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BF630" w14:textId="65D19A4E" w:rsidR="00F773D7" w:rsidRPr="00DC6E9A" w:rsidRDefault="00F773D7" w:rsidP="3ACD7569">
      <w:pPr>
        <w:keepLines/>
        <w:tabs>
          <w:tab w:val="left" w:pos="992"/>
          <w:tab w:val="left" w:pos="4677"/>
          <w:tab w:val="left" w:pos="5244"/>
          <w:tab w:val="left" w:pos="5586"/>
          <w:tab w:val="left" w:pos="6112"/>
          <w:tab w:val="left" w:pos="6792"/>
          <w:tab w:val="left" w:pos="7471"/>
          <w:tab w:val="left" w:pos="8150"/>
          <w:tab w:val="left" w:pos="8829"/>
        </w:tabs>
        <w:jc w:val="center"/>
        <w:rPr>
          <w:rStyle w:val="module"/>
          <w:b/>
          <w:bCs/>
          <w:lang w:val="en-AU"/>
        </w:rPr>
      </w:pPr>
      <w:r>
        <w:rPr>
          <w:noProof/>
        </w:rPr>
        <mc:AlternateContent>
          <mc:Choice Requires="wpg">
            <w:drawing>
              <wp:anchor distT="0" distB="0" distL="114300" distR="114300" simplePos="0" relativeHeight="251658240" behindDoc="0" locked="0" layoutInCell="1" allowOverlap="1" wp14:anchorId="47D1954E" wp14:editId="4E599A51">
                <wp:simplePos x="0" y="0"/>
                <wp:positionH relativeFrom="margin">
                  <wp:posOffset>0</wp:posOffset>
                </wp:positionH>
                <wp:positionV relativeFrom="paragraph">
                  <wp:posOffset>0</wp:posOffset>
                </wp:positionV>
                <wp:extent cx="5720316" cy="8051470"/>
                <wp:effectExtent l="0" t="0" r="13970" b="6985"/>
                <wp:wrapNone/>
                <wp:docPr id="267622"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0316" cy="8051470"/>
                          <a:chOff x="158" y="-1"/>
                          <a:chExt cx="6540173" cy="9392194"/>
                        </a:xfrm>
                      </wpg:grpSpPr>
                      <wps:wsp>
                        <wps:cNvPr id="267623" name="Tekstvak 2"/>
                        <wps:cNvSpPr txBox="1"/>
                        <wps:spPr>
                          <a:xfrm>
                            <a:off x="934798" y="-1"/>
                            <a:ext cx="968878" cy="865767"/>
                          </a:xfrm>
                          <a:prstGeom prst="rect">
                            <a:avLst/>
                          </a:prstGeom>
                          <a:solidFill>
                            <a:srgbClr val="F1EACA"/>
                          </a:solidFill>
                          <a:ln w="6350">
                            <a:noFill/>
                          </a:ln>
                        </wps:spPr>
                        <wps:txbx>
                          <w:txbxContent>
                            <w:p w14:paraId="62A9CAC1" w14:textId="6FA0576A" w:rsidR="00C1061D" w:rsidRPr="009C2774" w:rsidRDefault="00C1061D" w:rsidP="00F773D7">
                              <w:pPr>
                                <w:rPr>
                                  <w:rFonts w:cs="Arial"/>
                                  <w:b/>
                                </w:rPr>
                              </w:pPr>
                              <w:r w:rsidRPr="009C2774">
                                <w:rPr>
                                  <w:rFonts w:cs="Arial"/>
                                  <w:b/>
                                </w:rPr>
                                <w:t>S-1</w:t>
                              </w:r>
                              <w:r>
                                <w:rPr>
                                  <w:rFonts w:cs="Arial"/>
                                  <w:b/>
                                </w:rPr>
                                <w:t>30</w:t>
                              </w:r>
                            </w:p>
                            <w:p w14:paraId="26D448FF" w14:textId="77777777" w:rsidR="00C1061D" w:rsidRPr="009C2774" w:rsidRDefault="00C1061D" w:rsidP="00F773D7">
                              <w:pPr>
                                <w:rPr>
                                  <w:rFonts w:cs="Arial"/>
                                  <w:b/>
                                </w:rPr>
                              </w:pPr>
                            </w:p>
                          </w:txbxContent>
                        </wps:txbx>
                        <wps:bodyPr rot="0" spcFirstLastPara="0" vertOverflow="overflow" horzOverflow="overflow" vert="horz" wrap="square" lIns="180000" tIns="288000" rIns="180000" bIns="288000" numCol="1" spcCol="0" rtlCol="0" fromWordArt="0" anchor="ctr" anchorCtr="0" forceAA="0" compatLnSpc="1">
                          <a:prstTxWarp prst="textNoShape">
                            <a:avLst/>
                          </a:prstTxWarp>
                          <a:noAutofit/>
                        </wps:bodyPr>
                      </wps:wsp>
                      <pic:pic xmlns:pic="http://schemas.openxmlformats.org/drawingml/2006/picture">
                        <pic:nvPicPr>
                          <pic:cNvPr id="267624" name="Afbeelding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58" y="6626348"/>
                            <a:ext cx="934720" cy="927100"/>
                          </a:xfrm>
                          <a:prstGeom prst="rect">
                            <a:avLst/>
                          </a:prstGeom>
                        </pic:spPr>
                      </pic:pic>
                      <pic:pic xmlns:pic="http://schemas.openxmlformats.org/drawingml/2006/picture">
                        <pic:nvPicPr>
                          <pic:cNvPr id="267625" name="Afbeelding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1847" y="7562113"/>
                            <a:ext cx="934085" cy="927100"/>
                          </a:xfrm>
                          <a:prstGeom prst="rect">
                            <a:avLst/>
                          </a:prstGeom>
                        </pic:spPr>
                      </pic:pic>
                      <pic:pic xmlns:pic="http://schemas.openxmlformats.org/drawingml/2006/picture">
                        <pic:nvPicPr>
                          <pic:cNvPr id="267626" name="Afbeelding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945932" y="7574862"/>
                            <a:ext cx="927100" cy="927100"/>
                          </a:xfrm>
                          <a:prstGeom prst="rect">
                            <a:avLst/>
                          </a:prstGeom>
                        </pic:spPr>
                      </pic:pic>
                      <wps:wsp>
                        <wps:cNvPr id="267627" name="Tekstvak 10"/>
                        <wps:cNvSpPr txBox="1"/>
                        <wps:spPr>
                          <a:xfrm>
                            <a:off x="3689131" y="6800193"/>
                            <a:ext cx="2851200" cy="2592000"/>
                          </a:xfrm>
                          <a:prstGeom prst="rect">
                            <a:avLst/>
                          </a:prstGeom>
                          <a:solidFill>
                            <a:srgbClr val="00AC9E"/>
                          </a:solidFill>
                          <a:ln w="6350">
                            <a:noFill/>
                          </a:ln>
                        </wps:spPr>
                        <wps:txbx>
                          <w:txbxContent>
                            <w:p w14:paraId="7E3F793B"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Published by the</w:t>
                              </w:r>
                            </w:p>
                            <w:p w14:paraId="641ACCC9"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International Hydrographic Organization</w:t>
                              </w:r>
                            </w:p>
                            <w:p w14:paraId="732F1AB3" w14:textId="77777777" w:rsidR="00C1061D" w:rsidRPr="002B2AC3" w:rsidRDefault="00C1061D" w:rsidP="00F773D7">
                              <w:pPr>
                                <w:jc w:val="right"/>
                                <w:rPr>
                                  <w:rFonts w:cs="Times New Roman (Hoofdtekst CS)"/>
                                  <w:color w:val="FFFFFF"/>
                                  <w:sz w:val="16"/>
                                  <w:szCs w:val="16"/>
                                  <w:lang w:val="fr-FR"/>
                                </w:rPr>
                              </w:pPr>
                              <w:r w:rsidRPr="002B2AC3">
                                <w:rPr>
                                  <w:rFonts w:cs="Times New Roman (Hoofdtekst CS)"/>
                                  <w:color w:val="FFFFFF"/>
                                  <w:sz w:val="16"/>
                                  <w:szCs w:val="16"/>
                                  <w:lang w:val="fr-FR"/>
                                </w:rPr>
                                <w:t>4b quai Antoine 1</w:t>
                              </w:r>
                              <w:r w:rsidRPr="002B2AC3">
                                <w:rPr>
                                  <w:rFonts w:cs="Times New Roman (Hoofdtekst CS)"/>
                                  <w:color w:val="FFFFFF"/>
                                  <w:sz w:val="16"/>
                                  <w:szCs w:val="16"/>
                                  <w:vertAlign w:val="superscript"/>
                                  <w:lang w:val="fr-FR"/>
                                </w:rPr>
                                <w:t>er</w:t>
                              </w:r>
                            </w:p>
                            <w:p w14:paraId="71204381" w14:textId="77777777" w:rsidR="00C1061D" w:rsidRPr="002B2AC3" w:rsidRDefault="00C1061D" w:rsidP="00F773D7">
                              <w:pPr>
                                <w:jc w:val="right"/>
                                <w:rPr>
                                  <w:rFonts w:cs="Times New Roman (Hoofdtekst CS)"/>
                                  <w:color w:val="FFFFFF"/>
                                  <w:sz w:val="16"/>
                                  <w:szCs w:val="16"/>
                                  <w:lang w:val="fr-FR"/>
                                </w:rPr>
                              </w:pPr>
                              <w:r w:rsidRPr="002B2AC3">
                                <w:rPr>
                                  <w:rFonts w:cs="Times New Roman (Hoofdtekst CS)"/>
                                  <w:color w:val="FFFFFF"/>
                                  <w:sz w:val="16"/>
                                  <w:szCs w:val="16"/>
                                  <w:lang w:val="fr-FR"/>
                                </w:rPr>
                                <w:t>Principauté de Monaco</w:t>
                              </w:r>
                            </w:p>
                            <w:p w14:paraId="7DCA9D14"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Tel: (377) 93.10.81.00</w:t>
                              </w:r>
                            </w:p>
                            <w:p w14:paraId="60F8F3C9"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Fax: (377) 93.10.81.40</w:t>
                              </w:r>
                            </w:p>
                            <w:p w14:paraId="49AD5909"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info@iho.int</w:t>
                              </w:r>
                            </w:p>
                            <w:p w14:paraId="1A3D8125"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267628" name="Tekstvak 1"/>
                        <wps:cNvSpPr txBox="1"/>
                        <wps:spPr>
                          <a:xfrm>
                            <a:off x="945751" y="865732"/>
                            <a:ext cx="5583600" cy="6687744"/>
                          </a:xfrm>
                          <a:prstGeom prst="rect">
                            <a:avLst/>
                          </a:prstGeom>
                          <a:solidFill>
                            <a:sysClr val="window" lastClr="FFFFFF"/>
                          </a:solidFill>
                          <a:ln w="6350">
                            <a:solidFill>
                              <a:srgbClr val="001532"/>
                            </a:solidFill>
                          </a:ln>
                        </wps:spPr>
                        <wps:txbx>
                          <w:txbxContent>
                            <w:p w14:paraId="66F09F06" w14:textId="3E94EC81" w:rsidR="00C1061D" w:rsidRPr="00F773D7" w:rsidRDefault="00C1061D" w:rsidP="00F773D7">
                              <w:pPr>
                                <w:pStyle w:val="Basisalinea"/>
                                <w:suppressAutoHyphens/>
                                <w:spacing w:line="240" w:lineRule="auto"/>
                                <w:rPr>
                                  <w:rFonts w:ascii="Arial" w:hAnsi="Arial" w:cs="HelveticaNeueLT Std Med"/>
                                  <w:b/>
                                  <w:color w:val="00004C"/>
                                  <w:sz w:val="56"/>
                                  <w:szCs w:val="56"/>
                                  <w:lang w:val="en-US"/>
                                </w:rPr>
                              </w:pPr>
                              <w:r>
                                <w:rPr>
                                  <w:rFonts w:ascii="Arial" w:hAnsi="Arial" w:cs="HelveticaNeueLT Std Med"/>
                                  <w:b/>
                                  <w:color w:val="00004C"/>
                                  <w:sz w:val="56"/>
                                  <w:szCs w:val="56"/>
                                  <w:lang w:val="en-US"/>
                                </w:rPr>
                                <w:t>POLYGONAL DEMARCATIONS OF GLOBAL SEA AREAS</w:t>
                              </w:r>
                            </w:p>
                            <w:p w14:paraId="3811A14A" w14:textId="77777777" w:rsidR="00C1061D" w:rsidRPr="00F773D7" w:rsidRDefault="00C1061D" w:rsidP="00F773D7">
                              <w:pPr>
                                <w:pStyle w:val="Basisalinea"/>
                                <w:suppressAutoHyphens/>
                                <w:spacing w:line="240" w:lineRule="auto"/>
                                <w:rPr>
                                  <w:rFonts w:ascii="Arial" w:eastAsiaTheme="minorEastAsia" w:hAnsi="Arial" w:cs="HelveticaNeueLT Std Med"/>
                                  <w:b/>
                                  <w:color w:val="00004C"/>
                                  <w:sz w:val="44"/>
                                  <w:szCs w:val="56"/>
                                  <w:lang w:val="en-US" w:eastAsia="ko-KR"/>
                                </w:rPr>
                              </w:pPr>
                            </w:p>
                            <w:p w14:paraId="1765743E" w14:textId="77777777" w:rsidR="00C1061D" w:rsidRPr="00F773D7" w:rsidRDefault="00C1061D" w:rsidP="00F773D7">
                              <w:pPr>
                                <w:pStyle w:val="Basisalinea"/>
                                <w:suppressAutoHyphens/>
                                <w:spacing w:line="240" w:lineRule="auto"/>
                                <w:rPr>
                                  <w:rFonts w:ascii="Arial" w:eastAsiaTheme="minorEastAsia" w:hAnsi="Arial" w:cs="HelveticaNeueLT Std Med"/>
                                  <w:b/>
                                  <w:color w:val="00004C"/>
                                  <w:sz w:val="44"/>
                                  <w:szCs w:val="56"/>
                                  <w:lang w:val="en-US" w:eastAsia="ko-KR"/>
                                </w:rPr>
                              </w:pPr>
                            </w:p>
                            <w:p w14:paraId="2A2938A1" w14:textId="77777777" w:rsidR="00C1061D" w:rsidRPr="00F773D7" w:rsidRDefault="00C1061D" w:rsidP="00F773D7">
                              <w:pPr>
                                <w:pStyle w:val="Basisalinea"/>
                                <w:suppressAutoHyphens/>
                                <w:spacing w:line="240" w:lineRule="auto"/>
                                <w:rPr>
                                  <w:rFonts w:ascii="Arial" w:eastAsiaTheme="minorEastAsia" w:hAnsi="Arial" w:cs="HelveticaNeueLT Std Med"/>
                                  <w:b/>
                                  <w:color w:val="00004C"/>
                                  <w:sz w:val="56"/>
                                  <w:szCs w:val="56"/>
                                  <w:lang w:val="en-US" w:eastAsia="ko-KR"/>
                                </w:rPr>
                              </w:pPr>
                              <w:r w:rsidRPr="00F773D7">
                                <w:rPr>
                                  <w:rFonts w:ascii="Arial" w:eastAsiaTheme="minorEastAsia" w:hAnsi="Arial" w:cs="HelveticaNeueLT Std Med"/>
                                  <w:b/>
                                  <w:color w:val="00004C"/>
                                  <w:sz w:val="40"/>
                                  <w:szCs w:val="56"/>
                                  <w:lang w:val="en-US" w:eastAsia="ko-KR"/>
                                </w:rPr>
                                <w:t xml:space="preserve">Annex A. Data Classification and Encoding Guide </w:t>
                              </w:r>
                            </w:p>
                            <w:p w14:paraId="0A6E449E" w14:textId="77777777" w:rsidR="00C1061D" w:rsidRPr="00F773D7" w:rsidRDefault="00C1061D" w:rsidP="00F773D7">
                              <w:pPr>
                                <w:pStyle w:val="Basisalinea"/>
                                <w:suppressAutoHyphens/>
                                <w:spacing w:line="240" w:lineRule="auto"/>
                                <w:rPr>
                                  <w:rFonts w:ascii="Arial" w:hAnsi="Arial" w:cs="HelveticaNeueLT Std Med"/>
                                  <w:b/>
                                  <w:color w:val="00004C"/>
                                  <w:sz w:val="56"/>
                                  <w:szCs w:val="56"/>
                                  <w:lang w:val="en-US"/>
                                </w:rPr>
                              </w:pPr>
                            </w:p>
                            <w:p w14:paraId="434B29DB" w14:textId="2904DD90" w:rsidR="00C1061D" w:rsidRPr="00FD27EE" w:rsidRDefault="00C1061D" w:rsidP="00F773D7">
                              <w:pPr>
                                <w:pStyle w:val="Basisalinea"/>
                                <w:suppressAutoHyphens/>
                                <w:spacing w:line="240" w:lineRule="auto"/>
                                <w:rPr>
                                  <w:rFonts w:ascii="Arial" w:hAnsi="Arial" w:cs="HelveticaNeueLT Std Med"/>
                                  <w:b/>
                                  <w:color w:val="00004C"/>
                                  <w:sz w:val="28"/>
                                  <w:szCs w:val="28"/>
                                </w:rPr>
                              </w:pPr>
                              <w:r w:rsidRPr="00E66B06">
                                <w:rPr>
                                  <w:rFonts w:ascii="Arial" w:hAnsi="Arial" w:cs="HelveticaNeueLT Std Med"/>
                                  <w:b/>
                                  <w:color w:val="00004C"/>
                                  <w:sz w:val="28"/>
                                  <w:szCs w:val="28"/>
                                </w:rPr>
                                <w:t xml:space="preserve">Edition </w:t>
                              </w:r>
                              <w:del w:id="0" w:author="Raphael Malyankar" w:date="2025-02-13T22:34:00Z" w16du:dateUtc="2025-02-14T05:34:00Z">
                                <w:r w:rsidRPr="00E66B06" w:rsidDel="00C21374">
                                  <w:rPr>
                                    <w:rFonts w:ascii="Arial" w:hAnsi="Arial" w:cs="HelveticaNeueLT Std Med"/>
                                    <w:b/>
                                    <w:color w:val="00004C"/>
                                    <w:sz w:val="28"/>
                                    <w:szCs w:val="28"/>
                                  </w:rPr>
                                  <w:delText>1.</w:delText>
                                </w:r>
                                <w:r w:rsidDel="00C21374">
                                  <w:rPr>
                                    <w:rFonts w:ascii="Arial" w:hAnsi="Arial" w:cs="HelveticaNeueLT Std Med"/>
                                    <w:b/>
                                    <w:color w:val="00004C"/>
                                    <w:sz w:val="28"/>
                                    <w:szCs w:val="28"/>
                                  </w:rPr>
                                  <w:delText>1</w:delText>
                                </w:r>
                                <w:r w:rsidRPr="00E66B06" w:rsidDel="00C21374">
                                  <w:rPr>
                                    <w:rFonts w:ascii="Arial" w:hAnsi="Arial" w:cs="HelveticaNeueLT Std Med"/>
                                    <w:b/>
                                    <w:color w:val="00004C"/>
                                    <w:sz w:val="28"/>
                                    <w:szCs w:val="28"/>
                                  </w:rPr>
                                  <w:delText>.</w:delText>
                                </w:r>
                                <w:r w:rsidDel="00C21374">
                                  <w:rPr>
                                    <w:rFonts w:ascii="Arial" w:hAnsi="Arial" w:cs="HelveticaNeueLT Std Med"/>
                                    <w:b/>
                                    <w:color w:val="00004C"/>
                                    <w:sz w:val="28"/>
                                    <w:szCs w:val="28"/>
                                  </w:rPr>
                                  <w:delText>0</w:delText>
                                </w:r>
                              </w:del>
                              <w:ins w:id="1" w:author="Raphael Malyankar" w:date="2025-02-13T22:34:00Z" w16du:dateUtc="2025-02-14T05:34:00Z">
                                <w:r w:rsidR="00C21374">
                                  <w:rPr>
                                    <w:rFonts w:ascii="Arial" w:hAnsi="Arial" w:cs="HelveticaNeueLT Std Med"/>
                                    <w:b/>
                                    <w:color w:val="00004C"/>
                                    <w:sz w:val="28"/>
                                    <w:szCs w:val="28"/>
                                  </w:rPr>
                                  <w:t>2.0.0</w:t>
                                </w:r>
                              </w:ins>
                              <w:r w:rsidRPr="00E66B06">
                                <w:rPr>
                                  <w:rFonts w:ascii="Arial" w:hAnsi="Arial" w:cs="HelveticaNeueLT Std Med"/>
                                  <w:b/>
                                  <w:color w:val="00004C"/>
                                  <w:sz w:val="28"/>
                                  <w:szCs w:val="28"/>
                                </w:rPr>
                                <w:t xml:space="preserve"> –</w:t>
                              </w:r>
                              <w:r>
                                <w:rPr>
                                  <w:rFonts w:ascii="Arial" w:hAnsi="Arial" w:cs="HelveticaNeueLT Std Med"/>
                                  <w:b/>
                                  <w:color w:val="00004C"/>
                                  <w:sz w:val="28"/>
                                  <w:szCs w:val="28"/>
                                </w:rPr>
                                <w:t xml:space="preserve"> </w:t>
                              </w:r>
                              <w:del w:id="2" w:author="Raphael Malyankar" w:date="2025-02-13T22:34:00Z" w16du:dateUtc="2025-02-14T05:34:00Z">
                                <w:r w:rsidDel="00C21374">
                                  <w:rPr>
                                    <w:rFonts w:ascii="Arial" w:hAnsi="Arial" w:cs="HelveticaNeueLT Std Med"/>
                                    <w:b/>
                                    <w:color w:val="00004C"/>
                                    <w:sz w:val="28"/>
                                    <w:szCs w:val="28"/>
                                  </w:rPr>
                                  <w:delText>October</w:delText>
                                </w:r>
                                <w:r w:rsidRPr="00E66B06" w:rsidDel="00C21374">
                                  <w:rPr>
                                    <w:rFonts w:ascii="Arial" w:hAnsi="Arial" w:cs="HelveticaNeueLT Std Med"/>
                                    <w:b/>
                                    <w:color w:val="00004C"/>
                                    <w:sz w:val="28"/>
                                    <w:szCs w:val="28"/>
                                  </w:rPr>
                                  <w:delText xml:space="preserve"> 202</w:delText>
                                </w:r>
                                <w:r w:rsidDel="00C21374">
                                  <w:rPr>
                                    <w:rFonts w:ascii="Arial" w:hAnsi="Arial" w:cs="HelveticaNeueLT Std Med"/>
                                    <w:b/>
                                    <w:color w:val="00004C"/>
                                    <w:sz w:val="28"/>
                                    <w:szCs w:val="28"/>
                                  </w:rPr>
                                  <w:delText>4</w:delText>
                                </w:r>
                              </w:del>
                              <w:ins w:id="3" w:author="Raphael Malyankar" w:date="2025-02-13T22:34:00Z" w16du:dateUtc="2025-02-14T05:34:00Z">
                                <w:r w:rsidR="00C21374">
                                  <w:rPr>
                                    <w:rFonts w:ascii="Arial" w:hAnsi="Arial" w:cs="HelveticaNeueLT Std Med"/>
                                    <w:b/>
                                    <w:color w:val="00004C"/>
                                    <w:sz w:val="28"/>
                                    <w:szCs w:val="28"/>
                                  </w:rPr>
                                  <w:t>2025</w:t>
                                </w:r>
                              </w:ins>
                              <w:ins w:id="4" w:author="Raphael Malyankar" w:date="2025-02-17T11:45:00Z" w16du:dateUtc="2025-02-17T18:45:00Z">
                                <w:r w:rsidR="00BF1E88">
                                  <w:rPr>
                                    <w:rFonts w:ascii="Arial" w:hAnsi="Arial" w:cs="HelveticaNeueLT Std Med"/>
                                    <w:b/>
                                    <w:color w:val="00004C"/>
                                    <w:sz w:val="28"/>
                                    <w:szCs w:val="28"/>
                                  </w:rPr>
                                  <w:t>0217</w:t>
                                </w:r>
                              </w:ins>
                            </w:p>
                            <w:p w14:paraId="359182D6" w14:textId="77777777" w:rsidR="00C1061D" w:rsidRDefault="00C1061D" w:rsidP="00F773D7">
                              <w:pPr>
                                <w:pStyle w:val="Basisalinea"/>
                                <w:suppressAutoHyphens/>
                                <w:spacing w:line="240" w:lineRule="auto"/>
                                <w:rPr>
                                  <w:rFonts w:ascii="Arial" w:hAnsi="Arial" w:cs="HelveticaNeueLT Std Med"/>
                                  <w:b/>
                                  <w:color w:val="00004C"/>
                                  <w:sz w:val="56"/>
                                  <w:szCs w:val="56"/>
                                </w:rPr>
                              </w:pPr>
                            </w:p>
                            <w:p w14:paraId="2A552223" w14:textId="77777777" w:rsidR="00C1061D" w:rsidRDefault="00C1061D" w:rsidP="00F773D7">
                              <w:pPr>
                                <w:pStyle w:val="Basisalinea"/>
                                <w:suppressAutoHyphens/>
                                <w:spacing w:line="240" w:lineRule="auto"/>
                                <w:rPr>
                                  <w:rFonts w:ascii="Arial" w:hAnsi="Arial" w:cs="HelveticaNeueLT Std Med"/>
                                  <w:b/>
                                  <w:color w:val="00004C"/>
                                  <w:sz w:val="56"/>
                                  <w:szCs w:val="56"/>
                                </w:rPr>
                              </w:pPr>
                            </w:p>
                            <w:p w14:paraId="1F0B5CC1" w14:textId="77777777" w:rsidR="00C1061D" w:rsidRPr="00FD27EE" w:rsidRDefault="00C1061D" w:rsidP="00F773D7">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7D1954E" id="Groep 11" o:spid="_x0000_s1026" style="position:absolute;left:0;text-align:left;margin-left:0;margin-top:0;width:450.4pt;height:633.95pt;z-index:251658240;mso-position-horizontal-relative:margin;mso-width-relative:margin" coordorigin="1" coordsize="65401,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">
                <v:shapetype id="_x0000_t202" coordsize="21600,21600" o:spt="202" path="m,l,21600r21600,l21600,xe">
                  <v:stroke joinstyle="miter"/>
                  <v:path gradientshapeok="t" o:connecttype="rect"/>
                </v:shapetype>
                <v:shape id="Tekstvak 2" o:spid="_x0000_s1027" type="#_x0000_t202" style="position:absolute;left:9347;width:9689;height:8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" fillcolor="#f1eaca" stroked="f" strokeweight=".5pt">
                  <v:textbox inset="5mm,8mm,5mm,8mm">
                    <w:txbxContent>
                      <w:p w14:paraId="62A9CAC1" w14:textId="6FA0576A" w:rsidR="00C1061D" w:rsidRPr="009C2774" w:rsidRDefault="00C1061D" w:rsidP="00F773D7">
                        <w:pPr>
                          <w:rPr>
                            <w:rFonts w:cs="Arial"/>
                            <w:b/>
                          </w:rPr>
                        </w:pPr>
                        <w:r w:rsidRPr="009C2774">
                          <w:rPr>
                            <w:rFonts w:cs="Arial"/>
                            <w:b/>
                          </w:rPr>
                          <w:t>S-1</w:t>
                        </w:r>
                        <w:r>
                          <w:rPr>
                            <w:rFonts w:cs="Arial"/>
                            <w:b/>
                          </w:rPr>
                          <w:t>30</w:t>
                        </w:r>
                      </w:p>
                      <w:p w14:paraId="26D448FF" w14:textId="77777777" w:rsidR="00C1061D" w:rsidRPr="009C2774" w:rsidRDefault="00C1061D" w:rsidP="00F773D7">
                        <w:pPr>
                          <w:rPr>
                            <w:rFonts w:cs="Arial"/>
                            <w:b/>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1;top:66263;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">
                  <v:imagedata r:id="rId14" o:title=""/>
                </v:shape>
                <v:shape id="Afbeelding 6" o:spid="_x0000_s1029" type="#_x0000_t75" style="position:absolute;left:118;top:75621;width:934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">
                  <v:imagedata r:id="rId15" o:title=""/>
                </v:shape>
                <v:shape id="Afbeelding 7" o:spid="_x0000_s1030" type="#_x0000_t75" style="position:absolute;left:9459;top:75748;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">
                  <v:imagedata r:id="rId16"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" fillcolor="#00ac9e" stroked="f" strokeweight=".5pt">
                  <v:textbox inset="5mm,5mm,5mm,5mm">
                    <w:txbxContent>
                      <w:p w14:paraId="7E3F793B"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Published by the</w:t>
                        </w:r>
                      </w:p>
                      <w:p w14:paraId="641ACCC9"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International Hydrographic Organization</w:t>
                        </w:r>
                      </w:p>
                      <w:p w14:paraId="732F1AB3" w14:textId="77777777" w:rsidR="00C1061D" w:rsidRPr="002B2AC3" w:rsidRDefault="00C1061D" w:rsidP="00F773D7">
                        <w:pPr>
                          <w:jc w:val="right"/>
                          <w:rPr>
                            <w:rFonts w:cs="Times New Roman (Hoofdtekst CS)"/>
                            <w:color w:val="FFFFFF"/>
                            <w:sz w:val="16"/>
                            <w:szCs w:val="16"/>
                            <w:lang w:val="fr-FR"/>
                          </w:rPr>
                        </w:pPr>
                        <w:r w:rsidRPr="002B2AC3">
                          <w:rPr>
                            <w:rFonts w:cs="Times New Roman (Hoofdtekst CS)"/>
                            <w:color w:val="FFFFFF"/>
                            <w:sz w:val="16"/>
                            <w:szCs w:val="16"/>
                            <w:lang w:val="fr-FR"/>
                          </w:rPr>
                          <w:t>4b quai Antoine 1</w:t>
                        </w:r>
                        <w:r w:rsidRPr="002B2AC3">
                          <w:rPr>
                            <w:rFonts w:cs="Times New Roman (Hoofdtekst CS)"/>
                            <w:color w:val="FFFFFF"/>
                            <w:sz w:val="16"/>
                            <w:szCs w:val="16"/>
                            <w:vertAlign w:val="superscript"/>
                            <w:lang w:val="fr-FR"/>
                          </w:rPr>
                          <w:t>er</w:t>
                        </w:r>
                      </w:p>
                      <w:p w14:paraId="71204381" w14:textId="77777777" w:rsidR="00C1061D" w:rsidRPr="002B2AC3" w:rsidRDefault="00C1061D" w:rsidP="00F773D7">
                        <w:pPr>
                          <w:jc w:val="right"/>
                          <w:rPr>
                            <w:rFonts w:cs="Times New Roman (Hoofdtekst CS)"/>
                            <w:color w:val="FFFFFF"/>
                            <w:sz w:val="16"/>
                            <w:szCs w:val="16"/>
                            <w:lang w:val="fr-FR"/>
                          </w:rPr>
                        </w:pPr>
                        <w:r w:rsidRPr="002B2AC3">
                          <w:rPr>
                            <w:rFonts w:cs="Times New Roman (Hoofdtekst CS)"/>
                            <w:color w:val="FFFFFF"/>
                            <w:sz w:val="16"/>
                            <w:szCs w:val="16"/>
                            <w:lang w:val="fr-FR"/>
                          </w:rPr>
                          <w:t>Principauté de Monaco</w:t>
                        </w:r>
                      </w:p>
                      <w:p w14:paraId="7DCA9D14"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Tel: (377) 93.10.81.00</w:t>
                        </w:r>
                      </w:p>
                      <w:p w14:paraId="60F8F3C9"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Fax: (377) 93.10.81.40</w:t>
                        </w:r>
                      </w:p>
                      <w:p w14:paraId="49AD5909"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info@iho.int</w:t>
                        </w:r>
                      </w:p>
                      <w:p w14:paraId="1A3D8125"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www.iho.int</w:t>
                        </w:r>
                      </w:p>
                    </w:txbxContent>
                  </v:textbox>
                </v:shape>
                <v:shape id="Tekstvak 1" o:spid="_x0000_s1032" type="#_x0000_t202" style="position:absolute;left:9457;top:8657;width:55836;height:66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" fillcolor="window" strokecolor="#001532" strokeweight=".5pt">
                  <v:textbox inset="10mm,10mm,10mm,10mm">
                    <w:txbxContent>
                      <w:p w14:paraId="66F09F06" w14:textId="3E94EC81" w:rsidR="00C1061D" w:rsidRPr="00F773D7" w:rsidRDefault="00C1061D" w:rsidP="00F773D7">
                        <w:pPr>
                          <w:pStyle w:val="Basisalinea"/>
                          <w:suppressAutoHyphens/>
                          <w:spacing w:line="240" w:lineRule="auto"/>
                          <w:rPr>
                            <w:rFonts w:ascii="Arial" w:hAnsi="Arial" w:cs="HelveticaNeueLT Std Med"/>
                            <w:b/>
                            <w:color w:val="00004C"/>
                            <w:sz w:val="56"/>
                            <w:szCs w:val="56"/>
                            <w:lang w:val="en-US"/>
                          </w:rPr>
                        </w:pPr>
                        <w:r>
                          <w:rPr>
                            <w:rFonts w:ascii="Arial" w:hAnsi="Arial" w:cs="HelveticaNeueLT Std Med"/>
                            <w:b/>
                            <w:color w:val="00004C"/>
                            <w:sz w:val="56"/>
                            <w:szCs w:val="56"/>
                            <w:lang w:val="en-US"/>
                          </w:rPr>
                          <w:t>POLYGONAL DEMARCATIONS OF GLOBAL SEA AREAS</w:t>
                        </w:r>
                      </w:p>
                      <w:p w14:paraId="3811A14A" w14:textId="77777777" w:rsidR="00C1061D" w:rsidRPr="00F773D7" w:rsidRDefault="00C1061D" w:rsidP="00F773D7">
                        <w:pPr>
                          <w:pStyle w:val="Basisalinea"/>
                          <w:suppressAutoHyphens/>
                          <w:spacing w:line="240" w:lineRule="auto"/>
                          <w:rPr>
                            <w:rFonts w:ascii="Arial" w:eastAsiaTheme="minorEastAsia" w:hAnsi="Arial" w:cs="HelveticaNeueLT Std Med"/>
                            <w:b/>
                            <w:color w:val="00004C"/>
                            <w:sz w:val="44"/>
                            <w:szCs w:val="56"/>
                            <w:lang w:val="en-US" w:eastAsia="ko-KR"/>
                          </w:rPr>
                        </w:pPr>
                      </w:p>
                      <w:p w14:paraId="1765743E" w14:textId="77777777" w:rsidR="00C1061D" w:rsidRPr="00F773D7" w:rsidRDefault="00C1061D" w:rsidP="00F773D7">
                        <w:pPr>
                          <w:pStyle w:val="Basisalinea"/>
                          <w:suppressAutoHyphens/>
                          <w:spacing w:line="240" w:lineRule="auto"/>
                          <w:rPr>
                            <w:rFonts w:ascii="Arial" w:eastAsiaTheme="minorEastAsia" w:hAnsi="Arial" w:cs="HelveticaNeueLT Std Med"/>
                            <w:b/>
                            <w:color w:val="00004C"/>
                            <w:sz w:val="44"/>
                            <w:szCs w:val="56"/>
                            <w:lang w:val="en-US" w:eastAsia="ko-KR"/>
                          </w:rPr>
                        </w:pPr>
                      </w:p>
                      <w:p w14:paraId="2A2938A1" w14:textId="77777777" w:rsidR="00C1061D" w:rsidRPr="00F773D7" w:rsidRDefault="00C1061D" w:rsidP="00F773D7">
                        <w:pPr>
                          <w:pStyle w:val="Basisalinea"/>
                          <w:suppressAutoHyphens/>
                          <w:spacing w:line="240" w:lineRule="auto"/>
                          <w:rPr>
                            <w:rFonts w:ascii="Arial" w:eastAsiaTheme="minorEastAsia" w:hAnsi="Arial" w:cs="HelveticaNeueLT Std Med"/>
                            <w:b/>
                            <w:color w:val="00004C"/>
                            <w:sz w:val="56"/>
                            <w:szCs w:val="56"/>
                            <w:lang w:val="en-US" w:eastAsia="ko-KR"/>
                          </w:rPr>
                        </w:pPr>
                        <w:r w:rsidRPr="00F773D7">
                          <w:rPr>
                            <w:rFonts w:ascii="Arial" w:eastAsiaTheme="minorEastAsia" w:hAnsi="Arial" w:cs="HelveticaNeueLT Std Med"/>
                            <w:b/>
                            <w:color w:val="00004C"/>
                            <w:sz w:val="40"/>
                            <w:szCs w:val="56"/>
                            <w:lang w:val="en-US" w:eastAsia="ko-KR"/>
                          </w:rPr>
                          <w:t xml:space="preserve">Annex A. Data Classification and Encoding Guide </w:t>
                        </w:r>
                      </w:p>
                      <w:p w14:paraId="0A6E449E" w14:textId="77777777" w:rsidR="00C1061D" w:rsidRPr="00F773D7" w:rsidRDefault="00C1061D" w:rsidP="00F773D7">
                        <w:pPr>
                          <w:pStyle w:val="Basisalinea"/>
                          <w:suppressAutoHyphens/>
                          <w:spacing w:line="240" w:lineRule="auto"/>
                          <w:rPr>
                            <w:rFonts w:ascii="Arial" w:hAnsi="Arial" w:cs="HelveticaNeueLT Std Med"/>
                            <w:b/>
                            <w:color w:val="00004C"/>
                            <w:sz w:val="56"/>
                            <w:szCs w:val="56"/>
                            <w:lang w:val="en-US"/>
                          </w:rPr>
                        </w:pPr>
                      </w:p>
                      <w:p w14:paraId="434B29DB" w14:textId="2904DD90" w:rsidR="00C1061D" w:rsidRPr="00FD27EE" w:rsidRDefault="00C1061D" w:rsidP="00F773D7">
                        <w:pPr>
                          <w:pStyle w:val="Basisalinea"/>
                          <w:suppressAutoHyphens/>
                          <w:spacing w:line="240" w:lineRule="auto"/>
                          <w:rPr>
                            <w:rFonts w:ascii="Arial" w:hAnsi="Arial" w:cs="HelveticaNeueLT Std Med"/>
                            <w:b/>
                            <w:color w:val="00004C"/>
                            <w:sz w:val="28"/>
                            <w:szCs w:val="28"/>
                          </w:rPr>
                        </w:pPr>
                        <w:r w:rsidRPr="00E66B06">
                          <w:rPr>
                            <w:rFonts w:ascii="Arial" w:hAnsi="Arial" w:cs="HelveticaNeueLT Std Med"/>
                            <w:b/>
                            <w:color w:val="00004C"/>
                            <w:sz w:val="28"/>
                            <w:szCs w:val="28"/>
                          </w:rPr>
                          <w:t xml:space="preserve">Edition </w:t>
                        </w:r>
                        <w:del w:id="5" w:author="Raphael Malyankar" w:date="2025-02-13T22:34:00Z" w16du:dateUtc="2025-02-14T05:34:00Z">
                          <w:r w:rsidRPr="00E66B06" w:rsidDel="00C21374">
                            <w:rPr>
                              <w:rFonts w:ascii="Arial" w:hAnsi="Arial" w:cs="HelveticaNeueLT Std Med"/>
                              <w:b/>
                              <w:color w:val="00004C"/>
                              <w:sz w:val="28"/>
                              <w:szCs w:val="28"/>
                            </w:rPr>
                            <w:delText>1.</w:delText>
                          </w:r>
                          <w:r w:rsidDel="00C21374">
                            <w:rPr>
                              <w:rFonts w:ascii="Arial" w:hAnsi="Arial" w:cs="HelveticaNeueLT Std Med"/>
                              <w:b/>
                              <w:color w:val="00004C"/>
                              <w:sz w:val="28"/>
                              <w:szCs w:val="28"/>
                            </w:rPr>
                            <w:delText>1</w:delText>
                          </w:r>
                          <w:r w:rsidRPr="00E66B06" w:rsidDel="00C21374">
                            <w:rPr>
                              <w:rFonts w:ascii="Arial" w:hAnsi="Arial" w:cs="HelveticaNeueLT Std Med"/>
                              <w:b/>
                              <w:color w:val="00004C"/>
                              <w:sz w:val="28"/>
                              <w:szCs w:val="28"/>
                            </w:rPr>
                            <w:delText>.</w:delText>
                          </w:r>
                          <w:r w:rsidDel="00C21374">
                            <w:rPr>
                              <w:rFonts w:ascii="Arial" w:hAnsi="Arial" w:cs="HelveticaNeueLT Std Med"/>
                              <w:b/>
                              <w:color w:val="00004C"/>
                              <w:sz w:val="28"/>
                              <w:szCs w:val="28"/>
                            </w:rPr>
                            <w:delText>0</w:delText>
                          </w:r>
                        </w:del>
                        <w:ins w:id="6" w:author="Raphael Malyankar" w:date="2025-02-13T22:34:00Z" w16du:dateUtc="2025-02-14T05:34:00Z">
                          <w:r w:rsidR="00C21374">
                            <w:rPr>
                              <w:rFonts w:ascii="Arial" w:hAnsi="Arial" w:cs="HelveticaNeueLT Std Med"/>
                              <w:b/>
                              <w:color w:val="00004C"/>
                              <w:sz w:val="28"/>
                              <w:szCs w:val="28"/>
                            </w:rPr>
                            <w:t>2.0.0</w:t>
                          </w:r>
                        </w:ins>
                        <w:r w:rsidRPr="00E66B06">
                          <w:rPr>
                            <w:rFonts w:ascii="Arial" w:hAnsi="Arial" w:cs="HelveticaNeueLT Std Med"/>
                            <w:b/>
                            <w:color w:val="00004C"/>
                            <w:sz w:val="28"/>
                            <w:szCs w:val="28"/>
                          </w:rPr>
                          <w:t xml:space="preserve"> –</w:t>
                        </w:r>
                        <w:r>
                          <w:rPr>
                            <w:rFonts w:ascii="Arial" w:hAnsi="Arial" w:cs="HelveticaNeueLT Std Med"/>
                            <w:b/>
                            <w:color w:val="00004C"/>
                            <w:sz w:val="28"/>
                            <w:szCs w:val="28"/>
                          </w:rPr>
                          <w:t xml:space="preserve"> </w:t>
                        </w:r>
                        <w:del w:id="7" w:author="Raphael Malyankar" w:date="2025-02-13T22:34:00Z" w16du:dateUtc="2025-02-14T05:34:00Z">
                          <w:r w:rsidDel="00C21374">
                            <w:rPr>
                              <w:rFonts w:ascii="Arial" w:hAnsi="Arial" w:cs="HelveticaNeueLT Std Med"/>
                              <w:b/>
                              <w:color w:val="00004C"/>
                              <w:sz w:val="28"/>
                              <w:szCs w:val="28"/>
                            </w:rPr>
                            <w:delText>October</w:delText>
                          </w:r>
                          <w:r w:rsidRPr="00E66B06" w:rsidDel="00C21374">
                            <w:rPr>
                              <w:rFonts w:ascii="Arial" w:hAnsi="Arial" w:cs="HelveticaNeueLT Std Med"/>
                              <w:b/>
                              <w:color w:val="00004C"/>
                              <w:sz w:val="28"/>
                              <w:szCs w:val="28"/>
                            </w:rPr>
                            <w:delText xml:space="preserve"> 202</w:delText>
                          </w:r>
                          <w:r w:rsidDel="00C21374">
                            <w:rPr>
                              <w:rFonts w:ascii="Arial" w:hAnsi="Arial" w:cs="HelveticaNeueLT Std Med"/>
                              <w:b/>
                              <w:color w:val="00004C"/>
                              <w:sz w:val="28"/>
                              <w:szCs w:val="28"/>
                            </w:rPr>
                            <w:delText>4</w:delText>
                          </w:r>
                        </w:del>
                        <w:ins w:id="8" w:author="Raphael Malyankar" w:date="2025-02-13T22:34:00Z" w16du:dateUtc="2025-02-14T05:34:00Z">
                          <w:r w:rsidR="00C21374">
                            <w:rPr>
                              <w:rFonts w:ascii="Arial" w:hAnsi="Arial" w:cs="HelveticaNeueLT Std Med"/>
                              <w:b/>
                              <w:color w:val="00004C"/>
                              <w:sz w:val="28"/>
                              <w:szCs w:val="28"/>
                            </w:rPr>
                            <w:t>2025</w:t>
                          </w:r>
                        </w:ins>
                        <w:ins w:id="9" w:author="Raphael Malyankar" w:date="2025-02-17T11:45:00Z" w16du:dateUtc="2025-02-17T18:45:00Z">
                          <w:r w:rsidR="00BF1E88">
                            <w:rPr>
                              <w:rFonts w:ascii="Arial" w:hAnsi="Arial" w:cs="HelveticaNeueLT Std Med"/>
                              <w:b/>
                              <w:color w:val="00004C"/>
                              <w:sz w:val="28"/>
                              <w:szCs w:val="28"/>
                            </w:rPr>
                            <w:t>0217</w:t>
                          </w:r>
                        </w:ins>
                      </w:p>
                      <w:p w14:paraId="359182D6" w14:textId="77777777" w:rsidR="00C1061D" w:rsidRDefault="00C1061D" w:rsidP="00F773D7">
                        <w:pPr>
                          <w:pStyle w:val="Basisalinea"/>
                          <w:suppressAutoHyphens/>
                          <w:spacing w:line="240" w:lineRule="auto"/>
                          <w:rPr>
                            <w:rFonts w:ascii="Arial" w:hAnsi="Arial" w:cs="HelveticaNeueLT Std Med"/>
                            <w:b/>
                            <w:color w:val="00004C"/>
                            <w:sz w:val="56"/>
                            <w:szCs w:val="56"/>
                          </w:rPr>
                        </w:pPr>
                      </w:p>
                      <w:p w14:paraId="2A552223" w14:textId="77777777" w:rsidR="00C1061D" w:rsidRDefault="00C1061D" w:rsidP="00F773D7">
                        <w:pPr>
                          <w:pStyle w:val="Basisalinea"/>
                          <w:suppressAutoHyphens/>
                          <w:spacing w:line="240" w:lineRule="auto"/>
                          <w:rPr>
                            <w:rFonts w:ascii="Arial" w:hAnsi="Arial" w:cs="HelveticaNeueLT Std Med"/>
                            <w:b/>
                            <w:color w:val="00004C"/>
                            <w:sz w:val="56"/>
                            <w:szCs w:val="56"/>
                          </w:rPr>
                        </w:pPr>
                      </w:p>
                      <w:p w14:paraId="1F0B5CC1" w14:textId="77777777" w:rsidR="00C1061D" w:rsidRPr="00FD27EE" w:rsidRDefault="00C1061D" w:rsidP="00F773D7">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p>
    <w:p w14:paraId="36303D5F" w14:textId="77777777" w:rsidR="00F773D7" w:rsidRPr="00DC6E9A" w:rsidRDefault="00F773D7" w:rsidP="2EE3FDAA">
      <w:pPr>
        <w:keepLines/>
        <w:tabs>
          <w:tab w:val="left" w:pos="992"/>
          <w:tab w:val="left" w:pos="4677"/>
          <w:tab w:val="left" w:pos="5244"/>
          <w:tab w:val="left" w:pos="5586"/>
          <w:tab w:val="left" w:pos="6112"/>
          <w:tab w:val="left" w:pos="6792"/>
          <w:tab w:val="left" w:pos="7471"/>
          <w:tab w:val="left" w:pos="8150"/>
          <w:tab w:val="left" w:pos="8505"/>
        </w:tabs>
        <w:jc w:val="center"/>
        <w:rPr>
          <w:rStyle w:val="module"/>
          <w:b/>
          <w:bCs/>
          <w:lang w:val="en-AU"/>
        </w:rPr>
      </w:pPr>
      <w:r w:rsidRPr="2EE3FDAA">
        <w:rPr>
          <w:rStyle w:val="module"/>
          <w:b/>
          <w:bCs/>
          <w:lang w:val="en-AU"/>
        </w:rPr>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F773D7" w:rsidRPr="00795B0D" w14:paraId="215B3CB2" w14:textId="77777777" w:rsidTr="00684993">
        <w:tc>
          <w:tcPr>
            <w:tcW w:w="9253" w:type="dxa"/>
            <w:tcBorders>
              <w:top w:val="single" w:sz="4" w:space="0" w:color="000000"/>
            </w:tcBorders>
          </w:tcPr>
          <w:p w14:paraId="73AF263F" w14:textId="4D80AF5E" w:rsidR="00F773D7" w:rsidRPr="00795B0D" w:rsidRDefault="00F773D7" w:rsidP="00684993">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lang w:val="en-AU"/>
              </w:rPr>
            </w:pPr>
            <w:r w:rsidRPr="00795B0D">
              <w:rPr>
                <w:rFonts w:ascii="Helvetica" w:hAnsi="Helvetica" w:cs="Helvetica"/>
                <w:lang w:val="en-AU"/>
              </w:rPr>
              <w:lastRenderedPageBreak/>
              <w:t xml:space="preserve">© </w:t>
            </w:r>
            <w:r w:rsidRPr="00795B0D">
              <w:rPr>
                <w:rFonts w:ascii="Helvetica" w:hAnsi="Helvetica"/>
                <w:lang w:val="en-AU"/>
              </w:rPr>
              <w:t>Copyright International Hydrographic Organization 20</w:t>
            </w:r>
            <w:r w:rsidR="001314CE">
              <w:rPr>
                <w:rFonts w:ascii="Helvetica" w:hAnsi="Helvetica"/>
                <w:lang w:val="en-AU"/>
              </w:rPr>
              <w:t>2</w:t>
            </w:r>
            <w:ins w:id="5" w:author="Raphael Malyankar" w:date="2025-02-13T22:34:00Z" w16du:dateUtc="2025-02-14T05:34:00Z">
              <w:r w:rsidR="0090723E">
                <w:rPr>
                  <w:rFonts w:ascii="Helvetica" w:hAnsi="Helvetica"/>
                  <w:lang w:val="en-AU"/>
                </w:rPr>
                <w:t>5</w:t>
              </w:r>
            </w:ins>
            <w:del w:id="6" w:author="Raphael Malyankar" w:date="2025-02-13T22:34:00Z" w16du:dateUtc="2025-02-14T05:34:00Z">
              <w:r w:rsidR="001314CE" w:rsidDel="0090723E">
                <w:rPr>
                  <w:rFonts w:ascii="Helvetica" w:hAnsi="Helvetica"/>
                  <w:lang w:val="en-AU"/>
                </w:rPr>
                <w:delText>4</w:delText>
              </w:r>
            </w:del>
          </w:p>
        </w:tc>
      </w:tr>
      <w:tr w:rsidR="00F773D7" w:rsidRPr="00795B0D" w14:paraId="206BB44E" w14:textId="77777777" w:rsidTr="00684993">
        <w:tc>
          <w:tcPr>
            <w:tcW w:w="9253" w:type="dxa"/>
          </w:tcPr>
          <w:p w14:paraId="44342B3E" w14:textId="77777777" w:rsidR="00F773D7" w:rsidRPr="00795B0D" w:rsidRDefault="00F773D7" w:rsidP="00684993">
            <w:pPr>
              <w:pStyle w:val="Default"/>
              <w:spacing w:before="120" w:after="120"/>
              <w:ind w:left="317" w:right="390"/>
              <w:jc w:val="both"/>
              <w:rPr>
                <w:color w:val="auto"/>
                <w:sz w:val="20"/>
                <w:szCs w:val="20"/>
                <w:lang w:val="en-AU"/>
              </w:rPr>
            </w:pPr>
            <w:r w:rsidRPr="00795B0D">
              <w:rPr>
                <w:color w:val="auto"/>
                <w:sz w:val="20"/>
                <w:szCs w:val="20"/>
                <w:lang w:val="en-AU"/>
              </w:rPr>
              <w:t xml:space="preserve">This work is copyright. Apart from any use permitted in accordance with the </w:t>
            </w:r>
            <w:hyperlink r:id="rId17" w:history="1">
              <w:r w:rsidRPr="00795B0D">
                <w:rPr>
                  <w:color w:val="auto"/>
                  <w:sz w:val="20"/>
                  <w:szCs w:val="20"/>
                  <w:lang w:val="en-AU"/>
                </w:rPr>
                <w:t>Berne Convention for the Protection of Literary and Artistic Works</w:t>
              </w:r>
            </w:hyperlink>
            <w:r w:rsidRPr="00795B0D">
              <w:rPr>
                <w:color w:val="auto"/>
                <w:sz w:val="20"/>
                <w:szCs w:val="20"/>
                <w:lang w:val="en-AU"/>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F773D7" w:rsidRPr="00795B0D" w14:paraId="57C675DE" w14:textId="77777777" w:rsidTr="00684993">
        <w:tc>
          <w:tcPr>
            <w:tcW w:w="9253" w:type="dxa"/>
          </w:tcPr>
          <w:p w14:paraId="5EF0D273" w14:textId="77777777" w:rsidR="00F773D7" w:rsidRPr="00795B0D" w:rsidRDefault="00F773D7" w:rsidP="00684993">
            <w:pPr>
              <w:pStyle w:val="Default"/>
              <w:spacing w:before="120" w:after="120"/>
              <w:ind w:left="317" w:right="390"/>
              <w:jc w:val="both"/>
              <w:rPr>
                <w:color w:val="auto"/>
                <w:sz w:val="20"/>
                <w:szCs w:val="20"/>
                <w:lang w:val="en-AU"/>
              </w:rPr>
            </w:pPr>
            <w:r w:rsidRPr="00795B0D">
              <w:rPr>
                <w:color w:val="auto"/>
                <w:sz w:val="20"/>
                <w:szCs w:val="20"/>
                <w:lang w:val="en-AU"/>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F773D7" w:rsidRPr="00795B0D" w14:paraId="11C01F75" w14:textId="77777777" w:rsidTr="00684993">
        <w:tc>
          <w:tcPr>
            <w:tcW w:w="9253" w:type="dxa"/>
          </w:tcPr>
          <w:p w14:paraId="73A4BBA8" w14:textId="77777777" w:rsidR="00F773D7" w:rsidRPr="00795B0D" w:rsidRDefault="00F773D7" w:rsidP="00684993">
            <w:pPr>
              <w:autoSpaceDE w:val="0"/>
              <w:autoSpaceDN w:val="0"/>
              <w:adjustRightInd w:val="0"/>
              <w:spacing w:before="120" w:after="120"/>
              <w:ind w:left="317" w:right="390"/>
              <w:jc w:val="both"/>
              <w:rPr>
                <w:rFonts w:cs="Arial"/>
                <w:szCs w:val="20"/>
                <w:lang w:val="en-AU"/>
              </w:rPr>
            </w:pPr>
            <w:r w:rsidRPr="00795B0D">
              <w:rPr>
                <w:rFonts w:cs="Arial"/>
                <w:szCs w:val="20"/>
                <w:lang w:val="en-AU"/>
              </w:rPr>
              <w:t>In the event that this document or partial material from this document is reproduced, translated or distributed under the terms described above, the following statements are to be included:</w:t>
            </w:r>
          </w:p>
        </w:tc>
      </w:tr>
      <w:tr w:rsidR="00F773D7" w:rsidRPr="00795B0D" w14:paraId="5D208D06" w14:textId="77777777" w:rsidTr="00684993">
        <w:tc>
          <w:tcPr>
            <w:tcW w:w="9253" w:type="dxa"/>
          </w:tcPr>
          <w:p w14:paraId="12839610" w14:textId="77777777" w:rsidR="00F773D7" w:rsidRPr="00795B0D" w:rsidRDefault="00F773D7" w:rsidP="00684993">
            <w:pPr>
              <w:autoSpaceDE w:val="0"/>
              <w:autoSpaceDN w:val="0"/>
              <w:adjustRightInd w:val="0"/>
              <w:spacing w:before="120" w:after="120"/>
              <w:ind w:left="600" w:right="924"/>
              <w:jc w:val="both"/>
              <w:rPr>
                <w:rFonts w:ascii="Calibri" w:hAnsi="Calibri" w:cs="Arial"/>
                <w:i/>
                <w:szCs w:val="20"/>
                <w:lang w:val="en-AU"/>
              </w:rPr>
            </w:pPr>
            <w:r w:rsidRPr="00795B0D">
              <w:rPr>
                <w:rFonts w:ascii="Calibri" w:hAnsi="Calibri" w:cs="Arial"/>
                <w:i/>
                <w:szCs w:val="20"/>
                <w:lang w:val="en-AU"/>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F773D7" w:rsidRPr="00795B0D" w14:paraId="36FB568F" w14:textId="77777777" w:rsidTr="00684993">
        <w:trPr>
          <w:trHeight w:val="2312"/>
        </w:trPr>
        <w:tc>
          <w:tcPr>
            <w:tcW w:w="9253" w:type="dxa"/>
            <w:tcBorders>
              <w:bottom w:val="single" w:sz="4" w:space="0" w:color="000000"/>
            </w:tcBorders>
          </w:tcPr>
          <w:p w14:paraId="44CEF546" w14:textId="77777777" w:rsidR="00F773D7" w:rsidRPr="00795B0D" w:rsidRDefault="00F773D7" w:rsidP="00684993">
            <w:pPr>
              <w:autoSpaceDE w:val="0"/>
              <w:autoSpaceDN w:val="0"/>
              <w:adjustRightInd w:val="0"/>
              <w:spacing w:before="120" w:after="120"/>
              <w:ind w:left="600" w:right="924"/>
              <w:jc w:val="both"/>
              <w:rPr>
                <w:rFonts w:ascii="Calibri" w:hAnsi="Calibri" w:cs="Arial"/>
                <w:i/>
                <w:szCs w:val="20"/>
                <w:lang w:val="en-AU"/>
              </w:rPr>
            </w:pPr>
            <w:r w:rsidRPr="00795B0D">
              <w:rPr>
                <w:rFonts w:ascii="Calibri" w:hAnsi="Calibri" w:cs="Arial"/>
                <w:i/>
                <w:szCs w:val="20"/>
                <w:lang w:val="en-AU"/>
              </w:rPr>
              <w:t>“This [document/publication] is a translation of IHO [document/publication] [name]. The IHO has not checked this translation and therefore takes no responsibility for its accuracy. In case of doubt the source version of [name] in [language] should be consulted.”</w:t>
            </w:r>
          </w:p>
          <w:p w14:paraId="52A44CF4" w14:textId="77777777" w:rsidR="00F773D7" w:rsidRPr="00795B0D" w:rsidRDefault="00F773D7" w:rsidP="00684993">
            <w:pPr>
              <w:autoSpaceDE w:val="0"/>
              <w:autoSpaceDN w:val="0"/>
              <w:adjustRightInd w:val="0"/>
              <w:spacing w:before="120" w:after="120"/>
              <w:ind w:left="366" w:right="924"/>
              <w:jc w:val="both"/>
              <w:rPr>
                <w:rFonts w:cs="Arial"/>
                <w:szCs w:val="20"/>
                <w:lang w:val="en-AU"/>
              </w:rPr>
            </w:pPr>
            <w:r w:rsidRPr="00795B0D">
              <w:rPr>
                <w:rFonts w:cs="Arial"/>
                <w:szCs w:val="20"/>
                <w:lang w:val="en-AU"/>
              </w:rPr>
              <w:t>The IHO Logo or other identifiers shall not be used in any derived product without prior written permission from the IHO Secretariat.</w:t>
            </w:r>
          </w:p>
          <w:p w14:paraId="04291445" w14:textId="77777777" w:rsidR="00F773D7" w:rsidRPr="00795B0D" w:rsidRDefault="00F773D7" w:rsidP="00684993">
            <w:pPr>
              <w:autoSpaceDE w:val="0"/>
              <w:autoSpaceDN w:val="0"/>
              <w:adjustRightInd w:val="0"/>
              <w:spacing w:before="120" w:after="120"/>
              <w:ind w:left="600" w:right="924"/>
              <w:jc w:val="both"/>
              <w:rPr>
                <w:rFonts w:cs="Arial"/>
                <w:lang w:val="en-AU"/>
              </w:rPr>
            </w:pPr>
          </w:p>
        </w:tc>
      </w:tr>
    </w:tbl>
    <w:p w14:paraId="63348E54" w14:textId="77777777" w:rsidR="00F773D7" w:rsidRPr="00DC6E9A" w:rsidRDefault="00F773D7" w:rsidP="00F773D7">
      <w:pPr>
        <w:keepLines/>
        <w:tabs>
          <w:tab w:val="left" w:pos="-510"/>
          <w:tab w:val="left" w:pos="0"/>
          <w:tab w:val="left" w:pos="992"/>
          <w:tab w:val="left" w:pos="4677"/>
          <w:tab w:val="left" w:pos="5244"/>
          <w:tab w:val="left" w:pos="5586"/>
          <w:tab w:val="left" w:pos="6112"/>
          <w:tab w:val="left" w:pos="6792"/>
          <w:tab w:val="left" w:pos="7471"/>
          <w:tab w:val="left" w:pos="8150"/>
          <w:tab w:val="left" w:pos="8505"/>
        </w:tabs>
        <w:jc w:val="center"/>
        <w:rPr>
          <w:rStyle w:val="module"/>
          <w:b/>
          <w:lang w:val="en-AU"/>
        </w:rPr>
      </w:pPr>
    </w:p>
    <w:p w14:paraId="7245194F" w14:textId="77777777" w:rsidR="00F773D7" w:rsidRPr="00DC6E9A" w:rsidRDefault="00F773D7" w:rsidP="00F773D7">
      <w:pPr>
        <w:keepLines/>
        <w:tabs>
          <w:tab w:val="left" w:pos="-510"/>
          <w:tab w:val="left" w:pos="0"/>
          <w:tab w:val="left" w:pos="992"/>
          <w:tab w:val="left" w:pos="4677"/>
          <w:tab w:val="left" w:pos="5244"/>
          <w:tab w:val="left" w:pos="5586"/>
          <w:tab w:val="left" w:pos="6112"/>
          <w:tab w:val="left" w:pos="6792"/>
          <w:tab w:val="left" w:pos="7471"/>
          <w:tab w:val="left" w:pos="8150"/>
          <w:tab w:val="left" w:pos="8505"/>
        </w:tabs>
        <w:jc w:val="center"/>
        <w:rPr>
          <w:rStyle w:val="module"/>
          <w:b/>
          <w:lang w:val="en-AU"/>
        </w:rPr>
      </w:pPr>
    </w:p>
    <w:p w14:paraId="5FE8E202" w14:textId="77777777" w:rsidR="00F773D7" w:rsidRPr="00DC6E9A" w:rsidRDefault="00F773D7" w:rsidP="00F773D7">
      <w:pPr>
        <w:keepLines/>
        <w:tabs>
          <w:tab w:val="left" w:pos="-510"/>
          <w:tab w:val="left" w:pos="0"/>
          <w:tab w:val="left" w:pos="992"/>
          <w:tab w:val="left" w:pos="4677"/>
          <w:tab w:val="left" w:pos="5244"/>
          <w:tab w:val="left" w:pos="5586"/>
          <w:tab w:val="left" w:pos="6112"/>
          <w:tab w:val="left" w:pos="6792"/>
          <w:tab w:val="left" w:pos="7471"/>
          <w:tab w:val="left" w:pos="8150"/>
          <w:tab w:val="left" w:pos="8505"/>
        </w:tabs>
        <w:jc w:val="center"/>
        <w:rPr>
          <w:rStyle w:val="module"/>
          <w:b/>
          <w:lang w:val="en-AU"/>
        </w:rPr>
      </w:pPr>
    </w:p>
    <w:p w14:paraId="04335FBD" w14:textId="77777777" w:rsidR="00F773D7" w:rsidRPr="00DC6E9A" w:rsidRDefault="00F773D7" w:rsidP="00F773D7">
      <w:pPr>
        <w:keepLines/>
        <w:tabs>
          <w:tab w:val="left" w:pos="-510"/>
          <w:tab w:val="left" w:pos="0"/>
          <w:tab w:val="left" w:pos="992"/>
          <w:tab w:val="left" w:pos="4677"/>
          <w:tab w:val="left" w:pos="5244"/>
          <w:tab w:val="left" w:pos="5586"/>
          <w:tab w:val="left" w:pos="6112"/>
          <w:tab w:val="left" w:pos="6792"/>
          <w:tab w:val="left" w:pos="7471"/>
          <w:tab w:val="left" w:pos="8150"/>
          <w:tab w:val="left" w:pos="8505"/>
        </w:tabs>
        <w:jc w:val="center"/>
        <w:rPr>
          <w:rStyle w:val="module"/>
          <w:lang w:val="en-AU"/>
        </w:rPr>
        <w:sectPr w:rsidR="00F773D7" w:rsidRPr="00DC6E9A" w:rsidSect="00684993">
          <w:headerReference w:type="even" r:id="rId18"/>
          <w:headerReference w:type="default" r:id="rId19"/>
          <w:footerReference w:type="even" r:id="rId20"/>
          <w:footerReference w:type="default" r:id="rId21"/>
          <w:endnotePr>
            <w:numFmt w:val="decimal"/>
          </w:endnotePr>
          <w:pgSz w:w="11906" w:h="16839" w:code="9"/>
          <w:pgMar w:top="1440" w:right="1440" w:bottom="1440" w:left="1440" w:header="720" w:footer="720" w:gutter="0"/>
          <w:pgNumType w:fmt="lowerRoman" w:start="1"/>
          <w:cols w:space="720"/>
          <w:noEndnote/>
        </w:sectPr>
      </w:pPr>
    </w:p>
    <w:p w14:paraId="41EC968C" w14:textId="77777777" w:rsidR="00F773D7" w:rsidRPr="00DC6E9A" w:rsidRDefault="00F773D7">
      <w:pPr>
        <w:pStyle w:val="Heading3"/>
        <w:numPr>
          <w:ilvl w:val="0"/>
          <w:numId w:val="0"/>
        </w:numPr>
        <w:pPrChange w:id="7" w:author="Raphael Malyankar" w:date="2025-02-15T23:05:00Z" w16du:dateUtc="2025-02-16T06:05:00Z">
          <w:pPr>
            <w:pStyle w:val="Heading3"/>
            <w:numPr>
              <w:ilvl w:val="0"/>
              <w:numId w:val="0"/>
            </w:numPr>
            <w:tabs>
              <w:tab w:val="clear" w:pos="720"/>
              <w:tab w:val="left" w:pos="8931"/>
            </w:tabs>
            <w:ind w:left="0" w:firstLine="0"/>
            <w:jc w:val="center"/>
          </w:pPr>
        </w:pPrChange>
      </w:pPr>
      <w:bookmarkStart w:id="8" w:name="_Toc260134051"/>
      <w:bookmarkStart w:id="9" w:name="_Toc260142420"/>
      <w:bookmarkStart w:id="10" w:name="_Toc190734779"/>
      <w:r w:rsidRPr="00DC6E9A">
        <w:lastRenderedPageBreak/>
        <w:t>CONTENTS</w:t>
      </w:r>
      <w:bookmarkEnd w:id="8"/>
      <w:bookmarkEnd w:id="9"/>
      <w:bookmarkEnd w:id="10"/>
    </w:p>
    <w:p w14:paraId="2C585E3D" w14:textId="77777777" w:rsidR="00F773D7" w:rsidRPr="00DC6E9A" w:rsidRDefault="00F773D7" w:rsidP="00F773D7">
      <w:pPr>
        <w:tabs>
          <w:tab w:val="left" w:pos="-510"/>
          <w:tab w:val="left" w:pos="0"/>
          <w:tab w:val="left" w:pos="992"/>
          <w:tab w:val="left" w:pos="4677"/>
          <w:tab w:val="left" w:pos="5244"/>
          <w:tab w:val="left" w:pos="5586"/>
          <w:tab w:val="left" w:pos="6112"/>
          <w:tab w:val="left" w:pos="6792"/>
          <w:tab w:val="left" w:pos="7471"/>
          <w:tab w:val="left" w:pos="8150"/>
          <w:tab w:val="left" w:pos="8829"/>
        </w:tabs>
        <w:jc w:val="center"/>
        <w:rPr>
          <w:lang w:val="en-AU"/>
        </w:rPr>
      </w:pPr>
    </w:p>
    <w:p w14:paraId="511D666A" w14:textId="09F57201" w:rsidR="00344B54" w:rsidRDefault="00F773D7">
      <w:pPr>
        <w:pStyle w:val="TOC3"/>
        <w:tabs>
          <w:tab w:val="right" w:leader="dot" w:pos="9017"/>
        </w:tabs>
        <w:rPr>
          <w:rFonts w:asciiTheme="minorHAnsi" w:eastAsiaTheme="minorEastAsia" w:hAnsiTheme="minorHAnsi" w:cstheme="minorBidi"/>
          <w:i w:val="0"/>
          <w:iCs w:val="0"/>
          <w:noProof/>
          <w:kern w:val="2"/>
          <w:sz w:val="24"/>
          <w:szCs w:val="24"/>
          <w14:ligatures w14:val="standardContextual"/>
        </w:rPr>
      </w:pPr>
      <w:r w:rsidRPr="00DC6E9A">
        <w:rPr>
          <w:rFonts w:ascii="Arial" w:hAnsi="Arial" w:cs="Arial"/>
          <w:lang w:val="en-AU"/>
        </w:rPr>
        <w:fldChar w:fldCharType="begin"/>
      </w:r>
      <w:r w:rsidRPr="00DC6E9A">
        <w:rPr>
          <w:rFonts w:ascii="Arial" w:hAnsi="Arial" w:cs="Arial"/>
          <w:lang w:val="en-AU"/>
        </w:rPr>
        <w:instrText xml:space="preserve"> TOC \o "1-4" \h \z \u </w:instrText>
      </w:r>
      <w:r w:rsidRPr="00DC6E9A">
        <w:rPr>
          <w:rFonts w:ascii="Arial" w:hAnsi="Arial" w:cs="Arial"/>
          <w:lang w:val="en-AU"/>
        </w:rPr>
        <w:fldChar w:fldCharType="separate"/>
      </w:r>
      <w:hyperlink w:anchor="_Toc190734779" w:history="1">
        <w:r w:rsidR="00344B54" w:rsidRPr="007C0252">
          <w:rPr>
            <w:rStyle w:val="Hyperlink"/>
            <w:noProof/>
          </w:rPr>
          <w:t>CONTENTS</w:t>
        </w:r>
        <w:r w:rsidR="00344B54">
          <w:rPr>
            <w:noProof/>
            <w:webHidden/>
          </w:rPr>
          <w:tab/>
        </w:r>
        <w:r w:rsidR="00344B54">
          <w:rPr>
            <w:noProof/>
            <w:webHidden/>
          </w:rPr>
          <w:fldChar w:fldCharType="begin"/>
        </w:r>
        <w:r w:rsidR="00344B54">
          <w:rPr>
            <w:noProof/>
            <w:webHidden/>
          </w:rPr>
          <w:instrText xml:space="preserve"> PAGEREF _Toc190734779 \h </w:instrText>
        </w:r>
        <w:r w:rsidR="00344B54">
          <w:rPr>
            <w:noProof/>
            <w:webHidden/>
          </w:rPr>
        </w:r>
        <w:r w:rsidR="00344B54">
          <w:rPr>
            <w:noProof/>
            <w:webHidden/>
          </w:rPr>
          <w:fldChar w:fldCharType="separate"/>
        </w:r>
        <w:r w:rsidR="00344B54">
          <w:rPr>
            <w:noProof/>
            <w:webHidden/>
          </w:rPr>
          <w:t>i</w:t>
        </w:r>
        <w:r w:rsidR="00344B54">
          <w:rPr>
            <w:noProof/>
            <w:webHidden/>
          </w:rPr>
          <w:fldChar w:fldCharType="end"/>
        </w:r>
      </w:hyperlink>
    </w:p>
    <w:p w14:paraId="6FEED2BC" w14:textId="445FCA79" w:rsidR="00344B54" w:rsidRDefault="00344B54">
      <w:pPr>
        <w:pStyle w:val="TOC1"/>
        <w:tabs>
          <w:tab w:val="left" w:pos="480"/>
          <w:tab w:val="right" w:leader="dot" w:pos="9017"/>
        </w:tabs>
        <w:rPr>
          <w:rFonts w:asciiTheme="minorHAnsi" w:eastAsiaTheme="minorEastAsia" w:hAnsiTheme="minorHAnsi" w:cstheme="minorBidi"/>
          <w:b w:val="0"/>
          <w:bCs w:val="0"/>
          <w:caps w:val="0"/>
          <w:noProof/>
          <w:kern w:val="2"/>
          <w:sz w:val="24"/>
          <w:szCs w:val="24"/>
          <w14:ligatures w14:val="standardContextual"/>
        </w:rPr>
      </w:pPr>
      <w:hyperlink w:anchor="_Toc190734780" w:history="1">
        <w:r w:rsidRPr="007C0252">
          <w:rPr>
            <w:rStyle w:val="Hyperlink"/>
            <w:noProof/>
            <w:kern w:val="28"/>
            <w:lang w:val="en-AU"/>
          </w:rPr>
          <w:t>1</w:t>
        </w:r>
        <w:r>
          <w:rPr>
            <w:rFonts w:asciiTheme="minorHAnsi" w:eastAsiaTheme="minorEastAsia" w:hAnsiTheme="minorHAnsi" w:cstheme="minorBidi"/>
            <w:b w:val="0"/>
            <w:bCs w:val="0"/>
            <w:caps w:val="0"/>
            <w:noProof/>
            <w:kern w:val="2"/>
            <w:sz w:val="24"/>
            <w:szCs w:val="24"/>
            <w14:ligatures w14:val="standardContextual"/>
          </w:rPr>
          <w:tab/>
        </w:r>
        <w:r w:rsidRPr="007C0252">
          <w:rPr>
            <w:rStyle w:val="Hyperlink"/>
            <w:noProof/>
            <w:kern w:val="28"/>
            <w:lang w:val="en-AU"/>
          </w:rPr>
          <w:t>Overview</w:t>
        </w:r>
        <w:r>
          <w:rPr>
            <w:noProof/>
            <w:webHidden/>
          </w:rPr>
          <w:tab/>
        </w:r>
        <w:r>
          <w:rPr>
            <w:noProof/>
            <w:webHidden/>
          </w:rPr>
          <w:fldChar w:fldCharType="begin"/>
        </w:r>
        <w:r>
          <w:rPr>
            <w:noProof/>
            <w:webHidden/>
          </w:rPr>
          <w:instrText xml:space="preserve"> PAGEREF _Toc190734780 \h </w:instrText>
        </w:r>
        <w:r>
          <w:rPr>
            <w:noProof/>
            <w:webHidden/>
          </w:rPr>
        </w:r>
        <w:r>
          <w:rPr>
            <w:noProof/>
            <w:webHidden/>
          </w:rPr>
          <w:fldChar w:fldCharType="separate"/>
        </w:r>
        <w:r>
          <w:rPr>
            <w:noProof/>
            <w:webHidden/>
          </w:rPr>
          <w:t>1</w:t>
        </w:r>
        <w:r>
          <w:rPr>
            <w:noProof/>
            <w:webHidden/>
          </w:rPr>
          <w:fldChar w:fldCharType="end"/>
        </w:r>
      </w:hyperlink>
    </w:p>
    <w:p w14:paraId="38177B85" w14:textId="6ABAC4C9"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781" w:history="1">
        <w:r w:rsidRPr="007C0252">
          <w:rPr>
            <w:rStyle w:val="Hyperlink"/>
          </w:rPr>
          <w:t>1.1</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Preface</w:t>
        </w:r>
        <w:r>
          <w:rPr>
            <w:webHidden/>
          </w:rPr>
          <w:tab/>
        </w:r>
        <w:r>
          <w:rPr>
            <w:webHidden/>
          </w:rPr>
          <w:fldChar w:fldCharType="begin"/>
        </w:r>
        <w:r>
          <w:rPr>
            <w:webHidden/>
          </w:rPr>
          <w:instrText xml:space="preserve"> PAGEREF _Toc190734781 \h </w:instrText>
        </w:r>
        <w:r>
          <w:rPr>
            <w:webHidden/>
          </w:rPr>
        </w:r>
        <w:r>
          <w:rPr>
            <w:webHidden/>
          </w:rPr>
          <w:fldChar w:fldCharType="separate"/>
        </w:r>
        <w:r>
          <w:rPr>
            <w:webHidden/>
          </w:rPr>
          <w:t>1</w:t>
        </w:r>
        <w:r>
          <w:rPr>
            <w:webHidden/>
          </w:rPr>
          <w:fldChar w:fldCharType="end"/>
        </w:r>
      </w:hyperlink>
    </w:p>
    <w:p w14:paraId="77EA75A7" w14:textId="4B013E53"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782" w:history="1">
        <w:r w:rsidRPr="007C0252">
          <w:rPr>
            <w:rStyle w:val="Hyperlink"/>
          </w:rPr>
          <w:t>1.2</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S-130 Annex A - Data Classification and Encoding Guide - Metadata</w:t>
        </w:r>
        <w:r>
          <w:rPr>
            <w:webHidden/>
          </w:rPr>
          <w:tab/>
        </w:r>
        <w:r>
          <w:rPr>
            <w:webHidden/>
          </w:rPr>
          <w:fldChar w:fldCharType="begin"/>
        </w:r>
        <w:r>
          <w:rPr>
            <w:webHidden/>
          </w:rPr>
          <w:instrText xml:space="preserve"> PAGEREF _Toc190734782 \h </w:instrText>
        </w:r>
        <w:r>
          <w:rPr>
            <w:webHidden/>
          </w:rPr>
        </w:r>
        <w:r>
          <w:rPr>
            <w:webHidden/>
          </w:rPr>
          <w:fldChar w:fldCharType="separate"/>
        </w:r>
        <w:r>
          <w:rPr>
            <w:webHidden/>
          </w:rPr>
          <w:t>1</w:t>
        </w:r>
        <w:r>
          <w:rPr>
            <w:webHidden/>
          </w:rPr>
          <w:fldChar w:fldCharType="end"/>
        </w:r>
      </w:hyperlink>
    </w:p>
    <w:p w14:paraId="78B08DC9" w14:textId="04222BC7"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783" w:history="1">
        <w:r w:rsidRPr="007C0252">
          <w:rPr>
            <w:rStyle w:val="Hyperlink"/>
          </w:rPr>
          <w:t>1.3</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Terms, definitions and abbreviations</w:t>
        </w:r>
        <w:r>
          <w:rPr>
            <w:webHidden/>
          </w:rPr>
          <w:tab/>
        </w:r>
        <w:r>
          <w:rPr>
            <w:webHidden/>
          </w:rPr>
          <w:fldChar w:fldCharType="begin"/>
        </w:r>
        <w:r>
          <w:rPr>
            <w:webHidden/>
          </w:rPr>
          <w:instrText xml:space="preserve"> PAGEREF _Toc190734783 \h </w:instrText>
        </w:r>
        <w:r>
          <w:rPr>
            <w:webHidden/>
          </w:rPr>
        </w:r>
        <w:r>
          <w:rPr>
            <w:webHidden/>
          </w:rPr>
          <w:fldChar w:fldCharType="separate"/>
        </w:r>
        <w:r>
          <w:rPr>
            <w:webHidden/>
          </w:rPr>
          <w:t>1</w:t>
        </w:r>
        <w:r>
          <w:rPr>
            <w:webHidden/>
          </w:rPr>
          <w:fldChar w:fldCharType="end"/>
        </w:r>
      </w:hyperlink>
    </w:p>
    <w:p w14:paraId="283C5D9E" w14:textId="4FD6B3D8" w:rsidR="00344B54" w:rsidRDefault="00344B54">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0734784" w:history="1">
        <w:r w:rsidRPr="007C0252">
          <w:rPr>
            <w:rStyle w:val="Hyperlink"/>
            <w:noProof/>
          </w:rPr>
          <w:t>1.3.1</w:t>
        </w:r>
        <w:r>
          <w:rPr>
            <w:rFonts w:asciiTheme="minorHAnsi" w:eastAsiaTheme="minorEastAsia" w:hAnsiTheme="minorHAnsi" w:cstheme="minorBidi"/>
            <w:i w:val="0"/>
            <w:iCs w:val="0"/>
            <w:noProof/>
            <w:kern w:val="2"/>
            <w:sz w:val="24"/>
            <w:szCs w:val="24"/>
            <w14:ligatures w14:val="standardContextual"/>
          </w:rPr>
          <w:tab/>
        </w:r>
        <w:r w:rsidRPr="007C0252">
          <w:rPr>
            <w:rStyle w:val="Hyperlink"/>
            <w:noProof/>
          </w:rPr>
          <w:t>Terms and definitions</w:t>
        </w:r>
        <w:r>
          <w:rPr>
            <w:noProof/>
            <w:webHidden/>
          </w:rPr>
          <w:tab/>
        </w:r>
        <w:r>
          <w:rPr>
            <w:noProof/>
            <w:webHidden/>
          </w:rPr>
          <w:fldChar w:fldCharType="begin"/>
        </w:r>
        <w:r>
          <w:rPr>
            <w:noProof/>
            <w:webHidden/>
          </w:rPr>
          <w:instrText xml:space="preserve"> PAGEREF _Toc190734784 \h </w:instrText>
        </w:r>
        <w:r>
          <w:rPr>
            <w:noProof/>
            <w:webHidden/>
          </w:rPr>
        </w:r>
        <w:r>
          <w:rPr>
            <w:noProof/>
            <w:webHidden/>
          </w:rPr>
          <w:fldChar w:fldCharType="separate"/>
        </w:r>
        <w:r>
          <w:rPr>
            <w:noProof/>
            <w:webHidden/>
          </w:rPr>
          <w:t>1</w:t>
        </w:r>
        <w:r>
          <w:rPr>
            <w:noProof/>
            <w:webHidden/>
          </w:rPr>
          <w:fldChar w:fldCharType="end"/>
        </w:r>
      </w:hyperlink>
    </w:p>
    <w:p w14:paraId="2EE04B25" w14:textId="262E747D" w:rsidR="00344B54" w:rsidRDefault="00344B54">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0734785" w:history="1">
        <w:r w:rsidRPr="007C0252">
          <w:rPr>
            <w:rStyle w:val="Hyperlink"/>
            <w:noProof/>
          </w:rPr>
          <w:t>1.3.2</w:t>
        </w:r>
        <w:r>
          <w:rPr>
            <w:rFonts w:asciiTheme="minorHAnsi" w:eastAsiaTheme="minorEastAsia" w:hAnsiTheme="minorHAnsi" w:cstheme="minorBidi"/>
            <w:i w:val="0"/>
            <w:iCs w:val="0"/>
            <w:noProof/>
            <w:kern w:val="2"/>
            <w:sz w:val="24"/>
            <w:szCs w:val="24"/>
            <w14:ligatures w14:val="standardContextual"/>
          </w:rPr>
          <w:tab/>
        </w:r>
        <w:r w:rsidRPr="007C0252">
          <w:rPr>
            <w:rStyle w:val="Hyperlink"/>
            <w:noProof/>
          </w:rPr>
          <w:t>Abbreviations</w:t>
        </w:r>
        <w:r>
          <w:rPr>
            <w:noProof/>
            <w:webHidden/>
          </w:rPr>
          <w:tab/>
        </w:r>
        <w:r>
          <w:rPr>
            <w:noProof/>
            <w:webHidden/>
          </w:rPr>
          <w:fldChar w:fldCharType="begin"/>
        </w:r>
        <w:r>
          <w:rPr>
            <w:noProof/>
            <w:webHidden/>
          </w:rPr>
          <w:instrText xml:space="preserve"> PAGEREF _Toc190734785 \h </w:instrText>
        </w:r>
        <w:r>
          <w:rPr>
            <w:noProof/>
            <w:webHidden/>
          </w:rPr>
        </w:r>
        <w:r>
          <w:rPr>
            <w:noProof/>
            <w:webHidden/>
          </w:rPr>
          <w:fldChar w:fldCharType="separate"/>
        </w:r>
        <w:r>
          <w:rPr>
            <w:noProof/>
            <w:webHidden/>
          </w:rPr>
          <w:t>3</w:t>
        </w:r>
        <w:r>
          <w:rPr>
            <w:noProof/>
            <w:webHidden/>
          </w:rPr>
          <w:fldChar w:fldCharType="end"/>
        </w:r>
      </w:hyperlink>
    </w:p>
    <w:p w14:paraId="6DAF8EA0" w14:textId="0661D9CE"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786" w:history="1">
        <w:r w:rsidRPr="007C0252">
          <w:rPr>
            <w:rStyle w:val="Hyperlink"/>
          </w:rPr>
          <w:t>1.4</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Use of language</w:t>
        </w:r>
        <w:r>
          <w:rPr>
            <w:webHidden/>
          </w:rPr>
          <w:tab/>
        </w:r>
        <w:r>
          <w:rPr>
            <w:webHidden/>
          </w:rPr>
          <w:fldChar w:fldCharType="begin"/>
        </w:r>
        <w:r>
          <w:rPr>
            <w:webHidden/>
          </w:rPr>
          <w:instrText xml:space="preserve"> PAGEREF _Toc190734786 \h </w:instrText>
        </w:r>
        <w:r>
          <w:rPr>
            <w:webHidden/>
          </w:rPr>
        </w:r>
        <w:r>
          <w:rPr>
            <w:webHidden/>
          </w:rPr>
          <w:fldChar w:fldCharType="separate"/>
        </w:r>
        <w:r>
          <w:rPr>
            <w:webHidden/>
          </w:rPr>
          <w:t>3</w:t>
        </w:r>
        <w:r>
          <w:rPr>
            <w:webHidden/>
          </w:rPr>
          <w:fldChar w:fldCharType="end"/>
        </w:r>
      </w:hyperlink>
    </w:p>
    <w:p w14:paraId="02FF7535" w14:textId="6CBB5FF6"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787" w:history="1">
        <w:r w:rsidRPr="007C0252">
          <w:rPr>
            <w:rStyle w:val="Hyperlink"/>
          </w:rPr>
          <w:t>1.5</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Maintenance</w:t>
        </w:r>
        <w:r>
          <w:rPr>
            <w:webHidden/>
          </w:rPr>
          <w:tab/>
        </w:r>
        <w:r>
          <w:rPr>
            <w:webHidden/>
          </w:rPr>
          <w:fldChar w:fldCharType="begin"/>
        </w:r>
        <w:r>
          <w:rPr>
            <w:webHidden/>
          </w:rPr>
          <w:instrText xml:space="preserve"> PAGEREF _Toc190734787 \h </w:instrText>
        </w:r>
        <w:r>
          <w:rPr>
            <w:webHidden/>
          </w:rPr>
        </w:r>
        <w:r>
          <w:rPr>
            <w:webHidden/>
          </w:rPr>
          <w:fldChar w:fldCharType="separate"/>
        </w:r>
        <w:r>
          <w:rPr>
            <w:webHidden/>
          </w:rPr>
          <w:t>3</w:t>
        </w:r>
        <w:r>
          <w:rPr>
            <w:webHidden/>
          </w:rPr>
          <w:fldChar w:fldCharType="end"/>
        </w:r>
      </w:hyperlink>
    </w:p>
    <w:p w14:paraId="1D402715" w14:textId="744BCEAA" w:rsidR="00344B54" w:rsidRDefault="00344B54">
      <w:pPr>
        <w:pStyle w:val="TOC1"/>
        <w:tabs>
          <w:tab w:val="left" w:pos="480"/>
          <w:tab w:val="right" w:leader="dot" w:pos="9017"/>
        </w:tabs>
        <w:rPr>
          <w:rFonts w:asciiTheme="minorHAnsi" w:eastAsiaTheme="minorEastAsia" w:hAnsiTheme="minorHAnsi" w:cstheme="minorBidi"/>
          <w:b w:val="0"/>
          <w:bCs w:val="0"/>
          <w:caps w:val="0"/>
          <w:noProof/>
          <w:kern w:val="2"/>
          <w:sz w:val="24"/>
          <w:szCs w:val="24"/>
          <w14:ligatures w14:val="standardContextual"/>
        </w:rPr>
      </w:pPr>
      <w:hyperlink w:anchor="_Toc190734788" w:history="1">
        <w:r w:rsidRPr="007C0252">
          <w:rPr>
            <w:rStyle w:val="Hyperlink"/>
            <w:noProof/>
            <w:kern w:val="28"/>
            <w:lang w:val="en-AU"/>
          </w:rPr>
          <w:t>2</w:t>
        </w:r>
        <w:r>
          <w:rPr>
            <w:rFonts w:asciiTheme="minorHAnsi" w:eastAsiaTheme="minorEastAsia" w:hAnsiTheme="minorHAnsi" w:cstheme="minorBidi"/>
            <w:b w:val="0"/>
            <w:bCs w:val="0"/>
            <w:caps w:val="0"/>
            <w:noProof/>
            <w:kern w:val="2"/>
            <w:sz w:val="24"/>
            <w:szCs w:val="24"/>
            <w14:ligatures w14:val="standardContextual"/>
          </w:rPr>
          <w:tab/>
        </w:r>
        <w:r w:rsidRPr="007C0252">
          <w:rPr>
            <w:rStyle w:val="Hyperlink"/>
            <w:noProof/>
            <w:kern w:val="28"/>
            <w:lang w:val="en-AU"/>
          </w:rPr>
          <w:t>General</w:t>
        </w:r>
        <w:r>
          <w:rPr>
            <w:noProof/>
            <w:webHidden/>
          </w:rPr>
          <w:tab/>
        </w:r>
        <w:r>
          <w:rPr>
            <w:noProof/>
            <w:webHidden/>
          </w:rPr>
          <w:fldChar w:fldCharType="begin"/>
        </w:r>
        <w:r>
          <w:rPr>
            <w:noProof/>
            <w:webHidden/>
          </w:rPr>
          <w:instrText xml:space="preserve"> PAGEREF _Toc190734788 \h </w:instrText>
        </w:r>
        <w:r>
          <w:rPr>
            <w:noProof/>
            <w:webHidden/>
          </w:rPr>
        </w:r>
        <w:r>
          <w:rPr>
            <w:noProof/>
            <w:webHidden/>
          </w:rPr>
          <w:fldChar w:fldCharType="separate"/>
        </w:r>
        <w:r>
          <w:rPr>
            <w:noProof/>
            <w:webHidden/>
          </w:rPr>
          <w:t>4</w:t>
        </w:r>
        <w:r>
          <w:rPr>
            <w:noProof/>
            <w:webHidden/>
          </w:rPr>
          <w:fldChar w:fldCharType="end"/>
        </w:r>
      </w:hyperlink>
    </w:p>
    <w:p w14:paraId="41280648" w14:textId="14D5B263"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789" w:history="1">
        <w:r w:rsidRPr="007C0252">
          <w:rPr>
            <w:rStyle w:val="Hyperlink"/>
          </w:rPr>
          <w:t>2.1</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Introduction</w:t>
        </w:r>
        <w:r>
          <w:rPr>
            <w:webHidden/>
          </w:rPr>
          <w:tab/>
        </w:r>
        <w:r>
          <w:rPr>
            <w:webHidden/>
          </w:rPr>
          <w:fldChar w:fldCharType="begin"/>
        </w:r>
        <w:r>
          <w:rPr>
            <w:webHidden/>
          </w:rPr>
          <w:instrText xml:space="preserve"> PAGEREF _Toc190734789 \h </w:instrText>
        </w:r>
        <w:r>
          <w:rPr>
            <w:webHidden/>
          </w:rPr>
        </w:r>
        <w:r>
          <w:rPr>
            <w:webHidden/>
          </w:rPr>
          <w:fldChar w:fldCharType="separate"/>
        </w:r>
        <w:r>
          <w:rPr>
            <w:webHidden/>
          </w:rPr>
          <w:t>4</w:t>
        </w:r>
        <w:r>
          <w:rPr>
            <w:webHidden/>
          </w:rPr>
          <w:fldChar w:fldCharType="end"/>
        </w:r>
      </w:hyperlink>
    </w:p>
    <w:p w14:paraId="3785C4BC" w14:textId="291C3610"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790" w:history="1">
        <w:r w:rsidRPr="007C0252">
          <w:rPr>
            <w:rStyle w:val="Hyperlink"/>
          </w:rPr>
          <w:t>2.2</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Descriptive characteristics</w:t>
        </w:r>
        <w:r>
          <w:rPr>
            <w:webHidden/>
          </w:rPr>
          <w:tab/>
        </w:r>
        <w:r>
          <w:rPr>
            <w:webHidden/>
          </w:rPr>
          <w:fldChar w:fldCharType="begin"/>
        </w:r>
        <w:r>
          <w:rPr>
            <w:webHidden/>
          </w:rPr>
          <w:instrText xml:space="preserve"> PAGEREF _Toc190734790 \h </w:instrText>
        </w:r>
        <w:r>
          <w:rPr>
            <w:webHidden/>
          </w:rPr>
        </w:r>
        <w:r>
          <w:rPr>
            <w:webHidden/>
          </w:rPr>
          <w:fldChar w:fldCharType="separate"/>
        </w:r>
        <w:r>
          <w:rPr>
            <w:webHidden/>
          </w:rPr>
          <w:t>4</w:t>
        </w:r>
        <w:r>
          <w:rPr>
            <w:webHidden/>
          </w:rPr>
          <w:fldChar w:fldCharType="end"/>
        </w:r>
      </w:hyperlink>
    </w:p>
    <w:p w14:paraId="21D92C34" w14:textId="1ED22F2D" w:rsidR="00344B54" w:rsidRDefault="00344B54">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0734791" w:history="1">
        <w:r w:rsidRPr="007C0252">
          <w:rPr>
            <w:rStyle w:val="Hyperlink"/>
            <w:noProof/>
          </w:rPr>
          <w:t>2.2.1</w:t>
        </w:r>
        <w:r>
          <w:rPr>
            <w:rFonts w:asciiTheme="minorHAnsi" w:eastAsiaTheme="minorEastAsia" w:hAnsiTheme="minorHAnsi" w:cstheme="minorBidi"/>
            <w:i w:val="0"/>
            <w:iCs w:val="0"/>
            <w:noProof/>
            <w:kern w:val="2"/>
            <w:sz w:val="24"/>
            <w:szCs w:val="24"/>
            <w14:ligatures w14:val="standardContextual"/>
          </w:rPr>
          <w:tab/>
        </w:r>
        <w:r w:rsidRPr="007C0252">
          <w:rPr>
            <w:rStyle w:val="Hyperlink"/>
            <w:noProof/>
          </w:rPr>
          <w:t>Feature</w:t>
        </w:r>
        <w:r>
          <w:rPr>
            <w:noProof/>
            <w:webHidden/>
          </w:rPr>
          <w:tab/>
        </w:r>
        <w:r>
          <w:rPr>
            <w:noProof/>
            <w:webHidden/>
          </w:rPr>
          <w:fldChar w:fldCharType="begin"/>
        </w:r>
        <w:r>
          <w:rPr>
            <w:noProof/>
            <w:webHidden/>
          </w:rPr>
          <w:instrText xml:space="preserve"> PAGEREF _Toc190734791 \h </w:instrText>
        </w:r>
        <w:r>
          <w:rPr>
            <w:noProof/>
            <w:webHidden/>
          </w:rPr>
        </w:r>
        <w:r>
          <w:rPr>
            <w:noProof/>
            <w:webHidden/>
          </w:rPr>
          <w:fldChar w:fldCharType="separate"/>
        </w:r>
        <w:r>
          <w:rPr>
            <w:noProof/>
            <w:webHidden/>
          </w:rPr>
          <w:t>4</w:t>
        </w:r>
        <w:r>
          <w:rPr>
            <w:noProof/>
            <w:webHidden/>
          </w:rPr>
          <w:fldChar w:fldCharType="end"/>
        </w:r>
      </w:hyperlink>
    </w:p>
    <w:p w14:paraId="23817A71" w14:textId="50AC6472" w:rsidR="00344B54" w:rsidRDefault="00344B54">
      <w:pPr>
        <w:pStyle w:val="TOC4"/>
        <w:tabs>
          <w:tab w:val="left" w:pos="1680"/>
          <w:tab w:val="right" w:leader="dot" w:pos="9017"/>
        </w:tabs>
        <w:rPr>
          <w:rFonts w:asciiTheme="minorHAnsi" w:eastAsiaTheme="minorEastAsia" w:hAnsiTheme="minorHAnsi" w:cstheme="minorBidi"/>
          <w:noProof/>
          <w:kern w:val="2"/>
          <w:sz w:val="24"/>
          <w:szCs w:val="24"/>
          <w14:ligatures w14:val="standardContextual"/>
        </w:rPr>
      </w:pPr>
      <w:hyperlink w:anchor="_Toc190734792" w:history="1">
        <w:r w:rsidRPr="007C0252">
          <w:rPr>
            <w:rStyle w:val="Hyperlink"/>
            <w:noProof/>
            <w:lang w:val="en-AU"/>
          </w:rPr>
          <w:t>2.2.1.1</w:t>
        </w:r>
        <w:r>
          <w:rPr>
            <w:rFonts w:asciiTheme="minorHAnsi" w:eastAsiaTheme="minorEastAsia" w:hAnsiTheme="minorHAnsi" w:cstheme="minorBidi"/>
            <w:noProof/>
            <w:kern w:val="2"/>
            <w:sz w:val="24"/>
            <w:szCs w:val="24"/>
            <w14:ligatures w14:val="standardContextual"/>
          </w:rPr>
          <w:tab/>
        </w:r>
        <w:r w:rsidRPr="007C0252">
          <w:rPr>
            <w:rStyle w:val="Hyperlink"/>
            <w:noProof/>
            <w:lang w:val="en-AU"/>
          </w:rPr>
          <w:t>Geographic feature class</w:t>
        </w:r>
        <w:r>
          <w:rPr>
            <w:noProof/>
            <w:webHidden/>
          </w:rPr>
          <w:tab/>
        </w:r>
        <w:r>
          <w:rPr>
            <w:noProof/>
            <w:webHidden/>
          </w:rPr>
          <w:fldChar w:fldCharType="begin"/>
        </w:r>
        <w:r>
          <w:rPr>
            <w:noProof/>
            <w:webHidden/>
          </w:rPr>
          <w:instrText xml:space="preserve"> PAGEREF _Toc190734792 \h </w:instrText>
        </w:r>
        <w:r>
          <w:rPr>
            <w:noProof/>
            <w:webHidden/>
          </w:rPr>
        </w:r>
        <w:r>
          <w:rPr>
            <w:noProof/>
            <w:webHidden/>
          </w:rPr>
          <w:fldChar w:fldCharType="separate"/>
        </w:r>
        <w:r>
          <w:rPr>
            <w:noProof/>
            <w:webHidden/>
          </w:rPr>
          <w:t>4</w:t>
        </w:r>
        <w:r>
          <w:rPr>
            <w:noProof/>
            <w:webHidden/>
          </w:rPr>
          <w:fldChar w:fldCharType="end"/>
        </w:r>
      </w:hyperlink>
    </w:p>
    <w:p w14:paraId="394319B1" w14:textId="571D3052" w:rsidR="00344B54" w:rsidRDefault="00344B54">
      <w:pPr>
        <w:pStyle w:val="TOC4"/>
        <w:tabs>
          <w:tab w:val="left" w:pos="1680"/>
          <w:tab w:val="right" w:leader="dot" w:pos="9017"/>
        </w:tabs>
        <w:rPr>
          <w:rFonts w:asciiTheme="minorHAnsi" w:eastAsiaTheme="minorEastAsia" w:hAnsiTheme="minorHAnsi" w:cstheme="minorBidi"/>
          <w:noProof/>
          <w:kern w:val="2"/>
          <w:sz w:val="24"/>
          <w:szCs w:val="24"/>
          <w14:ligatures w14:val="standardContextual"/>
        </w:rPr>
      </w:pPr>
      <w:hyperlink w:anchor="_Toc190734793" w:history="1">
        <w:r w:rsidRPr="007C0252">
          <w:rPr>
            <w:rStyle w:val="Hyperlink"/>
            <w:noProof/>
            <w:lang w:val="en-AU"/>
          </w:rPr>
          <w:t>2.2.1.2</w:t>
        </w:r>
        <w:r>
          <w:rPr>
            <w:rFonts w:asciiTheme="minorHAnsi" w:eastAsiaTheme="minorEastAsia" w:hAnsiTheme="minorHAnsi" w:cstheme="minorBidi"/>
            <w:noProof/>
            <w:kern w:val="2"/>
            <w:sz w:val="24"/>
            <w:szCs w:val="24"/>
            <w14:ligatures w14:val="standardContextual"/>
          </w:rPr>
          <w:tab/>
        </w:r>
        <w:r w:rsidRPr="007C0252">
          <w:rPr>
            <w:rStyle w:val="Hyperlink"/>
            <w:noProof/>
            <w:lang w:val="en-AU"/>
          </w:rPr>
          <w:t>Meta feature class</w:t>
        </w:r>
        <w:r>
          <w:rPr>
            <w:noProof/>
            <w:webHidden/>
          </w:rPr>
          <w:tab/>
        </w:r>
        <w:r>
          <w:rPr>
            <w:noProof/>
            <w:webHidden/>
          </w:rPr>
          <w:fldChar w:fldCharType="begin"/>
        </w:r>
        <w:r>
          <w:rPr>
            <w:noProof/>
            <w:webHidden/>
          </w:rPr>
          <w:instrText xml:space="preserve"> PAGEREF _Toc190734793 \h </w:instrText>
        </w:r>
        <w:r>
          <w:rPr>
            <w:noProof/>
            <w:webHidden/>
          </w:rPr>
        </w:r>
        <w:r>
          <w:rPr>
            <w:noProof/>
            <w:webHidden/>
          </w:rPr>
          <w:fldChar w:fldCharType="separate"/>
        </w:r>
        <w:r>
          <w:rPr>
            <w:noProof/>
            <w:webHidden/>
          </w:rPr>
          <w:t>4</w:t>
        </w:r>
        <w:r>
          <w:rPr>
            <w:noProof/>
            <w:webHidden/>
          </w:rPr>
          <w:fldChar w:fldCharType="end"/>
        </w:r>
      </w:hyperlink>
    </w:p>
    <w:p w14:paraId="5E3D7091" w14:textId="1298B68C" w:rsidR="00344B54" w:rsidRDefault="00344B54">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0734794" w:history="1">
        <w:r w:rsidRPr="007C0252">
          <w:rPr>
            <w:rStyle w:val="Hyperlink"/>
            <w:noProof/>
            <w:lang w:eastAsia="en-AU"/>
          </w:rPr>
          <w:t>2.2.2</w:t>
        </w:r>
        <w:r>
          <w:rPr>
            <w:rFonts w:asciiTheme="minorHAnsi" w:eastAsiaTheme="minorEastAsia" w:hAnsiTheme="minorHAnsi" w:cstheme="minorBidi"/>
            <w:i w:val="0"/>
            <w:iCs w:val="0"/>
            <w:noProof/>
            <w:kern w:val="2"/>
            <w:sz w:val="24"/>
            <w:szCs w:val="24"/>
            <w14:ligatures w14:val="standardContextual"/>
          </w:rPr>
          <w:tab/>
        </w:r>
        <w:r w:rsidRPr="007C0252">
          <w:rPr>
            <w:rStyle w:val="Hyperlink"/>
            <w:noProof/>
            <w:lang w:eastAsia="en-AU"/>
          </w:rPr>
          <w:t>Information type</w:t>
        </w:r>
        <w:r>
          <w:rPr>
            <w:noProof/>
            <w:webHidden/>
          </w:rPr>
          <w:tab/>
        </w:r>
        <w:r>
          <w:rPr>
            <w:noProof/>
            <w:webHidden/>
          </w:rPr>
          <w:fldChar w:fldCharType="begin"/>
        </w:r>
        <w:r>
          <w:rPr>
            <w:noProof/>
            <w:webHidden/>
          </w:rPr>
          <w:instrText xml:space="preserve"> PAGEREF _Toc190734794 \h </w:instrText>
        </w:r>
        <w:r>
          <w:rPr>
            <w:noProof/>
            <w:webHidden/>
          </w:rPr>
        </w:r>
        <w:r>
          <w:rPr>
            <w:noProof/>
            <w:webHidden/>
          </w:rPr>
          <w:fldChar w:fldCharType="separate"/>
        </w:r>
        <w:r>
          <w:rPr>
            <w:noProof/>
            <w:webHidden/>
          </w:rPr>
          <w:t>4</w:t>
        </w:r>
        <w:r>
          <w:rPr>
            <w:noProof/>
            <w:webHidden/>
          </w:rPr>
          <w:fldChar w:fldCharType="end"/>
        </w:r>
      </w:hyperlink>
    </w:p>
    <w:p w14:paraId="76145FA3" w14:textId="40A12B38"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795" w:history="1">
        <w:r w:rsidRPr="007C0252">
          <w:rPr>
            <w:rStyle w:val="Hyperlink"/>
            <w:lang w:eastAsia="en-AU"/>
          </w:rPr>
          <w:t>2.3</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lang w:eastAsia="en-AU"/>
          </w:rPr>
          <w:t>Spatial Characteristics</w:t>
        </w:r>
        <w:r>
          <w:rPr>
            <w:webHidden/>
          </w:rPr>
          <w:tab/>
        </w:r>
        <w:r>
          <w:rPr>
            <w:webHidden/>
          </w:rPr>
          <w:fldChar w:fldCharType="begin"/>
        </w:r>
        <w:r>
          <w:rPr>
            <w:webHidden/>
          </w:rPr>
          <w:instrText xml:space="preserve"> PAGEREF _Toc190734795 \h </w:instrText>
        </w:r>
        <w:r>
          <w:rPr>
            <w:webHidden/>
          </w:rPr>
        </w:r>
        <w:r>
          <w:rPr>
            <w:webHidden/>
          </w:rPr>
          <w:fldChar w:fldCharType="separate"/>
        </w:r>
        <w:r>
          <w:rPr>
            <w:webHidden/>
          </w:rPr>
          <w:t>5</w:t>
        </w:r>
        <w:r>
          <w:rPr>
            <w:webHidden/>
          </w:rPr>
          <w:fldChar w:fldCharType="end"/>
        </w:r>
      </w:hyperlink>
    </w:p>
    <w:p w14:paraId="06A5DED0" w14:textId="737EB0C9" w:rsidR="00344B54" w:rsidRDefault="00344B54">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0734796" w:history="1">
        <w:r w:rsidRPr="007C0252">
          <w:rPr>
            <w:rStyle w:val="Hyperlink"/>
            <w:noProof/>
            <w:lang w:eastAsia="en-AU"/>
          </w:rPr>
          <w:t>2.3.1</w:t>
        </w:r>
        <w:r>
          <w:rPr>
            <w:rFonts w:asciiTheme="minorHAnsi" w:eastAsiaTheme="minorEastAsia" w:hAnsiTheme="minorHAnsi" w:cstheme="minorBidi"/>
            <w:i w:val="0"/>
            <w:iCs w:val="0"/>
            <w:noProof/>
            <w:kern w:val="2"/>
            <w:sz w:val="24"/>
            <w:szCs w:val="24"/>
            <w14:ligatures w14:val="standardContextual"/>
          </w:rPr>
          <w:tab/>
        </w:r>
        <w:r w:rsidRPr="007C0252">
          <w:rPr>
            <w:rStyle w:val="Hyperlink"/>
            <w:noProof/>
            <w:lang w:eastAsia="en-AU"/>
          </w:rPr>
          <w:t>Spatial primitives</w:t>
        </w:r>
        <w:r>
          <w:rPr>
            <w:noProof/>
            <w:webHidden/>
          </w:rPr>
          <w:tab/>
        </w:r>
        <w:r>
          <w:rPr>
            <w:noProof/>
            <w:webHidden/>
          </w:rPr>
          <w:fldChar w:fldCharType="begin"/>
        </w:r>
        <w:r>
          <w:rPr>
            <w:noProof/>
            <w:webHidden/>
          </w:rPr>
          <w:instrText xml:space="preserve"> PAGEREF _Toc190734796 \h </w:instrText>
        </w:r>
        <w:r>
          <w:rPr>
            <w:noProof/>
            <w:webHidden/>
          </w:rPr>
        </w:r>
        <w:r>
          <w:rPr>
            <w:noProof/>
            <w:webHidden/>
          </w:rPr>
          <w:fldChar w:fldCharType="separate"/>
        </w:r>
        <w:r>
          <w:rPr>
            <w:noProof/>
            <w:webHidden/>
          </w:rPr>
          <w:t>5</w:t>
        </w:r>
        <w:r>
          <w:rPr>
            <w:noProof/>
            <w:webHidden/>
          </w:rPr>
          <w:fldChar w:fldCharType="end"/>
        </w:r>
      </w:hyperlink>
    </w:p>
    <w:p w14:paraId="246188F0" w14:textId="6D382015" w:rsidR="00344B54" w:rsidRDefault="00344B54">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0734797" w:history="1">
        <w:r w:rsidRPr="007C0252">
          <w:rPr>
            <w:rStyle w:val="Hyperlink"/>
            <w:noProof/>
          </w:rPr>
          <w:t>2.3.2</w:t>
        </w:r>
        <w:r>
          <w:rPr>
            <w:rFonts w:asciiTheme="minorHAnsi" w:eastAsiaTheme="minorEastAsia" w:hAnsiTheme="minorHAnsi" w:cstheme="minorBidi"/>
            <w:i w:val="0"/>
            <w:iCs w:val="0"/>
            <w:noProof/>
            <w:kern w:val="2"/>
            <w:sz w:val="24"/>
            <w:szCs w:val="24"/>
            <w14:ligatures w14:val="standardContextual"/>
          </w:rPr>
          <w:tab/>
        </w:r>
        <w:r w:rsidRPr="007C0252">
          <w:rPr>
            <w:rStyle w:val="Hyperlink"/>
            <w:noProof/>
          </w:rPr>
          <w:t>Capture density guideline</w:t>
        </w:r>
        <w:r>
          <w:rPr>
            <w:noProof/>
            <w:webHidden/>
          </w:rPr>
          <w:tab/>
        </w:r>
        <w:r>
          <w:rPr>
            <w:noProof/>
            <w:webHidden/>
          </w:rPr>
          <w:fldChar w:fldCharType="begin"/>
        </w:r>
        <w:r>
          <w:rPr>
            <w:noProof/>
            <w:webHidden/>
          </w:rPr>
          <w:instrText xml:space="preserve"> PAGEREF _Toc190734797 \h </w:instrText>
        </w:r>
        <w:r>
          <w:rPr>
            <w:noProof/>
            <w:webHidden/>
          </w:rPr>
        </w:r>
        <w:r>
          <w:rPr>
            <w:noProof/>
            <w:webHidden/>
          </w:rPr>
          <w:fldChar w:fldCharType="separate"/>
        </w:r>
        <w:r>
          <w:rPr>
            <w:noProof/>
            <w:webHidden/>
          </w:rPr>
          <w:t>5</w:t>
        </w:r>
        <w:r>
          <w:rPr>
            <w:noProof/>
            <w:webHidden/>
          </w:rPr>
          <w:fldChar w:fldCharType="end"/>
        </w:r>
      </w:hyperlink>
    </w:p>
    <w:p w14:paraId="4CCF1B94" w14:textId="0AE5D131"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798" w:history="1">
        <w:r w:rsidRPr="007C0252">
          <w:rPr>
            <w:rStyle w:val="Hyperlink"/>
          </w:rPr>
          <w:t>2.4</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Attributes</w:t>
        </w:r>
        <w:r>
          <w:rPr>
            <w:webHidden/>
          </w:rPr>
          <w:tab/>
        </w:r>
        <w:r>
          <w:rPr>
            <w:webHidden/>
          </w:rPr>
          <w:fldChar w:fldCharType="begin"/>
        </w:r>
        <w:r>
          <w:rPr>
            <w:webHidden/>
          </w:rPr>
          <w:instrText xml:space="preserve"> PAGEREF _Toc190734798 \h </w:instrText>
        </w:r>
        <w:r>
          <w:rPr>
            <w:webHidden/>
          </w:rPr>
        </w:r>
        <w:r>
          <w:rPr>
            <w:webHidden/>
          </w:rPr>
          <w:fldChar w:fldCharType="separate"/>
        </w:r>
        <w:r>
          <w:rPr>
            <w:webHidden/>
          </w:rPr>
          <w:t>5</w:t>
        </w:r>
        <w:r>
          <w:rPr>
            <w:webHidden/>
          </w:rPr>
          <w:fldChar w:fldCharType="end"/>
        </w:r>
      </w:hyperlink>
    </w:p>
    <w:p w14:paraId="4061E60A" w14:textId="6D5936B0" w:rsidR="00344B54" w:rsidRDefault="00344B54">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0734799" w:history="1">
        <w:r w:rsidRPr="007C0252">
          <w:rPr>
            <w:rStyle w:val="Hyperlink"/>
            <w:noProof/>
          </w:rPr>
          <w:t>2.4.1</w:t>
        </w:r>
        <w:r>
          <w:rPr>
            <w:rFonts w:asciiTheme="minorHAnsi" w:eastAsiaTheme="minorEastAsia" w:hAnsiTheme="minorHAnsi" w:cstheme="minorBidi"/>
            <w:i w:val="0"/>
            <w:iCs w:val="0"/>
            <w:noProof/>
            <w:kern w:val="2"/>
            <w:sz w:val="24"/>
            <w:szCs w:val="24"/>
            <w14:ligatures w14:val="standardContextual"/>
          </w:rPr>
          <w:tab/>
        </w:r>
        <w:r w:rsidRPr="007C0252">
          <w:rPr>
            <w:rStyle w:val="Hyperlink"/>
            <w:noProof/>
          </w:rPr>
          <w:t>Multiplicity</w:t>
        </w:r>
        <w:r>
          <w:rPr>
            <w:noProof/>
            <w:webHidden/>
          </w:rPr>
          <w:tab/>
        </w:r>
        <w:r>
          <w:rPr>
            <w:noProof/>
            <w:webHidden/>
          </w:rPr>
          <w:fldChar w:fldCharType="begin"/>
        </w:r>
        <w:r>
          <w:rPr>
            <w:noProof/>
            <w:webHidden/>
          </w:rPr>
          <w:instrText xml:space="preserve"> PAGEREF _Toc190734799 \h </w:instrText>
        </w:r>
        <w:r>
          <w:rPr>
            <w:noProof/>
            <w:webHidden/>
          </w:rPr>
        </w:r>
        <w:r>
          <w:rPr>
            <w:noProof/>
            <w:webHidden/>
          </w:rPr>
          <w:fldChar w:fldCharType="separate"/>
        </w:r>
        <w:r>
          <w:rPr>
            <w:noProof/>
            <w:webHidden/>
          </w:rPr>
          <w:t>5</w:t>
        </w:r>
        <w:r>
          <w:rPr>
            <w:noProof/>
            <w:webHidden/>
          </w:rPr>
          <w:fldChar w:fldCharType="end"/>
        </w:r>
      </w:hyperlink>
    </w:p>
    <w:p w14:paraId="06C2EF58" w14:textId="32C98968" w:rsidR="00344B54" w:rsidRDefault="00344B54">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0734800" w:history="1">
        <w:r w:rsidRPr="007C0252">
          <w:rPr>
            <w:rStyle w:val="Hyperlink"/>
            <w:noProof/>
          </w:rPr>
          <w:t>2.4.2</w:t>
        </w:r>
        <w:r>
          <w:rPr>
            <w:rFonts w:asciiTheme="minorHAnsi" w:eastAsiaTheme="minorEastAsia" w:hAnsiTheme="minorHAnsi" w:cstheme="minorBidi"/>
            <w:i w:val="0"/>
            <w:iCs w:val="0"/>
            <w:noProof/>
            <w:kern w:val="2"/>
            <w:sz w:val="24"/>
            <w:szCs w:val="24"/>
            <w14:ligatures w14:val="standardContextual"/>
          </w:rPr>
          <w:tab/>
        </w:r>
        <w:r w:rsidRPr="007C0252">
          <w:rPr>
            <w:rStyle w:val="Hyperlink"/>
            <w:noProof/>
          </w:rPr>
          <w:t>Simple attribute types</w:t>
        </w:r>
        <w:r>
          <w:rPr>
            <w:noProof/>
            <w:webHidden/>
          </w:rPr>
          <w:tab/>
        </w:r>
        <w:r>
          <w:rPr>
            <w:noProof/>
            <w:webHidden/>
          </w:rPr>
          <w:fldChar w:fldCharType="begin"/>
        </w:r>
        <w:r>
          <w:rPr>
            <w:noProof/>
            <w:webHidden/>
          </w:rPr>
          <w:instrText xml:space="preserve"> PAGEREF _Toc190734800 \h </w:instrText>
        </w:r>
        <w:r>
          <w:rPr>
            <w:noProof/>
            <w:webHidden/>
          </w:rPr>
        </w:r>
        <w:r>
          <w:rPr>
            <w:noProof/>
            <w:webHidden/>
          </w:rPr>
          <w:fldChar w:fldCharType="separate"/>
        </w:r>
        <w:r>
          <w:rPr>
            <w:noProof/>
            <w:webHidden/>
          </w:rPr>
          <w:t>5</w:t>
        </w:r>
        <w:r>
          <w:rPr>
            <w:noProof/>
            <w:webHidden/>
          </w:rPr>
          <w:fldChar w:fldCharType="end"/>
        </w:r>
      </w:hyperlink>
    </w:p>
    <w:p w14:paraId="7F64B10C" w14:textId="17E47AFC" w:rsidR="00344B54" w:rsidRDefault="00344B54">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0734801" w:history="1">
        <w:r w:rsidRPr="007C0252">
          <w:rPr>
            <w:rStyle w:val="Hyperlink"/>
            <w:noProof/>
          </w:rPr>
          <w:t>2.4.3</w:t>
        </w:r>
        <w:r>
          <w:rPr>
            <w:rFonts w:asciiTheme="minorHAnsi" w:eastAsiaTheme="minorEastAsia" w:hAnsiTheme="minorHAnsi" w:cstheme="minorBidi"/>
            <w:i w:val="0"/>
            <w:iCs w:val="0"/>
            <w:noProof/>
            <w:kern w:val="2"/>
            <w:sz w:val="24"/>
            <w:szCs w:val="24"/>
            <w14:ligatures w14:val="standardContextual"/>
          </w:rPr>
          <w:tab/>
        </w:r>
        <w:r w:rsidRPr="007C0252">
          <w:rPr>
            <w:rStyle w:val="Hyperlink"/>
            <w:noProof/>
          </w:rPr>
          <w:t>Mandatory and conditional attributes</w:t>
        </w:r>
        <w:r>
          <w:rPr>
            <w:noProof/>
            <w:webHidden/>
          </w:rPr>
          <w:tab/>
        </w:r>
        <w:r>
          <w:rPr>
            <w:noProof/>
            <w:webHidden/>
          </w:rPr>
          <w:fldChar w:fldCharType="begin"/>
        </w:r>
        <w:r>
          <w:rPr>
            <w:noProof/>
            <w:webHidden/>
          </w:rPr>
          <w:instrText xml:space="preserve"> PAGEREF _Toc190734801 \h </w:instrText>
        </w:r>
        <w:r>
          <w:rPr>
            <w:noProof/>
            <w:webHidden/>
          </w:rPr>
        </w:r>
        <w:r>
          <w:rPr>
            <w:noProof/>
            <w:webHidden/>
          </w:rPr>
          <w:fldChar w:fldCharType="separate"/>
        </w:r>
        <w:r>
          <w:rPr>
            <w:noProof/>
            <w:webHidden/>
          </w:rPr>
          <w:t>6</w:t>
        </w:r>
        <w:r>
          <w:rPr>
            <w:noProof/>
            <w:webHidden/>
          </w:rPr>
          <w:fldChar w:fldCharType="end"/>
        </w:r>
      </w:hyperlink>
    </w:p>
    <w:p w14:paraId="54E90E65" w14:textId="7BE8F6F2" w:rsidR="00344B54" w:rsidRDefault="00344B54">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0734802" w:history="1">
        <w:r w:rsidRPr="007C0252">
          <w:rPr>
            <w:rStyle w:val="Hyperlink"/>
            <w:noProof/>
          </w:rPr>
          <w:t>2.4.4</w:t>
        </w:r>
        <w:r>
          <w:rPr>
            <w:rFonts w:asciiTheme="minorHAnsi" w:eastAsiaTheme="minorEastAsia" w:hAnsiTheme="minorHAnsi" w:cstheme="minorBidi"/>
            <w:i w:val="0"/>
            <w:iCs w:val="0"/>
            <w:noProof/>
            <w:kern w:val="2"/>
            <w:sz w:val="24"/>
            <w:szCs w:val="24"/>
            <w14:ligatures w14:val="standardContextual"/>
          </w:rPr>
          <w:tab/>
        </w:r>
        <w:r w:rsidRPr="007C0252">
          <w:rPr>
            <w:rStyle w:val="Hyperlink"/>
            <w:noProof/>
          </w:rPr>
          <w:t>Missing attribute values</w:t>
        </w:r>
        <w:r>
          <w:rPr>
            <w:noProof/>
            <w:webHidden/>
          </w:rPr>
          <w:tab/>
        </w:r>
        <w:r>
          <w:rPr>
            <w:noProof/>
            <w:webHidden/>
          </w:rPr>
          <w:fldChar w:fldCharType="begin"/>
        </w:r>
        <w:r>
          <w:rPr>
            <w:noProof/>
            <w:webHidden/>
          </w:rPr>
          <w:instrText xml:space="preserve"> PAGEREF _Toc190734802 \h </w:instrText>
        </w:r>
        <w:r>
          <w:rPr>
            <w:noProof/>
            <w:webHidden/>
          </w:rPr>
        </w:r>
        <w:r>
          <w:rPr>
            <w:noProof/>
            <w:webHidden/>
          </w:rPr>
          <w:fldChar w:fldCharType="separate"/>
        </w:r>
        <w:r>
          <w:rPr>
            <w:noProof/>
            <w:webHidden/>
          </w:rPr>
          <w:t>6</w:t>
        </w:r>
        <w:r>
          <w:rPr>
            <w:noProof/>
            <w:webHidden/>
          </w:rPr>
          <w:fldChar w:fldCharType="end"/>
        </w:r>
      </w:hyperlink>
    </w:p>
    <w:p w14:paraId="0BDA2E68" w14:textId="5222B70D" w:rsidR="00344B54" w:rsidRDefault="00344B54">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0734803" w:history="1">
        <w:r w:rsidRPr="007C0252">
          <w:rPr>
            <w:rStyle w:val="Hyperlink"/>
            <w:noProof/>
          </w:rPr>
          <w:t>2.4.5</w:t>
        </w:r>
        <w:r>
          <w:rPr>
            <w:rFonts w:asciiTheme="minorHAnsi" w:eastAsiaTheme="minorEastAsia" w:hAnsiTheme="minorHAnsi" w:cstheme="minorBidi"/>
            <w:i w:val="0"/>
            <w:iCs w:val="0"/>
            <w:noProof/>
            <w:kern w:val="2"/>
            <w:sz w:val="24"/>
            <w:szCs w:val="24"/>
            <w14:ligatures w14:val="standardContextual"/>
          </w:rPr>
          <w:tab/>
        </w:r>
        <w:r w:rsidRPr="007C0252">
          <w:rPr>
            <w:rStyle w:val="Hyperlink"/>
            <w:noProof/>
          </w:rPr>
          <w:t>Text attribute types</w:t>
        </w:r>
        <w:r>
          <w:rPr>
            <w:noProof/>
            <w:webHidden/>
          </w:rPr>
          <w:tab/>
        </w:r>
        <w:r>
          <w:rPr>
            <w:noProof/>
            <w:webHidden/>
          </w:rPr>
          <w:fldChar w:fldCharType="begin"/>
        </w:r>
        <w:r>
          <w:rPr>
            <w:noProof/>
            <w:webHidden/>
          </w:rPr>
          <w:instrText xml:space="preserve"> PAGEREF _Toc190734803 \h </w:instrText>
        </w:r>
        <w:r>
          <w:rPr>
            <w:noProof/>
            <w:webHidden/>
          </w:rPr>
        </w:r>
        <w:r>
          <w:rPr>
            <w:noProof/>
            <w:webHidden/>
          </w:rPr>
          <w:fldChar w:fldCharType="separate"/>
        </w:r>
        <w:r>
          <w:rPr>
            <w:noProof/>
            <w:webHidden/>
          </w:rPr>
          <w:t>6</w:t>
        </w:r>
        <w:r>
          <w:rPr>
            <w:noProof/>
            <w:webHidden/>
          </w:rPr>
          <w:fldChar w:fldCharType="end"/>
        </w:r>
      </w:hyperlink>
    </w:p>
    <w:p w14:paraId="4C330CF8" w14:textId="6BCF75A7" w:rsidR="00344B54" w:rsidRDefault="00344B54">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0734804" w:history="1">
        <w:r w:rsidRPr="007C0252">
          <w:rPr>
            <w:rStyle w:val="Hyperlink"/>
            <w:noProof/>
          </w:rPr>
          <w:t>2.4.6</w:t>
        </w:r>
        <w:r>
          <w:rPr>
            <w:rFonts w:asciiTheme="minorHAnsi" w:eastAsiaTheme="minorEastAsia" w:hAnsiTheme="minorHAnsi" w:cstheme="minorBidi"/>
            <w:i w:val="0"/>
            <w:iCs w:val="0"/>
            <w:noProof/>
            <w:kern w:val="2"/>
            <w:sz w:val="24"/>
            <w:szCs w:val="24"/>
            <w14:ligatures w14:val="standardContextual"/>
          </w:rPr>
          <w:tab/>
        </w:r>
        <w:r w:rsidRPr="007C0252">
          <w:rPr>
            <w:rStyle w:val="Hyperlink"/>
            <w:noProof/>
          </w:rPr>
          <w:t>Spatial attribute types</w:t>
        </w:r>
        <w:r>
          <w:rPr>
            <w:noProof/>
            <w:webHidden/>
          </w:rPr>
          <w:tab/>
        </w:r>
        <w:r>
          <w:rPr>
            <w:noProof/>
            <w:webHidden/>
          </w:rPr>
          <w:fldChar w:fldCharType="begin"/>
        </w:r>
        <w:r>
          <w:rPr>
            <w:noProof/>
            <w:webHidden/>
          </w:rPr>
          <w:instrText xml:space="preserve"> PAGEREF _Toc190734804 \h </w:instrText>
        </w:r>
        <w:r>
          <w:rPr>
            <w:noProof/>
            <w:webHidden/>
          </w:rPr>
        </w:r>
        <w:r>
          <w:rPr>
            <w:noProof/>
            <w:webHidden/>
          </w:rPr>
          <w:fldChar w:fldCharType="separate"/>
        </w:r>
        <w:r>
          <w:rPr>
            <w:noProof/>
            <w:webHidden/>
          </w:rPr>
          <w:t>7</w:t>
        </w:r>
        <w:r>
          <w:rPr>
            <w:noProof/>
            <w:webHidden/>
          </w:rPr>
          <w:fldChar w:fldCharType="end"/>
        </w:r>
      </w:hyperlink>
    </w:p>
    <w:p w14:paraId="5D8560FB" w14:textId="2B3E8C41" w:rsidR="00344B54" w:rsidRDefault="00344B54">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0734805" w:history="1">
        <w:r w:rsidRPr="007C0252">
          <w:rPr>
            <w:rStyle w:val="Hyperlink"/>
            <w:noProof/>
          </w:rPr>
          <w:t>2.4.7</w:t>
        </w:r>
        <w:r>
          <w:rPr>
            <w:rFonts w:asciiTheme="minorHAnsi" w:eastAsiaTheme="minorEastAsia" w:hAnsiTheme="minorHAnsi" w:cstheme="minorBidi"/>
            <w:i w:val="0"/>
            <w:iCs w:val="0"/>
            <w:noProof/>
            <w:kern w:val="2"/>
            <w:sz w:val="24"/>
            <w:szCs w:val="24"/>
            <w14:ligatures w14:val="standardContextual"/>
          </w:rPr>
          <w:tab/>
        </w:r>
        <w:r w:rsidRPr="007C0252">
          <w:rPr>
            <w:rStyle w:val="Hyperlink"/>
            <w:noProof/>
          </w:rPr>
          <w:t>Dates</w:t>
        </w:r>
        <w:r>
          <w:rPr>
            <w:noProof/>
            <w:webHidden/>
          </w:rPr>
          <w:tab/>
        </w:r>
        <w:r>
          <w:rPr>
            <w:noProof/>
            <w:webHidden/>
          </w:rPr>
          <w:fldChar w:fldCharType="begin"/>
        </w:r>
        <w:r>
          <w:rPr>
            <w:noProof/>
            <w:webHidden/>
          </w:rPr>
          <w:instrText xml:space="preserve"> PAGEREF _Toc190734805 \h </w:instrText>
        </w:r>
        <w:r>
          <w:rPr>
            <w:noProof/>
            <w:webHidden/>
          </w:rPr>
        </w:r>
        <w:r>
          <w:rPr>
            <w:noProof/>
            <w:webHidden/>
          </w:rPr>
          <w:fldChar w:fldCharType="separate"/>
        </w:r>
        <w:r>
          <w:rPr>
            <w:noProof/>
            <w:webHidden/>
          </w:rPr>
          <w:t>7</w:t>
        </w:r>
        <w:r>
          <w:rPr>
            <w:noProof/>
            <w:webHidden/>
          </w:rPr>
          <w:fldChar w:fldCharType="end"/>
        </w:r>
      </w:hyperlink>
    </w:p>
    <w:p w14:paraId="60E663AF" w14:textId="39C2E2A9"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06" w:history="1">
        <w:r w:rsidRPr="007C0252">
          <w:rPr>
            <w:rStyle w:val="Hyperlink"/>
          </w:rPr>
          <w:t>2.5</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Description of table format for S-130 geo features and information types</w:t>
        </w:r>
        <w:r>
          <w:rPr>
            <w:webHidden/>
          </w:rPr>
          <w:tab/>
        </w:r>
        <w:r>
          <w:rPr>
            <w:webHidden/>
          </w:rPr>
          <w:fldChar w:fldCharType="begin"/>
        </w:r>
        <w:r>
          <w:rPr>
            <w:webHidden/>
          </w:rPr>
          <w:instrText xml:space="preserve"> PAGEREF _Toc190734806 \h </w:instrText>
        </w:r>
        <w:r>
          <w:rPr>
            <w:webHidden/>
          </w:rPr>
        </w:r>
        <w:r>
          <w:rPr>
            <w:webHidden/>
          </w:rPr>
          <w:fldChar w:fldCharType="separate"/>
        </w:r>
        <w:r>
          <w:rPr>
            <w:webHidden/>
          </w:rPr>
          <w:t>7</w:t>
        </w:r>
        <w:r>
          <w:rPr>
            <w:webHidden/>
          </w:rPr>
          <w:fldChar w:fldCharType="end"/>
        </w:r>
      </w:hyperlink>
    </w:p>
    <w:p w14:paraId="018B1D00" w14:textId="305B3C87" w:rsidR="00344B54" w:rsidRDefault="00344B54">
      <w:pPr>
        <w:pStyle w:val="TOC1"/>
        <w:tabs>
          <w:tab w:val="left" w:pos="480"/>
          <w:tab w:val="right" w:leader="dot" w:pos="9017"/>
        </w:tabs>
        <w:rPr>
          <w:rFonts w:asciiTheme="minorHAnsi" w:eastAsiaTheme="minorEastAsia" w:hAnsiTheme="minorHAnsi" w:cstheme="minorBidi"/>
          <w:b w:val="0"/>
          <w:bCs w:val="0"/>
          <w:caps w:val="0"/>
          <w:noProof/>
          <w:kern w:val="2"/>
          <w:sz w:val="24"/>
          <w:szCs w:val="24"/>
          <w14:ligatures w14:val="standardContextual"/>
        </w:rPr>
      </w:pPr>
      <w:hyperlink w:anchor="_Toc190734807" w:history="1">
        <w:r w:rsidRPr="007C0252">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7C0252">
          <w:rPr>
            <w:rStyle w:val="Hyperlink"/>
            <w:noProof/>
          </w:rPr>
          <w:t>Geo Features</w:t>
        </w:r>
        <w:r>
          <w:rPr>
            <w:noProof/>
            <w:webHidden/>
          </w:rPr>
          <w:tab/>
        </w:r>
        <w:r>
          <w:rPr>
            <w:noProof/>
            <w:webHidden/>
          </w:rPr>
          <w:fldChar w:fldCharType="begin"/>
        </w:r>
        <w:r>
          <w:rPr>
            <w:noProof/>
            <w:webHidden/>
          </w:rPr>
          <w:instrText xml:space="preserve"> PAGEREF _Toc190734807 \h </w:instrText>
        </w:r>
        <w:r>
          <w:rPr>
            <w:noProof/>
            <w:webHidden/>
          </w:rPr>
        </w:r>
        <w:r>
          <w:rPr>
            <w:noProof/>
            <w:webHidden/>
          </w:rPr>
          <w:fldChar w:fldCharType="separate"/>
        </w:r>
        <w:r>
          <w:rPr>
            <w:noProof/>
            <w:webHidden/>
          </w:rPr>
          <w:t>10</w:t>
        </w:r>
        <w:r>
          <w:rPr>
            <w:noProof/>
            <w:webHidden/>
          </w:rPr>
          <w:fldChar w:fldCharType="end"/>
        </w:r>
      </w:hyperlink>
    </w:p>
    <w:p w14:paraId="50E4361B" w14:textId="65CBEF01"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08" w:history="1">
        <w:r w:rsidRPr="007C0252">
          <w:rPr>
            <w:rStyle w:val="Hyperlink"/>
          </w:rPr>
          <w:t>3.1</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Feature Type</w:t>
        </w:r>
        <w:r>
          <w:rPr>
            <w:webHidden/>
          </w:rPr>
          <w:tab/>
        </w:r>
        <w:r>
          <w:rPr>
            <w:webHidden/>
          </w:rPr>
          <w:fldChar w:fldCharType="begin"/>
        </w:r>
        <w:r>
          <w:rPr>
            <w:webHidden/>
          </w:rPr>
          <w:instrText xml:space="preserve"> PAGEREF _Toc190734808 \h </w:instrText>
        </w:r>
        <w:r>
          <w:rPr>
            <w:webHidden/>
          </w:rPr>
        </w:r>
        <w:r>
          <w:rPr>
            <w:webHidden/>
          </w:rPr>
          <w:fldChar w:fldCharType="separate"/>
        </w:r>
        <w:r>
          <w:rPr>
            <w:webHidden/>
          </w:rPr>
          <w:t>10</w:t>
        </w:r>
        <w:r>
          <w:rPr>
            <w:webHidden/>
          </w:rPr>
          <w:fldChar w:fldCharType="end"/>
        </w:r>
      </w:hyperlink>
    </w:p>
    <w:p w14:paraId="5DFC90FC" w14:textId="32A8AB00"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09" w:history="1">
        <w:r w:rsidRPr="007C0252">
          <w:rPr>
            <w:rStyle w:val="Hyperlink"/>
          </w:rPr>
          <w:t>3.2</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Global Sea Area</w:t>
        </w:r>
        <w:r>
          <w:rPr>
            <w:webHidden/>
          </w:rPr>
          <w:tab/>
        </w:r>
        <w:r>
          <w:rPr>
            <w:webHidden/>
          </w:rPr>
          <w:fldChar w:fldCharType="begin"/>
        </w:r>
        <w:r>
          <w:rPr>
            <w:webHidden/>
          </w:rPr>
          <w:instrText xml:space="preserve"> PAGEREF _Toc190734809 \h </w:instrText>
        </w:r>
        <w:r>
          <w:rPr>
            <w:webHidden/>
          </w:rPr>
        </w:r>
        <w:r>
          <w:rPr>
            <w:webHidden/>
          </w:rPr>
          <w:fldChar w:fldCharType="separate"/>
        </w:r>
        <w:r>
          <w:rPr>
            <w:webHidden/>
          </w:rPr>
          <w:t>11</w:t>
        </w:r>
        <w:r>
          <w:rPr>
            <w:webHidden/>
          </w:rPr>
          <w:fldChar w:fldCharType="end"/>
        </w:r>
      </w:hyperlink>
    </w:p>
    <w:p w14:paraId="3D52FD6C" w14:textId="50F6EB09"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10" w:history="1">
        <w:r w:rsidRPr="007C0252">
          <w:rPr>
            <w:rStyle w:val="Hyperlink"/>
          </w:rPr>
          <w:t>3.3</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Construction Line</w:t>
        </w:r>
        <w:r>
          <w:rPr>
            <w:webHidden/>
          </w:rPr>
          <w:tab/>
        </w:r>
        <w:r>
          <w:rPr>
            <w:webHidden/>
          </w:rPr>
          <w:fldChar w:fldCharType="begin"/>
        </w:r>
        <w:r>
          <w:rPr>
            <w:webHidden/>
          </w:rPr>
          <w:instrText xml:space="preserve"> PAGEREF _Toc190734810 \h </w:instrText>
        </w:r>
        <w:r>
          <w:rPr>
            <w:webHidden/>
          </w:rPr>
        </w:r>
        <w:r>
          <w:rPr>
            <w:webHidden/>
          </w:rPr>
          <w:fldChar w:fldCharType="separate"/>
        </w:r>
        <w:r>
          <w:rPr>
            <w:webHidden/>
          </w:rPr>
          <w:t>12</w:t>
        </w:r>
        <w:r>
          <w:rPr>
            <w:webHidden/>
          </w:rPr>
          <w:fldChar w:fldCharType="end"/>
        </w:r>
      </w:hyperlink>
    </w:p>
    <w:p w14:paraId="33D0E4F6" w14:textId="5EA2AF9E"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11" w:history="1">
        <w:r w:rsidRPr="007C0252">
          <w:rPr>
            <w:rStyle w:val="Hyperlink"/>
          </w:rPr>
          <w:t>3.4</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Contributing Point</w:t>
        </w:r>
        <w:r>
          <w:rPr>
            <w:webHidden/>
          </w:rPr>
          <w:tab/>
        </w:r>
        <w:r>
          <w:rPr>
            <w:webHidden/>
          </w:rPr>
          <w:fldChar w:fldCharType="begin"/>
        </w:r>
        <w:r>
          <w:rPr>
            <w:webHidden/>
          </w:rPr>
          <w:instrText xml:space="preserve"> PAGEREF _Toc190734811 \h </w:instrText>
        </w:r>
        <w:r>
          <w:rPr>
            <w:webHidden/>
          </w:rPr>
        </w:r>
        <w:r>
          <w:rPr>
            <w:webHidden/>
          </w:rPr>
          <w:fldChar w:fldCharType="separate"/>
        </w:r>
        <w:r>
          <w:rPr>
            <w:webHidden/>
          </w:rPr>
          <w:t>13</w:t>
        </w:r>
        <w:r>
          <w:rPr>
            <w:webHidden/>
          </w:rPr>
          <w:fldChar w:fldCharType="end"/>
        </w:r>
      </w:hyperlink>
    </w:p>
    <w:p w14:paraId="6FEC8B34" w14:textId="478E3C7C" w:rsidR="00344B54" w:rsidRDefault="00344B54">
      <w:pPr>
        <w:pStyle w:val="TOC1"/>
        <w:tabs>
          <w:tab w:val="left" w:pos="480"/>
          <w:tab w:val="right" w:leader="dot" w:pos="9017"/>
        </w:tabs>
        <w:rPr>
          <w:rFonts w:asciiTheme="minorHAnsi" w:eastAsiaTheme="minorEastAsia" w:hAnsiTheme="minorHAnsi" w:cstheme="minorBidi"/>
          <w:b w:val="0"/>
          <w:bCs w:val="0"/>
          <w:caps w:val="0"/>
          <w:noProof/>
          <w:kern w:val="2"/>
          <w:sz w:val="24"/>
          <w:szCs w:val="24"/>
          <w14:ligatures w14:val="standardContextual"/>
        </w:rPr>
      </w:pPr>
      <w:hyperlink w:anchor="_Toc190734812" w:history="1">
        <w:r w:rsidRPr="007C0252">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7C0252">
          <w:rPr>
            <w:rStyle w:val="Hyperlink"/>
            <w:noProof/>
          </w:rPr>
          <w:t>Information types</w:t>
        </w:r>
        <w:r>
          <w:rPr>
            <w:noProof/>
            <w:webHidden/>
          </w:rPr>
          <w:tab/>
        </w:r>
        <w:r>
          <w:rPr>
            <w:noProof/>
            <w:webHidden/>
          </w:rPr>
          <w:fldChar w:fldCharType="begin"/>
        </w:r>
        <w:r>
          <w:rPr>
            <w:noProof/>
            <w:webHidden/>
          </w:rPr>
          <w:instrText xml:space="preserve"> PAGEREF _Toc190734812 \h </w:instrText>
        </w:r>
        <w:r>
          <w:rPr>
            <w:noProof/>
            <w:webHidden/>
          </w:rPr>
        </w:r>
        <w:r>
          <w:rPr>
            <w:noProof/>
            <w:webHidden/>
          </w:rPr>
          <w:fldChar w:fldCharType="separate"/>
        </w:r>
        <w:r>
          <w:rPr>
            <w:noProof/>
            <w:webHidden/>
          </w:rPr>
          <w:t>15</w:t>
        </w:r>
        <w:r>
          <w:rPr>
            <w:noProof/>
            <w:webHidden/>
          </w:rPr>
          <w:fldChar w:fldCharType="end"/>
        </w:r>
      </w:hyperlink>
    </w:p>
    <w:p w14:paraId="60A541ED" w14:textId="013E2A94"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13" w:history="1">
        <w:r w:rsidRPr="007C0252">
          <w:rPr>
            <w:rStyle w:val="Hyperlink"/>
          </w:rPr>
          <w:t>4.1</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Additional Spatial Information</w:t>
        </w:r>
        <w:r>
          <w:rPr>
            <w:webHidden/>
          </w:rPr>
          <w:tab/>
        </w:r>
        <w:r>
          <w:rPr>
            <w:webHidden/>
          </w:rPr>
          <w:fldChar w:fldCharType="begin"/>
        </w:r>
        <w:r>
          <w:rPr>
            <w:webHidden/>
          </w:rPr>
          <w:instrText xml:space="preserve"> PAGEREF _Toc190734813 \h </w:instrText>
        </w:r>
        <w:r>
          <w:rPr>
            <w:webHidden/>
          </w:rPr>
        </w:r>
        <w:r>
          <w:rPr>
            <w:webHidden/>
          </w:rPr>
          <w:fldChar w:fldCharType="separate"/>
        </w:r>
        <w:r>
          <w:rPr>
            <w:webHidden/>
          </w:rPr>
          <w:t>15</w:t>
        </w:r>
        <w:r>
          <w:rPr>
            <w:webHidden/>
          </w:rPr>
          <w:fldChar w:fldCharType="end"/>
        </w:r>
      </w:hyperlink>
    </w:p>
    <w:p w14:paraId="3EDEFAA3" w14:textId="3F69E150"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14" w:history="1">
        <w:r w:rsidRPr="007C0252">
          <w:rPr>
            <w:rStyle w:val="Hyperlink"/>
          </w:rPr>
          <w:t>4.2</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Source Information</w:t>
        </w:r>
        <w:r>
          <w:rPr>
            <w:webHidden/>
          </w:rPr>
          <w:tab/>
        </w:r>
        <w:r>
          <w:rPr>
            <w:webHidden/>
          </w:rPr>
          <w:fldChar w:fldCharType="begin"/>
        </w:r>
        <w:r>
          <w:rPr>
            <w:webHidden/>
          </w:rPr>
          <w:instrText xml:space="preserve"> PAGEREF _Toc190734814 \h </w:instrText>
        </w:r>
        <w:r>
          <w:rPr>
            <w:webHidden/>
          </w:rPr>
        </w:r>
        <w:r>
          <w:rPr>
            <w:webHidden/>
          </w:rPr>
          <w:fldChar w:fldCharType="separate"/>
        </w:r>
        <w:r>
          <w:rPr>
            <w:webHidden/>
          </w:rPr>
          <w:t>16</w:t>
        </w:r>
        <w:r>
          <w:rPr>
            <w:webHidden/>
          </w:rPr>
          <w:fldChar w:fldCharType="end"/>
        </w:r>
      </w:hyperlink>
    </w:p>
    <w:p w14:paraId="0B421B61" w14:textId="520DD561" w:rsidR="00344B54" w:rsidRDefault="00344B54">
      <w:pPr>
        <w:pStyle w:val="TOC1"/>
        <w:tabs>
          <w:tab w:val="left" w:pos="480"/>
          <w:tab w:val="right" w:leader="dot" w:pos="9017"/>
        </w:tabs>
        <w:rPr>
          <w:rFonts w:asciiTheme="minorHAnsi" w:eastAsiaTheme="minorEastAsia" w:hAnsiTheme="minorHAnsi" w:cstheme="minorBidi"/>
          <w:b w:val="0"/>
          <w:bCs w:val="0"/>
          <w:caps w:val="0"/>
          <w:noProof/>
          <w:kern w:val="2"/>
          <w:sz w:val="24"/>
          <w:szCs w:val="24"/>
          <w14:ligatures w14:val="standardContextual"/>
        </w:rPr>
      </w:pPr>
      <w:hyperlink w:anchor="_Toc190734815" w:history="1">
        <w:r w:rsidRPr="007C0252">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7C0252">
          <w:rPr>
            <w:rStyle w:val="Hyperlink"/>
            <w:noProof/>
          </w:rPr>
          <w:t>Association Names</w:t>
        </w:r>
        <w:r>
          <w:rPr>
            <w:noProof/>
            <w:webHidden/>
          </w:rPr>
          <w:tab/>
        </w:r>
        <w:r>
          <w:rPr>
            <w:noProof/>
            <w:webHidden/>
          </w:rPr>
          <w:fldChar w:fldCharType="begin"/>
        </w:r>
        <w:r>
          <w:rPr>
            <w:noProof/>
            <w:webHidden/>
          </w:rPr>
          <w:instrText xml:space="preserve"> PAGEREF _Toc190734815 \h </w:instrText>
        </w:r>
        <w:r>
          <w:rPr>
            <w:noProof/>
            <w:webHidden/>
          </w:rPr>
        </w:r>
        <w:r>
          <w:rPr>
            <w:noProof/>
            <w:webHidden/>
          </w:rPr>
          <w:fldChar w:fldCharType="separate"/>
        </w:r>
        <w:r>
          <w:rPr>
            <w:noProof/>
            <w:webHidden/>
          </w:rPr>
          <w:t>17</w:t>
        </w:r>
        <w:r>
          <w:rPr>
            <w:noProof/>
            <w:webHidden/>
          </w:rPr>
          <w:fldChar w:fldCharType="end"/>
        </w:r>
      </w:hyperlink>
    </w:p>
    <w:p w14:paraId="02211BC1" w14:textId="64FA9D2A"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16" w:history="1">
        <w:r w:rsidRPr="007C0252">
          <w:rPr>
            <w:rStyle w:val="Hyperlink"/>
          </w:rPr>
          <w:t>5.1</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AdditionalInformation</w:t>
        </w:r>
        <w:r>
          <w:rPr>
            <w:webHidden/>
          </w:rPr>
          <w:tab/>
        </w:r>
        <w:r>
          <w:rPr>
            <w:webHidden/>
          </w:rPr>
          <w:fldChar w:fldCharType="begin"/>
        </w:r>
        <w:r>
          <w:rPr>
            <w:webHidden/>
          </w:rPr>
          <w:instrText xml:space="preserve"> PAGEREF _Toc190734816 \h </w:instrText>
        </w:r>
        <w:r>
          <w:rPr>
            <w:webHidden/>
          </w:rPr>
        </w:r>
        <w:r>
          <w:rPr>
            <w:webHidden/>
          </w:rPr>
          <w:fldChar w:fldCharType="separate"/>
        </w:r>
        <w:r>
          <w:rPr>
            <w:webHidden/>
          </w:rPr>
          <w:t>17</w:t>
        </w:r>
        <w:r>
          <w:rPr>
            <w:webHidden/>
          </w:rPr>
          <w:fldChar w:fldCharType="end"/>
        </w:r>
      </w:hyperlink>
    </w:p>
    <w:p w14:paraId="4B32617A" w14:textId="4C7AC060"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17" w:history="1">
        <w:r w:rsidRPr="007C0252">
          <w:rPr>
            <w:rStyle w:val="Hyperlink"/>
          </w:rPr>
          <w:t>5.2</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GlobalSeaAreaAggregation</w:t>
        </w:r>
        <w:r>
          <w:rPr>
            <w:webHidden/>
          </w:rPr>
          <w:tab/>
        </w:r>
        <w:r>
          <w:rPr>
            <w:webHidden/>
          </w:rPr>
          <w:fldChar w:fldCharType="begin"/>
        </w:r>
        <w:r>
          <w:rPr>
            <w:webHidden/>
          </w:rPr>
          <w:instrText xml:space="preserve"> PAGEREF _Toc190734817 \h </w:instrText>
        </w:r>
        <w:r>
          <w:rPr>
            <w:webHidden/>
          </w:rPr>
        </w:r>
        <w:r>
          <w:rPr>
            <w:webHidden/>
          </w:rPr>
          <w:fldChar w:fldCharType="separate"/>
        </w:r>
        <w:r>
          <w:rPr>
            <w:webHidden/>
          </w:rPr>
          <w:t>17</w:t>
        </w:r>
        <w:r>
          <w:rPr>
            <w:webHidden/>
          </w:rPr>
          <w:fldChar w:fldCharType="end"/>
        </w:r>
      </w:hyperlink>
    </w:p>
    <w:p w14:paraId="66D25F29" w14:textId="3A0C2E53"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18" w:history="1">
        <w:r w:rsidRPr="007C0252">
          <w:rPr>
            <w:rStyle w:val="Hyperlink"/>
          </w:rPr>
          <w:t>5.3</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FeatureTypeSource</w:t>
        </w:r>
        <w:r>
          <w:rPr>
            <w:webHidden/>
          </w:rPr>
          <w:tab/>
        </w:r>
        <w:r>
          <w:rPr>
            <w:webHidden/>
          </w:rPr>
          <w:fldChar w:fldCharType="begin"/>
        </w:r>
        <w:r>
          <w:rPr>
            <w:webHidden/>
          </w:rPr>
          <w:instrText xml:space="preserve"> PAGEREF _Toc190734818 \h </w:instrText>
        </w:r>
        <w:r>
          <w:rPr>
            <w:webHidden/>
          </w:rPr>
        </w:r>
        <w:r>
          <w:rPr>
            <w:webHidden/>
          </w:rPr>
          <w:fldChar w:fldCharType="separate"/>
        </w:r>
        <w:r>
          <w:rPr>
            <w:webHidden/>
          </w:rPr>
          <w:t>17</w:t>
        </w:r>
        <w:r>
          <w:rPr>
            <w:webHidden/>
          </w:rPr>
          <w:fldChar w:fldCharType="end"/>
        </w:r>
      </w:hyperlink>
    </w:p>
    <w:p w14:paraId="2F999092" w14:textId="07494DDD"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19" w:history="1">
        <w:r w:rsidRPr="007C0252">
          <w:rPr>
            <w:rStyle w:val="Hyperlink"/>
          </w:rPr>
          <w:t>5.4</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AdditionalSpatialInformationSource</w:t>
        </w:r>
        <w:r>
          <w:rPr>
            <w:webHidden/>
          </w:rPr>
          <w:tab/>
        </w:r>
        <w:r>
          <w:rPr>
            <w:webHidden/>
          </w:rPr>
          <w:fldChar w:fldCharType="begin"/>
        </w:r>
        <w:r>
          <w:rPr>
            <w:webHidden/>
          </w:rPr>
          <w:instrText xml:space="preserve"> PAGEREF _Toc190734819 \h </w:instrText>
        </w:r>
        <w:r>
          <w:rPr>
            <w:webHidden/>
          </w:rPr>
        </w:r>
        <w:r>
          <w:rPr>
            <w:webHidden/>
          </w:rPr>
          <w:fldChar w:fldCharType="separate"/>
        </w:r>
        <w:r>
          <w:rPr>
            <w:webHidden/>
          </w:rPr>
          <w:t>18</w:t>
        </w:r>
        <w:r>
          <w:rPr>
            <w:webHidden/>
          </w:rPr>
          <w:fldChar w:fldCharType="end"/>
        </w:r>
      </w:hyperlink>
    </w:p>
    <w:p w14:paraId="314C015D" w14:textId="3375294C"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20" w:history="1">
        <w:r w:rsidRPr="007C0252">
          <w:rPr>
            <w:rStyle w:val="Hyperlink"/>
          </w:rPr>
          <w:t>5.5</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ZoneLimit</w:t>
        </w:r>
        <w:r>
          <w:rPr>
            <w:webHidden/>
          </w:rPr>
          <w:tab/>
        </w:r>
        <w:r>
          <w:rPr>
            <w:webHidden/>
          </w:rPr>
          <w:fldChar w:fldCharType="begin"/>
        </w:r>
        <w:r>
          <w:rPr>
            <w:webHidden/>
          </w:rPr>
          <w:instrText xml:space="preserve"> PAGEREF _Toc190734820 \h </w:instrText>
        </w:r>
        <w:r>
          <w:rPr>
            <w:webHidden/>
          </w:rPr>
        </w:r>
        <w:r>
          <w:rPr>
            <w:webHidden/>
          </w:rPr>
          <w:fldChar w:fldCharType="separate"/>
        </w:r>
        <w:r>
          <w:rPr>
            <w:webHidden/>
          </w:rPr>
          <w:t>18</w:t>
        </w:r>
        <w:r>
          <w:rPr>
            <w:webHidden/>
          </w:rPr>
          <w:fldChar w:fldCharType="end"/>
        </w:r>
      </w:hyperlink>
    </w:p>
    <w:p w14:paraId="4BDD1BD6" w14:textId="0F24028A"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21" w:history="1">
        <w:r w:rsidRPr="007C0252">
          <w:rPr>
            <w:rStyle w:val="Hyperlink"/>
          </w:rPr>
          <w:t>5.6</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ZoneLocation</w:t>
        </w:r>
        <w:r>
          <w:rPr>
            <w:webHidden/>
          </w:rPr>
          <w:tab/>
        </w:r>
        <w:r>
          <w:rPr>
            <w:webHidden/>
          </w:rPr>
          <w:fldChar w:fldCharType="begin"/>
        </w:r>
        <w:r>
          <w:rPr>
            <w:webHidden/>
          </w:rPr>
          <w:instrText xml:space="preserve"> PAGEREF _Toc190734821 \h </w:instrText>
        </w:r>
        <w:r>
          <w:rPr>
            <w:webHidden/>
          </w:rPr>
        </w:r>
        <w:r>
          <w:rPr>
            <w:webHidden/>
          </w:rPr>
          <w:fldChar w:fldCharType="separate"/>
        </w:r>
        <w:r>
          <w:rPr>
            <w:webHidden/>
          </w:rPr>
          <w:t>18</w:t>
        </w:r>
        <w:r>
          <w:rPr>
            <w:webHidden/>
          </w:rPr>
          <w:fldChar w:fldCharType="end"/>
        </w:r>
      </w:hyperlink>
    </w:p>
    <w:p w14:paraId="7C81AC6B" w14:textId="38BC6543"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22" w:history="1">
        <w:r w:rsidRPr="007C0252">
          <w:rPr>
            <w:rStyle w:val="Hyperlink"/>
          </w:rPr>
          <w:t>5.7</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LimitLocation</w:t>
        </w:r>
        <w:r>
          <w:rPr>
            <w:webHidden/>
          </w:rPr>
          <w:tab/>
        </w:r>
        <w:r>
          <w:rPr>
            <w:webHidden/>
          </w:rPr>
          <w:fldChar w:fldCharType="begin"/>
        </w:r>
        <w:r>
          <w:rPr>
            <w:webHidden/>
          </w:rPr>
          <w:instrText xml:space="preserve"> PAGEREF _Toc190734822 \h </w:instrText>
        </w:r>
        <w:r>
          <w:rPr>
            <w:webHidden/>
          </w:rPr>
        </w:r>
        <w:r>
          <w:rPr>
            <w:webHidden/>
          </w:rPr>
          <w:fldChar w:fldCharType="separate"/>
        </w:r>
        <w:r>
          <w:rPr>
            <w:webHidden/>
          </w:rPr>
          <w:t>19</w:t>
        </w:r>
        <w:r>
          <w:rPr>
            <w:webHidden/>
          </w:rPr>
          <w:fldChar w:fldCharType="end"/>
        </w:r>
      </w:hyperlink>
    </w:p>
    <w:p w14:paraId="15C0703F" w14:textId="6FFFF8EA" w:rsidR="00344B54" w:rsidRDefault="00344B54">
      <w:pPr>
        <w:pStyle w:val="TOC1"/>
        <w:tabs>
          <w:tab w:val="left" w:pos="480"/>
          <w:tab w:val="right" w:leader="dot" w:pos="9017"/>
        </w:tabs>
        <w:rPr>
          <w:rFonts w:asciiTheme="minorHAnsi" w:eastAsiaTheme="minorEastAsia" w:hAnsiTheme="minorHAnsi" w:cstheme="minorBidi"/>
          <w:b w:val="0"/>
          <w:bCs w:val="0"/>
          <w:caps w:val="0"/>
          <w:noProof/>
          <w:kern w:val="2"/>
          <w:sz w:val="24"/>
          <w:szCs w:val="24"/>
          <w14:ligatures w14:val="standardContextual"/>
        </w:rPr>
      </w:pPr>
      <w:hyperlink w:anchor="_Toc190734823" w:history="1">
        <w:r w:rsidRPr="007C0252">
          <w:rPr>
            <w:rStyle w:val="Hyperlink"/>
            <w:noProof/>
          </w:rPr>
          <w:t>6</w:t>
        </w:r>
        <w:r>
          <w:rPr>
            <w:rFonts w:asciiTheme="minorHAnsi" w:eastAsiaTheme="minorEastAsia" w:hAnsiTheme="minorHAnsi" w:cstheme="minorBidi"/>
            <w:b w:val="0"/>
            <w:bCs w:val="0"/>
            <w:caps w:val="0"/>
            <w:noProof/>
            <w:kern w:val="2"/>
            <w:sz w:val="24"/>
            <w:szCs w:val="24"/>
            <w14:ligatures w14:val="standardContextual"/>
          </w:rPr>
          <w:tab/>
        </w:r>
        <w:r w:rsidRPr="007C0252">
          <w:rPr>
            <w:rStyle w:val="Hyperlink"/>
            <w:noProof/>
          </w:rPr>
          <w:t>Association Roles</w:t>
        </w:r>
        <w:r>
          <w:rPr>
            <w:noProof/>
            <w:webHidden/>
          </w:rPr>
          <w:tab/>
        </w:r>
        <w:r>
          <w:rPr>
            <w:noProof/>
            <w:webHidden/>
          </w:rPr>
          <w:fldChar w:fldCharType="begin"/>
        </w:r>
        <w:r>
          <w:rPr>
            <w:noProof/>
            <w:webHidden/>
          </w:rPr>
          <w:instrText xml:space="preserve"> PAGEREF _Toc190734823 \h </w:instrText>
        </w:r>
        <w:r>
          <w:rPr>
            <w:noProof/>
            <w:webHidden/>
          </w:rPr>
        </w:r>
        <w:r>
          <w:rPr>
            <w:noProof/>
            <w:webHidden/>
          </w:rPr>
          <w:fldChar w:fldCharType="separate"/>
        </w:r>
        <w:r>
          <w:rPr>
            <w:noProof/>
            <w:webHidden/>
          </w:rPr>
          <w:t>20</w:t>
        </w:r>
        <w:r>
          <w:rPr>
            <w:noProof/>
            <w:webHidden/>
          </w:rPr>
          <w:fldChar w:fldCharType="end"/>
        </w:r>
      </w:hyperlink>
    </w:p>
    <w:p w14:paraId="129EDF9B" w14:textId="150369B3"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24" w:history="1">
        <w:r w:rsidRPr="007C0252">
          <w:rPr>
            <w:rStyle w:val="Hyperlink"/>
          </w:rPr>
          <w:t>6.1</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theInformation</w:t>
        </w:r>
        <w:r>
          <w:rPr>
            <w:webHidden/>
          </w:rPr>
          <w:tab/>
        </w:r>
        <w:r>
          <w:rPr>
            <w:webHidden/>
          </w:rPr>
          <w:fldChar w:fldCharType="begin"/>
        </w:r>
        <w:r>
          <w:rPr>
            <w:webHidden/>
          </w:rPr>
          <w:instrText xml:space="preserve"> PAGEREF _Toc190734824 \h </w:instrText>
        </w:r>
        <w:r>
          <w:rPr>
            <w:webHidden/>
          </w:rPr>
        </w:r>
        <w:r>
          <w:rPr>
            <w:webHidden/>
          </w:rPr>
          <w:fldChar w:fldCharType="separate"/>
        </w:r>
        <w:r>
          <w:rPr>
            <w:webHidden/>
          </w:rPr>
          <w:t>20</w:t>
        </w:r>
        <w:r>
          <w:rPr>
            <w:webHidden/>
          </w:rPr>
          <w:fldChar w:fldCharType="end"/>
        </w:r>
      </w:hyperlink>
    </w:p>
    <w:p w14:paraId="73F4F20E" w14:textId="41A9BEF1"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30" w:history="1">
        <w:r w:rsidRPr="007C0252">
          <w:rPr>
            <w:rStyle w:val="Hyperlink"/>
          </w:rPr>
          <w:t>6.2</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theComponent</w:t>
        </w:r>
        <w:r>
          <w:rPr>
            <w:webHidden/>
          </w:rPr>
          <w:tab/>
        </w:r>
        <w:r>
          <w:rPr>
            <w:webHidden/>
          </w:rPr>
          <w:fldChar w:fldCharType="begin"/>
        </w:r>
        <w:r>
          <w:rPr>
            <w:webHidden/>
          </w:rPr>
          <w:instrText xml:space="preserve"> PAGEREF _Toc190734830 \h </w:instrText>
        </w:r>
        <w:r>
          <w:rPr>
            <w:webHidden/>
          </w:rPr>
        </w:r>
        <w:r>
          <w:rPr>
            <w:webHidden/>
          </w:rPr>
          <w:fldChar w:fldCharType="separate"/>
        </w:r>
        <w:r>
          <w:rPr>
            <w:webHidden/>
          </w:rPr>
          <w:t>20</w:t>
        </w:r>
        <w:r>
          <w:rPr>
            <w:webHidden/>
          </w:rPr>
          <w:fldChar w:fldCharType="end"/>
        </w:r>
      </w:hyperlink>
    </w:p>
    <w:p w14:paraId="16F6FE7F" w14:textId="3E6AB742"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31" w:history="1">
        <w:r w:rsidRPr="007C0252">
          <w:rPr>
            <w:rStyle w:val="Hyperlink"/>
          </w:rPr>
          <w:t>6.3</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theCollection</w:t>
        </w:r>
        <w:r>
          <w:rPr>
            <w:webHidden/>
          </w:rPr>
          <w:tab/>
        </w:r>
        <w:r>
          <w:rPr>
            <w:webHidden/>
          </w:rPr>
          <w:fldChar w:fldCharType="begin"/>
        </w:r>
        <w:r>
          <w:rPr>
            <w:webHidden/>
          </w:rPr>
          <w:instrText xml:space="preserve"> PAGEREF _Toc190734831 \h </w:instrText>
        </w:r>
        <w:r>
          <w:rPr>
            <w:webHidden/>
          </w:rPr>
        </w:r>
        <w:r>
          <w:rPr>
            <w:webHidden/>
          </w:rPr>
          <w:fldChar w:fldCharType="separate"/>
        </w:r>
        <w:r>
          <w:rPr>
            <w:webHidden/>
          </w:rPr>
          <w:t>20</w:t>
        </w:r>
        <w:r>
          <w:rPr>
            <w:webHidden/>
          </w:rPr>
          <w:fldChar w:fldCharType="end"/>
        </w:r>
      </w:hyperlink>
    </w:p>
    <w:p w14:paraId="1C8E07E9" w14:textId="1131B737"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32" w:history="1">
        <w:r w:rsidRPr="007C0252">
          <w:rPr>
            <w:rStyle w:val="Hyperlink"/>
          </w:rPr>
          <w:t>6.4</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theAdditionalSpatialInformation</w:t>
        </w:r>
        <w:r>
          <w:rPr>
            <w:webHidden/>
          </w:rPr>
          <w:tab/>
        </w:r>
        <w:r>
          <w:rPr>
            <w:webHidden/>
          </w:rPr>
          <w:fldChar w:fldCharType="begin"/>
        </w:r>
        <w:r>
          <w:rPr>
            <w:webHidden/>
          </w:rPr>
          <w:instrText xml:space="preserve"> PAGEREF _Toc190734832 \h </w:instrText>
        </w:r>
        <w:r>
          <w:rPr>
            <w:webHidden/>
          </w:rPr>
        </w:r>
        <w:r>
          <w:rPr>
            <w:webHidden/>
          </w:rPr>
          <w:fldChar w:fldCharType="separate"/>
        </w:r>
        <w:r>
          <w:rPr>
            <w:webHidden/>
          </w:rPr>
          <w:t>20</w:t>
        </w:r>
        <w:r>
          <w:rPr>
            <w:webHidden/>
          </w:rPr>
          <w:fldChar w:fldCharType="end"/>
        </w:r>
      </w:hyperlink>
    </w:p>
    <w:p w14:paraId="0FD22AD9" w14:textId="208996F0"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33" w:history="1">
        <w:r w:rsidRPr="007C0252">
          <w:rPr>
            <w:rStyle w:val="Hyperlink"/>
          </w:rPr>
          <w:t>6.5</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theSpatialInformationSource</w:t>
        </w:r>
        <w:r>
          <w:rPr>
            <w:webHidden/>
          </w:rPr>
          <w:tab/>
        </w:r>
        <w:r>
          <w:rPr>
            <w:webHidden/>
          </w:rPr>
          <w:fldChar w:fldCharType="begin"/>
        </w:r>
        <w:r>
          <w:rPr>
            <w:webHidden/>
          </w:rPr>
          <w:instrText xml:space="preserve"> PAGEREF _Toc190734833 \h </w:instrText>
        </w:r>
        <w:r>
          <w:rPr>
            <w:webHidden/>
          </w:rPr>
        </w:r>
        <w:r>
          <w:rPr>
            <w:webHidden/>
          </w:rPr>
          <w:fldChar w:fldCharType="separate"/>
        </w:r>
        <w:r>
          <w:rPr>
            <w:webHidden/>
          </w:rPr>
          <w:t>20</w:t>
        </w:r>
        <w:r>
          <w:rPr>
            <w:webHidden/>
          </w:rPr>
          <w:fldChar w:fldCharType="end"/>
        </w:r>
      </w:hyperlink>
    </w:p>
    <w:p w14:paraId="0CC278F6" w14:textId="799BF553"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34" w:history="1">
        <w:r w:rsidRPr="007C0252">
          <w:rPr>
            <w:rStyle w:val="Hyperlink"/>
          </w:rPr>
          <w:t>6.6</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theFeatureDataSource</w:t>
        </w:r>
        <w:r>
          <w:rPr>
            <w:webHidden/>
          </w:rPr>
          <w:tab/>
        </w:r>
        <w:r>
          <w:rPr>
            <w:webHidden/>
          </w:rPr>
          <w:fldChar w:fldCharType="begin"/>
        </w:r>
        <w:r>
          <w:rPr>
            <w:webHidden/>
          </w:rPr>
          <w:instrText xml:space="preserve"> PAGEREF _Toc190734834 \h </w:instrText>
        </w:r>
        <w:r>
          <w:rPr>
            <w:webHidden/>
          </w:rPr>
        </w:r>
        <w:r>
          <w:rPr>
            <w:webHidden/>
          </w:rPr>
          <w:fldChar w:fldCharType="separate"/>
        </w:r>
        <w:r>
          <w:rPr>
            <w:webHidden/>
          </w:rPr>
          <w:t>20</w:t>
        </w:r>
        <w:r>
          <w:rPr>
            <w:webHidden/>
          </w:rPr>
          <w:fldChar w:fldCharType="end"/>
        </w:r>
      </w:hyperlink>
    </w:p>
    <w:p w14:paraId="1BA73CB4" w14:textId="0B21ABEE"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40" w:history="1">
        <w:r w:rsidRPr="007C0252">
          <w:rPr>
            <w:rStyle w:val="Hyperlink"/>
          </w:rPr>
          <w:t>6.7</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lineDerivedZone</w:t>
        </w:r>
        <w:r>
          <w:rPr>
            <w:webHidden/>
          </w:rPr>
          <w:tab/>
        </w:r>
        <w:r>
          <w:rPr>
            <w:webHidden/>
          </w:rPr>
          <w:fldChar w:fldCharType="begin"/>
        </w:r>
        <w:r>
          <w:rPr>
            <w:webHidden/>
          </w:rPr>
          <w:instrText xml:space="preserve"> PAGEREF _Toc190734840 \h </w:instrText>
        </w:r>
        <w:r>
          <w:rPr>
            <w:webHidden/>
          </w:rPr>
        </w:r>
        <w:r>
          <w:rPr>
            <w:webHidden/>
          </w:rPr>
          <w:fldChar w:fldCharType="separate"/>
        </w:r>
        <w:r>
          <w:rPr>
            <w:webHidden/>
          </w:rPr>
          <w:t>20</w:t>
        </w:r>
        <w:r>
          <w:rPr>
            <w:webHidden/>
          </w:rPr>
          <w:fldChar w:fldCharType="end"/>
        </w:r>
      </w:hyperlink>
    </w:p>
    <w:p w14:paraId="79D075DE" w14:textId="28AFF71A"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41" w:history="1">
        <w:r w:rsidRPr="007C0252">
          <w:rPr>
            <w:rStyle w:val="Hyperlink"/>
          </w:rPr>
          <w:t>6.8</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pointDerivedZone</w:t>
        </w:r>
        <w:r>
          <w:rPr>
            <w:webHidden/>
          </w:rPr>
          <w:tab/>
        </w:r>
        <w:r>
          <w:rPr>
            <w:webHidden/>
          </w:rPr>
          <w:fldChar w:fldCharType="begin"/>
        </w:r>
        <w:r>
          <w:rPr>
            <w:webHidden/>
          </w:rPr>
          <w:instrText xml:space="preserve"> PAGEREF _Toc190734841 \h </w:instrText>
        </w:r>
        <w:r>
          <w:rPr>
            <w:webHidden/>
          </w:rPr>
        </w:r>
        <w:r>
          <w:rPr>
            <w:webHidden/>
          </w:rPr>
          <w:fldChar w:fldCharType="separate"/>
        </w:r>
        <w:r>
          <w:rPr>
            <w:webHidden/>
          </w:rPr>
          <w:t>21</w:t>
        </w:r>
        <w:r>
          <w:rPr>
            <w:webHidden/>
          </w:rPr>
          <w:fldChar w:fldCharType="end"/>
        </w:r>
      </w:hyperlink>
    </w:p>
    <w:p w14:paraId="4D46B37E" w14:textId="6F2B9120"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42" w:history="1">
        <w:r w:rsidRPr="007C0252">
          <w:rPr>
            <w:rStyle w:val="Hyperlink"/>
          </w:rPr>
          <w:t>6.9</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zoneConstructionLimit</w:t>
        </w:r>
        <w:r>
          <w:rPr>
            <w:webHidden/>
          </w:rPr>
          <w:tab/>
        </w:r>
        <w:r>
          <w:rPr>
            <w:webHidden/>
          </w:rPr>
          <w:fldChar w:fldCharType="begin"/>
        </w:r>
        <w:r>
          <w:rPr>
            <w:webHidden/>
          </w:rPr>
          <w:instrText xml:space="preserve"> PAGEREF _Toc190734842 \h </w:instrText>
        </w:r>
        <w:r>
          <w:rPr>
            <w:webHidden/>
          </w:rPr>
        </w:r>
        <w:r>
          <w:rPr>
            <w:webHidden/>
          </w:rPr>
          <w:fldChar w:fldCharType="separate"/>
        </w:r>
        <w:r>
          <w:rPr>
            <w:webHidden/>
          </w:rPr>
          <w:t>21</w:t>
        </w:r>
        <w:r>
          <w:rPr>
            <w:webHidden/>
          </w:rPr>
          <w:fldChar w:fldCharType="end"/>
        </w:r>
      </w:hyperlink>
    </w:p>
    <w:p w14:paraId="2C60CDB4" w14:textId="7AAC4C2E"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43" w:history="1">
        <w:r w:rsidRPr="007C0252">
          <w:rPr>
            <w:rStyle w:val="Hyperlink"/>
          </w:rPr>
          <w:t>6.10</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zoneContributingLocation</w:t>
        </w:r>
        <w:r>
          <w:rPr>
            <w:webHidden/>
          </w:rPr>
          <w:tab/>
        </w:r>
        <w:r>
          <w:rPr>
            <w:webHidden/>
          </w:rPr>
          <w:fldChar w:fldCharType="begin"/>
        </w:r>
        <w:r>
          <w:rPr>
            <w:webHidden/>
          </w:rPr>
          <w:instrText xml:space="preserve"> PAGEREF _Toc190734843 \h </w:instrText>
        </w:r>
        <w:r>
          <w:rPr>
            <w:webHidden/>
          </w:rPr>
        </w:r>
        <w:r>
          <w:rPr>
            <w:webHidden/>
          </w:rPr>
          <w:fldChar w:fldCharType="separate"/>
        </w:r>
        <w:r>
          <w:rPr>
            <w:webHidden/>
          </w:rPr>
          <w:t>21</w:t>
        </w:r>
        <w:r>
          <w:rPr>
            <w:webHidden/>
          </w:rPr>
          <w:fldChar w:fldCharType="end"/>
        </w:r>
      </w:hyperlink>
    </w:p>
    <w:p w14:paraId="18C03F92" w14:textId="24D08D62"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44" w:history="1">
        <w:r w:rsidRPr="007C0252">
          <w:rPr>
            <w:rStyle w:val="Hyperlink"/>
          </w:rPr>
          <w:t>6.11</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lineContributingLocation</w:t>
        </w:r>
        <w:r>
          <w:rPr>
            <w:webHidden/>
          </w:rPr>
          <w:tab/>
        </w:r>
        <w:r>
          <w:rPr>
            <w:webHidden/>
          </w:rPr>
          <w:fldChar w:fldCharType="begin"/>
        </w:r>
        <w:r>
          <w:rPr>
            <w:webHidden/>
          </w:rPr>
          <w:instrText xml:space="preserve"> PAGEREF _Toc190734844 \h </w:instrText>
        </w:r>
        <w:r>
          <w:rPr>
            <w:webHidden/>
          </w:rPr>
        </w:r>
        <w:r>
          <w:rPr>
            <w:webHidden/>
          </w:rPr>
          <w:fldChar w:fldCharType="separate"/>
        </w:r>
        <w:r>
          <w:rPr>
            <w:webHidden/>
          </w:rPr>
          <w:t>21</w:t>
        </w:r>
        <w:r>
          <w:rPr>
            <w:webHidden/>
          </w:rPr>
          <w:fldChar w:fldCharType="end"/>
        </w:r>
      </w:hyperlink>
    </w:p>
    <w:p w14:paraId="22537AF7" w14:textId="4A49FACD"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45" w:history="1">
        <w:r w:rsidRPr="007C0252">
          <w:rPr>
            <w:rStyle w:val="Hyperlink"/>
          </w:rPr>
          <w:t>6.12</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contributedLimit</w:t>
        </w:r>
        <w:r>
          <w:rPr>
            <w:webHidden/>
          </w:rPr>
          <w:tab/>
        </w:r>
        <w:r>
          <w:rPr>
            <w:webHidden/>
          </w:rPr>
          <w:fldChar w:fldCharType="begin"/>
        </w:r>
        <w:r>
          <w:rPr>
            <w:webHidden/>
          </w:rPr>
          <w:instrText xml:space="preserve"> PAGEREF _Toc190734845 \h </w:instrText>
        </w:r>
        <w:r>
          <w:rPr>
            <w:webHidden/>
          </w:rPr>
        </w:r>
        <w:r>
          <w:rPr>
            <w:webHidden/>
          </w:rPr>
          <w:fldChar w:fldCharType="separate"/>
        </w:r>
        <w:r>
          <w:rPr>
            <w:webHidden/>
          </w:rPr>
          <w:t>21</w:t>
        </w:r>
        <w:r>
          <w:rPr>
            <w:webHidden/>
          </w:rPr>
          <w:fldChar w:fldCharType="end"/>
        </w:r>
      </w:hyperlink>
    </w:p>
    <w:p w14:paraId="77A10EAC" w14:textId="6C5411BB" w:rsidR="00344B54" w:rsidRDefault="00344B54">
      <w:pPr>
        <w:pStyle w:val="TOC1"/>
        <w:tabs>
          <w:tab w:val="left" w:pos="480"/>
          <w:tab w:val="right" w:leader="dot" w:pos="9017"/>
        </w:tabs>
        <w:rPr>
          <w:rFonts w:asciiTheme="minorHAnsi" w:eastAsiaTheme="minorEastAsia" w:hAnsiTheme="minorHAnsi" w:cstheme="minorBidi"/>
          <w:b w:val="0"/>
          <w:bCs w:val="0"/>
          <w:caps w:val="0"/>
          <w:noProof/>
          <w:kern w:val="2"/>
          <w:sz w:val="24"/>
          <w:szCs w:val="24"/>
          <w14:ligatures w14:val="standardContextual"/>
        </w:rPr>
      </w:pPr>
      <w:hyperlink w:anchor="_Toc190734846" w:history="1">
        <w:r w:rsidRPr="007C0252">
          <w:rPr>
            <w:rStyle w:val="Hyperlink"/>
            <w:noProof/>
          </w:rPr>
          <w:t>7</w:t>
        </w:r>
        <w:r>
          <w:rPr>
            <w:rFonts w:asciiTheme="minorHAnsi" w:eastAsiaTheme="minorEastAsia" w:hAnsiTheme="minorHAnsi" w:cstheme="minorBidi"/>
            <w:b w:val="0"/>
            <w:bCs w:val="0"/>
            <w:caps w:val="0"/>
            <w:noProof/>
            <w:kern w:val="2"/>
            <w:sz w:val="24"/>
            <w:szCs w:val="24"/>
            <w14:ligatures w14:val="standardContextual"/>
          </w:rPr>
          <w:tab/>
        </w:r>
        <w:r w:rsidRPr="007C0252">
          <w:rPr>
            <w:rStyle w:val="Hyperlink"/>
            <w:noProof/>
          </w:rPr>
          <w:t>Attribute and Enumerate Descriptions</w:t>
        </w:r>
        <w:r>
          <w:rPr>
            <w:noProof/>
            <w:webHidden/>
          </w:rPr>
          <w:tab/>
        </w:r>
        <w:r>
          <w:rPr>
            <w:noProof/>
            <w:webHidden/>
          </w:rPr>
          <w:fldChar w:fldCharType="begin"/>
        </w:r>
        <w:r>
          <w:rPr>
            <w:noProof/>
            <w:webHidden/>
          </w:rPr>
          <w:instrText xml:space="preserve"> PAGEREF _Toc190734846 \h </w:instrText>
        </w:r>
        <w:r>
          <w:rPr>
            <w:noProof/>
            <w:webHidden/>
          </w:rPr>
        </w:r>
        <w:r>
          <w:rPr>
            <w:noProof/>
            <w:webHidden/>
          </w:rPr>
          <w:fldChar w:fldCharType="separate"/>
        </w:r>
        <w:r>
          <w:rPr>
            <w:noProof/>
            <w:webHidden/>
          </w:rPr>
          <w:t>22</w:t>
        </w:r>
        <w:r>
          <w:rPr>
            <w:noProof/>
            <w:webHidden/>
          </w:rPr>
          <w:fldChar w:fldCharType="end"/>
        </w:r>
      </w:hyperlink>
    </w:p>
    <w:p w14:paraId="78BCDE7B" w14:textId="0E19C77A"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47" w:history="1">
        <w:r w:rsidRPr="007C0252">
          <w:rPr>
            <w:rStyle w:val="Hyperlink"/>
          </w:rPr>
          <w:t>7.1</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reportedDate</w:t>
        </w:r>
        <w:r>
          <w:rPr>
            <w:webHidden/>
          </w:rPr>
          <w:tab/>
        </w:r>
        <w:r>
          <w:rPr>
            <w:webHidden/>
          </w:rPr>
          <w:fldChar w:fldCharType="begin"/>
        </w:r>
        <w:r>
          <w:rPr>
            <w:webHidden/>
          </w:rPr>
          <w:instrText xml:space="preserve"> PAGEREF _Toc190734847 \h </w:instrText>
        </w:r>
        <w:r>
          <w:rPr>
            <w:webHidden/>
          </w:rPr>
        </w:r>
        <w:r>
          <w:rPr>
            <w:webHidden/>
          </w:rPr>
          <w:fldChar w:fldCharType="separate"/>
        </w:r>
        <w:r>
          <w:rPr>
            <w:webHidden/>
          </w:rPr>
          <w:t>22</w:t>
        </w:r>
        <w:r>
          <w:rPr>
            <w:webHidden/>
          </w:rPr>
          <w:fldChar w:fldCharType="end"/>
        </w:r>
      </w:hyperlink>
    </w:p>
    <w:p w14:paraId="00B01A96" w14:textId="4AC44BCA"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48" w:history="1">
        <w:r w:rsidRPr="007C0252">
          <w:rPr>
            <w:rStyle w:val="Hyperlink"/>
          </w:rPr>
          <w:t>7.2</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source</w:t>
        </w:r>
        <w:r>
          <w:rPr>
            <w:webHidden/>
          </w:rPr>
          <w:tab/>
        </w:r>
        <w:r>
          <w:rPr>
            <w:webHidden/>
          </w:rPr>
          <w:fldChar w:fldCharType="begin"/>
        </w:r>
        <w:r>
          <w:rPr>
            <w:webHidden/>
          </w:rPr>
          <w:instrText xml:space="preserve"> PAGEREF _Toc190734848 \h </w:instrText>
        </w:r>
        <w:r>
          <w:rPr>
            <w:webHidden/>
          </w:rPr>
        </w:r>
        <w:r>
          <w:rPr>
            <w:webHidden/>
          </w:rPr>
          <w:fldChar w:fldCharType="separate"/>
        </w:r>
        <w:r>
          <w:rPr>
            <w:webHidden/>
          </w:rPr>
          <w:t>22</w:t>
        </w:r>
        <w:r>
          <w:rPr>
            <w:webHidden/>
          </w:rPr>
          <w:fldChar w:fldCharType="end"/>
        </w:r>
      </w:hyperlink>
    </w:p>
    <w:p w14:paraId="7EF89061" w14:textId="3417AF41"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49" w:history="1">
        <w:r w:rsidRPr="007C0252">
          <w:rPr>
            <w:rStyle w:val="Hyperlink"/>
          </w:rPr>
          <w:t>7.3</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dateStart</w:t>
        </w:r>
        <w:r>
          <w:rPr>
            <w:webHidden/>
          </w:rPr>
          <w:tab/>
        </w:r>
        <w:r>
          <w:rPr>
            <w:webHidden/>
          </w:rPr>
          <w:fldChar w:fldCharType="begin"/>
        </w:r>
        <w:r>
          <w:rPr>
            <w:webHidden/>
          </w:rPr>
          <w:instrText xml:space="preserve"> PAGEREF _Toc190734849 \h </w:instrText>
        </w:r>
        <w:r>
          <w:rPr>
            <w:webHidden/>
          </w:rPr>
        </w:r>
        <w:r>
          <w:rPr>
            <w:webHidden/>
          </w:rPr>
          <w:fldChar w:fldCharType="separate"/>
        </w:r>
        <w:r>
          <w:rPr>
            <w:webHidden/>
          </w:rPr>
          <w:t>22</w:t>
        </w:r>
        <w:r>
          <w:rPr>
            <w:webHidden/>
          </w:rPr>
          <w:fldChar w:fldCharType="end"/>
        </w:r>
      </w:hyperlink>
    </w:p>
    <w:p w14:paraId="20C7D9AB" w14:textId="46BF2FE9"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50" w:history="1">
        <w:r w:rsidRPr="007C0252">
          <w:rPr>
            <w:rStyle w:val="Hyperlink"/>
          </w:rPr>
          <w:t>7.4</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dateEnd</w:t>
        </w:r>
        <w:r>
          <w:rPr>
            <w:webHidden/>
          </w:rPr>
          <w:tab/>
        </w:r>
        <w:r>
          <w:rPr>
            <w:webHidden/>
          </w:rPr>
          <w:fldChar w:fldCharType="begin"/>
        </w:r>
        <w:r>
          <w:rPr>
            <w:webHidden/>
          </w:rPr>
          <w:instrText xml:space="preserve"> PAGEREF _Toc190734850 \h </w:instrText>
        </w:r>
        <w:r>
          <w:rPr>
            <w:webHidden/>
          </w:rPr>
        </w:r>
        <w:r>
          <w:rPr>
            <w:webHidden/>
          </w:rPr>
          <w:fldChar w:fldCharType="separate"/>
        </w:r>
        <w:r>
          <w:rPr>
            <w:webHidden/>
          </w:rPr>
          <w:t>22</w:t>
        </w:r>
        <w:r>
          <w:rPr>
            <w:webHidden/>
          </w:rPr>
          <w:fldChar w:fldCharType="end"/>
        </w:r>
      </w:hyperlink>
    </w:p>
    <w:p w14:paraId="2DF640E0" w14:textId="2F63D608"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52" w:history="1">
        <w:r w:rsidRPr="007C0252">
          <w:rPr>
            <w:rStyle w:val="Hyperlink"/>
          </w:rPr>
          <w:t>7.5</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locationByText</w:t>
        </w:r>
        <w:r>
          <w:rPr>
            <w:webHidden/>
          </w:rPr>
          <w:tab/>
        </w:r>
        <w:r>
          <w:rPr>
            <w:webHidden/>
          </w:rPr>
          <w:fldChar w:fldCharType="begin"/>
        </w:r>
        <w:r>
          <w:rPr>
            <w:webHidden/>
          </w:rPr>
          <w:instrText xml:space="preserve"> PAGEREF _Toc190734852 \h </w:instrText>
        </w:r>
        <w:r>
          <w:rPr>
            <w:webHidden/>
          </w:rPr>
        </w:r>
        <w:r>
          <w:rPr>
            <w:webHidden/>
          </w:rPr>
          <w:fldChar w:fldCharType="separate"/>
        </w:r>
        <w:r>
          <w:rPr>
            <w:webHidden/>
          </w:rPr>
          <w:t>22</w:t>
        </w:r>
        <w:r>
          <w:rPr>
            <w:webHidden/>
          </w:rPr>
          <w:fldChar w:fldCharType="end"/>
        </w:r>
      </w:hyperlink>
    </w:p>
    <w:p w14:paraId="5B239D5A" w14:textId="6B6862C5"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53" w:history="1">
        <w:r w:rsidRPr="007C0252">
          <w:rPr>
            <w:rStyle w:val="Hyperlink"/>
          </w:rPr>
          <w:t>7.6</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textLatitude</w:t>
        </w:r>
        <w:r>
          <w:rPr>
            <w:webHidden/>
          </w:rPr>
          <w:tab/>
        </w:r>
        <w:r>
          <w:rPr>
            <w:webHidden/>
          </w:rPr>
          <w:fldChar w:fldCharType="begin"/>
        </w:r>
        <w:r>
          <w:rPr>
            <w:webHidden/>
          </w:rPr>
          <w:instrText xml:space="preserve"> PAGEREF _Toc190734853 \h </w:instrText>
        </w:r>
        <w:r>
          <w:rPr>
            <w:webHidden/>
          </w:rPr>
        </w:r>
        <w:r>
          <w:rPr>
            <w:webHidden/>
          </w:rPr>
          <w:fldChar w:fldCharType="separate"/>
        </w:r>
        <w:r>
          <w:rPr>
            <w:webHidden/>
          </w:rPr>
          <w:t>23</w:t>
        </w:r>
        <w:r>
          <w:rPr>
            <w:webHidden/>
          </w:rPr>
          <w:fldChar w:fldCharType="end"/>
        </w:r>
      </w:hyperlink>
    </w:p>
    <w:p w14:paraId="00586695" w14:textId="0839C930"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54" w:history="1">
        <w:r w:rsidRPr="007C0252">
          <w:rPr>
            <w:rStyle w:val="Hyperlink"/>
          </w:rPr>
          <w:t>7.7</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textLongitude</w:t>
        </w:r>
        <w:r>
          <w:rPr>
            <w:webHidden/>
          </w:rPr>
          <w:tab/>
        </w:r>
        <w:r>
          <w:rPr>
            <w:webHidden/>
          </w:rPr>
          <w:fldChar w:fldCharType="begin"/>
        </w:r>
        <w:r>
          <w:rPr>
            <w:webHidden/>
          </w:rPr>
          <w:instrText xml:space="preserve"> PAGEREF _Toc190734854 \h </w:instrText>
        </w:r>
        <w:r>
          <w:rPr>
            <w:webHidden/>
          </w:rPr>
        </w:r>
        <w:r>
          <w:rPr>
            <w:webHidden/>
          </w:rPr>
          <w:fldChar w:fldCharType="separate"/>
        </w:r>
        <w:r>
          <w:rPr>
            <w:webHidden/>
          </w:rPr>
          <w:t>23</w:t>
        </w:r>
        <w:r>
          <w:rPr>
            <w:webHidden/>
          </w:rPr>
          <w:fldChar w:fldCharType="end"/>
        </w:r>
      </w:hyperlink>
    </w:p>
    <w:p w14:paraId="5A641049" w14:textId="748EAAC2"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56" w:history="1">
        <w:r w:rsidRPr="007C0252">
          <w:rPr>
            <w:rStyle w:val="Hyperlink"/>
          </w:rPr>
          <w:t>7.8</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referenceSystem</w:t>
        </w:r>
        <w:r>
          <w:rPr>
            <w:webHidden/>
          </w:rPr>
          <w:tab/>
        </w:r>
        <w:r>
          <w:rPr>
            <w:webHidden/>
          </w:rPr>
          <w:fldChar w:fldCharType="begin"/>
        </w:r>
        <w:r>
          <w:rPr>
            <w:webHidden/>
          </w:rPr>
          <w:instrText xml:space="preserve"> PAGEREF _Toc190734856 \h </w:instrText>
        </w:r>
        <w:r>
          <w:rPr>
            <w:webHidden/>
          </w:rPr>
        </w:r>
        <w:r>
          <w:rPr>
            <w:webHidden/>
          </w:rPr>
          <w:fldChar w:fldCharType="separate"/>
        </w:r>
        <w:r>
          <w:rPr>
            <w:webHidden/>
          </w:rPr>
          <w:t>23</w:t>
        </w:r>
        <w:r>
          <w:rPr>
            <w:webHidden/>
          </w:rPr>
          <w:fldChar w:fldCharType="end"/>
        </w:r>
      </w:hyperlink>
    </w:p>
    <w:p w14:paraId="4BD1962A" w14:textId="35B0E3FE"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57" w:history="1">
        <w:r w:rsidRPr="007C0252">
          <w:rPr>
            <w:rStyle w:val="Hyperlink"/>
          </w:rPr>
          <w:t>7.9</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featureIdentifier</w:t>
        </w:r>
        <w:r>
          <w:rPr>
            <w:webHidden/>
          </w:rPr>
          <w:tab/>
        </w:r>
        <w:r>
          <w:rPr>
            <w:webHidden/>
          </w:rPr>
          <w:fldChar w:fldCharType="begin"/>
        </w:r>
        <w:r>
          <w:rPr>
            <w:webHidden/>
          </w:rPr>
          <w:instrText xml:space="preserve"> PAGEREF _Toc190734857 \h </w:instrText>
        </w:r>
        <w:r>
          <w:rPr>
            <w:webHidden/>
          </w:rPr>
        </w:r>
        <w:r>
          <w:rPr>
            <w:webHidden/>
          </w:rPr>
          <w:fldChar w:fldCharType="separate"/>
        </w:r>
        <w:r>
          <w:rPr>
            <w:webHidden/>
          </w:rPr>
          <w:t>23</w:t>
        </w:r>
        <w:r>
          <w:rPr>
            <w:webHidden/>
          </w:rPr>
          <w:fldChar w:fldCharType="end"/>
        </w:r>
      </w:hyperlink>
    </w:p>
    <w:p w14:paraId="427AA2B9" w14:textId="5785A7BA"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58" w:history="1">
        <w:r w:rsidRPr="007C0252">
          <w:rPr>
            <w:rStyle w:val="Hyperlink"/>
          </w:rPr>
          <w:t>7.10</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maximumDisplayScale</w:t>
        </w:r>
        <w:r>
          <w:rPr>
            <w:webHidden/>
          </w:rPr>
          <w:tab/>
        </w:r>
        <w:r>
          <w:rPr>
            <w:webHidden/>
          </w:rPr>
          <w:fldChar w:fldCharType="begin"/>
        </w:r>
        <w:r>
          <w:rPr>
            <w:webHidden/>
          </w:rPr>
          <w:instrText xml:space="preserve"> PAGEREF _Toc190734858 \h </w:instrText>
        </w:r>
        <w:r>
          <w:rPr>
            <w:webHidden/>
          </w:rPr>
        </w:r>
        <w:r>
          <w:rPr>
            <w:webHidden/>
          </w:rPr>
          <w:fldChar w:fldCharType="separate"/>
        </w:r>
        <w:r>
          <w:rPr>
            <w:webHidden/>
          </w:rPr>
          <w:t>23</w:t>
        </w:r>
        <w:r>
          <w:rPr>
            <w:webHidden/>
          </w:rPr>
          <w:fldChar w:fldCharType="end"/>
        </w:r>
      </w:hyperlink>
    </w:p>
    <w:p w14:paraId="75C16866" w14:textId="31275DC1"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59" w:history="1">
        <w:r w:rsidRPr="007C0252">
          <w:rPr>
            <w:rStyle w:val="Hyperlink"/>
          </w:rPr>
          <w:t>7.11</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minimumDisplayScale</w:t>
        </w:r>
        <w:r>
          <w:rPr>
            <w:webHidden/>
          </w:rPr>
          <w:tab/>
        </w:r>
        <w:r>
          <w:rPr>
            <w:webHidden/>
          </w:rPr>
          <w:fldChar w:fldCharType="begin"/>
        </w:r>
        <w:r>
          <w:rPr>
            <w:webHidden/>
          </w:rPr>
          <w:instrText xml:space="preserve"> PAGEREF _Toc190734859 \h </w:instrText>
        </w:r>
        <w:r>
          <w:rPr>
            <w:webHidden/>
          </w:rPr>
        </w:r>
        <w:r>
          <w:rPr>
            <w:webHidden/>
          </w:rPr>
          <w:fldChar w:fldCharType="separate"/>
        </w:r>
        <w:r>
          <w:rPr>
            <w:webHidden/>
          </w:rPr>
          <w:t>24</w:t>
        </w:r>
        <w:r>
          <w:rPr>
            <w:webHidden/>
          </w:rPr>
          <w:fldChar w:fldCharType="end"/>
        </w:r>
      </w:hyperlink>
    </w:p>
    <w:p w14:paraId="17CEFF0D" w14:textId="6B86FC80"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60" w:history="1">
        <w:r w:rsidRPr="007C0252">
          <w:rPr>
            <w:rStyle w:val="Hyperlink"/>
          </w:rPr>
          <w:t>7.12</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version</w:t>
        </w:r>
        <w:r>
          <w:rPr>
            <w:webHidden/>
          </w:rPr>
          <w:tab/>
        </w:r>
        <w:r>
          <w:rPr>
            <w:webHidden/>
          </w:rPr>
          <w:fldChar w:fldCharType="begin"/>
        </w:r>
        <w:r>
          <w:rPr>
            <w:webHidden/>
          </w:rPr>
          <w:instrText xml:space="preserve"> PAGEREF _Toc190734860 \h </w:instrText>
        </w:r>
        <w:r>
          <w:rPr>
            <w:webHidden/>
          </w:rPr>
        </w:r>
        <w:r>
          <w:rPr>
            <w:webHidden/>
          </w:rPr>
          <w:fldChar w:fldCharType="separate"/>
        </w:r>
        <w:r>
          <w:rPr>
            <w:webHidden/>
          </w:rPr>
          <w:t>24</w:t>
        </w:r>
        <w:r>
          <w:rPr>
            <w:webHidden/>
          </w:rPr>
          <w:fldChar w:fldCharType="end"/>
        </w:r>
      </w:hyperlink>
    </w:p>
    <w:p w14:paraId="7B1B6212" w14:textId="5EA48974"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61" w:history="1">
        <w:r w:rsidRPr="007C0252">
          <w:rPr>
            <w:rStyle w:val="Hyperlink"/>
          </w:rPr>
          <w:t>7.13</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sourceType</w:t>
        </w:r>
        <w:r>
          <w:rPr>
            <w:webHidden/>
          </w:rPr>
          <w:tab/>
        </w:r>
        <w:r>
          <w:rPr>
            <w:webHidden/>
          </w:rPr>
          <w:fldChar w:fldCharType="begin"/>
        </w:r>
        <w:r>
          <w:rPr>
            <w:webHidden/>
          </w:rPr>
          <w:instrText xml:space="preserve"> PAGEREF _Toc190734861 \h </w:instrText>
        </w:r>
        <w:r>
          <w:rPr>
            <w:webHidden/>
          </w:rPr>
        </w:r>
        <w:r>
          <w:rPr>
            <w:webHidden/>
          </w:rPr>
          <w:fldChar w:fldCharType="separate"/>
        </w:r>
        <w:r>
          <w:rPr>
            <w:webHidden/>
          </w:rPr>
          <w:t>24</w:t>
        </w:r>
        <w:r>
          <w:rPr>
            <w:webHidden/>
          </w:rPr>
          <w:fldChar w:fldCharType="end"/>
        </w:r>
      </w:hyperlink>
    </w:p>
    <w:p w14:paraId="648E5043" w14:textId="20522A3C"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62" w:history="1">
        <w:r w:rsidRPr="007C0252">
          <w:rPr>
            <w:rStyle w:val="Hyperlink"/>
          </w:rPr>
          <w:t>7.14</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lineType</w:t>
        </w:r>
        <w:r>
          <w:rPr>
            <w:webHidden/>
          </w:rPr>
          <w:tab/>
        </w:r>
        <w:r>
          <w:rPr>
            <w:webHidden/>
          </w:rPr>
          <w:fldChar w:fldCharType="begin"/>
        </w:r>
        <w:r>
          <w:rPr>
            <w:webHidden/>
          </w:rPr>
          <w:instrText xml:space="preserve"> PAGEREF _Toc190734862 \h </w:instrText>
        </w:r>
        <w:r>
          <w:rPr>
            <w:webHidden/>
          </w:rPr>
        </w:r>
        <w:r>
          <w:rPr>
            <w:webHidden/>
          </w:rPr>
          <w:fldChar w:fldCharType="separate"/>
        </w:r>
        <w:r>
          <w:rPr>
            <w:webHidden/>
          </w:rPr>
          <w:t>25</w:t>
        </w:r>
        <w:r>
          <w:rPr>
            <w:webHidden/>
          </w:rPr>
          <w:fldChar w:fldCharType="end"/>
        </w:r>
      </w:hyperlink>
    </w:p>
    <w:p w14:paraId="42AA00C4" w14:textId="6BCD3818" w:rsidR="00344B54" w:rsidRDefault="00344B54">
      <w:pPr>
        <w:pStyle w:val="TOC1"/>
        <w:tabs>
          <w:tab w:val="left" w:pos="480"/>
          <w:tab w:val="right" w:leader="dot" w:pos="9017"/>
        </w:tabs>
        <w:rPr>
          <w:rFonts w:asciiTheme="minorHAnsi" w:eastAsiaTheme="minorEastAsia" w:hAnsiTheme="minorHAnsi" w:cstheme="minorBidi"/>
          <w:b w:val="0"/>
          <w:bCs w:val="0"/>
          <w:caps w:val="0"/>
          <w:noProof/>
          <w:kern w:val="2"/>
          <w:sz w:val="24"/>
          <w:szCs w:val="24"/>
          <w14:ligatures w14:val="standardContextual"/>
        </w:rPr>
      </w:pPr>
      <w:hyperlink w:anchor="_Toc190734863" w:history="1">
        <w:r w:rsidRPr="007C0252">
          <w:rPr>
            <w:rStyle w:val="Hyperlink"/>
            <w:noProof/>
          </w:rPr>
          <w:t>8</w:t>
        </w:r>
        <w:r>
          <w:rPr>
            <w:rFonts w:asciiTheme="minorHAnsi" w:eastAsiaTheme="minorEastAsia" w:hAnsiTheme="minorHAnsi" w:cstheme="minorBidi"/>
            <w:b w:val="0"/>
            <w:bCs w:val="0"/>
            <w:caps w:val="0"/>
            <w:noProof/>
            <w:kern w:val="2"/>
            <w:sz w:val="24"/>
            <w:szCs w:val="24"/>
            <w14:ligatures w14:val="standardContextual"/>
          </w:rPr>
          <w:tab/>
        </w:r>
        <w:r w:rsidRPr="007C0252">
          <w:rPr>
            <w:rStyle w:val="Hyperlink"/>
            <w:noProof/>
          </w:rPr>
          <w:t>Complex Attributes</w:t>
        </w:r>
        <w:r>
          <w:rPr>
            <w:noProof/>
            <w:webHidden/>
          </w:rPr>
          <w:tab/>
        </w:r>
        <w:r>
          <w:rPr>
            <w:noProof/>
            <w:webHidden/>
          </w:rPr>
          <w:fldChar w:fldCharType="begin"/>
        </w:r>
        <w:r>
          <w:rPr>
            <w:noProof/>
            <w:webHidden/>
          </w:rPr>
          <w:instrText xml:space="preserve"> PAGEREF _Toc190734863 \h </w:instrText>
        </w:r>
        <w:r>
          <w:rPr>
            <w:noProof/>
            <w:webHidden/>
          </w:rPr>
        </w:r>
        <w:r>
          <w:rPr>
            <w:noProof/>
            <w:webHidden/>
          </w:rPr>
          <w:fldChar w:fldCharType="separate"/>
        </w:r>
        <w:r>
          <w:rPr>
            <w:noProof/>
            <w:webHidden/>
          </w:rPr>
          <w:t>26</w:t>
        </w:r>
        <w:r>
          <w:rPr>
            <w:noProof/>
            <w:webHidden/>
          </w:rPr>
          <w:fldChar w:fldCharType="end"/>
        </w:r>
      </w:hyperlink>
    </w:p>
    <w:p w14:paraId="0EEC44A9" w14:textId="6492655F"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64" w:history="1">
        <w:r w:rsidRPr="007C0252">
          <w:rPr>
            <w:rStyle w:val="Hyperlink"/>
          </w:rPr>
          <w:t>8.1</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fixedDateRange</w:t>
        </w:r>
        <w:r>
          <w:rPr>
            <w:webHidden/>
          </w:rPr>
          <w:tab/>
        </w:r>
        <w:r>
          <w:rPr>
            <w:webHidden/>
          </w:rPr>
          <w:fldChar w:fldCharType="begin"/>
        </w:r>
        <w:r>
          <w:rPr>
            <w:webHidden/>
          </w:rPr>
          <w:instrText xml:space="preserve"> PAGEREF _Toc190734864 \h </w:instrText>
        </w:r>
        <w:r>
          <w:rPr>
            <w:webHidden/>
          </w:rPr>
        </w:r>
        <w:r>
          <w:rPr>
            <w:webHidden/>
          </w:rPr>
          <w:fldChar w:fldCharType="separate"/>
        </w:r>
        <w:r>
          <w:rPr>
            <w:webHidden/>
          </w:rPr>
          <w:t>26</w:t>
        </w:r>
        <w:r>
          <w:rPr>
            <w:webHidden/>
          </w:rPr>
          <w:fldChar w:fldCharType="end"/>
        </w:r>
      </w:hyperlink>
    </w:p>
    <w:p w14:paraId="1912B8A0" w14:textId="38946F85"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65" w:history="1">
        <w:r w:rsidRPr="007C0252">
          <w:rPr>
            <w:rStyle w:val="Hyperlink"/>
          </w:rPr>
          <w:t>8.2</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locationReference</w:t>
        </w:r>
        <w:r>
          <w:rPr>
            <w:webHidden/>
          </w:rPr>
          <w:tab/>
        </w:r>
        <w:r>
          <w:rPr>
            <w:webHidden/>
          </w:rPr>
          <w:fldChar w:fldCharType="begin"/>
        </w:r>
        <w:r>
          <w:rPr>
            <w:webHidden/>
          </w:rPr>
          <w:instrText xml:space="preserve"> PAGEREF _Toc190734865 \h </w:instrText>
        </w:r>
        <w:r>
          <w:rPr>
            <w:webHidden/>
          </w:rPr>
        </w:r>
        <w:r>
          <w:rPr>
            <w:webHidden/>
          </w:rPr>
          <w:fldChar w:fldCharType="separate"/>
        </w:r>
        <w:r>
          <w:rPr>
            <w:webHidden/>
          </w:rPr>
          <w:t>26</w:t>
        </w:r>
        <w:r>
          <w:rPr>
            <w:webHidden/>
          </w:rPr>
          <w:fldChar w:fldCharType="end"/>
        </w:r>
      </w:hyperlink>
    </w:p>
    <w:p w14:paraId="7E41928F" w14:textId="0B048913" w:rsidR="00344B54" w:rsidRDefault="00344B54">
      <w:pPr>
        <w:pStyle w:val="TOC2"/>
        <w:rPr>
          <w:rFonts w:asciiTheme="minorHAnsi" w:eastAsiaTheme="minorEastAsia" w:hAnsiTheme="minorHAnsi" w:cstheme="minorBidi"/>
          <w:b w:val="0"/>
          <w:smallCaps w:val="0"/>
          <w:kern w:val="2"/>
          <w:sz w:val="24"/>
          <w:szCs w:val="24"/>
          <w:lang w:val="en-US"/>
          <w14:ligatures w14:val="standardContextual"/>
        </w:rPr>
      </w:pPr>
      <w:hyperlink w:anchor="_Toc190734866" w:history="1">
        <w:r w:rsidRPr="007C0252">
          <w:rPr>
            <w:rStyle w:val="Hyperlink"/>
          </w:rPr>
          <w:t>8.3</w:t>
        </w:r>
        <w:r>
          <w:rPr>
            <w:rFonts w:asciiTheme="minorHAnsi" w:eastAsiaTheme="minorEastAsia" w:hAnsiTheme="minorHAnsi" w:cstheme="minorBidi"/>
            <w:b w:val="0"/>
            <w:smallCaps w:val="0"/>
            <w:kern w:val="2"/>
            <w:sz w:val="24"/>
            <w:szCs w:val="24"/>
            <w:lang w:val="en-US"/>
            <w14:ligatures w14:val="standardContextual"/>
          </w:rPr>
          <w:tab/>
        </w:r>
        <w:r w:rsidRPr="007C0252">
          <w:rPr>
            <w:rStyle w:val="Hyperlink"/>
          </w:rPr>
          <w:t>sourceIndication</w:t>
        </w:r>
        <w:r>
          <w:rPr>
            <w:webHidden/>
          </w:rPr>
          <w:tab/>
        </w:r>
        <w:r>
          <w:rPr>
            <w:webHidden/>
          </w:rPr>
          <w:fldChar w:fldCharType="begin"/>
        </w:r>
        <w:r>
          <w:rPr>
            <w:webHidden/>
          </w:rPr>
          <w:instrText xml:space="preserve"> PAGEREF _Toc190734866 \h </w:instrText>
        </w:r>
        <w:r>
          <w:rPr>
            <w:webHidden/>
          </w:rPr>
        </w:r>
        <w:r>
          <w:rPr>
            <w:webHidden/>
          </w:rPr>
          <w:fldChar w:fldCharType="separate"/>
        </w:r>
        <w:r>
          <w:rPr>
            <w:webHidden/>
          </w:rPr>
          <w:t>26</w:t>
        </w:r>
        <w:r>
          <w:rPr>
            <w:webHidden/>
          </w:rPr>
          <w:fldChar w:fldCharType="end"/>
        </w:r>
      </w:hyperlink>
    </w:p>
    <w:p w14:paraId="2D456403" w14:textId="34A0803F" w:rsidR="00183BF1" w:rsidRDefault="00F773D7" w:rsidP="00B8163A">
      <w:pPr>
        <w:tabs>
          <w:tab w:val="left" w:pos="-510"/>
          <w:tab w:val="left" w:pos="0"/>
          <w:tab w:val="left" w:pos="992"/>
          <w:tab w:val="left" w:pos="4677"/>
          <w:tab w:val="left" w:pos="5244"/>
          <w:tab w:val="left" w:pos="5586"/>
          <w:tab w:val="left" w:pos="6112"/>
          <w:tab w:val="left" w:pos="6792"/>
          <w:tab w:val="left" w:pos="7471"/>
          <w:tab w:val="left" w:pos="8150"/>
          <w:tab w:val="left" w:pos="8829"/>
        </w:tabs>
        <w:jc w:val="center"/>
        <w:rPr>
          <w:rFonts w:cs="Arial"/>
          <w:szCs w:val="20"/>
          <w:lang w:val="en-AU"/>
        </w:rPr>
      </w:pPr>
      <w:r w:rsidRPr="00DC6E9A">
        <w:rPr>
          <w:rFonts w:cs="Arial"/>
          <w:szCs w:val="20"/>
          <w:lang w:val="en-AU"/>
        </w:rPr>
        <w:fldChar w:fldCharType="end"/>
      </w:r>
    </w:p>
    <w:p w14:paraId="4A99BC43" w14:textId="77777777" w:rsidR="00183BF1" w:rsidRDefault="00183BF1">
      <w:pPr>
        <w:rPr>
          <w:rFonts w:cs="Arial"/>
          <w:szCs w:val="20"/>
          <w:lang w:val="en-AU"/>
        </w:rPr>
      </w:pPr>
      <w:r>
        <w:rPr>
          <w:rFonts w:cs="Arial"/>
          <w:szCs w:val="20"/>
          <w:lang w:val="en-AU"/>
        </w:rPr>
        <w:br w:type="page"/>
      </w:r>
    </w:p>
    <w:p w14:paraId="688BFA45" w14:textId="5A1AA0DA" w:rsidR="00F773D7" w:rsidRPr="00B8163A" w:rsidRDefault="00F773D7" w:rsidP="00B8163A">
      <w:pPr>
        <w:tabs>
          <w:tab w:val="left" w:pos="-510"/>
          <w:tab w:val="left" w:pos="0"/>
          <w:tab w:val="left" w:pos="992"/>
          <w:tab w:val="left" w:pos="4677"/>
          <w:tab w:val="left" w:pos="5244"/>
          <w:tab w:val="left" w:pos="5586"/>
          <w:tab w:val="left" w:pos="6112"/>
          <w:tab w:val="left" w:pos="6792"/>
          <w:tab w:val="left" w:pos="7471"/>
          <w:tab w:val="left" w:pos="8150"/>
          <w:tab w:val="left" w:pos="8829"/>
        </w:tabs>
        <w:jc w:val="center"/>
        <w:rPr>
          <w:rFonts w:cs="Arial"/>
          <w:b/>
          <w:sz w:val="24"/>
          <w:szCs w:val="24"/>
          <w:lang w:val="en-AU"/>
        </w:rPr>
      </w:pPr>
      <w:r w:rsidRPr="00B8163A">
        <w:rPr>
          <w:rFonts w:cs="Arial"/>
          <w:b/>
          <w:sz w:val="24"/>
          <w:szCs w:val="24"/>
          <w:lang w:val="en-AU"/>
        </w:rPr>
        <w:lastRenderedPageBreak/>
        <w:t>Document Control</w:t>
      </w:r>
    </w:p>
    <w:p w14:paraId="5D0D18DC" w14:textId="77777777" w:rsidR="00F773D7" w:rsidRPr="00DC6E9A" w:rsidRDefault="00F773D7" w:rsidP="00F773D7">
      <w:pPr>
        <w:rPr>
          <w:lang w:val="en-AU"/>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
        <w:gridCol w:w="2305"/>
        <w:gridCol w:w="1352"/>
        <w:gridCol w:w="1199"/>
        <w:gridCol w:w="1701"/>
        <w:gridCol w:w="1814"/>
      </w:tblGrid>
      <w:tr w:rsidR="00F773D7" w:rsidRPr="00795B0D" w14:paraId="04DACCC8" w14:textId="77777777" w:rsidTr="2EE3FDAA">
        <w:tc>
          <w:tcPr>
            <w:tcW w:w="951" w:type="dxa"/>
          </w:tcPr>
          <w:p w14:paraId="5A7F8A0F" w14:textId="77777777" w:rsidR="00F773D7" w:rsidRPr="00DC6E9A" w:rsidRDefault="00F773D7" w:rsidP="00684993">
            <w:pPr>
              <w:pStyle w:val="Tabletitle"/>
              <w:rPr>
                <w:rFonts w:eastAsia="Times New Roman" w:cs="Arial"/>
                <w:lang w:val="en-AU"/>
              </w:rPr>
            </w:pPr>
            <w:r w:rsidRPr="00DC6E9A">
              <w:rPr>
                <w:rFonts w:eastAsia="Times New Roman" w:cs="Arial"/>
                <w:lang w:val="en-AU"/>
              </w:rPr>
              <w:t>Version</w:t>
            </w:r>
          </w:p>
        </w:tc>
        <w:tc>
          <w:tcPr>
            <w:tcW w:w="2305" w:type="dxa"/>
          </w:tcPr>
          <w:p w14:paraId="69E04EFE" w14:textId="77777777" w:rsidR="00F773D7" w:rsidRPr="00DC6E9A" w:rsidRDefault="00F773D7" w:rsidP="00684993">
            <w:pPr>
              <w:pStyle w:val="Tabletitle"/>
              <w:rPr>
                <w:rFonts w:eastAsia="Times New Roman" w:cs="Arial"/>
                <w:lang w:val="en-AU"/>
              </w:rPr>
            </w:pPr>
            <w:r w:rsidRPr="00DC6E9A">
              <w:rPr>
                <w:rFonts w:eastAsia="Times New Roman" w:cs="Arial"/>
                <w:lang w:val="en-AU"/>
              </w:rPr>
              <w:t>Version Type</w:t>
            </w:r>
          </w:p>
        </w:tc>
        <w:tc>
          <w:tcPr>
            <w:tcW w:w="1352" w:type="dxa"/>
          </w:tcPr>
          <w:p w14:paraId="5D43558A" w14:textId="77777777" w:rsidR="00F773D7" w:rsidRPr="00DC6E9A" w:rsidRDefault="00F773D7" w:rsidP="00684993">
            <w:pPr>
              <w:pStyle w:val="Tabletitle"/>
              <w:rPr>
                <w:rFonts w:eastAsia="Times New Roman" w:cs="Arial"/>
                <w:lang w:val="en-AU"/>
              </w:rPr>
            </w:pPr>
            <w:r w:rsidRPr="00DC6E9A">
              <w:rPr>
                <w:rFonts w:eastAsia="Times New Roman" w:cs="Arial"/>
                <w:lang w:val="en-AU"/>
              </w:rPr>
              <w:t>Date</w:t>
            </w:r>
          </w:p>
        </w:tc>
        <w:tc>
          <w:tcPr>
            <w:tcW w:w="1199" w:type="dxa"/>
          </w:tcPr>
          <w:p w14:paraId="7B358537" w14:textId="77777777" w:rsidR="00F773D7" w:rsidRPr="00DC6E9A" w:rsidRDefault="00F773D7" w:rsidP="00684993">
            <w:pPr>
              <w:pStyle w:val="Tabletitle"/>
              <w:rPr>
                <w:rFonts w:eastAsia="Times New Roman" w:cs="Arial"/>
                <w:lang w:val="en-AU"/>
              </w:rPr>
            </w:pPr>
            <w:r w:rsidRPr="00DC6E9A">
              <w:rPr>
                <w:rFonts w:eastAsia="Times New Roman" w:cs="Arial"/>
                <w:lang w:val="en-AU"/>
              </w:rPr>
              <w:t>Approved By</w:t>
            </w:r>
          </w:p>
        </w:tc>
        <w:tc>
          <w:tcPr>
            <w:tcW w:w="1701" w:type="dxa"/>
          </w:tcPr>
          <w:p w14:paraId="4F44995F" w14:textId="77777777" w:rsidR="00F773D7" w:rsidRPr="00DC6E9A" w:rsidRDefault="00F773D7" w:rsidP="00684993">
            <w:pPr>
              <w:pStyle w:val="Tabletitle"/>
              <w:rPr>
                <w:rFonts w:eastAsia="Times New Roman" w:cs="Arial"/>
                <w:lang w:val="en-AU"/>
              </w:rPr>
            </w:pPr>
            <w:r w:rsidRPr="00DC6E9A">
              <w:rPr>
                <w:rFonts w:eastAsia="Times New Roman" w:cs="Arial"/>
                <w:lang w:val="en-AU"/>
              </w:rPr>
              <w:t>Signed Off By</w:t>
            </w:r>
          </w:p>
        </w:tc>
        <w:tc>
          <w:tcPr>
            <w:tcW w:w="1814" w:type="dxa"/>
          </w:tcPr>
          <w:p w14:paraId="15BCBE3C" w14:textId="77777777" w:rsidR="00F773D7" w:rsidRPr="00DC6E9A" w:rsidRDefault="00F773D7" w:rsidP="00684993">
            <w:pPr>
              <w:pStyle w:val="Tabletitle"/>
              <w:rPr>
                <w:rFonts w:eastAsia="Times New Roman" w:cs="Arial"/>
                <w:lang w:val="en-AU"/>
              </w:rPr>
            </w:pPr>
            <w:r w:rsidRPr="00DC6E9A">
              <w:rPr>
                <w:rFonts w:eastAsia="Times New Roman" w:cs="Arial"/>
                <w:lang w:val="en-AU"/>
              </w:rPr>
              <w:t>Role</w:t>
            </w:r>
          </w:p>
        </w:tc>
      </w:tr>
      <w:tr w:rsidR="00F773D7" w:rsidRPr="00795B0D" w14:paraId="3E02AD14" w14:textId="77777777" w:rsidTr="2EE3FDAA">
        <w:tc>
          <w:tcPr>
            <w:tcW w:w="951" w:type="dxa"/>
          </w:tcPr>
          <w:p w14:paraId="58EEC4FC" w14:textId="77777777" w:rsidR="00F773D7" w:rsidRPr="00795B0D" w:rsidRDefault="00F773D7" w:rsidP="00684993">
            <w:pPr>
              <w:suppressAutoHyphens/>
              <w:spacing w:before="120"/>
              <w:rPr>
                <w:rFonts w:cs="Arial"/>
                <w:szCs w:val="20"/>
                <w:lang w:val="en-AU" w:eastAsia="ko-KR"/>
              </w:rPr>
            </w:pPr>
            <w:r>
              <w:rPr>
                <w:rFonts w:cs="Arial" w:hint="eastAsia"/>
                <w:szCs w:val="20"/>
                <w:lang w:val="en-AU" w:eastAsia="ko-KR"/>
              </w:rPr>
              <w:t>1.0</w:t>
            </w:r>
            <w:r>
              <w:rPr>
                <w:rFonts w:cs="Arial"/>
                <w:szCs w:val="20"/>
                <w:lang w:val="en-AU" w:eastAsia="ko-KR"/>
              </w:rPr>
              <w:t>.0</w:t>
            </w:r>
          </w:p>
        </w:tc>
        <w:tc>
          <w:tcPr>
            <w:tcW w:w="2305" w:type="dxa"/>
          </w:tcPr>
          <w:p w14:paraId="5B07D774" w14:textId="77777777" w:rsidR="00F773D7" w:rsidRPr="00795B0D" w:rsidRDefault="00F773D7" w:rsidP="00684993">
            <w:pPr>
              <w:suppressAutoHyphens/>
              <w:spacing w:before="120"/>
              <w:rPr>
                <w:rFonts w:cs="Arial"/>
                <w:szCs w:val="20"/>
                <w:lang w:val="en-AU" w:eastAsia="ko-KR"/>
              </w:rPr>
            </w:pPr>
            <w:r>
              <w:rPr>
                <w:rFonts w:cs="Arial" w:hint="eastAsia"/>
                <w:szCs w:val="20"/>
                <w:lang w:val="en-AU" w:eastAsia="ko-KR"/>
              </w:rPr>
              <w:t>Release</w:t>
            </w:r>
          </w:p>
        </w:tc>
        <w:tc>
          <w:tcPr>
            <w:tcW w:w="1352" w:type="dxa"/>
          </w:tcPr>
          <w:p w14:paraId="56E16A29" w14:textId="38904132" w:rsidR="00F773D7" w:rsidRPr="00795B0D" w:rsidRDefault="000C277C" w:rsidP="000C277C">
            <w:pPr>
              <w:suppressAutoHyphens/>
              <w:spacing w:before="120"/>
              <w:rPr>
                <w:rFonts w:cs="Arial"/>
                <w:szCs w:val="20"/>
                <w:lang w:val="en-AU" w:eastAsia="ko-KR"/>
              </w:rPr>
            </w:pPr>
            <w:r>
              <w:rPr>
                <w:rFonts w:cs="Arial"/>
                <w:szCs w:val="20"/>
                <w:lang w:val="en-AU" w:eastAsia="ko-KR"/>
              </w:rPr>
              <w:t>April</w:t>
            </w:r>
            <w:r w:rsidR="00F773D7">
              <w:rPr>
                <w:rFonts w:cs="Arial" w:hint="eastAsia"/>
                <w:szCs w:val="20"/>
                <w:lang w:val="en-AU" w:eastAsia="ko-KR"/>
              </w:rPr>
              <w:t xml:space="preserve"> 202</w:t>
            </w:r>
            <w:r>
              <w:rPr>
                <w:rFonts w:cs="Arial"/>
                <w:szCs w:val="20"/>
                <w:lang w:val="en-AU" w:eastAsia="ko-KR"/>
              </w:rPr>
              <w:t>3</w:t>
            </w:r>
          </w:p>
        </w:tc>
        <w:tc>
          <w:tcPr>
            <w:tcW w:w="1199" w:type="dxa"/>
          </w:tcPr>
          <w:p w14:paraId="20B28BC0" w14:textId="64DE3ADC" w:rsidR="00F773D7" w:rsidRPr="00795B0D" w:rsidRDefault="000C277C" w:rsidP="00684993">
            <w:pPr>
              <w:suppressAutoHyphens/>
              <w:spacing w:before="120"/>
              <w:rPr>
                <w:rFonts w:cs="Arial"/>
                <w:szCs w:val="20"/>
                <w:lang w:val="en-AU" w:eastAsia="ko-KR"/>
              </w:rPr>
            </w:pPr>
            <w:r>
              <w:rPr>
                <w:rFonts w:cs="Arial"/>
                <w:szCs w:val="20"/>
                <w:lang w:val="en-AU" w:eastAsia="ko-KR"/>
              </w:rPr>
              <w:t>S-130PT</w:t>
            </w:r>
          </w:p>
        </w:tc>
        <w:tc>
          <w:tcPr>
            <w:tcW w:w="1701" w:type="dxa"/>
          </w:tcPr>
          <w:p w14:paraId="7CA80AF4" w14:textId="77777777" w:rsidR="00F773D7" w:rsidRPr="00795B0D" w:rsidRDefault="00F773D7" w:rsidP="00684993">
            <w:pPr>
              <w:suppressAutoHyphens/>
              <w:spacing w:before="120"/>
              <w:rPr>
                <w:rFonts w:cs="Arial"/>
                <w:szCs w:val="20"/>
                <w:lang w:val="en-AU"/>
              </w:rPr>
            </w:pPr>
          </w:p>
        </w:tc>
        <w:tc>
          <w:tcPr>
            <w:tcW w:w="1814" w:type="dxa"/>
          </w:tcPr>
          <w:p w14:paraId="55B93A69" w14:textId="77777777" w:rsidR="00F773D7" w:rsidRPr="00795B0D" w:rsidRDefault="00F773D7" w:rsidP="00684993">
            <w:pPr>
              <w:suppressAutoHyphens/>
              <w:spacing w:before="120"/>
              <w:rPr>
                <w:rFonts w:cs="Arial"/>
                <w:sz w:val="18"/>
                <w:szCs w:val="18"/>
                <w:lang w:val="en-AU"/>
              </w:rPr>
            </w:pPr>
          </w:p>
        </w:tc>
      </w:tr>
      <w:tr w:rsidR="00F773D7" w:rsidRPr="00795B0D" w14:paraId="0C28A7DA" w14:textId="77777777" w:rsidTr="2EE3FDAA">
        <w:tc>
          <w:tcPr>
            <w:tcW w:w="951" w:type="dxa"/>
          </w:tcPr>
          <w:p w14:paraId="07B6B76E" w14:textId="424778D7" w:rsidR="00F773D7" w:rsidRPr="00795B0D" w:rsidRDefault="2EE3FDAA" w:rsidP="00684993">
            <w:pPr>
              <w:suppressAutoHyphens/>
              <w:spacing w:before="120"/>
              <w:rPr>
                <w:rFonts w:cs="Arial"/>
                <w:szCs w:val="20"/>
                <w:lang w:val="en-AU" w:eastAsia="ko-KR"/>
              </w:rPr>
            </w:pPr>
            <w:r w:rsidRPr="2EE3FDAA">
              <w:rPr>
                <w:rFonts w:cs="Arial"/>
                <w:szCs w:val="20"/>
                <w:lang w:val="en-AU" w:eastAsia="ko-KR"/>
              </w:rPr>
              <w:t>1.1.0</w:t>
            </w:r>
          </w:p>
        </w:tc>
        <w:tc>
          <w:tcPr>
            <w:tcW w:w="2305" w:type="dxa"/>
          </w:tcPr>
          <w:p w14:paraId="07A79E4D" w14:textId="71816A00" w:rsidR="00F773D7" w:rsidRPr="00795B0D" w:rsidRDefault="00492A3F" w:rsidP="00684993">
            <w:pPr>
              <w:suppressAutoHyphens/>
              <w:spacing w:before="120"/>
              <w:rPr>
                <w:rFonts w:cs="Arial"/>
                <w:szCs w:val="20"/>
                <w:lang w:val="en-AU" w:eastAsia="ko-KR"/>
              </w:rPr>
            </w:pPr>
            <w:r>
              <w:rPr>
                <w:rFonts w:cs="Arial"/>
                <w:szCs w:val="20"/>
                <w:lang w:val="en-AU" w:eastAsia="ko-KR"/>
              </w:rPr>
              <w:t>U</w:t>
            </w:r>
            <w:r w:rsidR="2EE3FDAA" w:rsidRPr="2EE3FDAA">
              <w:rPr>
                <w:rFonts w:cs="Arial"/>
                <w:szCs w:val="20"/>
                <w:lang w:val="en-AU" w:eastAsia="ko-KR"/>
              </w:rPr>
              <w:t>pdate</w:t>
            </w:r>
          </w:p>
        </w:tc>
        <w:tc>
          <w:tcPr>
            <w:tcW w:w="1352" w:type="dxa"/>
          </w:tcPr>
          <w:p w14:paraId="4470B14F" w14:textId="6204A25F" w:rsidR="00F773D7" w:rsidRPr="00795B0D" w:rsidRDefault="2EE3FDAA" w:rsidP="00684993">
            <w:pPr>
              <w:suppressAutoHyphens/>
              <w:spacing w:before="120"/>
              <w:rPr>
                <w:rFonts w:cs="Arial"/>
                <w:szCs w:val="20"/>
                <w:lang w:val="en-AU" w:eastAsia="ko-KR"/>
              </w:rPr>
            </w:pPr>
            <w:r w:rsidRPr="2EE3FDAA">
              <w:rPr>
                <w:rFonts w:cs="Arial"/>
                <w:szCs w:val="20"/>
                <w:lang w:val="en-AU" w:eastAsia="ko-KR"/>
              </w:rPr>
              <w:t>November 2023</w:t>
            </w:r>
          </w:p>
        </w:tc>
        <w:tc>
          <w:tcPr>
            <w:tcW w:w="1199" w:type="dxa"/>
          </w:tcPr>
          <w:p w14:paraId="324F0C86" w14:textId="25C737F0" w:rsidR="00F773D7" w:rsidRPr="00795B0D" w:rsidRDefault="2EE3FDAA" w:rsidP="00684993">
            <w:pPr>
              <w:suppressAutoHyphens/>
              <w:spacing w:before="120"/>
              <w:rPr>
                <w:rFonts w:cs="Arial"/>
                <w:szCs w:val="20"/>
                <w:lang w:val="en-AU" w:eastAsia="ko-KR"/>
              </w:rPr>
            </w:pPr>
            <w:r w:rsidRPr="2EE3FDAA">
              <w:rPr>
                <w:rFonts w:cs="Arial"/>
                <w:szCs w:val="20"/>
                <w:lang w:val="en-AU" w:eastAsia="ko-KR"/>
              </w:rPr>
              <w:t>S-130PT</w:t>
            </w:r>
          </w:p>
        </w:tc>
        <w:tc>
          <w:tcPr>
            <w:tcW w:w="1701" w:type="dxa"/>
          </w:tcPr>
          <w:p w14:paraId="1DA04EF1" w14:textId="77777777" w:rsidR="00F773D7" w:rsidRPr="00795B0D" w:rsidRDefault="00F773D7" w:rsidP="00684993">
            <w:pPr>
              <w:suppressAutoHyphens/>
              <w:spacing w:before="120"/>
              <w:rPr>
                <w:rFonts w:cs="Arial"/>
                <w:szCs w:val="20"/>
                <w:lang w:val="en-AU"/>
              </w:rPr>
            </w:pPr>
          </w:p>
        </w:tc>
        <w:tc>
          <w:tcPr>
            <w:tcW w:w="1814" w:type="dxa"/>
          </w:tcPr>
          <w:p w14:paraId="2A013A5C" w14:textId="77777777" w:rsidR="00F773D7" w:rsidRPr="00795B0D" w:rsidRDefault="00F773D7" w:rsidP="00684993">
            <w:pPr>
              <w:suppressAutoHyphens/>
              <w:spacing w:before="120"/>
              <w:rPr>
                <w:rFonts w:cs="Arial"/>
                <w:sz w:val="18"/>
                <w:szCs w:val="18"/>
                <w:lang w:val="en-AU"/>
              </w:rPr>
            </w:pPr>
          </w:p>
        </w:tc>
      </w:tr>
      <w:tr w:rsidR="00F773D7" w:rsidRPr="00795B0D" w14:paraId="49C0CFAB" w14:textId="77777777" w:rsidTr="2EE3FDAA">
        <w:tc>
          <w:tcPr>
            <w:tcW w:w="951" w:type="dxa"/>
          </w:tcPr>
          <w:p w14:paraId="0EBC142A" w14:textId="3CA506A1" w:rsidR="00F773D7" w:rsidRPr="00795B0D" w:rsidRDefault="00031BE0" w:rsidP="00684993">
            <w:pPr>
              <w:suppressAutoHyphens/>
              <w:spacing w:before="120"/>
              <w:rPr>
                <w:rFonts w:cs="Arial"/>
                <w:szCs w:val="20"/>
                <w:lang w:val="en-AU"/>
              </w:rPr>
            </w:pPr>
            <w:r>
              <w:rPr>
                <w:rFonts w:cs="Arial"/>
                <w:szCs w:val="20"/>
                <w:lang w:val="en-AU"/>
              </w:rPr>
              <w:t>1.1.0</w:t>
            </w:r>
          </w:p>
        </w:tc>
        <w:tc>
          <w:tcPr>
            <w:tcW w:w="2305" w:type="dxa"/>
          </w:tcPr>
          <w:p w14:paraId="605E4B0D" w14:textId="756D460F" w:rsidR="00F773D7" w:rsidRPr="00795B0D" w:rsidRDefault="00031BE0" w:rsidP="00386BA0">
            <w:pPr>
              <w:suppressAutoHyphens/>
              <w:spacing w:before="120"/>
              <w:rPr>
                <w:rFonts w:cs="Arial"/>
                <w:szCs w:val="20"/>
                <w:lang w:val="en-AU"/>
              </w:rPr>
            </w:pPr>
            <w:r>
              <w:rPr>
                <w:rFonts w:cs="Arial"/>
                <w:szCs w:val="20"/>
                <w:lang w:val="en-AU"/>
              </w:rPr>
              <w:t>Release</w:t>
            </w:r>
          </w:p>
        </w:tc>
        <w:tc>
          <w:tcPr>
            <w:tcW w:w="1352" w:type="dxa"/>
          </w:tcPr>
          <w:p w14:paraId="1C72099E" w14:textId="3DA2406B" w:rsidR="00F773D7" w:rsidRPr="00795B0D" w:rsidRDefault="00031BE0" w:rsidP="00684993">
            <w:pPr>
              <w:suppressAutoHyphens/>
              <w:spacing w:before="120"/>
              <w:rPr>
                <w:rFonts w:cs="Arial"/>
                <w:szCs w:val="20"/>
                <w:lang w:val="en-AU"/>
              </w:rPr>
            </w:pPr>
            <w:r>
              <w:rPr>
                <w:rFonts w:cs="Arial"/>
                <w:szCs w:val="20"/>
                <w:lang w:val="en-AU"/>
              </w:rPr>
              <w:t>April 2024</w:t>
            </w:r>
          </w:p>
        </w:tc>
        <w:tc>
          <w:tcPr>
            <w:tcW w:w="1199" w:type="dxa"/>
          </w:tcPr>
          <w:p w14:paraId="5DE7A858" w14:textId="160DC63A" w:rsidR="00F773D7" w:rsidRPr="00795B0D" w:rsidRDefault="00031BE0" w:rsidP="00684993">
            <w:pPr>
              <w:suppressAutoHyphens/>
              <w:spacing w:before="120"/>
              <w:rPr>
                <w:rFonts w:cs="Arial"/>
                <w:szCs w:val="20"/>
                <w:lang w:val="en-AU"/>
              </w:rPr>
            </w:pPr>
            <w:r>
              <w:rPr>
                <w:rFonts w:cs="Arial"/>
                <w:szCs w:val="20"/>
                <w:lang w:val="en-AU"/>
              </w:rPr>
              <w:t>S-130PT</w:t>
            </w:r>
          </w:p>
        </w:tc>
        <w:tc>
          <w:tcPr>
            <w:tcW w:w="1701" w:type="dxa"/>
          </w:tcPr>
          <w:p w14:paraId="1B322FC8" w14:textId="77777777" w:rsidR="00F773D7" w:rsidRPr="00795B0D" w:rsidRDefault="00F773D7" w:rsidP="00684993">
            <w:pPr>
              <w:suppressAutoHyphens/>
              <w:spacing w:before="120"/>
              <w:rPr>
                <w:rFonts w:cs="Arial"/>
                <w:szCs w:val="20"/>
                <w:lang w:val="en-AU"/>
              </w:rPr>
            </w:pPr>
          </w:p>
        </w:tc>
        <w:tc>
          <w:tcPr>
            <w:tcW w:w="1814" w:type="dxa"/>
          </w:tcPr>
          <w:p w14:paraId="6F5FD023" w14:textId="77777777" w:rsidR="00F773D7" w:rsidRPr="00795B0D" w:rsidRDefault="00F773D7" w:rsidP="00684993">
            <w:pPr>
              <w:suppressAutoHyphens/>
              <w:spacing w:before="120"/>
              <w:rPr>
                <w:rFonts w:cs="Arial"/>
                <w:sz w:val="18"/>
                <w:szCs w:val="18"/>
                <w:lang w:val="en-AU"/>
              </w:rPr>
            </w:pPr>
          </w:p>
        </w:tc>
      </w:tr>
      <w:tr w:rsidR="00F773D7" w:rsidRPr="00795B0D" w14:paraId="68CD2D11" w14:textId="77777777" w:rsidTr="2EE3FDAA">
        <w:tc>
          <w:tcPr>
            <w:tcW w:w="951" w:type="dxa"/>
          </w:tcPr>
          <w:p w14:paraId="04EB9DD4" w14:textId="4AF28C75" w:rsidR="00F773D7" w:rsidRPr="00795B0D" w:rsidRDefault="005C3EC7" w:rsidP="00684993">
            <w:pPr>
              <w:suppressAutoHyphens/>
              <w:spacing w:before="120"/>
              <w:rPr>
                <w:rFonts w:cs="Arial"/>
                <w:lang w:val="en-AU"/>
              </w:rPr>
            </w:pPr>
            <w:r>
              <w:rPr>
                <w:rFonts w:cs="Arial"/>
                <w:lang w:val="en-AU"/>
              </w:rPr>
              <w:t>1.1.0</w:t>
            </w:r>
          </w:p>
        </w:tc>
        <w:tc>
          <w:tcPr>
            <w:tcW w:w="2305" w:type="dxa"/>
          </w:tcPr>
          <w:p w14:paraId="5E128529" w14:textId="730B63B3" w:rsidR="00F773D7" w:rsidRPr="00795B0D" w:rsidRDefault="005C3EC7" w:rsidP="00684993">
            <w:pPr>
              <w:suppressAutoHyphens/>
              <w:spacing w:before="120"/>
              <w:rPr>
                <w:rFonts w:cs="Arial"/>
                <w:lang w:val="en-AU"/>
              </w:rPr>
            </w:pPr>
            <w:r>
              <w:rPr>
                <w:rFonts w:cs="Arial"/>
                <w:lang w:val="en-AU"/>
              </w:rPr>
              <w:t>Update</w:t>
            </w:r>
          </w:p>
        </w:tc>
        <w:tc>
          <w:tcPr>
            <w:tcW w:w="1352" w:type="dxa"/>
          </w:tcPr>
          <w:p w14:paraId="078B6A1D" w14:textId="756A4634" w:rsidR="00F773D7" w:rsidRPr="00795B0D" w:rsidRDefault="005C3EC7" w:rsidP="00684993">
            <w:pPr>
              <w:suppressAutoHyphens/>
              <w:spacing w:before="120"/>
              <w:rPr>
                <w:rFonts w:cs="Arial"/>
                <w:lang w:val="en-AU"/>
              </w:rPr>
            </w:pPr>
            <w:r>
              <w:rPr>
                <w:rFonts w:cs="Arial"/>
                <w:lang w:val="en-AU"/>
              </w:rPr>
              <w:t>October 2024</w:t>
            </w:r>
          </w:p>
        </w:tc>
        <w:tc>
          <w:tcPr>
            <w:tcW w:w="1199" w:type="dxa"/>
          </w:tcPr>
          <w:p w14:paraId="0A728373" w14:textId="00DB6471" w:rsidR="00F773D7" w:rsidRPr="00795B0D" w:rsidRDefault="005C3EC7" w:rsidP="00684993">
            <w:pPr>
              <w:suppressAutoHyphens/>
              <w:spacing w:before="120"/>
              <w:rPr>
                <w:rFonts w:cs="Arial"/>
                <w:lang w:val="en-AU"/>
              </w:rPr>
            </w:pPr>
            <w:r>
              <w:rPr>
                <w:rFonts w:cs="Arial"/>
                <w:lang w:val="en-AU"/>
              </w:rPr>
              <w:t>S-130PT</w:t>
            </w:r>
          </w:p>
        </w:tc>
        <w:tc>
          <w:tcPr>
            <w:tcW w:w="1701" w:type="dxa"/>
          </w:tcPr>
          <w:p w14:paraId="66298CFF" w14:textId="77777777" w:rsidR="00F773D7" w:rsidRPr="00795B0D" w:rsidRDefault="00F773D7" w:rsidP="00684993">
            <w:pPr>
              <w:suppressAutoHyphens/>
              <w:spacing w:before="120"/>
              <w:rPr>
                <w:rFonts w:cs="Arial"/>
                <w:lang w:val="en-AU"/>
              </w:rPr>
            </w:pPr>
          </w:p>
        </w:tc>
        <w:tc>
          <w:tcPr>
            <w:tcW w:w="1814" w:type="dxa"/>
          </w:tcPr>
          <w:p w14:paraId="6312F1A5" w14:textId="77777777" w:rsidR="00F773D7" w:rsidRPr="00795B0D" w:rsidRDefault="00F773D7" w:rsidP="00684993">
            <w:pPr>
              <w:suppressAutoHyphens/>
              <w:spacing w:before="120"/>
              <w:rPr>
                <w:rFonts w:cs="Arial"/>
                <w:lang w:val="en-AU"/>
              </w:rPr>
            </w:pPr>
          </w:p>
        </w:tc>
      </w:tr>
      <w:tr w:rsidR="00F773D7" w:rsidRPr="00795B0D" w14:paraId="41EC5D47" w14:textId="77777777" w:rsidTr="2EE3FDAA">
        <w:tc>
          <w:tcPr>
            <w:tcW w:w="951" w:type="dxa"/>
          </w:tcPr>
          <w:p w14:paraId="2246D51F" w14:textId="562155C0" w:rsidR="00F773D7" w:rsidRPr="00795B0D" w:rsidRDefault="001412FC" w:rsidP="00684993">
            <w:pPr>
              <w:suppressAutoHyphens/>
              <w:spacing w:before="120"/>
              <w:rPr>
                <w:rFonts w:cs="Arial"/>
                <w:lang w:val="en-AU"/>
              </w:rPr>
            </w:pPr>
            <w:ins w:id="11" w:author="Raphael Malyankar" w:date="2025-02-15T22:53:00Z" w16du:dateUtc="2025-02-16T05:53:00Z">
              <w:r>
                <w:rPr>
                  <w:rFonts w:cs="Arial"/>
                  <w:lang w:val="en-AU"/>
                </w:rPr>
                <w:t>2.0.0</w:t>
              </w:r>
            </w:ins>
          </w:p>
        </w:tc>
        <w:tc>
          <w:tcPr>
            <w:tcW w:w="2305" w:type="dxa"/>
          </w:tcPr>
          <w:p w14:paraId="126AC7FA" w14:textId="09CEAE5A" w:rsidR="00F773D7" w:rsidRPr="00795B0D" w:rsidRDefault="006F39C2" w:rsidP="00684993">
            <w:pPr>
              <w:suppressAutoHyphens/>
              <w:spacing w:before="120"/>
              <w:rPr>
                <w:rFonts w:cs="Arial"/>
                <w:lang w:val="en-AU"/>
              </w:rPr>
            </w:pPr>
            <w:ins w:id="12" w:author="Raphael Malyankar" w:date="2025-02-17T11:48:00Z" w16du:dateUtc="2025-02-17T18:48:00Z">
              <w:r>
                <w:rPr>
                  <w:rFonts w:cs="Arial"/>
                  <w:lang w:val="en-AU"/>
                </w:rPr>
                <w:t>Draft</w:t>
              </w:r>
            </w:ins>
          </w:p>
        </w:tc>
        <w:tc>
          <w:tcPr>
            <w:tcW w:w="1352" w:type="dxa"/>
          </w:tcPr>
          <w:p w14:paraId="258680C3" w14:textId="2EDA06BC" w:rsidR="00F773D7" w:rsidRPr="00795B0D" w:rsidRDefault="001412FC" w:rsidP="00684993">
            <w:pPr>
              <w:suppressAutoHyphens/>
              <w:spacing w:before="120"/>
              <w:rPr>
                <w:rFonts w:cs="Arial"/>
                <w:lang w:val="en-AU"/>
              </w:rPr>
            </w:pPr>
            <w:ins w:id="13" w:author="Raphael Malyankar" w:date="2025-02-15T22:53:00Z" w16du:dateUtc="2025-02-16T05:53:00Z">
              <w:r>
                <w:rPr>
                  <w:rFonts w:cs="Arial"/>
                  <w:lang w:val="en-AU"/>
                </w:rPr>
                <w:t>Feb</w:t>
              </w:r>
            </w:ins>
            <w:ins w:id="14" w:author="Raphael Malyankar" w:date="2025-02-15T22:54:00Z" w16du:dateUtc="2025-02-16T05:54:00Z">
              <w:r>
                <w:rPr>
                  <w:rFonts w:cs="Arial"/>
                  <w:lang w:val="en-AU"/>
                </w:rPr>
                <w:t>ruary 2025</w:t>
              </w:r>
            </w:ins>
          </w:p>
        </w:tc>
        <w:tc>
          <w:tcPr>
            <w:tcW w:w="1199" w:type="dxa"/>
          </w:tcPr>
          <w:p w14:paraId="3406827F" w14:textId="77777777" w:rsidR="00F773D7" w:rsidRPr="00795B0D" w:rsidRDefault="00F773D7" w:rsidP="00684993">
            <w:pPr>
              <w:suppressAutoHyphens/>
              <w:spacing w:before="120"/>
              <w:rPr>
                <w:rFonts w:cs="Arial"/>
                <w:lang w:val="en-AU"/>
              </w:rPr>
            </w:pPr>
          </w:p>
        </w:tc>
        <w:tc>
          <w:tcPr>
            <w:tcW w:w="1701" w:type="dxa"/>
          </w:tcPr>
          <w:p w14:paraId="78C90AD0" w14:textId="77777777" w:rsidR="00F773D7" w:rsidRPr="00795B0D" w:rsidRDefault="00F773D7" w:rsidP="00684993">
            <w:pPr>
              <w:suppressAutoHyphens/>
              <w:spacing w:before="120"/>
              <w:rPr>
                <w:rFonts w:cs="Arial"/>
                <w:lang w:val="en-AU"/>
              </w:rPr>
            </w:pPr>
          </w:p>
        </w:tc>
        <w:tc>
          <w:tcPr>
            <w:tcW w:w="1814" w:type="dxa"/>
          </w:tcPr>
          <w:p w14:paraId="53B0D51B" w14:textId="77777777" w:rsidR="00F773D7" w:rsidRPr="00795B0D" w:rsidRDefault="00F773D7" w:rsidP="00684993">
            <w:pPr>
              <w:suppressAutoHyphens/>
              <w:spacing w:before="120"/>
              <w:rPr>
                <w:rFonts w:cs="Arial"/>
                <w:lang w:val="en-AU"/>
              </w:rPr>
            </w:pPr>
          </w:p>
        </w:tc>
      </w:tr>
    </w:tbl>
    <w:p w14:paraId="23C338EC" w14:textId="77777777" w:rsidR="00F773D7" w:rsidRPr="00DC6E9A" w:rsidRDefault="00F773D7" w:rsidP="00F773D7">
      <w:pPr>
        <w:pStyle w:val="Heading1"/>
        <w:spacing w:before="240" w:after="240" w:line="240" w:lineRule="exact"/>
        <w:ind w:left="431" w:hanging="431"/>
        <w:rPr>
          <w:sz w:val="20"/>
          <w:lang w:val="en-AU"/>
        </w:rPr>
        <w:sectPr w:rsidR="00F773D7" w:rsidRPr="00DC6E9A" w:rsidSect="00684993">
          <w:headerReference w:type="default" r:id="rId22"/>
          <w:headerReference w:type="first" r:id="rId23"/>
          <w:pgSz w:w="11907" w:h="16840" w:code="9"/>
          <w:pgMar w:top="1440" w:right="1440" w:bottom="1440" w:left="1440" w:header="720" w:footer="720" w:gutter="0"/>
          <w:pgNumType w:fmt="lowerRoman" w:start="1"/>
          <w:cols w:space="720"/>
          <w:docGrid w:linePitch="360"/>
        </w:sectPr>
      </w:pPr>
    </w:p>
    <w:p w14:paraId="136B7E31" w14:textId="77777777" w:rsidR="00F773D7" w:rsidRPr="00DC6E9A" w:rsidRDefault="00F773D7" w:rsidP="00F773D7">
      <w:pPr>
        <w:pStyle w:val="Heading1"/>
        <w:spacing w:before="240" w:after="240" w:line="240" w:lineRule="exact"/>
        <w:ind w:left="431" w:hanging="431"/>
        <w:rPr>
          <w:kern w:val="28"/>
          <w:szCs w:val="24"/>
          <w:lang w:val="en-AU"/>
        </w:rPr>
      </w:pPr>
      <w:bookmarkStart w:id="15" w:name="_Toc260134052"/>
      <w:bookmarkStart w:id="16" w:name="_Toc260142421"/>
      <w:bookmarkStart w:id="17" w:name="_Toc190734780"/>
      <w:r w:rsidRPr="00DC6E9A">
        <w:rPr>
          <w:kern w:val="28"/>
          <w:szCs w:val="24"/>
          <w:lang w:val="en-AU"/>
        </w:rPr>
        <w:lastRenderedPageBreak/>
        <w:t>Overview</w:t>
      </w:r>
      <w:bookmarkEnd w:id="15"/>
      <w:bookmarkEnd w:id="16"/>
      <w:bookmarkEnd w:id="17"/>
    </w:p>
    <w:p w14:paraId="1DD4EA15" w14:textId="77777777" w:rsidR="00F773D7" w:rsidRPr="00DC6E9A" w:rsidRDefault="00F773D7" w:rsidP="00413498">
      <w:pPr>
        <w:pStyle w:val="Heading2"/>
      </w:pPr>
      <w:bookmarkStart w:id="18" w:name="_Toc260134053"/>
      <w:bookmarkStart w:id="19" w:name="_Toc260142422"/>
      <w:bookmarkStart w:id="20" w:name="_Toc190734781"/>
      <w:r w:rsidRPr="00DC6E9A">
        <w:t>Preface</w:t>
      </w:r>
      <w:bookmarkEnd w:id="18"/>
      <w:bookmarkEnd w:id="19"/>
      <w:bookmarkEnd w:id="20"/>
    </w:p>
    <w:p w14:paraId="0C24D7A9" w14:textId="01D73110" w:rsidR="00F773D7" w:rsidRPr="005665E4" w:rsidRDefault="00F773D7" w:rsidP="00F773D7">
      <w:pPr>
        <w:pStyle w:val="BodyText"/>
        <w:spacing w:after="240"/>
        <w:jc w:val="both"/>
        <w:rPr>
          <w:color w:val="000000"/>
          <w:kern w:val="28"/>
          <w:lang w:val="en-AU"/>
        </w:rPr>
      </w:pPr>
      <w:r w:rsidRPr="005665E4">
        <w:rPr>
          <w:color w:val="000000"/>
          <w:kern w:val="28"/>
          <w:lang w:val="en-AU"/>
        </w:rPr>
        <w:t xml:space="preserve">The “Data Classification and Encoding Guide” has been developed to provide consistent, standardized instructions for encoding S-100 compliant </w:t>
      </w:r>
      <w:r w:rsidR="00B8163A">
        <w:rPr>
          <w:color w:val="000000"/>
          <w:kern w:val="28"/>
          <w:lang w:val="en-AU"/>
        </w:rPr>
        <w:t>Polygonal Demarcations of Global Sea Areas</w:t>
      </w:r>
      <w:r w:rsidRPr="005665E4">
        <w:rPr>
          <w:color w:val="000000"/>
          <w:kern w:val="28"/>
          <w:lang w:val="en-AU"/>
        </w:rPr>
        <w:t xml:space="preserve"> (S-1</w:t>
      </w:r>
      <w:r w:rsidR="00B8163A">
        <w:rPr>
          <w:color w:val="000000"/>
          <w:kern w:val="28"/>
          <w:lang w:val="en-AU"/>
        </w:rPr>
        <w:t>30</w:t>
      </w:r>
      <w:r w:rsidRPr="005665E4">
        <w:rPr>
          <w:color w:val="000000"/>
          <w:kern w:val="28"/>
          <w:lang w:val="en-AU"/>
        </w:rPr>
        <w:t>) data.</w:t>
      </w:r>
    </w:p>
    <w:p w14:paraId="7C72326D" w14:textId="32FDCEAB" w:rsidR="00F773D7" w:rsidRPr="005665E4" w:rsidRDefault="00F773D7" w:rsidP="00F773D7">
      <w:pPr>
        <w:pStyle w:val="BodyText"/>
        <w:spacing w:after="240"/>
        <w:jc w:val="both"/>
        <w:rPr>
          <w:color w:val="000000"/>
          <w:kern w:val="28"/>
          <w:lang w:val="en-AU"/>
        </w:rPr>
      </w:pPr>
      <w:r w:rsidRPr="005665E4">
        <w:rPr>
          <w:color w:val="000000"/>
          <w:kern w:val="28"/>
          <w:lang w:val="en-AU"/>
        </w:rPr>
        <w:t xml:space="preserve">This document describes how to encode information that the modeller considers relevant to a </w:t>
      </w:r>
      <w:r w:rsidR="00B8163A">
        <w:rPr>
          <w:color w:val="000000"/>
          <w:kern w:val="28"/>
          <w:lang w:val="en-AU"/>
        </w:rPr>
        <w:t>Polygonal Demarcations of Global Sea Areas</w:t>
      </w:r>
      <w:r w:rsidRPr="005665E4">
        <w:rPr>
          <w:color w:val="000000"/>
          <w:kern w:val="28"/>
          <w:lang w:val="en-AU"/>
        </w:rPr>
        <w:t xml:space="preserve"> data product. The content of a dataset is at the discretion of the producing authority provided that the conventions described wit</w:t>
      </w:r>
      <w:r w:rsidR="00B8163A">
        <w:rPr>
          <w:color w:val="000000"/>
          <w:kern w:val="28"/>
          <w:lang w:val="en-AU"/>
        </w:rPr>
        <w:t>hin this document are followed.</w:t>
      </w:r>
    </w:p>
    <w:p w14:paraId="44057D1A" w14:textId="23144AF5" w:rsidR="00F773D7" w:rsidRPr="00DC6E9A" w:rsidRDefault="00F773D7" w:rsidP="00F773D7">
      <w:pPr>
        <w:pStyle w:val="BodyText"/>
        <w:spacing w:after="240"/>
        <w:jc w:val="both"/>
        <w:rPr>
          <w:color w:val="000000"/>
          <w:kern w:val="28"/>
          <w:lang w:val="en-AU"/>
        </w:rPr>
      </w:pPr>
      <w:r w:rsidRPr="005665E4">
        <w:rPr>
          <w:color w:val="000000"/>
          <w:kern w:val="28"/>
          <w:lang w:val="en-AU"/>
        </w:rPr>
        <w:t>The entire S-100 Universal Hydrographic Data Model, including the S-</w:t>
      </w:r>
      <w:r w:rsidR="00B8163A">
        <w:rPr>
          <w:color w:val="000000"/>
          <w:kern w:val="28"/>
          <w:lang w:val="en-AU"/>
        </w:rPr>
        <w:t>130</w:t>
      </w:r>
      <w:r w:rsidRPr="005665E4">
        <w:rPr>
          <w:color w:val="000000"/>
          <w:kern w:val="28"/>
          <w:lang w:val="en-AU"/>
        </w:rPr>
        <w:t xml:space="preserve"> Product Specification, is</w:t>
      </w:r>
      <w:r w:rsidR="00B8163A">
        <w:rPr>
          <w:color w:val="000000"/>
          <w:kern w:val="28"/>
          <w:lang w:val="en-AU"/>
        </w:rPr>
        <w:t xml:space="preserve"> available at the following web</w:t>
      </w:r>
      <w:r w:rsidRPr="005665E4">
        <w:rPr>
          <w:color w:val="000000"/>
          <w:kern w:val="28"/>
          <w:lang w:val="en-AU"/>
        </w:rPr>
        <w:t>site, https://iho.int.</w:t>
      </w:r>
    </w:p>
    <w:p w14:paraId="219D31E1" w14:textId="51F51AF8" w:rsidR="00F773D7" w:rsidRPr="00E81CEE" w:rsidRDefault="00F773D7" w:rsidP="00413498">
      <w:pPr>
        <w:pStyle w:val="Heading2"/>
      </w:pPr>
      <w:bookmarkStart w:id="21" w:name="_Toc260134054"/>
      <w:bookmarkStart w:id="22" w:name="_Toc260142423"/>
      <w:bookmarkStart w:id="23" w:name="_Toc190734782"/>
      <w:r>
        <w:t>S-1</w:t>
      </w:r>
      <w:r w:rsidR="00B8163A">
        <w:t>30</w:t>
      </w:r>
      <w:r w:rsidRPr="00E81CEE">
        <w:t xml:space="preserve"> A</w:t>
      </w:r>
      <w:r>
        <w:t>nnex</w:t>
      </w:r>
      <w:r w:rsidRPr="00E81CEE">
        <w:t xml:space="preserve"> </w:t>
      </w:r>
      <w:r>
        <w:t xml:space="preserve">A - </w:t>
      </w:r>
      <w:r w:rsidRPr="00E81CEE">
        <w:t>Data Classification and Encoding Guide - Metadata</w:t>
      </w:r>
      <w:bookmarkEnd w:id="21"/>
      <w:bookmarkEnd w:id="22"/>
      <w:bookmarkEnd w:id="23"/>
    </w:p>
    <w:p w14:paraId="268F39A4" w14:textId="77777777" w:rsidR="00F773D7" w:rsidRPr="00E81CEE" w:rsidRDefault="00F773D7" w:rsidP="00F773D7">
      <w:pPr>
        <w:widowControl w:val="0"/>
        <w:spacing w:after="120"/>
        <w:jc w:val="both"/>
        <w:rPr>
          <w:rFonts w:cs="Arial"/>
          <w:szCs w:val="20"/>
          <w:lang w:val="en-AU"/>
        </w:rPr>
      </w:pPr>
      <w:r w:rsidRPr="00E81CEE">
        <w:rPr>
          <w:rFonts w:cs="Arial"/>
          <w:szCs w:val="20"/>
          <w:lang w:val="en-AU"/>
        </w:rPr>
        <w:t>Note:  This information uniquely identifies this A</w:t>
      </w:r>
      <w:r>
        <w:rPr>
          <w:rFonts w:cs="Arial"/>
          <w:szCs w:val="20"/>
          <w:lang w:val="en-AU"/>
        </w:rPr>
        <w:t>nnex</w:t>
      </w:r>
      <w:r w:rsidRPr="00E81CEE">
        <w:rPr>
          <w:rFonts w:cs="Arial"/>
          <w:szCs w:val="20"/>
          <w:lang w:val="en-AU"/>
        </w:rPr>
        <w:t xml:space="preserve"> to the Product Specification and provides information about its creation and maintenance.</w:t>
      </w:r>
    </w:p>
    <w:p w14:paraId="5FA30532" w14:textId="587B898A" w:rsidR="00F773D7" w:rsidRPr="00E81CEE" w:rsidRDefault="00F773D7" w:rsidP="00F773D7">
      <w:pPr>
        <w:widowControl w:val="0"/>
        <w:spacing w:after="120"/>
        <w:ind w:left="1440" w:hanging="1440"/>
        <w:jc w:val="both"/>
        <w:rPr>
          <w:rFonts w:cs="Arial"/>
          <w:szCs w:val="20"/>
          <w:lang w:val="en-AU"/>
        </w:rPr>
      </w:pPr>
      <w:r w:rsidRPr="00E81CEE">
        <w:rPr>
          <w:rFonts w:cs="Arial"/>
          <w:b/>
          <w:szCs w:val="20"/>
          <w:lang w:val="en-AU"/>
        </w:rPr>
        <w:t>Title:</w:t>
      </w:r>
      <w:r w:rsidRPr="00E81CEE">
        <w:rPr>
          <w:rFonts w:cs="Arial"/>
          <w:szCs w:val="20"/>
          <w:lang w:val="en-AU"/>
        </w:rPr>
        <w:tab/>
        <w:t xml:space="preserve">The International Hydrographic Organization </w:t>
      </w:r>
      <w:r w:rsidR="00B8163A">
        <w:rPr>
          <w:rFonts w:cs="Arial"/>
          <w:szCs w:val="20"/>
          <w:lang w:val="en-AU"/>
        </w:rPr>
        <w:t>Polygonal Demarcations of Global Sea Areas Product</w:t>
      </w:r>
      <w:r w:rsidRPr="00E81CEE">
        <w:rPr>
          <w:rFonts w:cs="Arial"/>
          <w:szCs w:val="20"/>
          <w:lang w:val="en-AU"/>
        </w:rPr>
        <w:t xml:space="preserve"> Specification, A</w:t>
      </w:r>
      <w:r>
        <w:rPr>
          <w:rFonts w:cs="Arial"/>
          <w:szCs w:val="20"/>
          <w:lang w:val="en-AU"/>
        </w:rPr>
        <w:t>nnex</w:t>
      </w:r>
      <w:r w:rsidRPr="00E81CEE">
        <w:rPr>
          <w:rFonts w:cs="Arial"/>
          <w:szCs w:val="20"/>
          <w:lang w:val="en-AU"/>
        </w:rPr>
        <w:t xml:space="preserve"> </w:t>
      </w:r>
      <w:r>
        <w:rPr>
          <w:rFonts w:cs="Arial"/>
          <w:szCs w:val="20"/>
          <w:lang w:val="en-AU"/>
        </w:rPr>
        <w:t>A</w:t>
      </w:r>
      <w:r w:rsidRPr="00E81CEE">
        <w:rPr>
          <w:rFonts w:cs="Arial"/>
          <w:szCs w:val="20"/>
          <w:lang w:val="en-AU"/>
        </w:rPr>
        <w:t xml:space="preserve"> – Data Classification and Encoding Guide</w:t>
      </w:r>
    </w:p>
    <w:p w14:paraId="0C0B26FC" w14:textId="00A0CE63" w:rsidR="00F773D7" w:rsidRPr="00E81CEE" w:rsidRDefault="2EE3FDAA" w:rsidP="00F773D7">
      <w:pPr>
        <w:widowControl w:val="0"/>
        <w:spacing w:after="120"/>
        <w:ind w:left="720" w:hanging="720"/>
        <w:jc w:val="both"/>
        <w:rPr>
          <w:rFonts w:cs="Arial"/>
          <w:szCs w:val="20"/>
          <w:lang w:val="en-AU"/>
        </w:rPr>
      </w:pPr>
      <w:r w:rsidRPr="2EE3FDAA">
        <w:rPr>
          <w:rFonts w:cs="Arial"/>
          <w:b/>
          <w:bCs/>
          <w:szCs w:val="20"/>
          <w:lang w:val="en-AU"/>
        </w:rPr>
        <w:t>Version:</w:t>
      </w:r>
      <w:r w:rsidR="00F773D7">
        <w:tab/>
      </w:r>
      <w:del w:id="24" w:author="Raphael Malyankar" w:date="2025-02-16T22:18:00Z" w16du:dateUtc="2025-02-17T05:18:00Z">
        <w:r w:rsidRPr="2EE3FDAA" w:rsidDel="008779AD">
          <w:rPr>
            <w:rFonts w:cs="Arial"/>
            <w:szCs w:val="20"/>
            <w:lang w:val="en-AU"/>
          </w:rPr>
          <w:delText>1.1.0</w:delText>
        </w:r>
      </w:del>
      <w:ins w:id="25" w:author="Raphael Malyankar" w:date="2025-02-16T22:18:00Z" w16du:dateUtc="2025-02-17T05:18:00Z">
        <w:r w:rsidR="008779AD">
          <w:rPr>
            <w:rFonts w:cs="Arial"/>
            <w:szCs w:val="20"/>
            <w:lang w:val="en-AU"/>
          </w:rPr>
          <w:t>2.0.0</w:t>
        </w:r>
      </w:ins>
    </w:p>
    <w:p w14:paraId="22E34087" w14:textId="35E63A6D" w:rsidR="00F773D7" w:rsidRPr="00E81CEE" w:rsidRDefault="2EE3FDAA" w:rsidP="00F773D7">
      <w:pPr>
        <w:widowControl w:val="0"/>
        <w:spacing w:after="120"/>
        <w:ind w:left="720" w:hanging="720"/>
        <w:jc w:val="both"/>
        <w:rPr>
          <w:rFonts w:cs="Arial"/>
          <w:szCs w:val="20"/>
          <w:lang w:val="en-AU"/>
        </w:rPr>
      </w:pPr>
      <w:r w:rsidRPr="2EE3FDAA">
        <w:rPr>
          <w:rFonts w:cs="Arial"/>
          <w:b/>
          <w:bCs/>
          <w:szCs w:val="20"/>
          <w:lang w:val="en-AU"/>
        </w:rPr>
        <w:t>Date:</w:t>
      </w:r>
      <w:r w:rsidR="00F773D7">
        <w:tab/>
      </w:r>
      <w:r w:rsidR="00F773D7">
        <w:tab/>
      </w:r>
      <w:del w:id="26" w:author="Raphael Malyankar" w:date="2025-02-16T22:19:00Z" w16du:dateUtc="2025-02-17T05:19:00Z">
        <w:r w:rsidR="001314CE" w:rsidRPr="001314CE" w:rsidDel="008779AD">
          <w:rPr>
            <w:rFonts w:cs="Arial"/>
            <w:szCs w:val="20"/>
            <w:lang w:val="en-AU"/>
          </w:rPr>
          <w:delText>9 April 2024</w:delText>
        </w:r>
      </w:del>
      <w:ins w:id="27" w:author="Raphael Malyankar" w:date="2025-02-16T22:19:00Z" w16du:dateUtc="2025-02-17T05:19:00Z">
        <w:r w:rsidR="008779AD">
          <w:rPr>
            <w:rFonts w:cs="Arial"/>
            <w:szCs w:val="20"/>
            <w:lang w:val="en-AU"/>
          </w:rPr>
          <w:t>17 February 2025</w:t>
        </w:r>
      </w:ins>
    </w:p>
    <w:p w14:paraId="032F509D" w14:textId="77777777" w:rsidR="00F773D7" w:rsidRPr="00E81CEE" w:rsidRDefault="00F773D7" w:rsidP="00F773D7">
      <w:pPr>
        <w:widowControl w:val="0"/>
        <w:spacing w:after="120"/>
        <w:ind w:left="720" w:hanging="720"/>
        <w:jc w:val="both"/>
        <w:rPr>
          <w:rFonts w:cs="Arial"/>
          <w:szCs w:val="20"/>
          <w:lang w:val="en-AU"/>
        </w:rPr>
      </w:pPr>
      <w:r w:rsidRPr="00E81CEE">
        <w:rPr>
          <w:rFonts w:cs="Arial"/>
          <w:b/>
          <w:szCs w:val="20"/>
          <w:lang w:val="en-AU"/>
        </w:rPr>
        <w:t>Language:</w:t>
      </w:r>
      <w:r w:rsidRPr="00E81CEE">
        <w:rPr>
          <w:rFonts w:cs="Arial"/>
          <w:b/>
          <w:szCs w:val="20"/>
          <w:lang w:val="en-AU"/>
        </w:rPr>
        <w:tab/>
      </w:r>
      <w:r w:rsidRPr="00E81CEE">
        <w:rPr>
          <w:rFonts w:cs="Arial"/>
          <w:szCs w:val="20"/>
          <w:lang w:val="en-AU"/>
        </w:rPr>
        <w:t>English</w:t>
      </w:r>
    </w:p>
    <w:p w14:paraId="49345B25" w14:textId="77777777" w:rsidR="00F773D7" w:rsidRPr="00E81CEE" w:rsidRDefault="00F773D7" w:rsidP="00F773D7">
      <w:pPr>
        <w:widowControl w:val="0"/>
        <w:spacing w:after="120"/>
        <w:ind w:left="720" w:hanging="720"/>
        <w:jc w:val="both"/>
        <w:rPr>
          <w:rFonts w:cs="Arial"/>
          <w:szCs w:val="20"/>
          <w:lang w:val="en-AU"/>
        </w:rPr>
      </w:pPr>
      <w:r w:rsidRPr="00E81CEE">
        <w:rPr>
          <w:rFonts w:cs="Arial"/>
          <w:b/>
          <w:szCs w:val="20"/>
          <w:lang w:val="en-AU"/>
        </w:rPr>
        <w:t>Classification:</w:t>
      </w:r>
      <w:r w:rsidRPr="00E81CEE">
        <w:rPr>
          <w:rFonts w:cs="Arial"/>
          <w:szCs w:val="20"/>
          <w:lang w:val="en-AU"/>
        </w:rPr>
        <w:tab/>
        <w:t>Unclassified</w:t>
      </w:r>
    </w:p>
    <w:p w14:paraId="7899788D" w14:textId="53CCE240" w:rsidR="00F773D7" w:rsidRPr="00E81CEE" w:rsidRDefault="0F50B535">
      <w:pPr>
        <w:widowControl w:val="0"/>
        <w:spacing w:after="60" w:line="240" w:lineRule="auto"/>
        <w:ind w:left="720" w:hanging="720"/>
        <w:jc w:val="both"/>
        <w:rPr>
          <w:rFonts w:cs="Arial"/>
          <w:szCs w:val="20"/>
          <w:lang w:val="en-AU"/>
        </w:rPr>
        <w:pPrChange w:id="28" w:author="Raphael Malyankar" w:date="2025-02-17T11:58:00Z" w16du:dateUtc="2025-02-17T18:58:00Z">
          <w:pPr>
            <w:widowControl w:val="0"/>
            <w:ind w:left="720" w:hanging="720"/>
            <w:jc w:val="both"/>
          </w:pPr>
        </w:pPrChange>
      </w:pPr>
      <w:r w:rsidRPr="0F50B535">
        <w:rPr>
          <w:rFonts w:cs="Arial"/>
          <w:b/>
          <w:bCs/>
          <w:szCs w:val="20"/>
          <w:lang w:val="en-AU"/>
        </w:rPr>
        <w:t>Contact:</w:t>
      </w:r>
      <w:r w:rsidR="00F773D7">
        <w:tab/>
      </w:r>
      <w:r w:rsidRPr="0F50B535">
        <w:rPr>
          <w:rFonts w:cs="Arial"/>
          <w:szCs w:val="20"/>
          <w:lang w:val="en-AU"/>
        </w:rPr>
        <w:t>International Hydrographic Organization</w:t>
      </w:r>
    </w:p>
    <w:p w14:paraId="32B2AF76" w14:textId="77777777" w:rsidR="00F773D7" w:rsidRPr="00E81CEE" w:rsidRDefault="00F773D7">
      <w:pPr>
        <w:widowControl w:val="0"/>
        <w:spacing w:after="60" w:line="240" w:lineRule="auto"/>
        <w:ind w:left="720" w:firstLine="720"/>
        <w:jc w:val="both"/>
        <w:rPr>
          <w:rFonts w:cs="Arial"/>
          <w:szCs w:val="20"/>
          <w:lang w:val="en-AU"/>
        </w:rPr>
        <w:pPrChange w:id="29" w:author="Raphael Malyankar" w:date="2025-02-17T11:58:00Z" w16du:dateUtc="2025-02-17T18:58:00Z">
          <w:pPr>
            <w:widowControl w:val="0"/>
            <w:ind w:left="720" w:firstLine="720"/>
            <w:jc w:val="both"/>
          </w:pPr>
        </w:pPrChange>
      </w:pPr>
      <w:r w:rsidRPr="00E81CEE">
        <w:rPr>
          <w:rFonts w:cs="Arial"/>
          <w:szCs w:val="20"/>
          <w:lang w:val="en-AU"/>
        </w:rPr>
        <w:t>4b, quai Antione 1er</w:t>
      </w:r>
    </w:p>
    <w:p w14:paraId="0C020DA0" w14:textId="77777777" w:rsidR="00F773D7" w:rsidRPr="00E81CEE" w:rsidRDefault="00F773D7">
      <w:pPr>
        <w:widowControl w:val="0"/>
        <w:spacing w:after="60" w:line="240" w:lineRule="auto"/>
        <w:ind w:left="720" w:firstLine="720"/>
        <w:jc w:val="both"/>
        <w:rPr>
          <w:rFonts w:cs="Arial"/>
          <w:szCs w:val="20"/>
          <w:lang w:val="en-AU"/>
        </w:rPr>
        <w:pPrChange w:id="30" w:author="Raphael Malyankar" w:date="2025-02-17T11:58:00Z" w16du:dateUtc="2025-02-17T18:58:00Z">
          <w:pPr>
            <w:widowControl w:val="0"/>
            <w:ind w:left="720" w:firstLine="720"/>
            <w:jc w:val="both"/>
          </w:pPr>
        </w:pPrChange>
      </w:pPr>
      <w:r w:rsidRPr="00E81CEE">
        <w:rPr>
          <w:rFonts w:cs="Arial"/>
          <w:szCs w:val="20"/>
          <w:lang w:val="en-AU"/>
        </w:rPr>
        <w:t>B.P. 445</w:t>
      </w:r>
    </w:p>
    <w:p w14:paraId="45D158BD" w14:textId="77777777" w:rsidR="00F773D7" w:rsidRPr="00E81CEE" w:rsidRDefault="00F773D7">
      <w:pPr>
        <w:widowControl w:val="0"/>
        <w:spacing w:after="60" w:line="240" w:lineRule="auto"/>
        <w:ind w:left="720" w:firstLine="720"/>
        <w:jc w:val="both"/>
        <w:rPr>
          <w:rFonts w:cs="Arial"/>
          <w:szCs w:val="20"/>
          <w:lang w:val="en-AU"/>
        </w:rPr>
        <w:pPrChange w:id="31" w:author="Raphael Malyankar" w:date="2025-02-17T11:58:00Z" w16du:dateUtc="2025-02-17T18:58:00Z">
          <w:pPr>
            <w:widowControl w:val="0"/>
            <w:ind w:left="720" w:firstLine="720"/>
            <w:jc w:val="both"/>
          </w:pPr>
        </w:pPrChange>
      </w:pPr>
      <w:r w:rsidRPr="00E81CEE">
        <w:rPr>
          <w:rFonts w:cs="Arial"/>
          <w:szCs w:val="20"/>
          <w:lang w:val="en-AU"/>
        </w:rPr>
        <w:t>MC 98011 MONACO CEDEX</w:t>
      </w:r>
    </w:p>
    <w:p w14:paraId="0B462B8C" w14:textId="77777777" w:rsidR="00F773D7" w:rsidRPr="00E81CEE" w:rsidRDefault="00F773D7">
      <w:pPr>
        <w:widowControl w:val="0"/>
        <w:spacing w:after="60" w:line="240" w:lineRule="auto"/>
        <w:ind w:left="720" w:firstLine="720"/>
        <w:jc w:val="both"/>
        <w:rPr>
          <w:rFonts w:cs="Arial"/>
          <w:szCs w:val="20"/>
          <w:lang w:val="en-AU"/>
        </w:rPr>
        <w:pPrChange w:id="32" w:author="Raphael Malyankar" w:date="2025-02-17T11:58:00Z" w16du:dateUtc="2025-02-17T18:58:00Z">
          <w:pPr>
            <w:widowControl w:val="0"/>
            <w:ind w:left="720" w:firstLine="720"/>
            <w:jc w:val="both"/>
          </w:pPr>
        </w:pPrChange>
      </w:pPr>
      <w:r w:rsidRPr="00E81CEE">
        <w:rPr>
          <w:rFonts w:cs="Arial"/>
          <w:szCs w:val="20"/>
          <w:lang w:val="en-AU"/>
        </w:rPr>
        <w:t>Telephone:  +377 93 10 81 00</w:t>
      </w:r>
    </w:p>
    <w:p w14:paraId="1E014805" w14:textId="77777777" w:rsidR="00F773D7" w:rsidRPr="00E81CEE" w:rsidRDefault="00F773D7">
      <w:pPr>
        <w:widowControl w:val="0"/>
        <w:spacing w:after="120" w:line="240" w:lineRule="auto"/>
        <w:ind w:left="720" w:firstLine="720"/>
        <w:jc w:val="both"/>
        <w:rPr>
          <w:rFonts w:cs="Arial"/>
          <w:szCs w:val="20"/>
          <w:lang w:val="en-AU"/>
        </w:rPr>
        <w:pPrChange w:id="33" w:author="Raphael Malyankar" w:date="2025-02-17T11:57:00Z" w16du:dateUtc="2025-02-17T18:57:00Z">
          <w:pPr>
            <w:widowControl w:val="0"/>
            <w:spacing w:after="120"/>
            <w:ind w:left="720" w:firstLine="720"/>
            <w:jc w:val="both"/>
          </w:pPr>
        </w:pPrChange>
      </w:pPr>
      <w:r w:rsidRPr="00E81CEE">
        <w:rPr>
          <w:rFonts w:cs="Arial"/>
          <w:szCs w:val="20"/>
          <w:lang w:val="en-AU"/>
        </w:rPr>
        <w:t>Fax:  +377 93 10 81 40</w:t>
      </w:r>
    </w:p>
    <w:p w14:paraId="32349719" w14:textId="0E879716" w:rsidR="00F773D7" w:rsidRPr="00DC6E9A" w:rsidRDefault="5A789CCB" w:rsidP="00F773D7">
      <w:pPr>
        <w:widowControl w:val="0"/>
        <w:spacing w:after="120"/>
        <w:ind w:left="720" w:hanging="720"/>
        <w:jc w:val="both"/>
        <w:rPr>
          <w:rFonts w:cs="Arial"/>
          <w:color w:val="000000"/>
          <w:szCs w:val="20"/>
          <w:lang w:val="en-AU"/>
        </w:rPr>
      </w:pPr>
      <w:r w:rsidRPr="5A789CCB">
        <w:rPr>
          <w:rFonts w:cs="Arial"/>
          <w:b/>
          <w:bCs/>
          <w:color w:val="000000" w:themeColor="text1"/>
          <w:szCs w:val="20"/>
          <w:lang w:val="en-AU"/>
        </w:rPr>
        <w:t>URL:</w:t>
      </w:r>
      <w:r w:rsidR="00F773D7">
        <w:tab/>
      </w:r>
      <w:r w:rsidR="00F773D7">
        <w:tab/>
      </w:r>
      <w:r>
        <w:fldChar w:fldCharType="begin"/>
      </w:r>
      <w:r>
        <w:instrText>HYPERLINK "https://iho.int" \h</w:instrText>
      </w:r>
      <w:r>
        <w:fldChar w:fldCharType="separate"/>
      </w:r>
      <w:r w:rsidRPr="5A789CCB">
        <w:rPr>
          <w:rStyle w:val="Hyperlink"/>
          <w:rFonts w:cs="Arial"/>
          <w:szCs w:val="20"/>
          <w:lang w:val="en-AU"/>
        </w:rPr>
        <w:t>iho.int</w:t>
      </w:r>
      <w:r>
        <w:fldChar w:fldCharType="end"/>
      </w:r>
    </w:p>
    <w:p w14:paraId="26956529" w14:textId="390027CD" w:rsidR="00F773D7" w:rsidRPr="00E81CEE" w:rsidRDefault="00F773D7" w:rsidP="00F773D7">
      <w:pPr>
        <w:widowControl w:val="0"/>
        <w:spacing w:after="120"/>
        <w:ind w:left="720" w:hanging="720"/>
        <w:jc w:val="both"/>
        <w:rPr>
          <w:rFonts w:cs="Arial"/>
          <w:szCs w:val="20"/>
          <w:lang w:val="en-AU"/>
        </w:rPr>
      </w:pPr>
      <w:r w:rsidRPr="00E81CEE">
        <w:rPr>
          <w:rFonts w:cs="Arial"/>
          <w:b/>
          <w:szCs w:val="20"/>
          <w:lang w:val="en-AU"/>
        </w:rPr>
        <w:t>Identifier:</w:t>
      </w:r>
      <w:r w:rsidRPr="00E81CEE">
        <w:rPr>
          <w:rFonts w:cs="Arial"/>
          <w:szCs w:val="20"/>
          <w:lang w:val="en-AU"/>
        </w:rPr>
        <w:tab/>
      </w:r>
      <w:r>
        <w:rPr>
          <w:rFonts w:cs="Arial"/>
          <w:szCs w:val="20"/>
          <w:lang w:val="en-AU"/>
        </w:rPr>
        <w:t>S-1</w:t>
      </w:r>
      <w:r w:rsidR="00B8163A">
        <w:rPr>
          <w:rFonts w:cs="Arial"/>
          <w:szCs w:val="20"/>
          <w:lang w:val="en-AU"/>
        </w:rPr>
        <w:t>30</w:t>
      </w:r>
      <w:r w:rsidRPr="00E81CEE">
        <w:rPr>
          <w:rFonts w:cs="Arial"/>
          <w:szCs w:val="20"/>
          <w:lang w:val="en-AU"/>
        </w:rPr>
        <w:t xml:space="preserve"> A</w:t>
      </w:r>
      <w:r>
        <w:rPr>
          <w:rFonts w:cs="Arial"/>
          <w:szCs w:val="20"/>
          <w:lang w:val="en-AU"/>
        </w:rPr>
        <w:t>nnex</w:t>
      </w:r>
      <w:r>
        <w:rPr>
          <w:rFonts w:cs="Arial" w:hint="eastAsia"/>
          <w:szCs w:val="20"/>
          <w:lang w:val="en-AU" w:eastAsia="ko-KR"/>
        </w:rPr>
        <w:t xml:space="preserve"> </w:t>
      </w:r>
      <w:r>
        <w:rPr>
          <w:rFonts w:cs="Arial"/>
          <w:szCs w:val="20"/>
          <w:lang w:val="en-AU" w:eastAsia="ko-KR"/>
        </w:rPr>
        <w:t>A</w:t>
      </w:r>
    </w:p>
    <w:p w14:paraId="4C56AFE2" w14:textId="0B511BAF" w:rsidR="00F773D7" w:rsidRPr="00E81CEE" w:rsidRDefault="00F773D7" w:rsidP="00F773D7">
      <w:pPr>
        <w:widowControl w:val="0"/>
        <w:spacing w:after="240"/>
        <w:ind w:left="1440" w:hanging="1440"/>
        <w:jc w:val="both"/>
        <w:rPr>
          <w:rFonts w:cs="Arial"/>
          <w:szCs w:val="20"/>
          <w:lang w:val="en-AU"/>
        </w:rPr>
      </w:pPr>
      <w:r w:rsidRPr="00E81CEE">
        <w:rPr>
          <w:rFonts w:cs="Arial"/>
          <w:b/>
          <w:szCs w:val="20"/>
          <w:lang w:val="en-AU"/>
        </w:rPr>
        <w:t>Maintenance:</w:t>
      </w:r>
      <w:r>
        <w:rPr>
          <w:rFonts w:cs="Arial"/>
          <w:szCs w:val="20"/>
          <w:lang w:val="en-AU"/>
        </w:rPr>
        <w:tab/>
        <w:t>Changes to S-1</w:t>
      </w:r>
      <w:r w:rsidR="00B8163A">
        <w:rPr>
          <w:rFonts w:cs="Arial"/>
          <w:szCs w:val="20"/>
          <w:lang w:val="en-AU"/>
        </w:rPr>
        <w:t>30</w:t>
      </w:r>
      <w:r w:rsidRPr="00E81CEE">
        <w:rPr>
          <w:rFonts w:cs="Arial"/>
          <w:szCs w:val="20"/>
          <w:lang w:val="en-AU"/>
        </w:rPr>
        <w:t xml:space="preserve"> A</w:t>
      </w:r>
      <w:r>
        <w:rPr>
          <w:rFonts w:cs="Arial"/>
          <w:szCs w:val="20"/>
          <w:lang w:val="en-AU"/>
        </w:rPr>
        <w:t>nnex</w:t>
      </w:r>
      <w:r w:rsidRPr="00E81CEE">
        <w:rPr>
          <w:rFonts w:cs="Arial"/>
          <w:szCs w:val="20"/>
          <w:lang w:val="en-AU"/>
        </w:rPr>
        <w:t xml:space="preserve"> </w:t>
      </w:r>
      <w:r>
        <w:rPr>
          <w:rFonts w:cs="Arial"/>
          <w:szCs w:val="20"/>
          <w:lang w:val="en-AU"/>
        </w:rPr>
        <w:t xml:space="preserve">A - </w:t>
      </w:r>
      <w:r w:rsidRPr="00E81CEE">
        <w:rPr>
          <w:rFonts w:cs="Arial"/>
          <w:szCs w:val="20"/>
          <w:lang w:val="en-AU"/>
        </w:rPr>
        <w:t xml:space="preserve">Data Classification and Encoding Guide are coordinated by the </w:t>
      </w:r>
      <w:r w:rsidR="00B8163A">
        <w:rPr>
          <w:rFonts w:cs="Arial"/>
          <w:szCs w:val="20"/>
          <w:lang w:val="en-AU"/>
        </w:rPr>
        <w:t>HSSC S-130 Project Team</w:t>
      </w:r>
      <w:r w:rsidRPr="00E81CEE">
        <w:rPr>
          <w:rFonts w:cs="Arial"/>
          <w:szCs w:val="20"/>
          <w:lang w:val="en-AU"/>
        </w:rPr>
        <w:t xml:space="preserve"> and must be made available via the IHO web site.</w:t>
      </w:r>
    </w:p>
    <w:p w14:paraId="34A650B6" w14:textId="77777777" w:rsidR="00F773D7" w:rsidRPr="00E015B7" w:rsidRDefault="00F773D7" w:rsidP="00413498">
      <w:pPr>
        <w:pStyle w:val="Heading2"/>
      </w:pPr>
      <w:bookmarkStart w:id="34" w:name="_Toc260134055"/>
      <w:bookmarkStart w:id="35" w:name="_Toc260142424"/>
      <w:bookmarkStart w:id="36" w:name="_Toc190734783"/>
      <w:r w:rsidRPr="00E015B7">
        <w:t>Terms, definitions and abbreviations</w:t>
      </w:r>
      <w:bookmarkEnd w:id="34"/>
      <w:bookmarkEnd w:id="35"/>
      <w:bookmarkEnd w:id="36"/>
    </w:p>
    <w:p w14:paraId="6B732743" w14:textId="77777777" w:rsidR="00F773D7" w:rsidRPr="00E015B7" w:rsidRDefault="00F773D7" w:rsidP="00CB0D86">
      <w:pPr>
        <w:pStyle w:val="Heading3"/>
      </w:pPr>
      <w:bookmarkStart w:id="37" w:name="_Toc260134056"/>
      <w:bookmarkStart w:id="38" w:name="_Toc260142425"/>
      <w:bookmarkStart w:id="39" w:name="_Toc190734784"/>
      <w:r w:rsidRPr="00E015B7">
        <w:t>Terms and definitions</w:t>
      </w:r>
      <w:bookmarkEnd w:id="37"/>
      <w:bookmarkEnd w:id="38"/>
      <w:bookmarkEnd w:id="39"/>
    </w:p>
    <w:p w14:paraId="3BB62AAE" w14:textId="77777777" w:rsidR="00F773D7" w:rsidRPr="00E015B7" w:rsidRDefault="00F773D7" w:rsidP="00F773D7">
      <w:pPr>
        <w:spacing w:line="200" w:lineRule="atLeast"/>
        <w:jc w:val="both"/>
        <w:rPr>
          <w:rFonts w:cs="Arial"/>
          <w:b/>
          <w:szCs w:val="20"/>
          <w:lang w:val="en-AU"/>
        </w:rPr>
      </w:pPr>
      <w:r w:rsidRPr="00E015B7">
        <w:rPr>
          <w:rFonts w:cs="Arial"/>
          <w:b/>
          <w:szCs w:val="20"/>
          <w:lang w:val="en-AU"/>
        </w:rPr>
        <w:t>aggregation</w:t>
      </w:r>
    </w:p>
    <w:p w14:paraId="56901A12" w14:textId="77777777" w:rsidR="00F773D7" w:rsidRPr="00E015B7" w:rsidRDefault="00F773D7" w:rsidP="00F773D7">
      <w:pPr>
        <w:spacing w:after="120"/>
        <w:jc w:val="both"/>
        <w:rPr>
          <w:rFonts w:cs="Arial"/>
          <w:szCs w:val="20"/>
          <w:lang w:val="en-AU"/>
        </w:rPr>
      </w:pPr>
      <w:r w:rsidRPr="00E015B7">
        <w:rPr>
          <w:rFonts w:cs="Arial"/>
          <w:szCs w:val="20"/>
          <w:lang w:val="en-AU"/>
        </w:rPr>
        <w:t xml:space="preserve">special form of </w:t>
      </w:r>
      <w:r w:rsidRPr="00E015B7">
        <w:rPr>
          <w:rFonts w:cs="Arial"/>
          <w:b/>
          <w:szCs w:val="20"/>
          <w:lang w:val="en-AU"/>
        </w:rPr>
        <w:t>association</w:t>
      </w:r>
      <w:r w:rsidRPr="00E015B7">
        <w:rPr>
          <w:rFonts w:cs="Arial"/>
          <w:szCs w:val="20"/>
          <w:lang w:val="en-AU"/>
        </w:rPr>
        <w:t xml:space="preserve"> that specifies a whole-part relationship between the aggregate (whole) and a component (see composition)</w:t>
      </w:r>
    </w:p>
    <w:p w14:paraId="7144FB9A" w14:textId="77777777" w:rsidR="00F773D7" w:rsidRPr="00E015B7" w:rsidRDefault="00F773D7" w:rsidP="00F773D7">
      <w:pPr>
        <w:spacing w:line="200" w:lineRule="atLeast"/>
        <w:jc w:val="both"/>
        <w:rPr>
          <w:rFonts w:cs="Arial"/>
          <w:b/>
          <w:szCs w:val="20"/>
          <w:lang w:val="en-AU"/>
        </w:rPr>
      </w:pPr>
      <w:r w:rsidRPr="00E015B7">
        <w:rPr>
          <w:rFonts w:cs="Arial"/>
          <w:b/>
          <w:szCs w:val="20"/>
          <w:lang w:val="en-AU"/>
        </w:rPr>
        <w:t>association</w:t>
      </w:r>
    </w:p>
    <w:p w14:paraId="7E7545B1" w14:textId="77777777" w:rsidR="00F773D7" w:rsidRPr="00E015B7" w:rsidRDefault="00F773D7" w:rsidP="00F773D7">
      <w:pPr>
        <w:spacing w:after="240"/>
        <w:jc w:val="both"/>
        <w:rPr>
          <w:rFonts w:cs="Arial"/>
          <w:szCs w:val="20"/>
          <w:lang w:val="en-AU"/>
        </w:rPr>
      </w:pPr>
      <w:r w:rsidRPr="00E015B7">
        <w:rPr>
          <w:rFonts w:cs="Arial"/>
          <w:szCs w:val="20"/>
          <w:lang w:val="en-AU"/>
        </w:rPr>
        <w:t>semantic relationship between two or more classifiers that specifies connections among their instances</w:t>
      </w:r>
    </w:p>
    <w:p w14:paraId="73FF9627" w14:textId="77777777" w:rsidR="00F773D7" w:rsidRPr="00802A3A" w:rsidRDefault="00F773D7" w:rsidP="00F773D7">
      <w:pPr>
        <w:spacing w:after="120"/>
        <w:jc w:val="both"/>
        <w:rPr>
          <w:rFonts w:cs="Arial"/>
          <w:szCs w:val="20"/>
          <w:lang w:val="en-AU"/>
        </w:rPr>
      </w:pPr>
      <w:r w:rsidRPr="00E015B7">
        <w:rPr>
          <w:rFonts w:cs="Arial"/>
          <w:szCs w:val="20"/>
          <w:lang w:val="en-AU"/>
        </w:rPr>
        <w:t>NOTE:  A binary association is an association among exactly two classifiers (including the possibility of an association from a classifier to itself</w:t>
      </w:r>
      <w:r w:rsidRPr="00802A3A">
        <w:rPr>
          <w:rFonts w:cs="Arial"/>
          <w:szCs w:val="20"/>
          <w:lang w:val="en-AU"/>
        </w:rPr>
        <w:t>)</w:t>
      </w:r>
    </w:p>
    <w:p w14:paraId="2F3043F0" w14:textId="77777777" w:rsidR="00F773D7" w:rsidRPr="00E015B7" w:rsidRDefault="00F773D7" w:rsidP="00F773D7">
      <w:pPr>
        <w:spacing w:line="200" w:lineRule="atLeast"/>
        <w:jc w:val="both"/>
        <w:rPr>
          <w:rFonts w:cs="Arial"/>
          <w:b/>
          <w:szCs w:val="20"/>
          <w:lang w:val="en-AU"/>
        </w:rPr>
      </w:pPr>
      <w:r w:rsidRPr="00E015B7">
        <w:rPr>
          <w:rFonts w:cs="Arial"/>
          <w:b/>
          <w:szCs w:val="20"/>
          <w:lang w:val="en-AU"/>
        </w:rPr>
        <w:t>attribute</w:t>
      </w:r>
    </w:p>
    <w:p w14:paraId="69AB2C12" w14:textId="77777777" w:rsidR="00F773D7" w:rsidRPr="00E015B7" w:rsidRDefault="00F773D7" w:rsidP="00F773D7">
      <w:pPr>
        <w:spacing w:after="120"/>
        <w:jc w:val="both"/>
        <w:rPr>
          <w:rFonts w:cs="Arial"/>
          <w:szCs w:val="20"/>
          <w:lang w:val="en-AU"/>
        </w:rPr>
      </w:pPr>
      <w:r w:rsidRPr="00E015B7">
        <w:rPr>
          <w:rFonts w:cs="Arial"/>
          <w:szCs w:val="20"/>
          <w:lang w:val="en-AU"/>
        </w:rPr>
        <w:t>named property of an entity</w:t>
      </w:r>
    </w:p>
    <w:p w14:paraId="66C69F3B" w14:textId="77777777" w:rsidR="00F773D7" w:rsidRPr="00E015B7" w:rsidRDefault="00F773D7" w:rsidP="00F773D7">
      <w:pPr>
        <w:spacing w:after="120"/>
        <w:jc w:val="both"/>
        <w:rPr>
          <w:rFonts w:cs="Arial"/>
          <w:szCs w:val="20"/>
          <w:lang w:val="en-AU"/>
        </w:rPr>
      </w:pPr>
      <w:r w:rsidRPr="00E015B7">
        <w:rPr>
          <w:rFonts w:cs="Arial"/>
          <w:szCs w:val="20"/>
          <w:lang w:val="en-AU"/>
        </w:rPr>
        <w:lastRenderedPageBreak/>
        <w:t>NOTE:  Describes the geometrical, topological, thematic, or other characteristic of an entity</w:t>
      </w:r>
    </w:p>
    <w:p w14:paraId="6CD77B77" w14:textId="77777777" w:rsidR="00F773D7" w:rsidRPr="00E81CEE" w:rsidRDefault="00F773D7" w:rsidP="00F773D7">
      <w:pPr>
        <w:spacing w:line="200" w:lineRule="atLeast"/>
        <w:jc w:val="both"/>
        <w:rPr>
          <w:rFonts w:cs="Arial"/>
          <w:b/>
          <w:szCs w:val="20"/>
          <w:lang w:val="en-AU"/>
        </w:rPr>
      </w:pPr>
      <w:r w:rsidRPr="00E81CEE">
        <w:rPr>
          <w:rFonts w:cs="Arial"/>
          <w:b/>
          <w:szCs w:val="20"/>
          <w:lang w:val="en-AU"/>
        </w:rPr>
        <w:t>composition</w:t>
      </w:r>
    </w:p>
    <w:p w14:paraId="21A866B0" w14:textId="5114B597" w:rsidR="00F773D7" w:rsidRPr="00E81CEE" w:rsidRDefault="2EE3FDAA" w:rsidP="00F773D7">
      <w:pPr>
        <w:spacing w:after="120" w:line="200" w:lineRule="atLeast"/>
        <w:jc w:val="both"/>
        <w:rPr>
          <w:rFonts w:cs="Arial"/>
          <w:szCs w:val="20"/>
          <w:lang w:val="en-AU"/>
        </w:rPr>
      </w:pPr>
      <w:r w:rsidRPr="2EE3FDAA">
        <w:rPr>
          <w:rFonts w:cs="Arial"/>
          <w:szCs w:val="20"/>
          <w:lang w:val="en-AU"/>
        </w:rPr>
        <w:t xml:space="preserve">a strong </w:t>
      </w:r>
      <w:r w:rsidRPr="2EE3FDAA">
        <w:rPr>
          <w:rFonts w:cs="Arial"/>
          <w:b/>
          <w:bCs/>
          <w:szCs w:val="20"/>
          <w:lang w:val="en-AU"/>
        </w:rPr>
        <w:t>aggregation</w:t>
      </w:r>
      <w:r w:rsidRPr="2EE3FDAA">
        <w:rPr>
          <w:rFonts w:cs="Arial"/>
          <w:szCs w:val="20"/>
          <w:lang w:val="en-AU"/>
        </w:rPr>
        <w:t>; if a container object is deleted than all of its containee objects are deleted as well (that is, containee objects cannot exist without the container object)</w:t>
      </w:r>
    </w:p>
    <w:p w14:paraId="54783B7D" w14:textId="77777777" w:rsidR="00F773D7" w:rsidRPr="00E015B7" w:rsidRDefault="00F773D7" w:rsidP="00F773D7">
      <w:pPr>
        <w:spacing w:line="200" w:lineRule="atLeast"/>
        <w:jc w:val="both"/>
        <w:rPr>
          <w:rFonts w:cs="Arial"/>
          <w:szCs w:val="20"/>
          <w:lang w:val="en-AU"/>
        </w:rPr>
      </w:pPr>
      <w:r w:rsidRPr="00E015B7">
        <w:rPr>
          <w:rFonts w:cs="Arial"/>
          <w:b/>
          <w:szCs w:val="20"/>
          <w:lang w:val="en-AU"/>
        </w:rPr>
        <w:t>curve</w:t>
      </w:r>
    </w:p>
    <w:p w14:paraId="238F042D" w14:textId="77777777" w:rsidR="00F773D7" w:rsidRPr="00E015B7" w:rsidRDefault="00F773D7" w:rsidP="00F773D7">
      <w:pPr>
        <w:spacing w:after="120"/>
        <w:jc w:val="both"/>
        <w:rPr>
          <w:rFonts w:cs="Arial"/>
          <w:szCs w:val="20"/>
          <w:lang w:val="en-AU"/>
        </w:rPr>
      </w:pPr>
      <w:r w:rsidRPr="00E015B7">
        <w:rPr>
          <w:rFonts w:cs="Arial"/>
          <w:szCs w:val="20"/>
          <w:lang w:val="en-AU"/>
        </w:rPr>
        <w:t xml:space="preserve">1-dimensional </w:t>
      </w:r>
      <w:r w:rsidRPr="00E015B7">
        <w:rPr>
          <w:rFonts w:cs="Arial"/>
          <w:b/>
          <w:szCs w:val="20"/>
          <w:lang w:val="en-AU"/>
        </w:rPr>
        <w:t>geometric primitive</w:t>
      </w:r>
      <w:r w:rsidRPr="00E015B7">
        <w:rPr>
          <w:rFonts w:cs="Arial"/>
          <w:szCs w:val="20"/>
          <w:lang w:val="en-AU"/>
        </w:rPr>
        <w:t>, representing the continuous image of a line</w:t>
      </w:r>
    </w:p>
    <w:p w14:paraId="409FFD0D" w14:textId="77777777" w:rsidR="00F773D7" w:rsidRPr="00E015B7" w:rsidRDefault="00F773D7" w:rsidP="00F773D7">
      <w:pPr>
        <w:spacing w:after="120"/>
        <w:jc w:val="both"/>
        <w:rPr>
          <w:rFonts w:cs="Arial"/>
          <w:szCs w:val="20"/>
          <w:lang w:val="en-AU"/>
        </w:rPr>
      </w:pPr>
      <w:r w:rsidRPr="00E015B7">
        <w:rPr>
          <w:rFonts w:cs="Arial"/>
          <w:szCs w:val="20"/>
          <w:lang w:val="en-AU"/>
        </w:rPr>
        <w:t xml:space="preserve">NOTE:  The </w:t>
      </w:r>
      <w:r w:rsidRPr="00E015B7">
        <w:rPr>
          <w:rFonts w:cs="Arial"/>
          <w:b/>
          <w:szCs w:val="20"/>
          <w:lang w:val="en-AU"/>
        </w:rPr>
        <w:t>boundary</w:t>
      </w:r>
      <w:r w:rsidRPr="00E015B7">
        <w:rPr>
          <w:rFonts w:cs="Arial"/>
          <w:szCs w:val="20"/>
          <w:lang w:val="en-AU"/>
        </w:rPr>
        <w:t xml:space="preserve"> of a </w:t>
      </w:r>
      <w:r w:rsidRPr="00E015B7">
        <w:rPr>
          <w:rFonts w:cs="Arial"/>
          <w:b/>
          <w:szCs w:val="20"/>
          <w:lang w:val="en-AU"/>
        </w:rPr>
        <w:t>curve</w:t>
      </w:r>
      <w:r w:rsidRPr="00E015B7">
        <w:rPr>
          <w:rFonts w:cs="Arial"/>
          <w:szCs w:val="20"/>
          <w:lang w:val="en-AU"/>
        </w:rPr>
        <w:t xml:space="preserve"> is the </w:t>
      </w:r>
      <w:r w:rsidRPr="00E015B7">
        <w:rPr>
          <w:rFonts w:cs="Arial"/>
          <w:b/>
          <w:szCs w:val="20"/>
          <w:lang w:val="en-AU"/>
        </w:rPr>
        <w:t>set</w:t>
      </w:r>
      <w:r w:rsidRPr="00E015B7">
        <w:rPr>
          <w:rFonts w:cs="Arial"/>
          <w:szCs w:val="20"/>
          <w:lang w:val="en-AU"/>
        </w:rPr>
        <w:t xml:space="preserve"> of </w:t>
      </w:r>
      <w:r w:rsidRPr="00E015B7">
        <w:rPr>
          <w:rFonts w:cs="Arial"/>
          <w:b/>
          <w:szCs w:val="20"/>
          <w:lang w:val="en-AU"/>
        </w:rPr>
        <w:t>points</w:t>
      </w:r>
      <w:r w:rsidRPr="00E015B7">
        <w:rPr>
          <w:rFonts w:cs="Arial"/>
          <w:szCs w:val="20"/>
          <w:lang w:val="en-AU"/>
        </w:rPr>
        <w:t xml:space="preserve"> at either end of the </w:t>
      </w:r>
      <w:r w:rsidRPr="00E015B7">
        <w:rPr>
          <w:rFonts w:cs="Arial"/>
          <w:b/>
          <w:szCs w:val="20"/>
          <w:lang w:val="en-AU"/>
        </w:rPr>
        <w:t>curve</w:t>
      </w:r>
      <w:r w:rsidRPr="00E015B7">
        <w:rPr>
          <w:rFonts w:cs="Arial"/>
          <w:szCs w:val="20"/>
          <w:lang w:val="en-AU"/>
        </w:rPr>
        <w:t xml:space="preserve">. If the </w:t>
      </w:r>
      <w:r w:rsidRPr="00E015B7">
        <w:rPr>
          <w:rFonts w:cs="Arial"/>
          <w:b/>
          <w:szCs w:val="20"/>
          <w:lang w:val="en-AU"/>
        </w:rPr>
        <w:t>curve</w:t>
      </w:r>
      <w:r w:rsidRPr="00E015B7">
        <w:rPr>
          <w:rFonts w:cs="Arial"/>
          <w:szCs w:val="20"/>
          <w:lang w:val="en-AU"/>
        </w:rPr>
        <w:t xml:space="preserve"> is a cycle, the two ends are identical, and the </w:t>
      </w:r>
      <w:r w:rsidRPr="00E015B7">
        <w:rPr>
          <w:rFonts w:cs="Arial"/>
          <w:b/>
          <w:szCs w:val="20"/>
          <w:lang w:val="en-AU"/>
        </w:rPr>
        <w:t>curve</w:t>
      </w:r>
      <w:r w:rsidRPr="00E015B7">
        <w:rPr>
          <w:rFonts w:cs="Arial"/>
          <w:szCs w:val="20"/>
          <w:lang w:val="en-AU"/>
        </w:rPr>
        <w:t xml:space="preserve"> (if topologically closed) is considered to not have a boundary.  The first </w:t>
      </w:r>
      <w:r w:rsidRPr="00E015B7">
        <w:rPr>
          <w:rFonts w:cs="Arial"/>
          <w:b/>
          <w:szCs w:val="20"/>
          <w:lang w:val="en-AU"/>
        </w:rPr>
        <w:t>point</w:t>
      </w:r>
      <w:r w:rsidRPr="00E015B7">
        <w:rPr>
          <w:rFonts w:cs="Arial"/>
          <w:szCs w:val="20"/>
          <w:lang w:val="en-AU"/>
        </w:rPr>
        <w:t xml:space="preserve"> is called the </w:t>
      </w:r>
      <w:r w:rsidRPr="00E015B7">
        <w:rPr>
          <w:rFonts w:cs="Arial"/>
          <w:b/>
          <w:szCs w:val="20"/>
          <w:lang w:val="en-AU"/>
        </w:rPr>
        <w:t>start point</w:t>
      </w:r>
      <w:r w:rsidRPr="00E015B7">
        <w:rPr>
          <w:rFonts w:cs="Arial"/>
          <w:szCs w:val="20"/>
          <w:lang w:val="en-AU"/>
        </w:rPr>
        <w:t xml:space="preserve">, and the last is the </w:t>
      </w:r>
      <w:r w:rsidRPr="00E015B7">
        <w:rPr>
          <w:rFonts w:cs="Arial"/>
          <w:b/>
          <w:szCs w:val="20"/>
          <w:lang w:val="en-AU"/>
        </w:rPr>
        <w:t>end point</w:t>
      </w:r>
      <w:r w:rsidRPr="00E015B7">
        <w:rPr>
          <w:rFonts w:cs="Arial"/>
          <w:szCs w:val="20"/>
          <w:lang w:val="en-AU"/>
        </w:rPr>
        <w:t>.  Connectivity of the curve is guaranteed by the “continuous image of a line”</w:t>
      </w:r>
    </w:p>
    <w:p w14:paraId="54BBB93B" w14:textId="77777777" w:rsidR="00F773D7" w:rsidRPr="00E015B7" w:rsidRDefault="00F773D7" w:rsidP="00F773D7">
      <w:pPr>
        <w:spacing w:line="200" w:lineRule="atLeast"/>
        <w:jc w:val="both"/>
        <w:rPr>
          <w:rFonts w:cs="Arial"/>
          <w:b/>
          <w:szCs w:val="20"/>
          <w:lang w:val="en-AU"/>
        </w:rPr>
      </w:pPr>
      <w:r w:rsidRPr="00E015B7">
        <w:rPr>
          <w:rFonts w:cs="Arial"/>
          <w:b/>
          <w:szCs w:val="20"/>
          <w:lang w:val="en-AU"/>
        </w:rPr>
        <w:t>enumeration</w:t>
      </w:r>
    </w:p>
    <w:p w14:paraId="40BE00A6" w14:textId="77777777" w:rsidR="00F773D7" w:rsidRPr="00E015B7" w:rsidRDefault="00F773D7" w:rsidP="00F773D7">
      <w:pPr>
        <w:spacing w:after="120"/>
        <w:jc w:val="both"/>
        <w:rPr>
          <w:rFonts w:cs="Arial"/>
          <w:szCs w:val="20"/>
          <w:lang w:val="en-AU"/>
        </w:rPr>
      </w:pPr>
      <w:r w:rsidRPr="00E015B7">
        <w:rPr>
          <w:rFonts w:cs="Arial"/>
          <w:szCs w:val="20"/>
          <w:lang w:val="en-AU"/>
        </w:rPr>
        <w:t>A fixed list of valid identifiers of named literal values. Attributes of an enumerated type may only take values from this list (source: ISO 19136:</w:t>
      </w:r>
      <w:r>
        <w:rPr>
          <w:rFonts w:cs="Arial"/>
          <w:szCs w:val="20"/>
          <w:lang w:val="en-AU"/>
        </w:rPr>
        <w:t>2007</w:t>
      </w:r>
      <w:r w:rsidRPr="00E015B7">
        <w:rPr>
          <w:rFonts w:cs="Arial"/>
          <w:szCs w:val="20"/>
          <w:lang w:val="en-AU"/>
        </w:rPr>
        <w:t xml:space="preserve">, </w:t>
      </w:r>
      <w:r w:rsidRPr="00E015B7">
        <w:rPr>
          <w:rFonts w:cs="Arial"/>
          <w:i/>
          <w:iCs/>
          <w:szCs w:val="20"/>
          <w:lang w:val="en-AU"/>
        </w:rPr>
        <w:t>Geographic information — Geography Markup Language (GML)</w:t>
      </w:r>
      <w:r w:rsidRPr="00E015B7">
        <w:rPr>
          <w:rFonts w:cs="Arial"/>
          <w:szCs w:val="20"/>
          <w:lang w:val="en-AU"/>
        </w:rPr>
        <w:t>)</w:t>
      </w:r>
    </w:p>
    <w:p w14:paraId="542BAF94" w14:textId="77777777" w:rsidR="00F773D7" w:rsidRPr="00E015B7" w:rsidRDefault="00F773D7" w:rsidP="00F773D7">
      <w:pPr>
        <w:spacing w:line="200" w:lineRule="atLeast"/>
        <w:jc w:val="both"/>
        <w:rPr>
          <w:rFonts w:cs="Arial"/>
          <w:b/>
          <w:szCs w:val="20"/>
          <w:lang w:val="en-AU"/>
        </w:rPr>
      </w:pPr>
      <w:r w:rsidRPr="00E015B7">
        <w:rPr>
          <w:rFonts w:cs="Arial"/>
          <w:b/>
          <w:szCs w:val="20"/>
          <w:lang w:val="en-AU"/>
        </w:rPr>
        <w:t>feature</w:t>
      </w:r>
    </w:p>
    <w:p w14:paraId="2AFBA15A" w14:textId="77777777" w:rsidR="00F773D7" w:rsidRPr="00E015B7" w:rsidRDefault="00F773D7" w:rsidP="00F773D7">
      <w:pPr>
        <w:spacing w:after="120"/>
        <w:jc w:val="both"/>
        <w:rPr>
          <w:rFonts w:cs="Arial"/>
          <w:szCs w:val="20"/>
          <w:lang w:val="en-AU"/>
        </w:rPr>
      </w:pPr>
      <w:r w:rsidRPr="00E015B7">
        <w:rPr>
          <w:rFonts w:cs="Arial"/>
          <w:szCs w:val="20"/>
          <w:lang w:val="en-AU"/>
        </w:rPr>
        <w:t>Abstraction of real world phenomena</w:t>
      </w:r>
    </w:p>
    <w:p w14:paraId="1269B258" w14:textId="77777777" w:rsidR="00F773D7" w:rsidRPr="00E015B7" w:rsidRDefault="00F773D7" w:rsidP="00F773D7">
      <w:pPr>
        <w:spacing w:after="120"/>
        <w:jc w:val="both"/>
        <w:rPr>
          <w:rFonts w:cs="Arial"/>
          <w:szCs w:val="20"/>
          <w:lang w:val="en-AU"/>
        </w:rPr>
      </w:pPr>
      <w:r w:rsidRPr="00E015B7">
        <w:rPr>
          <w:rFonts w:cs="Arial"/>
          <w:szCs w:val="20"/>
          <w:lang w:val="en-AU"/>
        </w:rPr>
        <w:t>NOTE:  A feature may occur as a type or an instance.  The terms “feature type” or “feature instance” should be used when only one is meant</w:t>
      </w:r>
    </w:p>
    <w:p w14:paraId="7BEB99BB" w14:textId="77777777" w:rsidR="00F773D7" w:rsidRPr="00E015B7" w:rsidRDefault="00F773D7" w:rsidP="00F773D7">
      <w:pPr>
        <w:spacing w:after="120"/>
        <w:jc w:val="both"/>
        <w:rPr>
          <w:rFonts w:cs="Arial"/>
          <w:szCs w:val="20"/>
          <w:lang w:val="en-AU"/>
        </w:rPr>
      </w:pPr>
      <w:r w:rsidRPr="00E015B7">
        <w:rPr>
          <w:rFonts w:cs="Arial"/>
          <w:szCs w:val="20"/>
          <w:lang w:val="en-AU"/>
        </w:rPr>
        <w:t>EXAMPLE:  The feature instance named “</w:t>
      </w:r>
      <w:smartTag w:uri="urn:schemas-microsoft-com:office:smarttags" w:element="place">
        <w:smartTag w:uri="urn:schemas-microsoft-com:office:smarttags" w:element="PlaceName">
          <w:r w:rsidRPr="00E015B7">
            <w:rPr>
              <w:rFonts w:cs="Arial"/>
              <w:szCs w:val="20"/>
              <w:lang w:val="en-AU"/>
            </w:rPr>
            <w:t>Eiffel</w:t>
          </w:r>
        </w:smartTag>
        <w:r w:rsidRPr="00E015B7">
          <w:rPr>
            <w:rFonts w:cs="Arial"/>
            <w:szCs w:val="20"/>
            <w:lang w:val="en-AU"/>
          </w:rPr>
          <w:t xml:space="preserve"> </w:t>
        </w:r>
        <w:smartTag w:uri="urn:schemas-microsoft-com:office:smarttags" w:element="PlaceType">
          <w:r w:rsidRPr="00E015B7">
            <w:rPr>
              <w:rFonts w:cs="Arial"/>
              <w:szCs w:val="20"/>
              <w:lang w:val="en-AU"/>
            </w:rPr>
            <w:t>Tower</w:t>
          </w:r>
        </w:smartTag>
      </w:smartTag>
      <w:r w:rsidRPr="00E015B7">
        <w:rPr>
          <w:rFonts w:cs="Arial"/>
          <w:szCs w:val="20"/>
          <w:lang w:val="en-AU"/>
        </w:rPr>
        <w:t>” may be classified with other phenomena into a feature type “tower”</w:t>
      </w:r>
    </w:p>
    <w:p w14:paraId="18758AE1" w14:textId="77777777" w:rsidR="00F773D7" w:rsidRPr="00E015B7" w:rsidRDefault="00F773D7" w:rsidP="00F773D7">
      <w:pPr>
        <w:spacing w:line="200" w:lineRule="atLeast"/>
        <w:jc w:val="both"/>
        <w:rPr>
          <w:rFonts w:cs="Arial"/>
          <w:b/>
          <w:szCs w:val="20"/>
          <w:lang w:val="en-AU"/>
        </w:rPr>
      </w:pPr>
      <w:r w:rsidRPr="00E015B7">
        <w:rPr>
          <w:rFonts w:cs="Arial"/>
          <w:b/>
          <w:szCs w:val="20"/>
          <w:lang w:val="en-AU"/>
        </w:rPr>
        <w:t>geometric primitive</w:t>
      </w:r>
    </w:p>
    <w:p w14:paraId="705D9B99" w14:textId="77777777" w:rsidR="00F773D7" w:rsidRPr="00E015B7" w:rsidRDefault="00F773D7" w:rsidP="00F773D7">
      <w:pPr>
        <w:spacing w:after="120"/>
        <w:jc w:val="both"/>
        <w:rPr>
          <w:rFonts w:cs="Arial"/>
          <w:szCs w:val="20"/>
          <w:lang w:val="en-AU"/>
        </w:rPr>
      </w:pPr>
      <w:r w:rsidRPr="00E015B7">
        <w:rPr>
          <w:rFonts w:cs="Arial"/>
          <w:szCs w:val="20"/>
          <w:lang w:val="en-AU"/>
        </w:rPr>
        <w:t>geometric object representing a single, connected, homogeneous element of geometry</w:t>
      </w:r>
    </w:p>
    <w:p w14:paraId="52272FD2" w14:textId="77777777" w:rsidR="00F773D7" w:rsidRPr="00E015B7" w:rsidRDefault="00F773D7" w:rsidP="00F773D7">
      <w:pPr>
        <w:spacing w:after="120"/>
        <w:jc w:val="both"/>
        <w:rPr>
          <w:rFonts w:cs="Arial"/>
          <w:szCs w:val="20"/>
          <w:lang w:val="en-AU"/>
        </w:rPr>
      </w:pPr>
      <w:r w:rsidRPr="00E015B7">
        <w:rPr>
          <w:rFonts w:cs="Arial"/>
          <w:szCs w:val="20"/>
          <w:lang w:val="en-AU"/>
        </w:rPr>
        <w:t xml:space="preserve">NOTE:  Geometric primitives are non-decomposed objects that present information about geometric configuration.  They include </w:t>
      </w:r>
      <w:r w:rsidRPr="00E015B7">
        <w:rPr>
          <w:rFonts w:cs="Arial"/>
          <w:b/>
          <w:szCs w:val="20"/>
          <w:lang w:val="en-AU"/>
        </w:rPr>
        <w:t>points</w:t>
      </w:r>
      <w:r w:rsidRPr="00E015B7">
        <w:rPr>
          <w:rFonts w:cs="Arial"/>
          <w:szCs w:val="20"/>
          <w:lang w:val="en-AU"/>
        </w:rPr>
        <w:t xml:space="preserve">, </w:t>
      </w:r>
      <w:r w:rsidRPr="00E015B7">
        <w:rPr>
          <w:rFonts w:cs="Arial"/>
          <w:b/>
          <w:szCs w:val="20"/>
          <w:lang w:val="en-AU"/>
        </w:rPr>
        <w:t>curves</w:t>
      </w:r>
      <w:r w:rsidRPr="00E015B7">
        <w:rPr>
          <w:rFonts w:cs="Arial"/>
          <w:szCs w:val="20"/>
          <w:lang w:val="en-AU"/>
        </w:rPr>
        <w:t xml:space="preserve">, </w:t>
      </w:r>
      <w:r w:rsidRPr="00E015B7">
        <w:rPr>
          <w:rFonts w:cs="Arial"/>
          <w:b/>
          <w:szCs w:val="20"/>
          <w:lang w:val="en-AU"/>
        </w:rPr>
        <w:t>surfaces</w:t>
      </w:r>
    </w:p>
    <w:p w14:paraId="44627337" w14:textId="77777777" w:rsidR="00F773D7" w:rsidRPr="00E015B7" w:rsidRDefault="00F773D7" w:rsidP="00F773D7">
      <w:pPr>
        <w:spacing w:line="200" w:lineRule="atLeast"/>
        <w:jc w:val="both"/>
        <w:rPr>
          <w:rFonts w:cs="Arial"/>
          <w:b/>
          <w:szCs w:val="20"/>
          <w:lang w:val="en-AU"/>
        </w:rPr>
      </w:pPr>
      <w:r w:rsidRPr="00E015B7">
        <w:rPr>
          <w:rFonts w:cs="Arial"/>
          <w:b/>
          <w:szCs w:val="20"/>
          <w:lang w:val="en-AU"/>
        </w:rPr>
        <w:t>maximum display scale</w:t>
      </w:r>
    </w:p>
    <w:p w14:paraId="0FEADC5A" w14:textId="77777777" w:rsidR="00F773D7" w:rsidRPr="00E015B7" w:rsidRDefault="00F773D7" w:rsidP="00F773D7">
      <w:pPr>
        <w:spacing w:after="120"/>
        <w:jc w:val="both"/>
        <w:rPr>
          <w:rFonts w:cs="Arial"/>
          <w:szCs w:val="20"/>
          <w:lang w:val="en-AU"/>
        </w:rPr>
      </w:pPr>
      <w:r w:rsidRPr="00E015B7">
        <w:rPr>
          <w:rFonts w:cs="Arial"/>
          <w:szCs w:val="20"/>
          <w:lang w:val="en-AU"/>
        </w:rPr>
        <w:t>the largest value of the ratio of the linear dimensions of features of a dataset presented in the display and the actual dimensions of the features represented (largest scale) of the scale range of the dataset</w:t>
      </w:r>
    </w:p>
    <w:p w14:paraId="4014143B" w14:textId="77777777" w:rsidR="00F773D7" w:rsidRPr="00E015B7" w:rsidRDefault="00F773D7" w:rsidP="00F773D7">
      <w:pPr>
        <w:spacing w:line="200" w:lineRule="atLeast"/>
        <w:jc w:val="both"/>
        <w:rPr>
          <w:rFonts w:cs="Arial"/>
          <w:b/>
          <w:szCs w:val="20"/>
          <w:lang w:val="en-AU"/>
        </w:rPr>
      </w:pPr>
      <w:r w:rsidRPr="00E015B7">
        <w:rPr>
          <w:rFonts w:cs="Arial"/>
          <w:b/>
          <w:szCs w:val="20"/>
          <w:lang w:val="en-AU"/>
        </w:rPr>
        <w:t>minimum display scale</w:t>
      </w:r>
    </w:p>
    <w:p w14:paraId="5D58E35D" w14:textId="77777777" w:rsidR="00F773D7" w:rsidRPr="00E015B7" w:rsidRDefault="00F773D7" w:rsidP="00F773D7">
      <w:pPr>
        <w:spacing w:after="120"/>
        <w:jc w:val="both"/>
        <w:rPr>
          <w:rFonts w:cs="Arial"/>
          <w:szCs w:val="20"/>
          <w:lang w:val="en-AU"/>
        </w:rPr>
      </w:pPr>
      <w:r w:rsidRPr="00E015B7">
        <w:rPr>
          <w:rFonts w:cs="Arial"/>
          <w:szCs w:val="20"/>
          <w:lang w:val="en-AU"/>
        </w:rPr>
        <w:t>the smallest value of the ratio of the linear dimensions of features of a dataset presented in the display and the actual dimensions of the features represented (smallest scale) of the scale range of the dataset</w:t>
      </w:r>
    </w:p>
    <w:p w14:paraId="36174F03" w14:textId="77777777" w:rsidR="00F773D7" w:rsidRPr="00E015B7" w:rsidRDefault="00F773D7" w:rsidP="00F773D7">
      <w:pPr>
        <w:spacing w:line="200" w:lineRule="atLeast"/>
        <w:jc w:val="both"/>
        <w:rPr>
          <w:rFonts w:cs="Arial"/>
          <w:b/>
          <w:szCs w:val="20"/>
          <w:lang w:val="en-AU"/>
        </w:rPr>
      </w:pPr>
      <w:r w:rsidRPr="00E015B7">
        <w:rPr>
          <w:rFonts w:cs="Arial"/>
          <w:b/>
          <w:szCs w:val="20"/>
          <w:lang w:val="en-AU"/>
        </w:rPr>
        <w:t>point</w:t>
      </w:r>
    </w:p>
    <w:p w14:paraId="373EF2F8" w14:textId="77777777" w:rsidR="00F773D7" w:rsidRDefault="00F773D7" w:rsidP="00F773D7">
      <w:pPr>
        <w:spacing w:after="120"/>
        <w:jc w:val="both"/>
        <w:rPr>
          <w:rFonts w:cs="Arial"/>
          <w:szCs w:val="20"/>
          <w:lang w:val="en-AU"/>
        </w:rPr>
      </w:pPr>
      <w:r w:rsidRPr="00E015B7">
        <w:rPr>
          <w:rFonts w:cs="Arial"/>
          <w:szCs w:val="20"/>
          <w:lang w:val="en-AU"/>
        </w:rPr>
        <w:t>0-dimensional geometric primitive, representing a position</w:t>
      </w:r>
    </w:p>
    <w:p w14:paraId="04FBD583" w14:textId="77777777" w:rsidR="00F773D7" w:rsidRDefault="00F773D7" w:rsidP="00F773D7">
      <w:pPr>
        <w:spacing w:after="120"/>
        <w:jc w:val="both"/>
        <w:rPr>
          <w:rFonts w:cs="Arial"/>
          <w:szCs w:val="20"/>
          <w:lang w:val="en-AU"/>
        </w:rPr>
      </w:pPr>
      <w:r w:rsidRPr="00E015B7">
        <w:rPr>
          <w:rFonts w:cs="Arial"/>
          <w:szCs w:val="20"/>
          <w:lang w:val="en-AU"/>
        </w:rPr>
        <w:t xml:space="preserve">NOTE:  The </w:t>
      </w:r>
      <w:r w:rsidRPr="00E015B7">
        <w:rPr>
          <w:rFonts w:cs="Arial"/>
          <w:b/>
          <w:szCs w:val="20"/>
          <w:lang w:val="en-AU"/>
        </w:rPr>
        <w:t>boundary</w:t>
      </w:r>
      <w:r w:rsidRPr="00E015B7">
        <w:rPr>
          <w:rFonts w:cs="Arial"/>
          <w:szCs w:val="20"/>
          <w:lang w:val="en-AU"/>
        </w:rPr>
        <w:t xml:space="preserve"> of a point is the empty set</w:t>
      </w:r>
    </w:p>
    <w:p w14:paraId="4C3AA5A8" w14:textId="77777777" w:rsidR="00F773D7" w:rsidRPr="00E81CEE" w:rsidRDefault="00F773D7" w:rsidP="00F773D7">
      <w:pPr>
        <w:spacing w:line="200" w:lineRule="atLeast"/>
        <w:jc w:val="both"/>
        <w:rPr>
          <w:rFonts w:cs="Arial"/>
          <w:b/>
          <w:szCs w:val="20"/>
          <w:lang w:val="en-AU"/>
        </w:rPr>
      </w:pPr>
      <w:commentRangeStart w:id="40"/>
      <w:r w:rsidRPr="00E81CEE">
        <w:rPr>
          <w:rFonts w:cs="Arial"/>
          <w:b/>
          <w:szCs w:val="20"/>
          <w:lang w:val="en-AU"/>
        </w:rPr>
        <w:t>pointset</w:t>
      </w:r>
      <w:commentRangeEnd w:id="40"/>
      <w:r w:rsidR="002C79FE">
        <w:rPr>
          <w:rStyle w:val="CommentReference"/>
        </w:rPr>
        <w:commentReference w:id="40"/>
      </w:r>
    </w:p>
    <w:p w14:paraId="00F1F82D" w14:textId="77777777" w:rsidR="00F773D7" w:rsidRPr="00E81CEE" w:rsidRDefault="00F773D7" w:rsidP="00F773D7">
      <w:pPr>
        <w:spacing w:after="120"/>
        <w:jc w:val="both"/>
        <w:rPr>
          <w:rFonts w:cs="Arial"/>
          <w:szCs w:val="20"/>
          <w:lang w:val="en-AU"/>
        </w:rPr>
      </w:pPr>
      <w:r w:rsidRPr="00E81CEE">
        <w:rPr>
          <w:rFonts w:cs="Arial"/>
          <w:szCs w:val="20"/>
          <w:lang w:val="en-AU"/>
        </w:rPr>
        <w:t>definition required</w:t>
      </w:r>
    </w:p>
    <w:p w14:paraId="5DCA772A" w14:textId="77777777" w:rsidR="00F773D7" w:rsidRPr="00E015B7" w:rsidRDefault="00F773D7" w:rsidP="00F773D7">
      <w:pPr>
        <w:spacing w:line="200" w:lineRule="atLeast"/>
        <w:jc w:val="both"/>
        <w:rPr>
          <w:rFonts w:cs="Arial"/>
          <w:b/>
          <w:szCs w:val="20"/>
          <w:lang w:val="en-AU"/>
        </w:rPr>
      </w:pPr>
      <w:commentRangeStart w:id="41"/>
      <w:r w:rsidRPr="00E015B7">
        <w:rPr>
          <w:rFonts w:cs="Arial"/>
          <w:b/>
          <w:szCs w:val="20"/>
          <w:lang w:val="en-AU"/>
        </w:rPr>
        <w:t>skin of the earth</w:t>
      </w:r>
      <w:commentRangeEnd w:id="41"/>
      <w:r w:rsidR="002C79FE">
        <w:rPr>
          <w:rStyle w:val="CommentReference"/>
        </w:rPr>
        <w:commentReference w:id="41"/>
      </w:r>
    </w:p>
    <w:p w14:paraId="3B4A7587" w14:textId="77777777" w:rsidR="00F773D7" w:rsidRPr="00E015B7" w:rsidRDefault="00F773D7" w:rsidP="00F773D7">
      <w:pPr>
        <w:spacing w:after="120"/>
        <w:jc w:val="both"/>
        <w:rPr>
          <w:rFonts w:cs="Arial"/>
          <w:szCs w:val="20"/>
          <w:lang w:val="en-AU"/>
        </w:rPr>
      </w:pPr>
      <w:r w:rsidRPr="00E015B7">
        <w:rPr>
          <w:rFonts w:cs="Arial"/>
          <w:szCs w:val="20"/>
          <w:lang w:val="en-AU"/>
        </w:rPr>
        <w:t xml:space="preserve">a subset of the geographic (geo) features that must create a complete non-overlapping coverage of the area of data coverage of an </w:t>
      </w:r>
      <w:smartTag w:uri="urn:schemas-microsoft-com:office:smarttags" w:element="stockticker">
        <w:r w:rsidRPr="00E015B7">
          <w:rPr>
            <w:rFonts w:cs="Arial"/>
            <w:szCs w:val="20"/>
            <w:lang w:val="en-AU"/>
          </w:rPr>
          <w:t>ENC</w:t>
        </w:r>
      </w:smartTag>
      <w:r w:rsidRPr="00E015B7">
        <w:rPr>
          <w:rFonts w:cs="Arial"/>
          <w:szCs w:val="20"/>
          <w:lang w:val="en-AU"/>
        </w:rPr>
        <w:t xml:space="preserve"> dataset</w:t>
      </w:r>
    </w:p>
    <w:p w14:paraId="328B973B" w14:textId="77777777" w:rsidR="00F773D7" w:rsidRPr="00E015B7" w:rsidRDefault="00F773D7" w:rsidP="00F773D7">
      <w:pPr>
        <w:spacing w:line="200" w:lineRule="atLeast"/>
        <w:jc w:val="both"/>
        <w:rPr>
          <w:rFonts w:cs="Arial"/>
          <w:b/>
          <w:szCs w:val="20"/>
          <w:lang w:val="en-AU"/>
        </w:rPr>
      </w:pPr>
      <w:r w:rsidRPr="00E015B7">
        <w:rPr>
          <w:rFonts w:cs="Arial"/>
          <w:b/>
          <w:szCs w:val="20"/>
          <w:lang w:val="en-AU"/>
        </w:rPr>
        <w:t>surface</w:t>
      </w:r>
    </w:p>
    <w:p w14:paraId="30358E72" w14:textId="77777777" w:rsidR="00F773D7" w:rsidRPr="00E015B7" w:rsidRDefault="00F773D7" w:rsidP="00F773D7">
      <w:pPr>
        <w:spacing w:after="120"/>
        <w:jc w:val="both"/>
        <w:rPr>
          <w:rFonts w:cs="Arial"/>
          <w:szCs w:val="20"/>
          <w:lang w:val="en-AU"/>
        </w:rPr>
      </w:pPr>
      <w:r w:rsidRPr="00E015B7">
        <w:rPr>
          <w:rFonts w:cs="Arial"/>
          <w:szCs w:val="20"/>
          <w:lang w:val="en-AU"/>
        </w:rPr>
        <w:t>connected 2-dimensional geometric primitive, representing the continuous image of a region of a plane</w:t>
      </w:r>
    </w:p>
    <w:p w14:paraId="11A6875B" w14:textId="77777777" w:rsidR="00F773D7" w:rsidRPr="00E015B7" w:rsidRDefault="00F773D7" w:rsidP="00F773D7">
      <w:pPr>
        <w:spacing w:after="240"/>
        <w:jc w:val="both"/>
        <w:rPr>
          <w:rFonts w:cs="Arial"/>
          <w:szCs w:val="20"/>
          <w:lang w:val="en-AU"/>
        </w:rPr>
      </w:pPr>
      <w:r w:rsidRPr="00E015B7">
        <w:rPr>
          <w:rFonts w:cs="Arial"/>
          <w:szCs w:val="20"/>
          <w:lang w:val="en-AU"/>
        </w:rPr>
        <w:t xml:space="preserve">NOTE:  The boundary of a surface is the set of oriented, closed </w:t>
      </w:r>
      <w:r w:rsidRPr="00E015B7">
        <w:rPr>
          <w:rFonts w:cs="Arial"/>
          <w:b/>
          <w:szCs w:val="20"/>
          <w:lang w:val="en-AU"/>
        </w:rPr>
        <w:t>curves</w:t>
      </w:r>
      <w:r w:rsidRPr="00E015B7">
        <w:rPr>
          <w:rFonts w:cs="Arial"/>
          <w:szCs w:val="20"/>
          <w:lang w:val="en-AU"/>
        </w:rPr>
        <w:t xml:space="preserve"> that delineate the limits of the surface</w:t>
      </w:r>
    </w:p>
    <w:p w14:paraId="3CA35CAA" w14:textId="77777777" w:rsidR="00F773D7" w:rsidRPr="00E015B7" w:rsidRDefault="00F773D7" w:rsidP="00CB0D86">
      <w:pPr>
        <w:pStyle w:val="Heading3"/>
      </w:pPr>
      <w:bookmarkStart w:id="42" w:name="_Toc260134057"/>
      <w:bookmarkStart w:id="43" w:name="_Toc260142426"/>
      <w:bookmarkStart w:id="44" w:name="_Toc190734785"/>
      <w:r w:rsidRPr="00E015B7">
        <w:lastRenderedPageBreak/>
        <w:t>Abbreviations</w:t>
      </w:r>
      <w:bookmarkEnd w:id="42"/>
      <w:bookmarkEnd w:id="43"/>
      <w:bookmarkEnd w:id="44"/>
    </w:p>
    <w:p w14:paraId="6226BED9" w14:textId="77777777" w:rsidR="00F773D7" w:rsidRPr="00E015B7" w:rsidRDefault="00F773D7" w:rsidP="00F773D7">
      <w:pPr>
        <w:tabs>
          <w:tab w:val="left" w:pos="1080"/>
        </w:tabs>
        <w:spacing w:after="120"/>
        <w:jc w:val="both"/>
        <w:rPr>
          <w:rFonts w:cs="Arial"/>
          <w:szCs w:val="20"/>
          <w:lang w:val="en-AU"/>
        </w:rPr>
      </w:pPr>
      <w:r w:rsidRPr="00E015B7">
        <w:rPr>
          <w:rFonts w:cs="Arial"/>
          <w:szCs w:val="20"/>
          <w:lang w:val="en-AU"/>
        </w:rPr>
        <w:t>ECDIS</w:t>
      </w:r>
      <w:r w:rsidRPr="00E015B7">
        <w:rPr>
          <w:rFonts w:cs="Arial"/>
          <w:szCs w:val="20"/>
          <w:lang w:val="en-AU"/>
        </w:rPr>
        <w:tab/>
        <w:t>Electronic Chart Display and Information System</w:t>
      </w:r>
    </w:p>
    <w:p w14:paraId="0374638D" w14:textId="77777777" w:rsidR="00F773D7" w:rsidRPr="00E015B7" w:rsidRDefault="00F773D7" w:rsidP="00F773D7">
      <w:pPr>
        <w:tabs>
          <w:tab w:val="left" w:pos="1080"/>
        </w:tabs>
        <w:spacing w:after="120"/>
        <w:jc w:val="both"/>
        <w:rPr>
          <w:rFonts w:cs="Arial"/>
          <w:szCs w:val="20"/>
          <w:lang w:val="en-AU"/>
        </w:rPr>
      </w:pPr>
      <w:smartTag w:uri="urn:schemas-microsoft-com:office:smarttags" w:element="stockticker">
        <w:r w:rsidRPr="00E015B7">
          <w:rPr>
            <w:rFonts w:cs="Arial"/>
            <w:szCs w:val="20"/>
            <w:lang w:val="en-AU"/>
          </w:rPr>
          <w:t>ENC</w:t>
        </w:r>
      </w:smartTag>
      <w:r w:rsidRPr="00E015B7">
        <w:rPr>
          <w:rFonts w:cs="Arial"/>
          <w:szCs w:val="20"/>
          <w:lang w:val="en-AU"/>
        </w:rPr>
        <w:tab/>
        <w:t>Electronic Navigational Chart</w:t>
      </w:r>
    </w:p>
    <w:p w14:paraId="231BCE19" w14:textId="77777777" w:rsidR="00F773D7" w:rsidRPr="00E015B7" w:rsidRDefault="00F773D7" w:rsidP="00F773D7">
      <w:pPr>
        <w:tabs>
          <w:tab w:val="left" w:pos="1080"/>
        </w:tabs>
        <w:spacing w:after="120"/>
        <w:jc w:val="both"/>
        <w:rPr>
          <w:rFonts w:cs="Arial"/>
          <w:szCs w:val="20"/>
          <w:lang w:val="en-AU"/>
        </w:rPr>
      </w:pPr>
      <w:r w:rsidRPr="00E015B7">
        <w:rPr>
          <w:rFonts w:cs="Arial"/>
          <w:szCs w:val="20"/>
          <w:lang w:val="en-AU"/>
        </w:rPr>
        <w:t>GML</w:t>
      </w:r>
      <w:r w:rsidRPr="00E015B7">
        <w:rPr>
          <w:rFonts w:cs="Arial"/>
          <w:szCs w:val="20"/>
          <w:lang w:val="en-AU"/>
        </w:rPr>
        <w:tab/>
        <w:t>Geography Markup Language</w:t>
      </w:r>
    </w:p>
    <w:p w14:paraId="7CBE5F8F" w14:textId="77777777" w:rsidR="00F773D7" w:rsidRPr="00E015B7" w:rsidRDefault="00F773D7" w:rsidP="00F773D7">
      <w:pPr>
        <w:tabs>
          <w:tab w:val="left" w:pos="1080"/>
        </w:tabs>
        <w:spacing w:after="120"/>
        <w:jc w:val="both"/>
        <w:rPr>
          <w:rFonts w:cs="Arial"/>
          <w:szCs w:val="20"/>
          <w:lang w:val="en-AU"/>
        </w:rPr>
      </w:pPr>
      <w:commentRangeStart w:id="45"/>
      <w:smartTag w:uri="urn:schemas-microsoft-com:office:smarttags" w:element="stockticker">
        <w:r w:rsidRPr="00E015B7">
          <w:rPr>
            <w:rFonts w:cs="Arial"/>
            <w:szCs w:val="20"/>
            <w:lang w:val="en-AU"/>
          </w:rPr>
          <w:t>GNSS</w:t>
        </w:r>
      </w:smartTag>
      <w:r w:rsidRPr="00E015B7">
        <w:rPr>
          <w:rFonts w:cs="Arial"/>
          <w:szCs w:val="20"/>
          <w:lang w:val="en-AU"/>
        </w:rPr>
        <w:tab/>
        <w:t>Global Navigation Satellite System</w:t>
      </w:r>
      <w:commentRangeEnd w:id="45"/>
      <w:r w:rsidR="002C79FE">
        <w:rPr>
          <w:rStyle w:val="CommentReference"/>
        </w:rPr>
        <w:commentReference w:id="45"/>
      </w:r>
    </w:p>
    <w:p w14:paraId="2E64DFEB" w14:textId="77777777" w:rsidR="00F773D7" w:rsidRPr="00E015B7" w:rsidRDefault="00F773D7" w:rsidP="00F773D7">
      <w:pPr>
        <w:tabs>
          <w:tab w:val="left" w:pos="1080"/>
        </w:tabs>
        <w:spacing w:after="120"/>
        <w:jc w:val="both"/>
        <w:rPr>
          <w:rFonts w:cs="Arial"/>
          <w:szCs w:val="20"/>
          <w:lang w:val="en-AU"/>
        </w:rPr>
      </w:pPr>
      <w:r w:rsidRPr="00E015B7">
        <w:rPr>
          <w:rFonts w:cs="Arial"/>
          <w:szCs w:val="20"/>
          <w:lang w:val="en-AU"/>
        </w:rPr>
        <w:t>HO</w:t>
      </w:r>
      <w:r w:rsidRPr="00E015B7">
        <w:rPr>
          <w:rFonts w:cs="Arial"/>
          <w:szCs w:val="20"/>
          <w:lang w:val="en-AU"/>
        </w:rPr>
        <w:tab/>
        <w:t>Hydrographic Office</w:t>
      </w:r>
    </w:p>
    <w:p w14:paraId="6EEF14A8" w14:textId="77777777" w:rsidR="00F773D7" w:rsidRPr="00E015B7" w:rsidRDefault="00F773D7" w:rsidP="00F773D7">
      <w:pPr>
        <w:tabs>
          <w:tab w:val="left" w:pos="1080"/>
        </w:tabs>
        <w:spacing w:after="120"/>
        <w:jc w:val="both"/>
        <w:rPr>
          <w:rFonts w:cs="Arial"/>
          <w:szCs w:val="20"/>
          <w:lang w:val="en-AU"/>
        </w:rPr>
      </w:pPr>
      <w:r w:rsidRPr="00E015B7">
        <w:rPr>
          <w:rFonts w:cs="Arial"/>
          <w:szCs w:val="20"/>
          <w:lang w:val="en-AU"/>
        </w:rPr>
        <w:t>IHO</w:t>
      </w:r>
      <w:r w:rsidRPr="00E015B7">
        <w:rPr>
          <w:rFonts w:cs="Arial"/>
          <w:szCs w:val="20"/>
          <w:lang w:val="en-AU"/>
        </w:rPr>
        <w:tab/>
        <w:t>International Hydrographic Organization</w:t>
      </w:r>
    </w:p>
    <w:p w14:paraId="64F86C83" w14:textId="77777777" w:rsidR="00F773D7" w:rsidRPr="00E015B7" w:rsidRDefault="00F773D7" w:rsidP="00F773D7">
      <w:pPr>
        <w:tabs>
          <w:tab w:val="left" w:pos="1080"/>
        </w:tabs>
        <w:spacing w:after="120"/>
        <w:jc w:val="both"/>
        <w:rPr>
          <w:rFonts w:cs="Arial"/>
          <w:szCs w:val="20"/>
          <w:lang w:val="en-AU"/>
        </w:rPr>
      </w:pPr>
      <w:commentRangeStart w:id="46"/>
      <w:smartTag w:uri="urn:schemas-microsoft-com:office:smarttags" w:element="stockticker">
        <w:r w:rsidRPr="00E015B7">
          <w:rPr>
            <w:rFonts w:cs="Arial"/>
            <w:szCs w:val="20"/>
            <w:lang w:val="en-AU"/>
          </w:rPr>
          <w:t>IMO</w:t>
        </w:r>
      </w:smartTag>
      <w:r w:rsidRPr="00E015B7">
        <w:rPr>
          <w:rFonts w:cs="Arial"/>
          <w:szCs w:val="20"/>
          <w:lang w:val="en-AU"/>
        </w:rPr>
        <w:tab/>
        <w:t>International Maritime Organization</w:t>
      </w:r>
      <w:commentRangeEnd w:id="46"/>
      <w:r w:rsidR="002C79FE">
        <w:rPr>
          <w:rStyle w:val="CommentReference"/>
        </w:rPr>
        <w:commentReference w:id="46"/>
      </w:r>
    </w:p>
    <w:p w14:paraId="2967C49E" w14:textId="77777777" w:rsidR="00F773D7" w:rsidRPr="00E015B7" w:rsidRDefault="00F773D7" w:rsidP="00F773D7">
      <w:pPr>
        <w:tabs>
          <w:tab w:val="left" w:pos="1080"/>
        </w:tabs>
        <w:spacing w:after="120"/>
        <w:jc w:val="both"/>
        <w:rPr>
          <w:rFonts w:cs="Arial"/>
          <w:szCs w:val="20"/>
          <w:lang w:val="en-AU"/>
        </w:rPr>
      </w:pPr>
      <w:r w:rsidRPr="00E015B7">
        <w:rPr>
          <w:rFonts w:cs="Arial"/>
          <w:szCs w:val="20"/>
          <w:lang w:val="en-AU"/>
        </w:rPr>
        <w:t>ISO</w:t>
      </w:r>
      <w:r w:rsidRPr="00E015B7">
        <w:rPr>
          <w:rFonts w:cs="Arial"/>
          <w:szCs w:val="20"/>
          <w:lang w:val="en-AU"/>
        </w:rPr>
        <w:tab/>
        <w:t>International Organization for Standardization</w:t>
      </w:r>
    </w:p>
    <w:p w14:paraId="0CEEB1E0" w14:textId="77777777" w:rsidR="00F773D7" w:rsidRPr="00E015B7" w:rsidRDefault="00F773D7" w:rsidP="00F773D7">
      <w:pPr>
        <w:tabs>
          <w:tab w:val="left" w:pos="1080"/>
        </w:tabs>
        <w:spacing w:after="120"/>
        <w:jc w:val="both"/>
        <w:rPr>
          <w:rFonts w:cs="Arial"/>
          <w:szCs w:val="20"/>
          <w:lang w:val="en-AU"/>
        </w:rPr>
      </w:pPr>
      <w:commentRangeStart w:id="47"/>
      <w:r w:rsidRPr="00E015B7">
        <w:rPr>
          <w:rFonts w:cs="Arial"/>
          <w:szCs w:val="20"/>
          <w:lang w:val="en-AU"/>
        </w:rPr>
        <w:t>SENC</w:t>
      </w:r>
      <w:r w:rsidRPr="00E015B7">
        <w:rPr>
          <w:rFonts w:cs="Arial"/>
          <w:szCs w:val="20"/>
          <w:lang w:val="en-AU"/>
        </w:rPr>
        <w:tab/>
        <w:t>System Electronic Navigational Chart</w:t>
      </w:r>
    </w:p>
    <w:p w14:paraId="3C2A9500" w14:textId="77777777" w:rsidR="00F773D7" w:rsidRPr="00E015B7" w:rsidRDefault="00F773D7" w:rsidP="00F773D7">
      <w:pPr>
        <w:tabs>
          <w:tab w:val="left" w:pos="1080"/>
        </w:tabs>
        <w:spacing w:after="120"/>
        <w:jc w:val="both"/>
        <w:rPr>
          <w:rFonts w:cs="Arial"/>
          <w:szCs w:val="20"/>
          <w:lang w:val="en-AU"/>
        </w:rPr>
      </w:pPr>
      <w:r w:rsidRPr="00E015B7">
        <w:rPr>
          <w:rFonts w:cs="Arial"/>
          <w:szCs w:val="20"/>
          <w:lang w:val="en-AU"/>
        </w:rPr>
        <w:t>SOLAS</w:t>
      </w:r>
      <w:r w:rsidRPr="00E015B7">
        <w:rPr>
          <w:rFonts w:cs="Arial"/>
          <w:szCs w:val="20"/>
          <w:lang w:val="en-AU"/>
        </w:rPr>
        <w:tab/>
        <w:t>Safety of Life at Sea</w:t>
      </w:r>
      <w:commentRangeEnd w:id="47"/>
      <w:r w:rsidR="002C79FE">
        <w:rPr>
          <w:rStyle w:val="CommentReference"/>
        </w:rPr>
        <w:commentReference w:id="47"/>
      </w:r>
    </w:p>
    <w:p w14:paraId="48A2E46F" w14:textId="7A79F1A8" w:rsidR="00F773D7" w:rsidRPr="00E015B7" w:rsidDel="002C79FE" w:rsidRDefault="00F773D7" w:rsidP="00F773D7">
      <w:pPr>
        <w:tabs>
          <w:tab w:val="left" w:pos="1080"/>
        </w:tabs>
        <w:spacing w:after="120"/>
        <w:jc w:val="both"/>
        <w:rPr>
          <w:del w:id="48" w:author="Raphael Malyankar" w:date="2025-02-17T11:53:00Z" w16du:dateUtc="2025-02-17T18:53:00Z"/>
          <w:rFonts w:cs="Arial"/>
          <w:szCs w:val="20"/>
          <w:lang w:val="en-AU"/>
        </w:rPr>
      </w:pPr>
      <w:del w:id="49" w:author="Raphael Malyankar" w:date="2025-02-17T11:53:00Z" w16du:dateUtc="2025-02-17T18:53:00Z">
        <w:r w:rsidRPr="00E015B7" w:rsidDel="002C79FE">
          <w:rPr>
            <w:rFonts w:cs="Arial"/>
            <w:szCs w:val="20"/>
            <w:lang w:val="en-AU"/>
          </w:rPr>
          <w:delText>TSMAD</w:delText>
        </w:r>
        <w:r w:rsidRPr="00E015B7" w:rsidDel="002C79FE">
          <w:rPr>
            <w:rFonts w:cs="Arial"/>
            <w:szCs w:val="20"/>
            <w:lang w:val="en-AU"/>
          </w:rPr>
          <w:tab/>
          <w:delText>Transfer Standard Maintenance and Application Development Working Group</w:delText>
        </w:r>
      </w:del>
    </w:p>
    <w:p w14:paraId="2C226273" w14:textId="77777777" w:rsidR="00F773D7" w:rsidRPr="00E015B7" w:rsidRDefault="00F773D7" w:rsidP="00F773D7">
      <w:pPr>
        <w:tabs>
          <w:tab w:val="left" w:pos="1080"/>
        </w:tabs>
        <w:spacing w:after="240"/>
        <w:jc w:val="both"/>
        <w:rPr>
          <w:rFonts w:cs="Arial"/>
          <w:szCs w:val="20"/>
          <w:lang w:val="en-AU"/>
        </w:rPr>
      </w:pPr>
      <w:commentRangeStart w:id="50"/>
      <w:r w:rsidRPr="00E015B7">
        <w:rPr>
          <w:rFonts w:cs="Arial"/>
          <w:szCs w:val="20"/>
          <w:lang w:val="en-AU"/>
        </w:rPr>
        <w:t>UNCLOS</w:t>
      </w:r>
      <w:r w:rsidRPr="00E015B7">
        <w:rPr>
          <w:rFonts w:cs="Arial"/>
          <w:szCs w:val="20"/>
          <w:lang w:val="en-AU"/>
        </w:rPr>
        <w:tab/>
        <w:t>United Nations Convention on the Law of the Sea</w:t>
      </w:r>
      <w:commentRangeEnd w:id="50"/>
      <w:r w:rsidR="002C79FE">
        <w:rPr>
          <w:rStyle w:val="CommentReference"/>
        </w:rPr>
        <w:commentReference w:id="50"/>
      </w:r>
    </w:p>
    <w:p w14:paraId="3E278D60" w14:textId="77777777" w:rsidR="00F773D7" w:rsidRPr="00E015B7" w:rsidRDefault="00F773D7">
      <w:pPr>
        <w:pStyle w:val="Heading2"/>
        <w:pPrChange w:id="51" w:author="Raphael Malyankar" w:date="2025-02-15T23:22:00Z" w16du:dateUtc="2025-02-16T06:22:00Z">
          <w:pPr>
            <w:pStyle w:val="Heading2"/>
            <w:ind w:left="0" w:firstLine="0"/>
          </w:pPr>
        </w:pPrChange>
      </w:pPr>
      <w:bookmarkStart w:id="52" w:name="_Toc260134058"/>
      <w:bookmarkStart w:id="53" w:name="_Toc260142427"/>
      <w:bookmarkStart w:id="54" w:name="_Toc190734786"/>
      <w:r w:rsidRPr="00E015B7">
        <w:t>Use of language</w:t>
      </w:r>
      <w:bookmarkEnd w:id="52"/>
      <w:bookmarkEnd w:id="53"/>
      <w:bookmarkEnd w:id="54"/>
    </w:p>
    <w:p w14:paraId="0E676D2D" w14:textId="77777777" w:rsidR="00F773D7" w:rsidRPr="00E015B7" w:rsidRDefault="00F773D7" w:rsidP="00F773D7">
      <w:pPr>
        <w:spacing w:after="120"/>
        <w:jc w:val="both"/>
        <w:rPr>
          <w:rFonts w:cs="Arial"/>
          <w:szCs w:val="20"/>
          <w:lang w:val="en-AU"/>
        </w:rPr>
      </w:pPr>
      <w:r w:rsidRPr="00E015B7">
        <w:rPr>
          <w:rFonts w:cs="Arial"/>
          <w:szCs w:val="20"/>
          <w:lang w:val="en-AU"/>
        </w:rPr>
        <w:t>Within this document:</w:t>
      </w:r>
    </w:p>
    <w:p w14:paraId="30D40DE6" w14:textId="77777777" w:rsidR="00F773D7" w:rsidRPr="00E015B7" w:rsidRDefault="00F773D7" w:rsidP="00F773D7">
      <w:pPr>
        <w:spacing w:after="120"/>
        <w:jc w:val="both"/>
        <w:rPr>
          <w:rFonts w:cs="Arial"/>
          <w:szCs w:val="20"/>
          <w:lang w:val="en-AU"/>
        </w:rPr>
      </w:pPr>
      <w:r w:rsidRPr="00E015B7">
        <w:rPr>
          <w:rFonts w:cs="Arial"/>
          <w:szCs w:val="20"/>
          <w:lang w:val="en-AU"/>
        </w:rPr>
        <w:tab/>
        <w:t>“Must” indicates a mandatory requirement;</w:t>
      </w:r>
    </w:p>
    <w:p w14:paraId="5225ED05" w14:textId="77777777" w:rsidR="00F773D7" w:rsidRPr="00E015B7" w:rsidRDefault="00F773D7" w:rsidP="00F773D7">
      <w:pPr>
        <w:spacing w:after="120"/>
        <w:ind w:left="720" w:hanging="720"/>
        <w:jc w:val="both"/>
        <w:rPr>
          <w:rFonts w:cs="Arial"/>
          <w:szCs w:val="20"/>
          <w:lang w:val="en-AU"/>
        </w:rPr>
      </w:pPr>
      <w:r w:rsidRPr="00E015B7">
        <w:rPr>
          <w:rFonts w:cs="Arial"/>
          <w:szCs w:val="20"/>
          <w:lang w:val="en-AU"/>
        </w:rPr>
        <w:tab/>
        <w:t>“Should” indicates an optional requirement, that is the recommended process to be followed, but is not mandatory;</w:t>
      </w:r>
    </w:p>
    <w:p w14:paraId="1402C910" w14:textId="77777777" w:rsidR="00F773D7" w:rsidRPr="00E015B7" w:rsidRDefault="00F773D7" w:rsidP="00F773D7">
      <w:pPr>
        <w:spacing w:after="240"/>
        <w:ind w:left="720" w:hanging="720"/>
        <w:jc w:val="both"/>
        <w:rPr>
          <w:rFonts w:cs="Arial"/>
          <w:szCs w:val="20"/>
          <w:lang w:val="en-AU"/>
        </w:rPr>
      </w:pPr>
      <w:r w:rsidRPr="00E015B7">
        <w:rPr>
          <w:rFonts w:cs="Arial"/>
          <w:szCs w:val="20"/>
          <w:lang w:val="en-AU"/>
        </w:rPr>
        <w:tab/>
        <w:t>“May” means “allowed to” or “could possibly”, and is not mandatory.</w:t>
      </w:r>
    </w:p>
    <w:p w14:paraId="49E82209" w14:textId="77777777" w:rsidR="00F773D7" w:rsidRPr="00E015B7" w:rsidRDefault="00F773D7">
      <w:pPr>
        <w:pStyle w:val="Heading2"/>
        <w:pPrChange w:id="55" w:author="Raphael Malyankar" w:date="2025-02-15T23:22:00Z" w16du:dateUtc="2025-02-16T06:22:00Z">
          <w:pPr>
            <w:pStyle w:val="Heading2"/>
            <w:ind w:left="0" w:firstLine="0"/>
          </w:pPr>
        </w:pPrChange>
      </w:pPr>
      <w:bookmarkStart w:id="56" w:name="_Toc260134059"/>
      <w:bookmarkStart w:id="57" w:name="_Toc260142428"/>
      <w:bookmarkStart w:id="58" w:name="_Toc190734787"/>
      <w:r w:rsidRPr="00E015B7">
        <w:t>Maintenance</w:t>
      </w:r>
      <w:bookmarkEnd w:id="56"/>
      <w:bookmarkEnd w:id="57"/>
      <w:bookmarkEnd w:id="58"/>
    </w:p>
    <w:p w14:paraId="696E8816" w14:textId="66587A3F" w:rsidR="00F773D7" w:rsidRPr="00E015B7" w:rsidRDefault="00F773D7" w:rsidP="00F773D7">
      <w:pPr>
        <w:spacing w:after="240"/>
        <w:jc w:val="both"/>
        <w:rPr>
          <w:lang w:val="en-AU"/>
        </w:rPr>
      </w:pPr>
      <w:r w:rsidRPr="00E015B7">
        <w:rPr>
          <w:rFonts w:cs="Arial"/>
          <w:szCs w:val="20"/>
          <w:lang w:val="en-AU"/>
        </w:rPr>
        <w:t>Changes to the Data Classification and Encoding Guide must occur in accordance with the S-1</w:t>
      </w:r>
      <w:r w:rsidR="00E14BDF">
        <w:rPr>
          <w:rFonts w:cs="Arial"/>
          <w:szCs w:val="20"/>
          <w:lang w:val="en-AU"/>
        </w:rPr>
        <w:t>30</w:t>
      </w:r>
      <w:r>
        <w:rPr>
          <w:rFonts w:cs="Arial"/>
          <w:szCs w:val="20"/>
          <w:lang w:val="en-AU"/>
        </w:rPr>
        <w:t xml:space="preserve"> </w:t>
      </w:r>
      <w:r w:rsidR="00E14BDF">
        <w:rPr>
          <w:rFonts w:cs="Arial"/>
          <w:szCs w:val="20"/>
          <w:lang w:val="en-AU"/>
        </w:rPr>
        <w:t>PDGSA</w:t>
      </w:r>
      <w:r>
        <w:rPr>
          <w:rFonts w:cs="Arial"/>
          <w:szCs w:val="20"/>
          <w:lang w:val="en-AU"/>
        </w:rPr>
        <w:t xml:space="preserve"> </w:t>
      </w:r>
      <w:r w:rsidRPr="00E015B7">
        <w:rPr>
          <w:rFonts w:cs="Arial"/>
          <w:szCs w:val="20"/>
          <w:lang w:val="en-AU"/>
        </w:rPr>
        <w:t>Product Specification.</w:t>
      </w:r>
    </w:p>
    <w:p w14:paraId="5067A582" w14:textId="42C5BEBE" w:rsidR="00F773D7" w:rsidRDefault="00F773D7" w:rsidP="00F773D7">
      <w:pPr>
        <w:pStyle w:val="Heading1"/>
        <w:spacing w:before="240" w:after="240" w:line="240" w:lineRule="exact"/>
        <w:ind w:left="431" w:hanging="431"/>
        <w:rPr>
          <w:kern w:val="28"/>
          <w:szCs w:val="24"/>
          <w:lang w:val="en-AU"/>
        </w:rPr>
      </w:pPr>
      <w:bookmarkStart w:id="59" w:name="_Toc260134068"/>
      <w:bookmarkStart w:id="60" w:name="_Toc260142437"/>
      <w:r w:rsidRPr="00DC6E9A">
        <w:rPr>
          <w:kern w:val="28"/>
          <w:szCs w:val="24"/>
          <w:lang w:val="en-AU"/>
        </w:rPr>
        <w:br w:type="page"/>
      </w:r>
      <w:bookmarkStart w:id="61" w:name="_Toc190734788"/>
      <w:r w:rsidRPr="00DC6E9A">
        <w:rPr>
          <w:kern w:val="28"/>
          <w:szCs w:val="24"/>
          <w:lang w:val="en-AU"/>
        </w:rPr>
        <w:lastRenderedPageBreak/>
        <w:t>General</w:t>
      </w:r>
      <w:bookmarkEnd w:id="59"/>
      <w:bookmarkEnd w:id="60"/>
      <w:bookmarkEnd w:id="61"/>
    </w:p>
    <w:p w14:paraId="56D1A687" w14:textId="79B267FD" w:rsidR="00486203" w:rsidRPr="00E015B7" w:rsidRDefault="00486203" w:rsidP="00413498">
      <w:pPr>
        <w:pStyle w:val="Heading2"/>
      </w:pPr>
      <w:bookmarkStart w:id="62" w:name="_Toc190734789"/>
      <w:r>
        <w:t>Introduction</w:t>
      </w:r>
      <w:bookmarkEnd w:id="62"/>
    </w:p>
    <w:p w14:paraId="4720DD91" w14:textId="41FDF249" w:rsidR="00486203" w:rsidDel="00CA2A62" w:rsidRDefault="00486203">
      <w:pPr>
        <w:rPr>
          <w:del w:id="63" w:author="Raphael Malyankar" w:date="2025-02-17T12:00:00Z" w16du:dateUtc="2025-02-17T19:00:00Z"/>
          <w:lang w:val="en-AU"/>
        </w:rPr>
        <w:pPrChange w:id="64" w:author="Raphael Malyankar" w:date="2025-02-17T12:00:00Z" w16du:dateUtc="2025-02-17T19:00:00Z">
          <w:pPr>
            <w:autoSpaceDE w:val="0"/>
            <w:autoSpaceDN w:val="0"/>
            <w:adjustRightInd w:val="0"/>
            <w:spacing w:after="0" w:line="240" w:lineRule="auto"/>
            <w:jc w:val="both"/>
          </w:pPr>
        </w:pPrChange>
      </w:pPr>
      <w:r w:rsidRPr="00486203">
        <w:rPr>
          <w:lang w:val="en-AU"/>
        </w:rPr>
        <w:t>This S-1</w:t>
      </w:r>
      <w:r>
        <w:rPr>
          <w:lang w:val="en-AU"/>
        </w:rPr>
        <w:t>30</w:t>
      </w:r>
      <w:r w:rsidRPr="00486203">
        <w:rPr>
          <w:lang w:val="en-AU"/>
        </w:rPr>
        <w:t xml:space="preserve"> Data Classification and Encoding Guide (DCEG) contains rules and guidance for converting data describing the real world into data p</w:t>
      </w:r>
      <w:r>
        <w:rPr>
          <w:lang w:val="en-AU"/>
        </w:rPr>
        <w:t>roducts that conform to the S-130</w:t>
      </w:r>
      <w:r w:rsidRPr="00486203">
        <w:rPr>
          <w:lang w:val="en-AU"/>
        </w:rPr>
        <w:t xml:space="preserve"> specification. </w:t>
      </w:r>
    </w:p>
    <w:p w14:paraId="4644ACDE" w14:textId="77777777" w:rsidR="00486203" w:rsidRPr="00486203" w:rsidRDefault="00486203">
      <w:pPr>
        <w:rPr>
          <w:lang w:val="en-AU"/>
        </w:rPr>
        <w:pPrChange w:id="65" w:author="Raphael Malyankar" w:date="2025-02-17T12:00:00Z" w16du:dateUtc="2025-02-17T19:00:00Z">
          <w:pPr>
            <w:autoSpaceDE w:val="0"/>
            <w:autoSpaceDN w:val="0"/>
            <w:adjustRightInd w:val="0"/>
            <w:spacing w:after="0" w:line="240" w:lineRule="auto"/>
            <w:jc w:val="both"/>
          </w:pPr>
        </w:pPrChange>
      </w:pPr>
    </w:p>
    <w:p w14:paraId="52E0CBFB" w14:textId="00CA2326" w:rsidR="00486203" w:rsidDel="00CA2A62" w:rsidRDefault="00486203">
      <w:pPr>
        <w:rPr>
          <w:del w:id="66" w:author="Raphael Malyankar" w:date="2025-02-17T12:00:00Z" w16du:dateUtc="2025-02-17T19:00:00Z"/>
          <w:lang w:val="en-AU"/>
        </w:rPr>
        <w:pPrChange w:id="67" w:author="Raphael Malyankar" w:date="2025-02-17T12:00:00Z" w16du:dateUtc="2025-02-17T19:00:00Z">
          <w:pPr>
            <w:autoSpaceDE w:val="0"/>
            <w:autoSpaceDN w:val="0"/>
            <w:adjustRightInd w:val="0"/>
            <w:spacing w:after="0" w:line="240" w:lineRule="auto"/>
            <w:jc w:val="both"/>
          </w:pPr>
        </w:pPrChange>
      </w:pPr>
      <w:r>
        <w:rPr>
          <w:lang w:val="en-AU"/>
        </w:rPr>
        <w:t>The S-130</w:t>
      </w:r>
      <w:r w:rsidRPr="00486203">
        <w:rPr>
          <w:lang w:val="en-AU"/>
        </w:rPr>
        <w:t xml:space="preserve"> specification contains an application schema (UML model) describing the conceptual domain model in terms of classes and relationships, and a Feature Catalogue (see S-1</w:t>
      </w:r>
      <w:r>
        <w:rPr>
          <w:lang w:val="en-AU"/>
        </w:rPr>
        <w:t>30</w:t>
      </w:r>
      <w:r w:rsidRPr="00486203">
        <w:rPr>
          <w:lang w:val="en-AU"/>
        </w:rPr>
        <w:t xml:space="preserve"> Annex B) that specifies the data model, i.e., specifies the data model types and associations corresponding to the various classes and relationships in the application schema. </w:t>
      </w:r>
    </w:p>
    <w:p w14:paraId="65B323A9" w14:textId="77777777" w:rsidR="00486203" w:rsidRPr="00486203" w:rsidRDefault="00486203">
      <w:pPr>
        <w:rPr>
          <w:lang w:val="en-AU"/>
        </w:rPr>
        <w:pPrChange w:id="68" w:author="Raphael Malyankar" w:date="2025-02-17T12:00:00Z" w16du:dateUtc="2025-02-17T19:00:00Z">
          <w:pPr>
            <w:autoSpaceDE w:val="0"/>
            <w:autoSpaceDN w:val="0"/>
            <w:adjustRightInd w:val="0"/>
            <w:spacing w:after="0" w:line="240" w:lineRule="auto"/>
            <w:jc w:val="both"/>
          </w:pPr>
        </w:pPrChange>
      </w:pPr>
    </w:p>
    <w:p w14:paraId="14FE40E4" w14:textId="4BB06DA0" w:rsidR="00486203" w:rsidDel="00CA2A62" w:rsidRDefault="00486203">
      <w:pPr>
        <w:rPr>
          <w:del w:id="69" w:author="Raphael Malyankar" w:date="2025-02-17T12:00:00Z" w16du:dateUtc="2025-02-17T19:00:00Z"/>
          <w:lang w:val="en-AU"/>
        </w:rPr>
        <w:pPrChange w:id="70" w:author="Raphael Malyankar" w:date="2025-02-17T12:00:00Z" w16du:dateUtc="2025-02-17T19:00:00Z">
          <w:pPr>
            <w:autoSpaceDE w:val="0"/>
            <w:autoSpaceDN w:val="0"/>
            <w:adjustRightInd w:val="0"/>
            <w:spacing w:after="0" w:line="240" w:lineRule="auto"/>
            <w:jc w:val="both"/>
          </w:pPr>
        </w:pPrChange>
      </w:pPr>
      <w:r w:rsidRPr="00486203">
        <w:rPr>
          <w:lang w:val="en-AU"/>
        </w:rPr>
        <w:t>To simplify the DCEG text, the various data model types will be provided without the suffixes “class”, “type” or “instance”; e.g. the term “feature” should be understood as “feature class” or “feature type” or “feature instance” as best fits the immediate context in which it is used (and where there might be confusion, it is written out in full as feature class/type/instance). The model defines real world entities as a combination of descriptive and spati</w:t>
      </w:r>
      <w:r>
        <w:rPr>
          <w:lang w:val="en-AU"/>
        </w:rPr>
        <w:t>al characteristics.</w:t>
      </w:r>
      <w:r w:rsidRPr="00486203">
        <w:rPr>
          <w:lang w:val="en-AU"/>
        </w:rPr>
        <w:t xml:space="preserve"> </w:t>
      </w:r>
    </w:p>
    <w:p w14:paraId="698B6E75" w14:textId="77777777" w:rsidR="00486203" w:rsidRPr="00486203" w:rsidRDefault="00486203">
      <w:pPr>
        <w:rPr>
          <w:lang w:val="en-AU"/>
        </w:rPr>
        <w:pPrChange w:id="71" w:author="Raphael Malyankar" w:date="2025-02-17T12:00:00Z" w16du:dateUtc="2025-02-17T19:00:00Z">
          <w:pPr>
            <w:autoSpaceDE w:val="0"/>
            <w:autoSpaceDN w:val="0"/>
            <w:adjustRightInd w:val="0"/>
            <w:spacing w:after="0" w:line="240" w:lineRule="auto"/>
            <w:jc w:val="both"/>
          </w:pPr>
        </w:pPrChange>
      </w:pPr>
    </w:p>
    <w:p w14:paraId="790C2319" w14:textId="761EE293" w:rsidR="00486203" w:rsidDel="00CA2A62" w:rsidRDefault="00486203">
      <w:pPr>
        <w:rPr>
          <w:del w:id="72" w:author="Raphael Malyankar" w:date="2025-02-17T11:58:00Z" w16du:dateUtc="2025-02-17T18:58:00Z"/>
          <w:lang w:val="en-AU"/>
        </w:rPr>
        <w:pPrChange w:id="73" w:author="Raphael Malyankar" w:date="2025-02-17T12:00:00Z" w16du:dateUtc="2025-02-17T19:00:00Z">
          <w:pPr>
            <w:autoSpaceDE w:val="0"/>
            <w:autoSpaceDN w:val="0"/>
            <w:adjustRightInd w:val="0"/>
            <w:spacing w:after="0" w:line="240" w:lineRule="auto"/>
            <w:jc w:val="both"/>
          </w:pPr>
        </w:pPrChange>
      </w:pPr>
      <w:r w:rsidRPr="00486203">
        <w:rPr>
          <w:lang w:val="en-AU"/>
        </w:rPr>
        <w:t>This section of the DCEG contains general information needed to understand the encoding rules and describes fundamental common rules and constraints. It also describes datasets and metadata. The data model object types used within S-1</w:t>
      </w:r>
      <w:r>
        <w:rPr>
          <w:lang w:val="en-AU"/>
        </w:rPr>
        <w:t>30</w:t>
      </w:r>
      <w:r w:rsidRPr="00486203">
        <w:rPr>
          <w:lang w:val="en-AU"/>
        </w:rPr>
        <w:t xml:space="preserve"> and their encoding rules and guidelines are defined in detail in subsequent sections of this document.</w:t>
      </w:r>
      <w:del w:id="74" w:author="Raphael Malyankar" w:date="2025-02-17T11:58:00Z" w16du:dateUtc="2025-02-17T18:58:00Z">
        <w:r w:rsidRPr="00486203" w:rsidDel="00CA2A62">
          <w:rPr>
            <w:lang w:val="en-AU"/>
          </w:rPr>
          <w:delText xml:space="preserve"> </w:delText>
        </w:r>
      </w:del>
    </w:p>
    <w:p w14:paraId="00963663" w14:textId="77777777" w:rsidR="00CA2A62" w:rsidRPr="00486203" w:rsidRDefault="00CA2A62">
      <w:pPr>
        <w:rPr>
          <w:ins w:id="75" w:author="Raphael Malyankar" w:date="2025-02-17T11:58:00Z" w16du:dateUtc="2025-02-17T18:58:00Z"/>
          <w:lang w:val="en-AU"/>
        </w:rPr>
        <w:pPrChange w:id="76" w:author="Raphael Malyankar" w:date="2025-02-17T12:00:00Z" w16du:dateUtc="2025-02-17T19:00:00Z">
          <w:pPr>
            <w:autoSpaceDE w:val="0"/>
            <w:autoSpaceDN w:val="0"/>
            <w:adjustRightInd w:val="0"/>
            <w:spacing w:after="0" w:line="240" w:lineRule="auto"/>
            <w:jc w:val="both"/>
          </w:pPr>
        </w:pPrChange>
      </w:pPr>
    </w:p>
    <w:p w14:paraId="37335A49" w14:textId="66E2A4A2" w:rsidR="00486203" w:rsidRDefault="00486203">
      <w:pPr>
        <w:rPr>
          <w:lang w:val="en-AU"/>
        </w:rPr>
        <w:pPrChange w:id="77" w:author="Raphael Malyankar" w:date="2025-02-17T12:00:00Z" w16du:dateUtc="2025-02-17T19:00:00Z">
          <w:pPr>
            <w:jc w:val="both"/>
          </w:pPr>
        </w:pPrChange>
      </w:pPr>
      <w:r w:rsidRPr="00486203">
        <w:rPr>
          <w:lang w:val="en-AU"/>
        </w:rPr>
        <w:t xml:space="preserve">Within this document the features, information types, associations and attributes appear in </w:t>
      </w:r>
      <w:r w:rsidRPr="00486203">
        <w:rPr>
          <w:b/>
          <w:lang w:val="en-AU"/>
        </w:rPr>
        <w:t>bold text</w:t>
      </w:r>
      <w:r w:rsidRPr="00486203">
        <w:rPr>
          <w:lang w:val="en-AU"/>
        </w:rPr>
        <w:t>.</w:t>
      </w:r>
    </w:p>
    <w:p w14:paraId="43C368D6" w14:textId="3122195F" w:rsidR="00F773D7" w:rsidRPr="00CA2A62" w:rsidRDefault="00486203" w:rsidP="00CA2A62">
      <w:pPr>
        <w:pStyle w:val="Heading2"/>
      </w:pPr>
      <w:bookmarkStart w:id="78" w:name="_Toc190734790"/>
      <w:bookmarkStart w:id="79" w:name="Featobj"/>
      <w:r w:rsidRPr="00CA2A62">
        <w:t>Descriptive characteristics</w:t>
      </w:r>
      <w:bookmarkEnd w:id="78"/>
    </w:p>
    <w:p w14:paraId="043416AD" w14:textId="1494A637" w:rsidR="00486203" w:rsidRDefault="00486203" w:rsidP="00CB0D86">
      <w:pPr>
        <w:pStyle w:val="Heading3"/>
      </w:pPr>
      <w:bookmarkStart w:id="80" w:name="_Toc190734791"/>
      <w:r>
        <w:t>Feature</w:t>
      </w:r>
      <w:bookmarkEnd w:id="80"/>
    </w:p>
    <w:p w14:paraId="5E9756C3" w14:textId="4BD62AA2" w:rsidR="00486203" w:rsidRPr="00486203" w:rsidRDefault="00486203" w:rsidP="00486203">
      <w:pPr>
        <w:jc w:val="both"/>
        <w:rPr>
          <w:rFonts w:eastAsia="Malgun Gothic" w:cs="Arial"/>
          <w:szCs w:val="20"/>
          <w:lang w:val="en-AU"/>
        </w:rPr>
      </w:pPr>
      <w:del w:id="81" w:author="Raphael Malyankar" w:date="2025-02-16T22:19:00Z" w16du:dateUtc="2025-02-17T05:19:00Z">
        <w:r w:rsidDel="00564769">
          <w:rPr>
            <w:rFonts w:eastAsia="Malgun Gothic" w:cs="Arial"/>
            <w:szCs w:val="20"/>
            <w:lang w:val="en-AU"/>
          </w:rPr>
          <w:br/>
        </w:r>
      </w:del>
      <w:r w:rsidRPr="00486203">
        <w:rPr>
          <w:rFonts w:eastAsia="Malgun Gothic" w:cs="Arial"/>
          <w:szCs w:val="20"/>
          <w:lang w:val="en-AU"/>
        </w:rPr>
        <w:t>A feature contains descriptive attributes that characterize real world entities.</w:t>
      </w:r>
    </w:p>
    <w:p w14:paraId="6EE860B6" w14:textId="4E6A96A1" w:rsidR="00486203" w:rsidRPr="00486203" w:rsidRDefault="00486203" w:rsidP="00486203">
      <w:pPr>
        <w:jc w:val="both"/>
        <w:rPr>
          <w:rFonts w:eastAsia="Malgun Gothic" w:cs="Arial"/>
          <w:szCs w:val="20"/>
          <w:lang w:val="en-AU"/>
        </w:rPr>
      </w:pPr>
      <w:r w:rsidRPr="00486203">
        <w:rPr>
          <w:rFonts w:eastAsia="Malgun Gothic" w:cs="Arial"/>
          <w:szCs w:val="20"/>
          <w:lang w:val="en-AU"/>
        </w:rPr>
        <w:t xml:space="preserve">The word ‘feature’ as used in the ISO 191xx series and in S-100 based product specifications has two distinct but </w:t>
      </w:r>
      <w:r>
        <w:rPr>
          <w:rFonts w:eastAsia="Malgun Gothic" w:cs="Arial"/>
          <w:szCs w:val="20"/>
          <w:lang w:val="en-AU"/>
        </w:rPr>
        <w:t>r</w:t>
      </w:r>
      <w:r w:rsidRPr="00486203">
        <w:rPr>
          <w:rFonts w:eastAsia="Malgun Gothic" w:cs="Arial"/>
          <w:szCs w:val="20"/>
          <w:lang w:val="en-AU"/>
        </w:rPr>
        <w:t xml:space="preserve">elated senses – ‘feature type’ and ‘feature instance’. A feature instance is a single occurrence of the feature and is </w:t>
      </w:r>
      <w:r>
        <w:rPr>
          <w:rFonts w:eastAsia="Malgun Gothic" w:cs="Arial"/>
          <w:szCs w:val="20"/>
          <w:lang w:val="en-AU"/>
        </w:rPr>
        <w:t>r</w:t>
      </w:r>
      <w:r w:rsidRPr="00486203">
        <w:rPr>
          <w:rFonts w:eastAsia="Malgun Gothic" w:cs="Arial"/>
          <w:szCs w:val="20"/>
          <w:lang w:val="en-AU"/>
        </w:rPr>
        <w:t>epresented as an object in a dataset.</w:t>
      </w:r>
    </w:p>
    <w:p w14:paraId="661199CE" w14:textId="63D31935" w:rsidR="00486203" w:rsidRPr="00486203" w:rsidRDefault="00486203" w:rsidP="00486203">
      <w:pPr>
        <w:jc w:val="both"/>
        <w:rPr>
          <w:rFonts w:eastAsia="Malgun Gothic" w:cs="Arial"/>
          <w:szCs w:val="20"/>
          <w:lang w:val="en-AU"/>
        </w:rPr>
      </w:pPr>
      <w:r w:rsidRPr="00486203">
        <w:rPr>
          <w:rFonts w:eastAsia="Malgun Gothic" w:cs="Arial"/>
          <w:szCs w:val="20"/>
          <w:lang w:val="en-AU"/>
        </w:rPr>
        <w:t>The location of a feature instance on the Earth’s surface is indicated by a relationship to one or more spatial primitive instances. A feature instance may exist without referencing a spatial primitive instance.</w:t>
      </w:r>
    </w:p>
    <w:p w14:paraId="31262ED4" w14:textId="4F2F0C16" w:rsidR="00F773D7" w:rsidRDefault="00486203" w:rsidP="00486203">
      <w:pPr>
        <w:pStyle w:val="Heading4"/>
        <w:rPr>
          <w:lang w:val="en-AU"/>
        </w:rPr>
      </w:pPr>
      <w:bookmarkStart w:id="82" w:name="_Toc190734792"/>
      <w:bookmarkStart w:id="83" w:name="_Toc260134070"/>
      <w:bookmarkStart w:id="84" w:name="_Toc260142439"/>
      <w:bookmarkStart w:id="85" w:name="UOC"/>
      <w:bookmarkEnd w:id="79"/>
      <w:r>
        <w:rPr>
          <w:lang w:val="en-AU"/>
        </w:rPr>
        <w:t>Geographic feature class</w:t>
      </w:r>
      <w:bookmarkEnd w:id="82"/>
    </w:p>
    <w:p w14:paraId="5AEF960F" w14:textId="2B420EE9" w:rsidR="00486203" w:rsidRPr="00486203" w:rsidRDefault="00486203" w:rsidP="0020684C">
      <w:pPr>
        <w:jc w:val="both"/>
        <w:rPr>
          <w:rFonts w:cs="Arial"/>
          <w:szCs w:val="20"/>
          <w:lang w:val="en-AU"/>
        </w:rPr>
      </w:pPr>
      <w:r>
        <w:rPr>
          <w:b/>
          <w:lang w:val="en-AU"/>
        </w:rPr>
        <w:br/>
      </w:r>
      <w:r w:rsidRPr="00486203">
        <w:rPr>
          <w:rFonts w:cs="Arial"/>
          <w:b/>
          <w:szCs w:val="20"/>
          <w:lang w:val="en-AU"/>
        </w:rPr>
        <w:t>Geographic (Geo) feature</w:t>
      </w:r>
      <w:r w:rsidRPr="00486203">
        <w:rPr>
          <w:rFonts w:cs="Arial"/>
          <w:szCs w:val="20"/>
          <w:lang w:val="en-AU"/>
        </w:rPr>
        <w:t xml:space="preserve"> types carry the descriptive characteristics of a real world entity which is provided by a spatial primitive instance.</w:t>
      </w:r>
    </w:p>
    <w:p w14:paraId="45E9DC1E" w14:textId="51587302" w:rsidR="00486203" w:rsidRDefault="00486203" w:rsidP="00486203">
      <w:pPr>
        <w:pStyle w:val="Heading4"/>
        <w:rPr>
          <w:lang w:val="en-AU"/>
        </w:rPr>
      </w:pPr>
      <w:bookmarkStart w:id="86" w:name="_Toc190734793"/>
      <w:r>
        <w:rPr>
          <w:lang w:val="en-AU"/>
        </w:rPr>
        <w:t>Meta feature class</w:t>
      </w:r>
      <w:bookmarkEnd w:id="86"/>
    </w:p>
    <w:p w14:paraId="1E1CD86E" w14:textId="7D1E8F55" w:rsidR="00486203" w:rsidRDefault="00486203" w:rsidP="00486203">
      <w:pPr>
        <w:rPr>
          <w:rFonts w:cs="Arial"/>
          <w:szCs w:val="20"/>
          <w:lang w:val="en-AU"/>
        </w:rPr>
      </w:pPr>
      <w:r>
        <w:rPr>
          <w:rFonts w:cs="Arial"/>
          <w:b/>
          <w:szCs w:val="20"/>
          <w:lang w:val="en-AU"/>
        </w:rPr>
        <w:br/>
      </w:r>
      <w:commentRangeStart w:id="87"/>
      <w:r w:rsidRPr="00486203">
        <w:rPr>
          <w:rFonts w:cs="Arial"/>
          <w:b/>
          <w:szCs w:val="20"/>
          <w:lang w:val="en-AU"/>
        </w:rPr>
        <w:t>Meta feature type</w:t>
      </w:r>
      <w:r w:rsidRPr="00486203">
        <w:rPr>
          <w:rFonts w:cs="Arial"/>
          <w:szCs w:val="20"/>
          <w:lang w:val="en-AU"/>
        </w:rPr>
        <w:t xml:space="preserve"> contains information about other features.</w:t>
      </w:r>
      <w:ins w:id="88" w:author="Raphael Malyankar" w:date="2025-02-17T11:55:00Z" w16du:dateUtc="2025-02-17T18:55:00Z">
        <w:r w:rsidR="00F33E12">
          <w:rPr>
            <w:rFonts w:cs="Arial"/>
            <w:szCs w:val="20"/>
            <w:lang w:val="en-AU"/>
          </w:rPr>
          <w:t xml:space="preserve"> S-130 Edition 2.0.0 does not include any meta-features.</w:t>
        </w:r>
        <w:commentRangeEnd w:id="87"/>
        <w:r w:rsidR="00F33E12">
          <w:rPr>
            <w:rStyle w:val="CommentReference"/>
          </w:rPr>
          <w:commentReference w:id="87"/>
        </w:r>
      </w:ins>
    </w:p>
    <w:p w14:paraId="0A0FACC1" w14:textId="77777777" w:rsidR="00486203" w:rsidRPr="00486203" w:rsidRDefault="00486203" w:rsidP="00486203">
      <w:pPr>
        <w:rPr>
          <w:rFonts w:cs="Arial"/>
          <w:szCs w:val="20"/>
          <w:lang w:val="en-AU"/>
        </w:rPr>
      </w:pPr>
    </w:p>
    <w:p w14:paraId="38D37D2B" w14:textId="23EC86E2" w:rsidR="00F773D7" w:rsidRDefault="00486203" w:rsidP="00CB0D86">
      <w:pPr>
        <w:pStyle w:val="Heading3"/>
        <w:rPr>
          <w:lang w:eastAsia="en-AU"/>
        </w:rPr>
      </w:pPr>
      <w:bookmarkStart w:id="89" w:name="_Toc190734794"/>
      <w:bookmarkEnd w:id="83"/>
      <w:bookmarkEnd w:id="84"/>
      <w:r>
        <w:rPr>
          <w:lang w:eastAsia="en-AU"/>
        </w:rPr>
        <w:t>Information type</w:t>
      </w:r>
      <w:bookmarkEnd w:id="89"/>
    </w:p>
    <w:p w14:paraId="2E22E34E" w14:textId="232E84A9" w:rsidR="00486203" w:rsidRPr="00486203" w:rsidRDefault="00486203" w:rsidP="00486203">
      <w:pPr>
        <w:spacing w:after="120"/>
        <w:jc w:val="both"/>
        <w:rPr>
          <w:rFonts w:cs="Arial"/>
          <w:szCs w:val="20"/>
          <w:lang w:val="en-AU" w:eastAsia="en-AU"/>
        </w:rPr>
      </w:pPr>
      <w:del w:id="90" w:author="Raphael Malyankar" w:date="2025-02-16T22:20:00Z" w16du:dateUtc="2025-02-17T05:20:00Z">
        <w:r w:rsidDel="00564769">
          <w:rPr>
            <w:rFonts w:cs="Arial"/>
            <w:szCs w:val="20"/>
            <w:lang w:val="en-AU" w:eastAsia="en-AU"/>
          </w:rPr>
          <w:br/>
        </w:r>
      </w:del>
      <w:r w:rsidRPr="00486203">
        <w:rPr>
          <w:rFonts w:cs="Arial"/>
          <w:szCs w:val="20"/>
          <w:lang w:val="en-AU" w:eastAsia="en-AU"/>
        </w:rPr>
        <w:t>An information type has no geometry and therefore is not associated to any spatial primitives to indicate its location.</w:t>
      </w:r>
    </w:p>
    <w:p w14:paraId="6633E351" w14:textId="02CE8D5C" w:rsidR="00486203" w:rsidRDefault="00486203" w:rsidP="00486203">
      <w:pPr>
        <w:spacing w:after="120"/>
        <w:jc w:val="both"/>
        <w:rPr>
          <w:rFonts w:cs="Arial"/>
          <w:szCs w:val="20"/>
          <w:lang w:val="en-AU" w:eastAsia="en-AU"/>
        </w:rPr>
      </w:pPr>
      <w:r w:rsidRPr="00486203">
        <w:rPr>
          <w:rFonts w:cs="Arial"/>
          <w:szCs w:val="20"/>
          <w:lang w:val="en-AU" w:eastAsia="en-AU"/>
        </w:rPr>
        <w:t>An information type may have attributes and can be associated with features or other information types in order to carry information particular to these associated features or information types.</w:t>
      </w:r>
    </w:p>
    <w:p w14:paraId="4911B719" w14:textId="77777777" w:rsidR="002262B9" w:rsidRDefault="002262B9" w:rsidP="00486203">
      <w:pPr>
        <w:spacing w:after="120"/>
        <w:jc w:val="both"/>
        <w:rPr>
          <w:rFonts w:cs="Arial"/>
          <w:szCs w:val="20"/>
          <w:lang w:val="en-AU" w:eastAsia="en-AU"/>
        </w:rPr>
      </w:pPr>
    </w:p>
    <w:p w14:paraId="57AC9A2D" w14:textId="77777777" w:rsidR="0020684C" w:rsidRDefault="0020684C">
      <w:pPr>
        <w:rPr>
          <w:rFonts w:eastAsia="Malgun Gothic" w:cs="Arial"/>
          <w:b/>
          <w:szCs w:val="32"/>
          <w:lang w:val="en-AU" w:eastAsia="en-AU"/>
        </w:rPr>
      </w:pPr>
      <w:r>
        <w:rPr>
          <w:lang w:val="en-AU" w:eastAsia="en-AU"/>
        </w:rPr>
        <w:br w:type="page"/>
      </w:r>
    </w:p>
    <w:p w14:paraId="037FC57E" w14:textId="0FE30ABB" w:rsidR="00486203" w:rsidRPr="00564769" w:rsidRDefault="00681022" w:rsidP="002F27E2">
      <w:pPr>
        <w:pStyle w:val="Heading2"/>
        <w:rPr>
          <w:szCs w:val="20"/>
          <w:lang w:eastAsia="en-AU"/>
        </w:rPr>
      </w:pPr>
      <w:bookmarkStart w:id="91" w:name="_Toc190734795"/>
      <w:r>
        <w:rPr>
          <w:lang w:eastAsia="en-AU"/>
        </w:rPr>
        <w:lastRenderedPageBreak/>
        <w:t>Spatial Characteristics</w:t>
      </w:r>
      <w:bookmarkEnd w:id="91"/>
    </w:p>
    <w:p w14:paraId="36532F20" w14:textId="06AFA560" w:rsidR="002262B9" w:rsidRDefault="002262B9" w:rsidP="00CB0D86">
      <w:pPr>
        <w:pStyle w:val="Heading3"/>
        <w:rPr>
          <w:lang w:eastAsia="en-AU"/>
        </w:rPr>
      </w:pPr>
      <w:bookmarkStart w:id="92" w:name="_Toc190734796"/>
      <w:r>
        <w:rPr>
          <w:lang w:eastAsia="en-AU"/>
        </w:rPr>
        <w:t>Spatial primitives</w:t>
      </w:r>
      <w:bookmarkEnd w:id="92"/>
    </w:p>
    <w:p w14:paraId="59C2BAA8" w14:textId="29B3FA5B" w:rsidR="002262B9" w:rsidRDefault="002262B9" w:rsidP="002262B9">
      <w:pPr>
        <w:autoSpaceDE w:val="0"/>
        <w:autoSpaceDN w:val="0"/>
        <w:adjustRightInd w:val="0"/>
        <w:spacing w:after="0" w:line="240" w:lineRule="auto"/>
        <w:jc w:val="both"/>
        <w:rPr>
          <w:rFonts w:eastAsia="Malgun Gothic" w:cs="Times New Roman"/>
          <w:szCs w:val="24"/>
          <w:lang w:val="en-AU"/>
        </w:rPr>
      </w:pPr>
      <w:del w:id="93" w:author="Raphael Malyankar" w:date="2025-02-16T22:20:00Z" w16du:dateUtc="2025-02-17T05:20:00Z">
        <w:r w:rsidDel="00564769">
          <w:rPr>
            <w:rFonts w:cs="Arial"/>
            <w:color w:val="000000"/>
          </w:rPr>
          <w:br/>
        </w:r>
      </w:del>
      <w:r w:rsidRPr="002262B9">
        <w:rPr>
          <w:rFonts w:eastAsia="Malgun Gothic" w:cs="Times New Roman"/>
          <w:szCs w:val="24"/>
          <w:lang w:val="en-AU"/>
        </w:rPr>
        <w:t>The allowable spatial primitive for each feature is defined in the Feature Catalogue. Allowable spatial primitive</w:t>
      </w:r>
      <w:r>
        <w:rPr>
          <w:rFonts w:eastAsia="Malgun Gothic" w:cs="Times New Roman"/>
          <w:szCs w:val="24"/>
          <w:lang w:val="en-AU"/>
        </w:rPr>
        <w:t>s are point, curve and surface.</w:t>
      </w:r>
    </w:p>
    <w:p w14:paraId="78982FD6" w14:textId="77777777" w:rsidR="002262B9" w:rsidRPr="002262B9" w:rsidRDefault="002262B9" w:rsidP="002262B9">
      <w:pPr>
        <w:autoSpaceDE w:val="0"/>
        <w:autoSpaceDN w:val="0"/>
        <w:adjustRightInd w:val="0"/>
        <w:spacing w:after="0" w:line="240" w:lineRule="auto"/>
        <w:jc w:val="both"/>
        <w:rPr>
          <w:rFonts w:eastAsia="Malgun Gothic" w:cs="Times New Roman"/>
          <w:szCs w:val="24"/>
          <w:lang w:val="en-AU"/>
        </w:rPr>
      </w:pPr>
    </w:p>
    <w:p w14:paraId="270B7410" w14:textId="0DB8B79E" w:rsidR="002262B9" w:rsidRDefault="002262B9" w:rsidP="002262B9">
      <w:pPr>
        <w:jc w:val="both"/>
        <w:rPr>
          <w:rFonts w:eastAsia="Malgun Gothic" w:cs="Times New Roman"/>
          <w:szCs w:val="24"/>
          <w:lang w:val="en-AU"/>
        </w:rPr>
      </w:pPr>
      <w:r w:rsidRPr="002262B9">
        <w:rPr>
          <w:rFonts w:eastAsia="Malgun Gothic" w:cs="Times New Roman"/>
          <w:szCs w:val="24"/>
          <w:lang w:val="en-AU"/>
        </w:rPr>
        <w:t>Within this document, allowable spatial primitives are included in the description of each feature. For easy reference, Table 2-1 below summarises the allowable spatial primitives for each feature. In the table, abbreviations are as follows: point (P), curve (C), surface (S) and none (N).</w:t>
      </w:r>
    </w:p>
    <w:tbl>
      <w:tblPr>
        <w:tblStyle w:val="TableGrid"/>
        <w:tblW w:w="0" w:type="auto"/>
        <w:tblInd w:w="0" w:type="dxa"/>
        <w:tblLook w:val="04A0" w:firstRow="1" w:lastRow="0" w:firstColumn="1" w:lastColumn="0" w:noHBand="0" w:noVBand="1"/>
      </w:tblPr>
      <w:tblGrid>
        <w:gridCol w:w="4887"/>
        <w:gridCol w:w="1291"/>
        <w:gridCol w:w="1296"/>
        <w:gridCol w:w="1291"/>
        <w:gridCol w:w="1291"/>
      </w:tblGrid>
      <w:tr w:rsidR="00183BF1" w14:paraId="6DE80D88" w14:textId="77777777" w:rsidTr="00183BF1">
        <w:tc>
          <w:tcPr>
            <w:tcW w:w="4932" w:type="dxa"/>
            <w:shd w:val="clear" w:color="auto" w:fill="BFBFBF" w:themeFill="background1" w:themeFillShade="BF"/>
          </w:tcPr>
          <w:p w14:paraId="17250B8E" w14:textId="06AAE303" w:rsidR="002262B9" w:rsidRPr="00183BF1" w:rsidRDefault="002262B9" w:rsidP="00183BF1">
            <w:pPr>
              <w:pStyle w:val="BodyText"/>
              <w:keepNext/>
              <w:keepLines/>
              <w:spacing w:before="60" w:after="60"/>
              <w:jc w:val="center"/>
              <w:rPr>
                <w:b/>
                <w:sz w:val="16"/>
                <w:szCs w:val="16"/>
                <w:lang w:val="en-AU" w:eastAsia="en-US"/>
              </w:rPr>
            </w:pPr>
            <w:r w:rsidRPr="00183BF1">
              <w:rPr>
                <w:b/>
                <w:sz w:val="16"/>
                <w:szCs w:val="16"/>
                <w:lang w:val="en-AU" w:eastAsia="en-US"/>
              </w:rPr>
              <w:t>Feature</w:t>
            </w:r>
          </w:p>
        </w:tc>
        <w:tc>
          <w:tcPr>
            <w:tcW w:w="1304" w:type="dxa"/>
            <w:shd w:val="clear" w:color="auto" w:fill="BFBFBF" w:themeFill="background1" w:themeFillShade="BF"/>
          </w:tcPr>
          <w:p w14:paraId="03390861" w14:textId="5498F8BA" w:rsidR="002262B9" w:rsidRPr="00183BF1" w:rsidRDefault="002262B9" w:rsidP="00183BF1">
            <w:pPr>
              <w:pStyle w:val="BodyText"/>
              <w:keepNext/>
              <w:keepLines/>
              <w:spacing w:before="60" w:after="60"/>
              <w:jc w:val="center"/>
              <w:rPr>
                <w:b/>
                <w:sz w:val="16"/>
                <w:szCs w:val="16"/>
                <w:lang w:val="en-AU" w:eastAsia="en-US"/>
              </w:rPr>
            </w:pPr>
            <w:r w:rsidRPr="00183BF1">
              <w:rPr>
                <w:b/>
                <w:sz w:val="16"/>
                <w:szCs w:val="16"/>
                <w:lang w:val="en-AU" w:eastAsia="en-US"/>
              </w:rPr>
              <w:t>P</w:t>
            </w:r>
          </w:p>
        </w:tc>
        <w:tc>
          <w:tcPr>
            <w:tcW w:w="1304" w:type="dxa"/>
            <w:shd w:val="clear" w:color="auto" w:fill="BFBFBF" w:themeFill="background1" w:themeFillShade="BF"/>
          </w:tcPr>
          <w:p w14:paraId="3E0310C9" w14:textId="17E39047" w:rsidR="002262B9" w:rsidRPr="00183BF1" w:rsidRDefault="002262B9" w:rsidP="00183BF1">
            <w:pPr>
              <w:pStyle w:val="BodyText"/>
              <w:keepNext/>
              <w:keepLines/>
              <w:spacing w:before="60" w:after="60"/>
              <w:jc w:val="center"/>
              <w:rPr>
                <w:b/>
                <w:sz w:val="16"/>
                <w:szCs w:val="16"/>
                <w:lang w:val="en-AU" w:eastAsia="en-US"/>
              </w:rPr>
            </w:pPr>
            <w:r w:rsidRPr="00183BF1">
              <w:rPr>
                <w:b/>
                <w:sz w:val="16"/>
                <w:szCs w:val="16"/>
                <w:lang w:val="en-AU" w:eastAsia="en-US"/>
              </w:rPr>
              <w:t>C</w:t>
            </w:r>
          </w:p>
        </w:tc>
        <w:tc>
          <w:tcPr>
            <w:tcW w:w="1304" w:type="dxa"/>
            <w:shd w:val="clear" w:color="auto" w:fill="BFBFBF" w:themeFill="background1" w:themeFillShade="BF"/>
          </w:tcPr>
          <w:p w14:paraId="16A7B48F" w14:textId="1DBB5903" w:rsidR="002262B9" w:rsidRPr="00183BF1" w:rsidRDefault="002262B9" w:rsidP="00183BF1">
            <w:pPr>
              <w:pStyle w:val="BodyText"/>
              <w:keepNext/>
              <w:keepLines/>
              <w:spacing w:before="60" w:after="60"/>
              <w:jc w:val="center"/>
              <w:rPr>
                <w:b/>
                <w:sz w:val="16"/>
                <w:szCs w:val="16"/>
                <w:lang w:val="en-AU" w:eastAsia="en-US"/>
              </w:rPr>
            </w:pPr>
            <w:r w:rsidRPr="00183BF1">
              <w:rPr>
                <w:b/>
                <w:sz w:val="16"/>
                <w:szCs w:val="16"/>
                <w:lang w:val="en-AU" w:eastAsia="en-US"/>
              </w:rPr>
              <w:t>S</w:t>
            </w:r>
          </w:p>
        </w:tc>
        <w:tc>
          <w:tcPr>
            <w:tcW w:w="1304" w:type="dxa"/>
            <w:shd w:val="clear" w:color="auto" w:fill="BFBFBF" w:themeFill="background1" w:themeFillShade="BF"/>
          </w:tcPr>
          <w:p w14:paraId="3AC68BA5" w14:textId="299E8B9A" w:rsidR="002262B9" w:rsidRPr="00183BF1" w:rsidRDefault="002262B9" w:rsidP="00183BF1">
            <w:pPr>
              <w:pStyle w:val="BodyText"/>
              <w:keepNext/>
              <w:keepLines/>
              <w:spacing w:before="60" w:after="60"/>
              <w:jc w:val="center"/>
              <w:rPr>
                <w:b/>
                <w:sz w:val="16"/>
                <w:szCs w:val="16"/>
                <w:lang w:val="en-AU" w:eastAsia="en-US"/>
              </w:rPr>
            </w:pPr>
            <w:r w:rsidRPr="00183BF1">
              <w:rPr>
                <w:b/>
                <w:sz w:val="16"/>
                <w:szCs w:val="16"/>
                <w:lang w:val="en-AU" w:eastAsia="en-US"/>
              </w:rPr>
              <w:t>N</w:t>
            </w:r>
          </w:p>
        </w:tc>
      </w:tr>
      <w:tr w:rsidR="002262B9" w14:paraId="7447232A" w14:textId="77777777" w:rsidTr="002262B9">
        <w:tc>
          <w:tcPr>
            <w:tcW w:w="4932" w:type="dxa"/>
          </w:tcPr>
          <w:p w14:paraId="7A5C1D61" w14:textId="53A37169" w:rsidR="002262B9" w:rsidRDefault="002262B9" w:rsidP="002262B9">
            <w:pPr>
              <w:jc w:val="both"/>
              <w:rPr>
                <w:szCs w:val="24"/>
                <w:lang w:val="en-AU"/>
              </w:rPr>
            </w:pPr>
            <w:r>
              <w:rPr>
                <w:szCs w:val="24"/>
                <w:lang w:val="en-AU"/>
              </w:rPr>
              <w:t>Global Sea Area</w:t>
            </w:r>
          </w:p>
        </w:tc>
        <w:tc>
          <w:tcPr>
            <w:tcW w:w="1304" w:type="dxa"/>
          </w:tcPr>
          <w:p w14:paraId="3ADFFF8F" w14:textId="629CF0BD" w:rsidR="002262B9" w:rsidRDefault="002262B9" w:rsidP="006C2E9E">
            <w:pPr>
              <w:rPr>
                <w:szCs w:val="24"/>
                <w:lang w:val="en-AU"/>
              </w:rPr>
            </w:pPr>
          </w:p>
        </w:tc>
        <w:tc>
          <w:tcPr>
            <w:tcW w:w="1304" w:type="dxa"/>
          </w:tcPr>
          <w:p w14:paraId="3E5BEB63" w14:textId="331FBDF1" w:rsidR="002262B9" w:rsidRDefault="002262B9" w:rsidP="006C2E9E">
            <w:pPr>
              <w:tabs>
                <w:tab w:val="left" w:pos="471"/>
                <w:tab w:val="center" w:pos="544"/>
              </w:tabs>
              <w:rPr>
                <w:szCs w:val="24"/>
                <w:lang w:val="en-AU"/>
              </w:rPr>
            </w:pPr>
          </w:p>
        </w:tc>
        <w:tc>
          <w:tcPr>
            <w:tcW w:w="1304" w:type="dxa"/>
          </w:tcPr>
          <w:p w14:paraId="67621805" w14:textId="2EE268D4" w:rsidR="002262B9" w:rsidRDefault="002262B9" w:rsidP="002262B9">
            <w:pPr>
              <w:jc w:val="center"/>
              <w:rPr>
                <w:szCs w:val="24"/>
                <w:lang w:val="en-AU"/>
              </w:rPr>
            </w:pPr>
            <w:r>
              <w:rPr>
                <w:szCs w:val="24"/>
                <w:lang w:val="en-AU"/>
              </w:rPr>
              <w:t>x</w:t>
            </w:r>
          </w:p>
        </w:tc>
        <w:tc>
          <w:tcPr>
            <w:tcW w:w="1304" w:type="dxa"/>
          </w:tcPr>
          <w:p w14:paraId="3940569A" w14:textId="533549FE" w:rsidR="002262B9" w:rsidRDefault="002262B9" w:rsidP="002262B9">
            <w:pPr>
              <w:jc w:val="center"/>
              <w:rPr>
                <w:szCs w:val="24"/>
                <w:lang w:val="en-AU"/>
              </w:rPr>
            </w:pPr>
            <w:r>
              <w:rPr>
                <w:szCs w:val="24"/>
                <w:lang w:val="en-AU"/>
              </w:rPr>
              <w:t>x</w:t>
            </w:r>
          </w:p>
        </w:tc>
      </w:tr>
      <w:tr w:rsidR="006C2E9E" w14:paraId="24167561" w14:textId="77777777" w:rsidTr="002262B9">
        <w:tc>
          <w:tcPr>
            <w:tcW w:w="4932" w:type="dxa"/>
          </w:tcPr>
          <w:p w14:paraId="76FE6E63" w14:textId="4B5CDC3F" w:rsidR="006C2E9E" w:rsidRDefault="006C2E9E" w:rsidP="006C2E9E">
            <w:pPr>
              <w:jc w:val="both"/>
              <w:rPr>
                <w:szCs w:val="24"/>
                <w:lang w:val="en-AU"/>
              </w:rPr>
            </w:pPr>
            <w:r>
              <w:rPr>
                <w:szCs w:val="24"/>
                <w:lang w:val="en-AU"/>
              </w:rPr>
              <w:t>Construction Line</w:t>
            </w:r>
          </w:p>
        </w:tc>
        <w:tc>
          <w:tcPr>
            <w:tcW w:w="1304" w:type="dxa"/>
          </w:tcPr>
          <w:p w14:paraId="19DDB7F0" w14:textId="77777777" w:rsidR="006C2E9E" w:rsidRDefault="006C2E9E" w:rsidP="006C2E9E">
            <w:pPr>
              <w:jc w:val="center"/>
              <w:rPr>
                <w:szCs w:val="24"/>
                <w:lang w:val="en-AU"/>
              </w:rPr>
            </w:pPr>
          </w:p>
        </w:tc>
        <w:tc>
          <w:tcPr>
            <w:tcW w:w="1304" w:type="dxa"/>
          </w:tcPr>
          <w:p w14:paraId="69E64249" w14:textId="1EA253F2" w:rsidR="006C2E9E" w:rsidRDefault="006C2E9E" w:rsidP="006C2E9E">
            <w:pPr>
              <w:tabs>
                <w:tab w:val="left" w:pos="471"/>
                <w:tab w:val="center" w:pos="544"/>
              </w:tabs>
              <w:rPr>
                <w:szCs w:val="24"/>
                <w:lang w:val="en-AU"/>
              </w:rPr>
            </w:pPr>
            <w:r>
              <w:rPr>
                <w:szCs w:val="24"/>
                <w:lang w:val="en-AU"/>
              </w:rPr>
              <w:tab/>
            </w:r>
            <w:r>
              <w:rPr>
                <w:szCs w:val="24"/>
                <w:lang w:val="en-AU"/>
              </w:rPr>
              <w:tab/>
              <w:t>x</w:t>
            </w:r>
          </w:p>
        </w:tc>
        <w:tc>
          <w:tcPr>
            <w:tcW w:w="1304" w:type="dxa"/>
          </w:tcPr>
          <w:p w14:paraId="4189CB07" w14:textId="77777777" w:rsidR="006C2E9E" w:rsidRDefault="006C2E9E" w:rsidP="006C2E9E">
            <w:pPr>
              <w:jc w:val="center"/>
              <w:rPr>
                <w:szCs w:val="24"/>
                <w:lang w:val="en-AU"/>
              </w:rPr>
            </w:pPr>
          </w:p>
        </w:tc>
        <w:tc>
          <w:tcPr>
            <w:tcW w:w="1304" w:type="dxa"/>
          </w:tcPr>
          <w:p w14:paraId="5E3EA395" w14:textId="77777777" w:rsidR="006C2E9E" w:rsidRDefault="006C2E9E" w:rsidP="006C2E9E">
            <w:pPr>
              <w:jc w:val="center"/>
              <w:rPr>
                <w:szCs w:val="24"/>
                <w:lang w:val="en-AU"/>
              </w:rPr>
            </w:pPr>
          </w:p>
        </w:tc>
      </w:tr>
      <w:tr w:rsidR="006C2E9E" w14:paraId="09416FAB" w14:textId="77777777" w:rsidTr="002262B9">
        <w:tc>
          <w:tcPr>
            <w:tcW w:w="4932" w:type="dxa"/>
          </w:tcPr>
          <w:p w14:paraId="1A9D7AE3" w14:textId="5FFFAAB8" w:rsidR="006C2E9E" w:rsidRDefault="006C2E9E" w:rsidP="006C2E9E">
            <w:pPr>
              <w:jc w:val="both"/>
              <w:rPr>
                <w:szCs w:val="24"/>
                <w:lang w:val="en-AU"/>
              </w:rPr>
            </w:pPr>
            <w:r>
              <w:rPr>
                <w:szCs w:val="24"/>
                <w:lang w:val="en-AU"/>
              </w:rPr>
              <w:t>Contributing Point</w:t>
            </w:r>
          </w:p>
        </w:tc>
        <w:tc>
          <w:tcPr>
            <w:tcW w:w="1304" w:type="dxa"/>
          </w:tcPr>
          <w:p w14:paraId="26800A64" w14:textId="6857230E" w:rsidR="006C2E9E" w:rsidRDefault="006C2E9E" w:rsidP="006C2E9E">
            <w:pPr>
              <w:jc w:val="center"/>
              <w:rPr>
                <w:szCs w:val="24"/>
                <w:lang w:val="en-AU"/>
              </w:rPr>
            </w:pPr>
            <w:r>
              <w:rPr>
                <w:szCs w:val="24"/>
                <w:lang w:val="en-AU"/>
              </w:rPr>
              <w:t>x</w:t>
            </w:r>
          </w:p>
        </w:tc>
        <w:tc>
          <w:tcPr>
            <w:tcW w:w="1304" w:type="dxa"/>
          </w:tcPr>
          <w:p w14:paraId="191B7373" w14:textId="77777777" w:rsidR="006C2E9E" w:rsidRDefault="006C2E9E" w:rsidP="006C2E9E">
            <w:pPr>
              <w:tabs>
                <w:tab w:val="left" w:pos="471"/>
                <w:tab w:val="center" w:pos="544"/>
              </w:tabs>
              <w:rPr>
                <w:szCs w:val="24"/>
                <w:lang w:val="en-AU"/>
              </w:rPr>
            </w:pPr>
          </w:p>
        </w:tc>
        <w:tc>
          <w:tcPr>
            <w:tcW w:w="1304" w:type="dxa"/>
          </w:tcPr>
          <w:p w14:paraId="4D28C371" w14:textId="77777777" w:rsidR="006C2E9E" w:rsidRDefault="006C2E9E" w:rsidP="006C2E9E">
            <w:pPr>
              <w:jc w:val="center"/>
              <w:rPr>
                <w:szCs w:val="24"/>
                <w:lang w:val="en-AU"/>
              </w:rPr>
            </w:pPr>
          </w:p>
        </w:tc>
        <w:tc>
          <w:tcPr>
            <w:tcW w:w="1304" w:type="dxa"/>
          </w:tcPr>
          <w:p w14:paraId="2FDE9686" w14:textId="77777777" w:rsidR="006C2E9E" w:rsidRDefault="006C2E9E" w:rsidP="006C2E9E">
            <w:pPr>
              <w:jc w:val="center"/>
              <w:rPr>
                <w:szCs w:val="24"/>
                <w:lang w:val="en-AU"/>
              </w:rPr>
            </w:pPr>
          </w:p>
        </w:tc>
      </w:tr>
    </w:tbl>
    <w:p w14:paraId="2DABB4BB" w14:textId="058AB9E2" w:rsidR="002262B9" w:rsidRPr="005E3B7D" w:rsidRDefault="005E3B7D" w:rsidP="005E3B7D">
      <w:pPr>
        <w:jc w:val="center"/>
        <w:rPr>
          <w:rFonts w:eastAsia="Malgun Gothic" w:cs="Times New Roman"/>
          <w:b/>
          <w:sz w:val="18"/>
          <w:szCs w:val="18"/>
          <w:lang w:val="en-AU"/>
        </w:rPr>
      </w:pPr>
      <w:r w:rsidRPr="005E3B7D">
        <w:rPr>
          <w:rFonts w:eastAsia="Malgun Gothic" w:cs="Times New Roman"/>
          <w:b/>
          <w:sz w:val="18"/>
          <w:szCs w:val="18"/>
          <w:lang w:val="en-AU"/>
        </w:rPr>
        <w:t>Table 2-1 Features permitted for PDGSA and their spatial primitives</w:t>
      </w:r>
    </w:p>
    <w:p w14:paraId="0CEB4F16" w14:textId="11A0593A" w:rsidR="002262B9" w:rsidRPr="002262B9" w:rsidRDefault="002262B9" w:rsidP="00CB0D86">
      <w:pPr>
        <w:pStyle w:val="Heading3"/>
      </w:pPr>
      <w:bookmarkStart w:id="94" w:name="_Toc190734797"/>
      <w:r w:rsidRPr="002262B9">
        <w:t>Capture density guideline</w:t>
      </w:r>
      <w:bookmarkEnd w:id="94"/>
      <w:del w:id="95" w:author="Raphael Malyankar" w:date="2025-02-16T22:20:00Z" w16du:dateUtc="2025-02-17T05:20:00Z">
        <w:r w:rsidDel="00564769">
          <w:br/>
        </w:r>
      </w:del>
    </w:p>
    <w:p w14:paraId="221B31E4" w14:textId="2B9DBA5D" w:rsidR="002262B9" w:rsidRPr="002262B9" w:rsidRDefault="0F50B535" w:rsidP="002262B9">
      <w:pPr>
        <w:jc w:val="both"/>
        <w:rPr>
          <w:rFonts w:eastAsia="Malgun Gothic" w:cs="Times New Roman"/>
          <w:szCs w:val="20"/>
          <w:lang w:val="en-AU"/>
        </w:rPr>
      </w:pPr>
      <w:r w:rsidRPr="3C1A1C70">
        <w:rPr>
          <w:rFonts w:eastAsia="Malgun Gothic" w:cs="Times New Roman"/>
          <w:szCs w:val="20"/>
          <w:lang w:val="en-AU"/>
        </w:rPr>
        <w:t>A curve consists of one or more curve segments. Long lines may need to have additional coordinates inserted to cater for the effects of projection change.</w:t>
      </w:r>
    </w:p>
    <w:p w14:paraId="01D9D5C1" w14:textId="0855CF7F" w:rsidR="002262B9" w:rsidRPr="002262B9" w:rsidRDefault="002262B9" w:rsidP="002262B9">
      <w:pPr>
        <w:jc w:val="both"/>
        <w:rPr>
          <w:rFonts w:eastAsia="Malgun Gothic" w:cs="Times New Roman"/>
          <w:szCs w:val="24"/>
          <w:lang w:val="en-AU"/>
        </w:rPr>
      </w:pPr>
      <w:r w:rsidRPr="002262B9">
        <w:rPr>
          <w:rFonts w:eastAsia="Malgun Gothic" w:cs="Times New Roman"/>
          <w:szCs w:val="24"/>
          <w:lang w:val="en-AU"/>
        </w:rPr>
        <w:t>The presentation of line styles may be affected by curve length. Therefore, the encoder must be aware that splitting a curve into numerous small curves may result in poor symbolization.</w:t>
      </w:r>
    </w:p>
    <w:p w14:paraId="24759D16" w14:textId="77777777" w:rsidR="00F773D7" w:rsidRPr="00413498" w:rsidRDefault="00F773D7" w:rsidP="00413498">
      <w:pPr>
        <w:pStyle w:val="Heading2"/>
      </w:pPr>
      <w:bookmarkStart w:id="96" w:name="_Toc260134073"/>
      <w:bookmarkStart w:id="97" w:name="_Toc260142442"/>
      <w:bookmarkStart w:id="98" w:name="_Toc190734798"/>
      <w:r w:rsidRPr="00413498">
        <w:t>Attributes</w:t>
      </w:r>
      <w:bookmarkEnd w:id="96"/>
      <w:bookmarkEnd w:id="97"/>
      <w:bookmarkEnd w:id="98"/>
    </w:p>
    <w:p w14:paraId="4F180CE3" w14:textId="156A032E" w:rsidR="00F773D7" w:rsidRPr="008E43BD" w:rsidRDefault="00F773D7" w:rsidP="00F773D7">
      <w:pPr>
        <w:pStyle w:val="NormalWeb"/>
        <w:spacing w:after="120"/>
        <w:jc w:val="both"/>
        <w:rPr>
          <w:rFonts w:ascii="Arial" w:hAnsi="Arial"/>
          <w:sz w:val="20"/>
          <w:lang w:val="en-AU"/>
        </w:rPr>
      </w:pPr>
      <w:r w:rsidRPr="008E43BD">
        <w:rPr>
          <w:rFonts w:ascii="Arial" w:hAnsi="Arial"/>
          <w:sz w:val="20"/>
          <w:lang w:val="en-AU"/>
        </w:rPr>
        <w:t xml:space="preserve">Attributes may be simple type or complex type.  Complex (C) attributes are aggregates of other attributes that can be simple type or complex type.  Simple attributes are assigned to one of </w:t>
      </w:r>
      <w:r w:rsidR="00364040">
        <w:rPr>
          <w:rFonts w:ascii="Arial" w:hAnsi="Arial"/>
          <w:sz w:val="20"/>
          <w:lang w:val="en-AU"/>
        </w:rPr>
        <w:t>1</w:t>
      </w:r>
      <w:r w:rsidR="00FD3B3C">
        <w:rPr>
          <w:rFonts w:ascii="Arial" w:hAnsi="Arial"/>
          <w:sz w:val="20"/>
          <w:lang w:val="en-AU"/>
        </w:rPr>
        <w:t>1</w:t>
      </w:r>
      <w:r w:rsidRPr="008E43BD">
        <w:rPr>
          <w:rFonts w:ascii="Arial" w:hAnsi="Arial"/>
          <w:sz w:val="20"/>
          <w:lang w:val="en-AU"/>
        </w:rPr>
        <w:t xml:space="preserve"> types</w:t>
      </w:r>
      <w:r>
        <w:rPr>
          <w:rFonts w:ascii="Arial" w:hAnsi="Arial"/>
          <w:sz w:val="20"/>
          <w:lang w:val="en-AU"/>
        </w:rPr>
        <w:t>.</w:t>
      </w:r>
    </w:p>
    <w:p w14:paraId="68B34DA2" w14:textId="77777777" w:rsidR="00F773D7" w:rsidRDefault="00F773D7" w:rsidP="00F773D7">
      <w:pPr>
        <w:pStyle w:val="NormalWeb"/>
        <w:spacing w:after="120"/>
        <w:jc w:val="both"/>
        <w:rPr>
          <w:rFonts w:ascii="Arial" w:hAnsi="Arial"/>
          <w:sz w:val="20"/>
          <w:lang w:val="en-AU"/>
        </w:rPr>
      </w:pPr>
      <w:r w:rsidRPr="008E43BD">
        <w:rPr>
          <w:rFonts w:ascii="Arial" w:hAnsi="Arial"/>
          <w:sz w:val="20"/>
          <w:lang w:val="en-AU"/>
        </w:rPr>
        <w:t>The binding of attributes to feature types, the binding of attributes to attributes to construct complex attributes, and attribute multiplicity is defined in the Feature Catalogue.  Within this document, the allowable attributes are included in the description of each feature type, as well as the allowable values for enumeration type attributes.</w:t>
      </w:r>
    </w:p>
    <w:p w14:paraId="41B632A4" w14:textId="77777777" w:rsidR="00F773D7" w:rsidRPr="008E43BD" w:rsidRDefault="00F773D7" w:rsidP="00F773D7">
      <w:pPr>
        <w:pStyle w:val="NormalWeb"/>
        <w:spacing w:after="120"/>
        <w:jc w:val="both"/>
        <w:rPr>
          <w:rFonts w:ascii="Arial" w:hAnsi="Arial"/>
          <w:sz w:val="20"/>
          <w:lang w:val="en-AU"/>
        </w:rPr>
      </w:pPr>
    </w:p>
    <w:p w14:paraId="05C1A1E9" w14:textId="77777777" w:rsidR="00F773D7" w:rsidRPr="00DC6E9A" w:rsidRDefault="00F773D7" w:rsidP="00CB0D86">
      <w:pPr>
        <w:pStyle w:val="Heading3"/>
        <w:rPr>
          <w:color w:val="339966"/>
        </w:rPr>
      </w:pPr>
      <w:bookmarkStart w:id="99" w:name="_Toc190734799"/>
      <w:r w:rsidRPr="00DC6E9A">
        <w:t>Multiplicity</w:t>
      </w:r>
      <w:bookmarkEnd w:id="99"/>
    </w:p>
    <w:p w14:paraId="706D236F" w14:textId="10001D98" w:rsidR="00F773D7" w:rsidRPr="008E43BD" w:rsidRDefault="00F773D7" w:rsidP="00F773D7">
      <w:pPr>
        <w:pStyle w:val="BodyText"/>
        <w:spacing w:after="120"/>
        <w:jc w:val="both"/>
        <w:rPr>
          <w:lang w:val="en-AU"/>
        </w:rPr>
      </w:pPr>
      <w:r w:rsidRPr="008E43BD">
        <w:rPr>
          <w:lang w:val="en-AU"/>
        </w:rPr>
        <w:t>In order to control the number of allowed attribute values or sub-attribute instances within a complex attribute, S-100 uses the concept of multiplicity. This defines lower and upper limits for the number of values, whether the order of the instances has meaning and if an attribute is mandatory or not. Common examples are shown in the table below:</w:t>
      </w:r>
    </w:p>
    <w:p w14:paraId="25F55795" w14:textId="77777777" w:rsidR="00F773D7" w:rsidRPr="008E43BD" w:rsidRDefault="00F773D7" w:rsidP="00F773D7">
      <w:pPr>
        <w:pStyle w:val="BodyText"/>
        <w:spacing w:after="120"/>
        <w:jc w:val="both"/>
        <w:rPr>
          <w:lang w:val="en-AU"/>
        </w:rPr>
      </w:pPr>
      <w:r w:rsidRPr="008E43BD">
        <w:rPr>
          <w:lang w:val="en-AU"/>
        </w:rPr>
        <w:t xml:space="preserve">Format : </w:t>
      </w:r>
      <w:r w:rsidRPr="008E43BD">
        <w:rPr>
          <w:i/>
          <w:lang w:val="en-AU"/>
        </w:rPr>
        <w:t>MinOccurs</w:t>
      </w:r>
      <w:r w:rsidRPr="008E43BD">
        <w:rPr>
          <w:lang w:val="en-AU"/>
        </w:rPr>
        <w:t xml:space="preserve">, </w:t>
      </w:r>
      <w:r w:rsidRPr="008E43BD">
        <w:rPr>
          <w:i/>
          <w:lang w:val="en-AU"/>
        </w:rPr>
        <w:t>MaxOccurs</w:t>
      </w:r>
      <w:r w:rsidRPr="008E43BD">
        <w:rPr>
          <w:lang w:val="en-AU"/>
        </w:rPr>
        <w:t xml:space="preserve"> (if * Infinite) </w:t>
      </w:r>
      <w:r w:rsidRPr="008E43BD">
        <w:rPr>
          <w:i/>
          <w:lang w:val="en-AU"/>
        </w:rPr>
        <w:t>(ordered)</w:t>
      </w:r>
      <w:r w:rsidRPr="008E43BD">
        <w:rPr>
          <w:lang w:val="en-AU"/>
        </w:rPr>
        <w:t xml:space="preserve"> – sequential</w:t>
      </w:r>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6872"/>
      </w:tblGrid>
      <w:tr w:rsidR="00F773D7" w:rsidRPr="00795B0D" w14:paraId="78B4B7DA" w14:textId="77777777" w:rsidTr="00684993">
        <w:trPr>
          <w:jc w:val="center"/>
        </w:trPr>
        <w:tc>
          <w:tcPr>
            <w:tcW w:w="1696" w:type="dxa"/>
            <w:shd w:val="clear" w:color="auto" w:fill="C0C0C0"/>
          </w:tcPr>
          <w:p w14:paraId="502DA527" w14:textId="77777777" w:rsidR="00F773D7" w:rsidRPr="00795B0D" w:rsidRDefault="00F773D7" w:rsidP="00684993">
            <w:pPr>
              <w:pStyle w:val="BodyText"/>
              <w:keepNext/>
              <w:keepLines/>
              <w:spacing w:before="60" w:after="60"/>
              <w:jc w:val="center"/>
              <w:rPr>
                <w:b/>
                <w:sz w:val="16"/>
                <w:szCs w:val="16"/>
                <w:lang w:val="en-AU"/>
              </w:rPr>
            </w:pPr>
            <w:r w:rsidRPr="00795B0D">
              <w:rPr>
                <w:b/>
                <w:sz w:val="16"/>
                <w:szCs w:val="16"/>
                <w:lang w:val="en-AU"/>
              </w:rPr>
              <w:t>Multiplicity</w:t>
            </w:r>
          </w:p>
        </w:tc>
        <w:tc>
          <w:tcPr>
            <w:tcW w:w="6872" w:type="dxa"/>
            <w:shd w:val="clear" w:color="auto" w:fill="C0C0C0"/>
          </w:tcPr>
          <w:p w14:paraId="0225A196" w14:textId="77777777" w:rsidR="00F773D7" w:rsidRPr="00795B0D" w:rsidRDefault="00F773D7" w:rsidP="00684993">
            <w:pPr>
              <w:pStyle w:val="BodyText"/>
              <w:keepNext/>
              <w:keepLines/>
              <w:spacing w:before="60" w:after="60"/>
              <w:jc w:val="center"/>
              <w:rPr>
                <w:b/>
                <w:sz w:val="16"/>
                <w:szCs w:val="16"/>
                <w:lang w:val="en-AU"/>
              </w:rPr>
            </w:pPr>
            <w:r w:rsidRPr="00795B0D">
              <w:rPr>
                <w:b/>
                <w:sz w:val="16"/>
                <w:szCs w:val="16"/>
                <w:lang w:val="en-AU"/>
              </w:rPr>
              <w:t>Explanation</w:t>
            </w:r>
          </w:p>
        </w:tc>
      </w:tr>
      <w:tr w:rsidR="00F773D7" w:rsidRPr="00795B0D" w14:paraId="1C698D7D" w14:textId="77777777" w:rsidTr="00684993">
        <w:trPr>
          <w:jc w:val="center"/>
        </w:trPr>
        <w:tc>
          <w:tcPr>
            <w:tcW w:w="1696" w:type="dxa"/>
          </w:tcPr>
          <w:p w14:paraId="47FE2786"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0,1</w:t>
            </w:r>
          </w:p>
        </w:tc>
        <w:tc>
          <w:tcPr>
            <w:tcW w:w="6872" w:type="dxa"/>
          </w:tcPr>
          <w:p w14:paraId="7C3F1DDC"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An instance is not required; there can be only one instance.</w:t>
            </w:r>
          </w:p>
        </w:tc>
      </w:tr>
      <w:tr w:rsidR="00F773D7" w:rsidRPr="00795B0D" w14:paraId="5EAD72AE" w14:textId="77777777" w:rsidTr="00684993">
        <w:trPr>
          <w:jc w:val="center"/>
        </w:trPr>
        <w:tc>
          <w:tcPr>
            <w:tcW w:w="1696" w:type="dxa"/>
          </w:tcPr>
          <w:p w14:paraId="1865C4F6"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1,1</w:t>
            </w:r>
          </w:p>
        </w:tc>
        <w:tc>
          <w:tcPr>
            <w:tcW w:w="6872" w:type="dxa"/>
          </w:tcPr>
          <w:p w14:paraId="1341CEF6"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An instance is required and there must only be one instance.</w:t>
            </w:r>
          </w:p>
        </w:tc>
      </w:tr>
      <w:tr w:rsidR="00F773D7" w:rsidRPr="00795B0D" w14:paraId="150A7DDC" w14:textId="77777777" w:rsidTr="00684993">
        <w:trPr>
          <w:jc w:val="center"/>
        </w:trPr>
        <w:tc>
          <w:tcPr>
            <w:tcW w:w="1696" w:type="dxa"/>
          </w:tcPr>
          <w:p w14:paraId="3F1569B5"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0,*</w:t>
            </w:r>
          </w:p>
        </w:tc>
        <w:tc>
          <w:tcPr>
            <w:tcW w:w="6872" w:type="dxa"/>
          </w:tcPr>
          <w:p w14:paraId="33851F32"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An instance is not required and there can be an infinite number of instances.</w:t>
            </w:r>
          </w:p>
        </w:tc>
      </w:tr>
      <w:tr w:rsidR="00F773D7" w:rsidRPr="00795B0D" w14:paraId="53582BBE" w14:textId="77777777" w:rsidTr="00684993">
        <w:trPr>
          <w:jc w:val="center"/>
        </w:trPr>
        <w:tc>
          <w:tcPr>
            <w:tcW w:w="1696" w:type="dxa"/>
          </w:tcPr>
          <w:p w14:paraId="4E8B1958"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1,*</w:t>
            </w:r>
          </w:p>
        </w:tc>
        <w:tc>
          <w:tcPr>
            <w:tcW w:w="6872" w:type="dxa"/>
          </w:tcPr>
          <w:p w14:paraId="49581631"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An instance is required and there can be an infinite number of instances.</w:t>
            </w:r>
          </w:p>
        </w:tc>
      </w:tr>
      <w:tr w:rsidR="00F773D7" w:rsidRPr="00795B0D" w14:paraId="24C9FF56" w14:textId="77777777" w:rsidTr="00684993">
        <w:trPr>
          <w:jc w:val="center"/>
        </w:trPr>
        <w:tc>
          <w:tcPr>
            <w:tcW w:w="1696" w:type="dxa"/>
          </w:tcPr>
          <w:p w14:paraId="7892FEF9"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1,* (ordered)</w:t>
            </w:r>
          </w:p>
        </w:tc>
        <w:tc>
          <w:tcPr>
            <w:tcW w:w="6872" w:type="dxa"/>
          </w:tcPr>
          <w:p w14:paraId="3A4C8653"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An instance is required and there can be an infinite number of instances, the order of which has a specific meaning.</w:t>
            </w:r>
          </w:p>
        </w:tc>
      </w:tr>
      <w:tr w:rsidR="00F773D7" w:rsidRPr="00795B0D" w14:paraId="696E3781" w14:textId="77777777" w:rsidTr="00684993">
        <w:trPr>
          <w:jc w:val="center"/>
        </w:trPr>
        <w:tc>
          <w:tcPr>
            <w:tcW w:w="1696" w:type="dxa"/>
          </w:tcPr>
          <w:p w14:paraId="74555045"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2,2</w:t>
            </w:r>
          </w:p>
        </w:tc>
        <w:tc>
          <w:tcPr>
            <w:tcW w:w="6872" w:type="dxa"/>
          </w:tcPr>
          <w:p w14:paraId="07F55298"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Two instances are required and no more than two.</w:t>
            </w:r>
          </w:p>
        </w:tc>
      </w:tr>
    </w:tbl>
    <w:p w14:paraId="18D9E9BE" w14:textId="08BE668B" w:rsidR="002A7BC2" w:rsidRPr="005E3B7D" w:rsidRDefault="002A7BC2">
      <w:pPr>
        <w:spacing w:before="120"/>
        <w:jc w:val="center"/>
        <w:rPr>
          <w:rFonts w:eastAsia="Malgun Gothic" w:cs="Times New Roman"/>
          <w:b/>
          <w:sz w:val="18"/>
          <w:szCs w:val="18"/>
          <w:lang w:val="en-AU"/>
        </w:rPr>
        <w:pPrChange w:id="100" w:author="Raphael Malyankar" w:date="2025-02-17T12:01:00Z" w16du:dateUtc="2025-02-17T19:01:00Z">
          <w:pPr>
            <w:jc w:val="center"/>
          </w:pPr>
        </w:pPrChange>
      </w:pPr>
      <w:r w:rsidRPr="005E3B7D">
        <w:rPr>
          <w:rFonts w:eastAsia="Malgun Gothic" w:cs="Times New Roman"/>
          <w:b/>
          <w:sz w:val="18"/>
          <w:szCs w:val="18"/>
          <w:lang w:val="en-AU"/>
        </w:rPr>
        <w:t>Table 2-</w:t>
      </w:r>
      <w:r>
        <w:rPr>
          <w:rFonts w:eastAsia="Malgun Gothic" w:cs="Times New Roman"/>
          <w:b/>
          <w:sz w:val="18"/>
          <w:szCs w:val="18"/>
          <w:lang w:val="en-AU"/>
        </w:rPr>
        <w:t>2</w:t>
      </w:r>
      <w:r w:rsidRPr="005E3B7D">
        <w:rPr>
          <w:rFonts w:eastAsia="Malgun Gothic" w:cs="Times New Roman"/>
          <w:b/>
          <w:sz w:val="18"/>
          <w:szCs w:val="18"/>
          <w:lang w:val="en-AU"/>
        </w:rPr>
        <w:t xml:space="preserve"> </w:t>
      </w:r>
      <w:r>
        <w:rPr>
          <w:rFonts w:eastAsia="Malgun Gothic" w:cs="Times New Roman"/>
          <w:b/>
          <w:sz w:val="18"/>
          <w:szCs w:val="18"/>
          <w:lang w:val="en-AU"/>
        </w:rPr>
        <w:t>Multiplicity</w:t>
      </w:r>
    </w:p>
    <w:p w14:paraId="44544919" w14:textId="77777777" w:rsidR="00F773D7" w:rsidRPr="008E43BD" w:rsidRDefault="00F773D7" w:rsidP="00F773D7">
      <w:pPr>
        <w:pStyle w:val="NormalWeb"/>
        <w:spacing w:after="240"/>
        <w:jc w:val="both"/>
        <w:rPr>
          <w:rFonts w:ascii="Arial" w:hAnsi="Arial" w:cs="Arial"/>
          <w:sz w:val="20"/>
          <w:lang w:val="en-AU"/>
        </w:rPr>
      </w:pPr>
    </w:p>
    <w:p w14:paraId="708519DF" w14:textId="77777777" w:rsidR="00F773D7" w:rsidRPr="008E43BD" w:rsidRDefault="00F773D7" w:rsidP="00CB0D86">
      <w:pPr>
        <w:pStyle w:val="Heading3"/>
      </w:pPr>
      <w:bookmarkStart w:id="101" w:name="_Toc260134074"/>
      <w:bookmarkStart w:id="102" w:name="_Toc260142443"/>
      <w:bookmarkStart w:id="103" w:name="_Toc190734800"/>
      <w:r w:rsidRPr="008E43BD">
        <w:t>Simple attribute types</w:t>
      </w:r>
      <w:bookmarkEnd w:id="101"/>
      <w:bookmarkEnd w:id="102"/>
      <w:bookmarkEnd w:id="103"/>
    </w:p>
    <w:p w14:paraId="3D3E7F64" w14:textId="3AF39C0C" w:rsidR="00F773D7" w:rsidRPr="008E43BD" w:rsidRDefault="0F50B535" w:rsidP="00F773D7">
      <w:pPr>
        <w:pStyle w:val="BodyText"/>
        <w:spacing w:after="120"/>
        <w:jc w:val="both"/>
        <w:rPr>
          <w:lang w:val="en-AU"/>
        </w:rPr>
      </w:pPr>
      <w:r w:rsidRPr="0F50B535">
        <w:rPr>
          <w:lang w:val="en-AU"/>
        </w:rPr>
        <w:t xml:space="preserve">Each simple attribute is assigned to one </w:t>
      </w:r>
      <w:r w:rsidRPr="0F50B535">
        <w:rPr>
          <w:color w:val="000000" w:themeColor="text1"/>
          <w:lang w:val="en-AU"/>
        </w:rPr>
        <w:t xml:space="preserve">of </w:t>
      </w:r>
      <w:del w:id="104" w:author="Raphael Malyankar" w:date="2025-02-17T13:23:00Z" w16du:dateUtc="2025-02-17T20:23:00Z">
        <w:r w:rsidRPr="0F50B535" w:rsidDel="00AE36CD">
          <w:rPr>
            <w:color w:val="000000" w:themeColor="text1"/>
            <w:lang w:val="en-AU"/>
          </w:rPr>
          <w:delText xml:space="preserve">11 </w:delText>
        </w:r>
      </w:del>
      <w:ins w:id="105" w:author="Raphael Malyankar" w:date="2025-02-17T13:23:00Z" w16du:dateUtc="2025-02-17T20:23:00Z">
        <w:r w:rsidR="00AE36CD">
          <w:rPr>
            <w:color w:val="000000" w:themeColor="text1"/>
            <w:lang w:val="en-AU"/>
          </w:rPr>
          <w:t>the following</w:t>
        </w:r>
        <w:r w:rsidR="00AE36CD" w:rsidRPr="0F50B535">
          <w:rPr>
            <w:color w:val="000000" w:themeColor="text1"/>
            <w:lang w:val="en-AU"/>
          </w:rPr>
          <w:t xml:space="preserve"> </w:t>
        </w:r>
      </w:ins>
      <w:r w:rsidRPr="0F50B535">
        <w:rPr>
          <w:color w:val="000000" w:themeColor="text1"/>
          <w:lang w:val="en-AU"/>
        </w:rPr>
        <w:t>types</w:t>
      </w:r>
      <w:r w:rsidRPr="0F50B535">
        <w:rPr>
          <w:lang w:val="en-AU"/>
        </w:rPr>
        <w:t>:</w:t>
      </w:r>
    </w:p>
    <w:p w14:paraId="21A9F114" w14:textId="77777777" w:rsidR="00F773D7" w:rsidRDefault="00F773D7" w:rsidP="00F773D7">
      <w:pPr>
        <w:spacing w:after="120"/>
        <w:ind w:left="720" w:hanging="720"/>
        <w:jc w:val="both"/>
        <w:rPr>
          <w:rFonts w:cs="Arial"/>
          <w:lang w:val="en-AU"/>
        </w:rPr>
      </w:pPr>
      <w:r w:rsidRPr="008E43BD">
        <w:rPr>
          <w:rFonts w:cs="Arial"/>
          <w:szCs w:val="20"/>
          <w:lang w:val="en-AU"/>
        </w:rPr>
        <w:lastRenderedPageBreak/>
        <w:t xml:space="preserve">EN </w:t>
      </w:r>
      <w:r w:rsidRPr="008E43BD">
        <w:rPr>
          <w:rFonts w:cs="Arial"/>
          <w:szCs w:val="20"/>
          <w:lang w:val="en-AU"/>
        </w:rPr>
        <w:tab/>
      </w:r>
      <w:r w:rsidRPr="008E43BD">
        <w:rPr>
          <w:rFonts w:cs="Arial"/>
          <w:lang w:val="en-AU"/>
        </w:rPr>
        <w:t>Enumeration:  A fixed list of valid identifiers of named literal values.  Attributes of an enumerated type may only take values from this list.</w:t>
      </w:r>
    </w:p>
    <w:p w14:paraId="0F924643" w14:textId="14D4A699" w:rsidR="00F773D7" w:rsidRPr="006E5667" w:rsidDel="00AE36CD" w:rsidRDefault="00F773D7" w:rsidP="00F773D7">
      <w:pPr>
        <w:spacing w:after="120"/>
        <w:ind w:left="720" w:hanging="720"/>
        <w:jc w:val="both"/>
        <w:rPr>
          <w:del w:id="106" w:author="Raphael Malyankar" w:date="2025-02-17T13:23:00Z" w16du:dateUtc="2025-02-17T20:23:00Z"/>
          <w:rFonts w:cs="Arial"/>
          <w:lang w:val="en-AU"/>
        </w:rPr>
      </w:pPr>
      <w:del w:id="107" w:author="Raphael Malyankar" w:date="2025-02-17T13:23:00Z" w16du:dateUtc="2025-02-17T20:23:00Z">
        <w:r w:rsidRPr="006E5667" w:rsidDel="00AE36CD">
          <w:rPr>
            <w:rFonts w:cs="Arial"/>
            <w:lang w:val="en-AU"/>
          </w:rPr>
          <w:delText>CL</w:delText>
        </w:r>
        <w:r w:rsidRPr="006E5667" w:rsidDel="00AE36CD">
          <w:rPr>
            <w:rFonts w:cs="Arial"/>
            <w:lang w:val="en-AU"/>
          </w:rPr>
          <w:tab/>
          <w:delText>Codelist: An open enumeration, or the identifier of a vocabulary (mapping between codes, labels and definitions).</w:delText>
        </w:r>
      </w:del>
    </w:p>
    <w:p w14:paraId="799E4271" w14:textId="636BE126" w:rsidR="00F773D7" w:rsidRPr="008E43BD" w:rsidDel="00AE36CD" w:rsidRDefault="00F773D7" w:rsidP="00F773D7">
      <w:pPr>
        <w:spacing w:after="120"/>
        <w:ind w:left="720" w:hanging="720"/>
        <w:rPr>
          <w:del w:id="108" w:author="Raphael Malyankar" w:date="2025-02-17T13:23:00Z" w16du:dateUtc="2025-02-17T20:23:00Z"/>
          <w:rFonts w:cs="Arial"/>
          <w:lang w:val="en-AU"/>
        </w:rPr>
      </w:pPr>
      <w:del w:id="109" w:author="Raphael Malyankar" w:date="2025-02-17T13:23:00Z" w16du:dateUtc="2025-02-17T20:23:00Z">
        <w:r w:rsidRPr="008E43BD" w:rsidDel="00AE36CD">
          <w:rPr>
            <w:rFonts w:cs="Arial"/>
            <w:lang w:val="en-AU"/>
          </w:rPr>
          <w:delText>BO</w:delText>
        </w:r>
        <w:r w:rsidRPr="008E43BD" w:rsidDel="00AE36CD">
          <w:rPr>
            <w:rFonts w:cs="Arial"/>
            <w:lang w:val="en-AU"/>
          </w:rPr>
          <w:tab/>
          <w:delText xml:space="preserve">Boolean: A value representing binary logic. The value can be either </w:delText>
        </w:r>
        <w:r w:rsidRPr="008E43BD" w:rsidDel="00AE36CD">
          <w:rPr>
            <w:rFonts w:cs="Arial"/>
            <w:i/>
            <w:lang w:val="en-AU"/>
          </w:rPr>
          <w:delText>True</w:delText>
        </w:r>
        <w:r w:rsidRPr="008E43BD" w:rsidDel="00AE36CD">
          <w:rPr>
            <w:rFonts w:cs="Arial"/>
            <w:lang w:val="en-AU"/>
          </w:rPr>
          <w:delText xml:space="preserve"> or </w:delText>
        </w:r>
        <w:r w:rsidRPr="008E43BD" w:rsidDel="00AE36CD">
          <w:rPr>
            <w:rFonts w:cs="Arial"/>
            <w:i/>
            <w:lang w:val="en-AU"/>
          </w:rPr>
          <w:delText>False</w:delText>
        </w:r>
        <w:r w:rsidRPr="008E43BD" w:rsidDel="00AE36CD">
          <w:rPr>
            <w:rFonts w:cs="Arial"/>
            <w:lang w:val="en-AU"/>
          </w:rPr>
          <w:delText>. The default state for Boolean type attributes (</w:delText>
        </w:r>
        <w:r w:rsidRPr="00952FC0" w:rsidDel="00AE36CD">
          <w:rPr>
            <w:rFonts w:cs="Arial"/>
            <w:lang w:val="en-AU"/>
          </w:rPr>
          <w:delText>that is,</w:delText>
        </w:r>
        <w:r w:rsidRPr="008E43BD" w:rsidDel="00AE36CD">
          <w:rPr>
            <w:rFonts w:cs="Arial"/>
            <w:lang w:val="en-AU"/>
          </w:rPr>
          <w:delText xml:space="preserve"> where the attribute is not populated for the feature) is </w:delText>
        </w:r>
        <w:r w:rsidRPr="008E43BD" w:rsidDel="00AE36CD">
          <w:rPr>
            <w:rFonts w:cs="Arial"/>
            <w:i/>
            <w:lang w:val="en-AU"/>
          </w:rPr>
          <w:delText>False</w:delText>
        </w:r>
        <w:r w:rsidRPr="008E43BD" w:rsidDel="00AE36CD">
          <w:rPr>
            <w:rFonts w:cs="Arial"/>
            <w:lang w:val="en-AU"/>
          </w:rPr>
          <w:delText>.</w:delText>
        </w:r>
      </w:del>
    </w:p>
    <w:p w14:paraId="4767DB8B" w14:textId="53989F11" w:rsidR="00F773D7" w:rsidRPr="008E43BD" w:rsidDel="00AE36CD" w:rsidRDefault="00F773D7" w:rsidP="00F773D7">
      <w:pPr>
        <w:tabs>
          <w:tab w:val="left" w:pos="720"/>
          <w:tab w:val="left" w:pos="1152"/>
          <w:tab w:val="left" w:pos="3600"/>
        </w:tabs>
        <w:spacing w:after="120" w:line="211" w:lineRule="auto"/>
        <w:ind w:left="720" w:hanging="720"/>
        <w:jc w:val="both"/>
        <w:rPr>
          <w:del w:id="110" w:author="Raphael Malyankar" w:date="2025-02-17T13:23:00Z" w16du:dateUtc="2025-02-17T20:23:00Z"/>
          <w:rFonts w:cs="Arial"/>
          <w:lang w:val="en-AU"/>
        </w:rPr>
      </w:pPr>
      <w:del w:id="111" w:author="Raphael Malyankar" w:date="2025-02-17T13:23:00Z" w16du:dateUtc="2025-02-17T20:23:00Z">
        <w:r w:rsidRPr="008E43BD" w:rsidDel="00AE36CD">
          <w:rPr>
            <w:rFonts w:cs="Arial"/>
            <w:lang w:val="en-AU"/>
          </w:rPr>
          <w:delText>RE</w:delText>
        </w:r>
        <w:r w:rsidRPr="008E43BD" w:rsidDel="00AE36CD">
          <w:rPr>
            <w:rFonts w:cs="Arial"/>
            <w:lang w:val="en-AU"/>
          </w:rPr>
          <w:tab/>
          <w:delText>Real: A signed Real (floating point) number consisting of a mantissa and an exponent. The representation of a real is encapsulation and usage dependent.</w:delText>
        </w:r>
      </w:del>
    </w:p>
    <w:p w14:paraId="765E2BF3" w14:textId="32FDFE57" w:rsidR="00F773D7" w:rsidRPr="008E43BD" w:rsidDel="00AE36CD" w:rsidRDefault="00F773D7" w:rsidP="00F773D7">
      <w:pPr>
        <w:tabs>
          <w:tab w:val="left" w:pos="720"/>
          <w:tab w:val="left" w:pos="1152"/>
          <w:tab w:val="left" w:pos="3600"/>
        </w:tabs>
        <w:spacing w:after="120" w:line="211" w:lineRule="auto"/>
        <w:ind w:left="720"/>
        <w:jc w:val="both"/>
        <w:rPr>
          <w:del w:id="112" w:author="Raphael Malyankar" w:date="2025-02-17T13:23:00Z" w16du:dateUtc="2025-02-17T20:23:00Z"/>
          <w:rFonts w:cs="Arial"/>
          <w:lang w:val="en-AU"/>
        </w:rPr>
      </w:pPr>
      <w:del w:id="113" w:author="Raphael Malyankar" w:date="2025-02-17T13:23:00Z" w16du:dateUtc="2025-02-17T20:23:00Z">
        <w:r w:rsidRPr="008E43BD" w:rsidDel="00AE36CD">
          <w:rPr>
            <w:rFonts w:cs="Arial"/>
            <w:u w:val="single"/>
            <w:lang w:val="en-AU"/>
          </w:rPr>
          <w:delText>Examples:</w:delText>
        </w:r>
        <w:r w:rsidRPr="008E43BD" w:rsidDel="00AE36CD">
          <w:rPr>
            <w:rFonts w:cs="Arial"/>
            <w:lang w:val="en-AU"/>
          </w:rPr>
          <w:delText xml:space="preserve">  23.501, -0.0001234, -23.0, 3.141296</w:delText>
        </w:r>
      </w:del>
    </w:p>
    <w:p w14:paraId="15C8FBEC" w14:textId="387B3C31" w:rsidR="00F773D7" w:rsidRPr="008E43BD" w:rsidRDefault="00F773D7" w:rsidP="00F773D7">
      <w:pPr>
        <w:tabs>
          <w:tab w:val="left" w:pos="720"/>
          <w:tab w:val="left" w:pos="1152"/>
          <w:tab w:val="left" w:pos="3600"/>
        </w:tabs>
        <w:spacing w:after="120" w:line="211" w:lineRule="auto"/>
        <w:ind w:left="720" w:hanging="720"/>
        <w:jc w:val="both"/>
        <w:rPr>
          <w:rFonts w:cs="Arial"/>
          <w:lang w:val="en-AU"/>
        </w:rPr>
      </w:pPr>
      <w:r w:rsidRPr="008E43BD">
        <w:rPr>
          <w:rFonts w:cs="Arial"/>
          <w:lang w:val="en-AU"/>
        </w:rPr>
        <w:t>IN</w:t>
      </w:r>
      <w:r w:rsidRPr="008E43BD">
        <w:rPr>
          <w:rFonts w:cs="Arial"/>
          <w:lang w:val="en-AU"/>
        </w:rPr>
        <w:tab/>
        <w:t>Integer: A signed integer number. The representation of an integer is encapsulation and usage dependent.</w:t>
      </w:r>
    </w:p>
    <w:p w14:paraId="5A753CE9" w14:textId="77777777" w:rsidR="00F773D7" w:rsidRPr="008E43BD" w:rsidRDefault="00F773D7" w:rsidP="00F773D7">
      <w:pPr>
        <w:tabs>
          <w:tab w:val="left" w:pos="720"/>
          <w:tab w:val="left" w:pos="1152"/>
          <w:tab w:val="left" w:pos="3600"/>
        </w:tabs>
        <w:spacing w:after="120" w:line="211" w:lineRule="auto"/>
        <w:ind w:left="720"/>
        <w:jc w:val="both"/>
        <w:rPr>
          <w:rFonts w:cs="Arial"/>
          <w:lang w:val="en-AU"/>
        </w:rPr>
      </w:pPr>
      <w:r w:rsidRPr="008E43BD">
        <w:rPr>
          <w:rFonts w:cs="Arial"/>
          <w:u w:val="single"/>
          <w:lang w:val="en-AU"/>
        </w:rPr>
        <w:t>Examples:</w:t>
      </w:r>
      <w:r w:rsidRPr="008E43BD">
        <w:rPr>
          <w:rFonts w:cs="Arial"/>
          <w:lang w:val="en-AU"/>
        </w:rPr>
        <w:t xml:space="preserve">  29, -65547</w:t>
      </w:r>
    </w:p>
    <w:p w14:paraId="5EAEAEFA" w14:textId="1FC933D1" w:rsidR="00F773D7" w:rsidRPr="008E43BD" w:rsidRDefault="00F773D7" w:rsidP="00F773D7">
      <w:pPr>
        <w:tabs>
          <w:tab w:val="left" w:pos="720"/>
          <w:tab w:val="left" w:pos="1152"/>
          <w:tab w:val="left" w:pos="3600"/>
        </w:tabs>
        <w:spacing w:after="120" w:line="211" w:lineRule="auto"/>
        <w:ind w:left="720" w:hanging="720"/>
        <w:jc w:val="both"/>
        <w:rPr>
          <w:rFonts w:cs="Arial"/>
          <w:lang w:val="en-AU"/>
        </w:rPr>
      </w:pPr>
      <w:r w:rsidRPr="008E43BD">
        <w:rPr>
          <w:rFonts w:cs="Arial"/>
          <w:lang w:val="en-AU"/>
        </w:rPr>
        <w:t>TE</w:t>
      </w:r>
      <w:r w:rsidRPr="008E43BD">
        <w:rPr>
          <w:rFonts w:cs="Arial"/>
          <w:lang w:val="en-AU"/>
        </w:rPr>
        <w:tab/>
        <w:t>Free text: A CharacterString, that is an arbitrary-length sequence of characters including accents and special characters from a repertoire of one of the adopted character sets.</w:t>
      </w:r>
    </w:p>
    <w:p w14:paraId="6C77C7C8" w14:textId="751EA6FC" w:rsidR="00063B7D" w:rsidRPr="00063B7D" w:rsidRDefault="00F773D7">
      <w:pPr>
        <w:pStyle w:val="Default"/>
        <w:ind w:left="720" w:hanging="720"/>
        <w:jc w:val="both"/>
        <w:rPr>
          <w:rFonts w:eastAsiaTheme="minorHAnsi"/>
          <w:sz w:val="20"/>
          <w:szCs w:val="20"/>
        </w:rPr>
        <w:pPrChange w:id="114" w:author="Raphael Malyankar" w:date="2025-02-17T12:29:00Z" w16du:dateUtc="2025-02-17T19:29:00Z">
          <w:pPr>
            <w:pStyle w:val="Default"/>
            <w:jc w:val="both"/>
          </w:pPr>
        </w:pPrChange>
      </w:pPr>
      <w:r w:rsidRPr="006E5667">
        <w:rPr>
          <w:sz w:val="20"/>
          <w:lang w:val="en-AU"/>
        </w:rPr>
        <w:t>TD</w:t>
      </w:r>
      <w:r w:rsidRPr="006E5667">
        <w:rPr>
          <w:sz w:val="20"/>
          <w:lang w:val="en-AU"/>
        </w:rPr>
        <w:tab/>
        <w:t>Truncated Date</w:t>
      </w:r>
      <w:ins w:id="115" w:author="Raphael Malyankar" w:date="2025-02-17T12:28:00Z" w16du:dateUtc="2025-02-17T19:28:00Z">
        <w:r w:rsidR="00C74930">
          <w:rPr>
            <w:rFonts w:eastAsiaTheme="minorHAnsi"/>
            <w:sz w:val="20"/>
            <w:szCs w:val="20"/>
          </w:rPr>
          <w:t xml:space="preserve"> </w:t>
        </w:r>
      </w:ins>
      <w:del w:id="116" w:author="Raphael Malyankar" w:date="2025-02-17T12:28:00Z" w16du:dateUtc="2025-02-17T19:28:00Z">
        <w:r w:rsidRPr="006E5667" w:rsidDel="00C74930">
          <w:rPr>
            <w:sz w:val="20"/>
            <w:lang w:val="en-AU"/>
          </w:rPr>
          <w:delText xml:space="preserve">: </w:delText>
        </w:r>
      </w:del>
      <w:ins w:id="117" w:author="Raphael Malyankar" w:date="2025-02-17T12:28:00Z" w16du:dateUtc="2025-02-17T19:28:00Z">
        <w:r w:rsidR="00C74930" w:rsidRPr="00C74930">
          <w:rPr>
            <w:rFonts w:eastAsiaTheme="minorHAnsi"/>
            <w:sz w:val="20"/>
            <w:szCs w:val="20"/>
          </w:rPr>
          <w:t>(S100¬_TruncatedDate): Allows a partial date to be encoded as an extension to the ISO 8601 compliant date attribute type values for year, month and day according to the Gregorian Calendar</w:t>
        </w:r>
      </w:ins>
      <w:del w:id="118" w:author="Raphael Malyankar" w:date="2025-02-17T12:28:00Z" w16du:dateUtc="2025-02-17T19:28:00Z">
        <w:r w:rsidR="00063B7D" w:rsidRPr="00063B7D" w:rsidDel="00C74930">
          <w:rPr>
            <w:rFonts w:eastAsiaTheme="minorHAnsi"/>
            <w:sz w:val="20"/>
            <w:szCs w:val="20"/>
          </w:rPr>
          <w:delText xml:space="preserve">One or more significant components of the modelling date are omitted. </w:delText>
        </w:r>
      </w:del>
    </w:p>
    <w:p w14:paraId="4314212E" w14:textId="77777777" w:rsidR="00063B7D" w:rsidRDefault="00063B7D" w:rsidP="00063B7D">
      <w:pPr>
        <w:autoSpaceDE w:val="0"/>
        <w:autoSpaceDN w:val="0"/>
        <w:adjustRightInd w:val="0"/>
        <w:spacing w:after="0" w:line="240" w:lineRule="auto"/>
        <w:jc w:val="both"/>
        <w:rPr>
          <w:rFonts w:cs="Arial"/>
          <w:color w:val="000000"/>
          <w:szCs w:val="20"/>
        </w:rPr>
      </w:pPr>
    </w:p>
    <w:p w14:paraId="4A3842BC" w14:textId="78A7757D" w:rsidR="00063B7D" w:rsidRPr="00063B7D" w:rsidRDefault="00063B7D" w:rsidP="00063B7D">
      <w:pPr>
        <w:autoSpaceDE w:val="0"/>
        <w:autoSpaceDN w:val="0"/>
        <w:adjustRightInd w:val="0"/>
        <w:spacing w:after="0" w:line="240" w:lineRule="auto"/>
        <w:ind w:firstLine="720"/>
        <w:jc w:val="both"/>
        <w:rPr>
          <w:rFonts w:cs="Arial"/>
          <w:color w:val="000000"/>
          <w:szCs w:val="20"/>
        </w:rPr>
      </w:pPr>
      <w:r w:rsidRPr="00063B7D">
        <w:rPr>
          <w:rFonts w:cs="Arial"/>
          <w:color w:val="000000"/>
          <w:szCs w:val="20"/>
          <w:u w:val="single"/>
        </w:rPr>
        <w:t>Example:</w:t>
      </w:r>
      <w:r w:rsidRPr="00063B7D">
        <w:rPr>
          <w:rFonts w:cs="Arial"/>
          <w:color w:val="000000"/>
          <w:szCs w:val="20"/>
        </w:rPr>
        <w:t xml:space="preserve"> </w:t>
      </w:r>
      <w:r w:rsidRPr="00681022">
        <w:rPr>
          <w:rFonts w:ascii="Courier New" w:hAnsi="Courier New" w:cs="Courier New"/>
          <w:color w:val="000000"/>
          <w:spacing w:val="20"/>
          <w:szCs w:val="20"/>
          <w:rPrChange w:id="119" w:author="Raphael Malyankar" w:date="2025-02-16T22:34:00Z" w16du:dateUtc="2025-02-17T05:34:00Z">
            <w:rPr>
              <w:rFonts w:cs="Arial"/>
              <w:color w:val="000000"/>
              <w:szCs w:val="20"/>
            </w:rPr>
          </w:rPrChange>
        </w:rPr>
        <w:t>–</w:t>
      </w:r>
      <w:del w:id="120" w:author="Raphael Malyankar" w:date="2025-02-16T22:33:00Z" w16du:dateUtc="2025-02-17T05:33:00Z">
        <w:r w:rsidRPr="00681022" w:rsidDel="00681022">
          <w:rPr>
            <w:rFonts w:ascii="Courier New" w:hAnsi="Courier New" w:cs="Courier New"/>
            <w:color w:val="000000"/>
            <w:spacing w:val="20"/>
            <w:szCs w:val="20"/>
            <w:rPrChange w:id="121" w:author="Raphael Malyankar" w:date="2025-02-16T22:34:00Z" w16du:dateUtc="2025-02-17T05:34:00Z">
              <w:rPr>
                <w:rFonts w:cs="Arial"/>
                <w:color w:val="000000"/>
                <w:szCs w:val="20"/>
              </w:rPr>
            </w:rPrChange>
          </w:rPr>
          <w:delText xml:space="preserve"> </w:delText>
        </w:r>
      </w:del>
      <w:r w:rsidRPr="00681022">
        <w:rPr>
          <w:rFonts w:ascii="Courier New" w:hAnsi="Courier New" w:cs="Courier New"/>
          <w:color w:val="000000"/>
          <w:spacing w:val="20"/>
          <w:szCs w:val="20"/>
          <w:rPrChange w:id="122" w:author="Raphael Malyankar" w:date="2025-02-16T22:34:00Z" w16du:dateUtc="2025-02-17T05:34:00Z">
            <w:rPr>
              <w:rFonts w:cs="Arial"/>
              <w:color w:val="000000"/>
              <w:szCs w:val="20"/>
            </w:rPr>
          </w:rPrChange>
        </w:rPr>
        <w:t>–</w:t>
      </w:r>
      <w:del w:id="123" w:author="Raphael Malyankar" w:date="2025-02-16T22:33:00Z" w16du:dateUtc="2025-02-17T05:33:00Z">
        <w:r w:rsidRPr="00681022" w:rsidDel="00681022">
          <w:rPr>
            <w:rFonts w:ascii="Courier New" w:hAnsi="Courier New" w:cs="Courier New"/>
            <w:color w:val="000000"/>
            <w:spacing w:val="20"/>
            <w:szCs w:val="20"/>
            <w:rPrChange w:id="124" w:author="Raphael Malyankar" w:date="2025-02-16T22:34:00Z" w16du:dateUtc="2025-02-17T05:34:00Z">
              <w:rPr>
                <w:rFonts w:cs="Arial"/>
                <w:color w:val="000000"/>
                <w:szCs w:val="20"/>
              </w:rPr>
            </w:rPrChange>
          </w:rPr>
          <w:delText xml:space="preserve"> </w:delText>
        </w:r>
      </w:del>
      <w:r w:rsidRPr="00681022">
        <w:rPr>
          <w:rFonts w:ascii="Courier New" w:hAnsi="Courier New" w:cs="Courier New"/>
          <w:color w:val="000000"/>
          <w:spacing w:val="20"/>
          <w:szCs w:val="20"/>
          <w:rPrChange w:id="125" w:author="Raphael Malyankar" w:date="2025-02-16T22:34:00Z" w16du:dateUtc="2025-02-17T05:34:00Z">
            <w:rPr>
              <w:rFonts w:cs="Arial"/>
              <w:color w:val="000000"/>
              <w:szCs w:val="20"/>
            </w:rPr>
          </w:rPrChange>
        </w:rPr>
        <w:t>–</w:t>
      </w:r>
      <w:del w:id="126" w:author="Raphael Malyankar" w:date="2025-02-16T22:33:00Z" w16du:dateUtc="2025-02-17T05:33:00Z">
        <w:r w:rsidRPr="00681022" w:rsidDel="00681022">
          <w:rPr>
            <w:rFonts w:ascii="Courier New" w:hAnsi="Courier New" w:cs="Courier New"/>
            <w:color w:val="000000"/>
            <w:spacing w:val="20"/>
            <w:szCs w:val="20"/>
            <w:rPrChange w:id="127" w:author="Raphael Malyankar" w:date="2025-02-16T22:34:00Z" w16du:dateUtc="2025-02-17T05:34:00Z">
              <w:rPr>
                <w:rFonts w:cs="Arial"/>
                <w:color w:val="000000"/>
                <w:szCs w:val="20"/>
              </w:rPr>
            </w:rPrChange>
          </w:rPr>
          <w:delText xml:space="preserve"> </w:delText>
        </w:r>
      </w:del>
      <w:r w:rsidRPr="00681022">
        <w:rPr>
          <w:rFonts w:ascii="Courier New" w:hAnsi="Courier New" w:cs="Courier New"/>
          <w:color w:val="000000"/>
          <w:spacing w:val="20"/>
          <w:szCs w:val="20"/>
          <w:rPrChange w:id="128" w:author="Raphael Malyankar" w:date="2025-02-16T22:34:00Z" w16du:dateUtc="2025-02-17T05:34:00Z">
            <w:rPr>
              <w:rFonts w:cs="Arial"/>
              <w:color w:val="000000"/>
              <w:szCs w:val="20"/>
            </w:rPr>
          </w:rPrChange>
        </w:rPr>
        <w:t>–02–</w:t>
      </w:r>
      <w:del w:id="129" w:author="Raphael Malyankar" w:date="2025-02-16T22:33:00Z" w16du:dateUtc="2025-02-17T05:33:00Z">
        <w:r w:rsidRPr="00AE36CD" w:rsidDel="00681022">
          <w:rPr>
            <w:rFonts w:ascii="Courier New" w:hAnsi="Courier New" w:cs="Courier New"/>
            <w:color w:val="000000"/>
            <w:spacing w:val="20"/>
            <w:szCs w:val="20"/>
            <w:rPrChange w:id="130" w:author="Raphael Malyankar" w:date="2025-02-17T13:24:00Z" w16du:dateUtc="2025-02-17T20:24:00Z">
              <w:rPr>
                <w:rFonts w:cs="Arial"/>
                <w:color w:val="000000"/>
                <w:szCs w:val="20"/>
              </w:rPr>
            </w:rPrChange>
          </w:rPr>
          <w:delText xml:space="preserve"> </w:delText>
        </w:r>
      </w:del>
      <w:r w:rsidRPr="00AE36CD">
        <w:rPr>
          <w:rFonts w:ascii="Courier New" w:hAnsi="Courier New" w:cs="Courier New"/>
          <w:color w:val="000000"/>
          <w:spacing w:val="20"/>
          <w:szCs w:val="20"/>
          <w:rPrChange w:id="131" w:author="Raphael Malyankar" w:date="2025-02-17T13:24:00Z" w16du:dateUtc="2025-02-17T20:24:00Z">
            <w:rPr>
              <w:rFonts w:cs="Arial"/>
              <w:color w:val="000000"/>
              <w:szCs w:val="20"/>
            </w:rPr>
          </w:rPrChange>
        </w:rPr>
        <w:t>–</w:t>
      </w:r>
      <w:r w:rsidRPr="00063B7D">
        <w:rPr>
          <w:rFonts w:cs="Arial"/>
          <w:color w:val="000000"/>
          <w:szCs w:val="20"/>
        </w:rPr>
        <w:t xml:space="preserve"> </w:t>
      </w:r>
      <w:ins w:id="132" w:author="Raphael Malyankar" w:date="2025-02-17T13:24:00Z" w16du:dateUtc="2025-02-17T20:24:00Z">
        <w:r w:rsidR="00AE36CD">
          <w:rPr>
            <w:rFonts w:cs="Arial"/>
            <w:color w:val="000000"/>
            <w:szCs w:val="20"/>
          </w:rPr>
          <w:tab/>
        </w:r>
        <w:r w:rsidR="00AE36CD">
          <w:rPr>
            <w:rFonts w:cs="Arial"/>
            <w:color w:val="000000"/>
            <w:szCs w:val="20"/>
          </w:rPr>
          <w:tab/>
        </w:r>
      </w:ins>
      <w:r w:rsidRPr="00063B7D">
        <w:rPr>
          <w:rFonts w:cs="Arial"/>
          <w:color w:val="000000"/>
          <w:szCs w:val="20"/>
        </w:rPr>
        <w:t xml:space="preserve">(Year and date not encoded) </w:t>
      </w:r>
    </w:p>
    <w:p w14:paraId="1805E3BC" w14:textId="09162816" w:rsidR="00F773D7" w:rsidRPr="008E43BD" w:rsidRDefault="00063B7D">
      <w:pPr>
        <w:autoSpaceDE w:val="0"/>
        <w:autoSpaceDN w:val="0"/>
        <w:adjustRightInd w:val="0"/>
        <w:spacing w:after="0" w:line="240" w:lineRule="auto"/>
        <w:ind w:left="720"/>
        <w:rPr>
          <w:rFonts w:cs="Arial"/>
          <w:lang w:val="en-AU"/>
        </w:rPr>
        <w:pPrChange w:id="133" w:author="Raphael Malyankar" w:date="2025-02-16T22:31:00Z" w16du:dateUtc="2025-02-17T05:31:00Z">
          <w:pPr>
            <w:autoSpaceDE w:val="0"/>
            <w:autoSpaceDN w:val="0"/>
            <w:adjustRightInd w:val="0"/>
            <w:spacing w:after="0" w:line="240" w:lineRule="auto"/>
            <w:ind w:left="720"/>
            <w:jc w:val="both"/>
          </w:pPr>
        </w:pPrChange>
      </w:pPr>
      <w:r>
        <w:rPr>
          <w:rFonts w:cs="Arial"/>
          <w:color w:val="000000"/>
          <w:szCs w:val="20"/>
        </w:rPr>
        <w:br/>
      </w:r>
      <w:r w:rsidRPr="00063B7D">
        <w:rPr>
          <w:rFonts w:cs="Arial"/>
          <w:color w:val="000000"/>
          <w:szCs w:val="20"/>
        </w:rPr>
        <w:t xml:space="preserve">The exact format depends on the encoding. A GML dataset would use a GML built-in type and encode </w:t>
      </w:r>
      <w:ins w:id="134" w:author="Raphael Malyankar" w:date="2025-02-16T22:36:00Z" w16du:dateUtc="2025-02-17T05:36:00Z">
        <w:r w:rsidR="00CD57C8">
          <w:rPr>
            <w:rFonts w:cs="Arial"/>
            <w:color w:val="000000"/>
            <w:szCs w:val="20"/>
          </w:rPr>
          <w:t>the above example</w:t>
        </w:r>
      </w:ins>
      <w:del w:id="135" w:author="Raphael Malyankar" w:date="2025-02-16T22:36:00Z" w16du:dateUtc="2025-02-17T05:36:00Z">
        <w:r w:rsidRPr="00063B7D" w:rsidDel="00CD57C8">
          <w:rPr>
            <w:rFonts w:cs="Arial"/>
            <w:color w:val="000000"/>
            <w:szCs w:val="20"/>
          </w:rPr>
          <w:delText>it</w:delText>
        </w:r>
      </w:del>
      <w:r w:rsidRPr="00063B7D">
        <w:rPr>
          <w:rFonts w:cs="Arial"/>
          <w:color w:val="000000"/>
          <w:szCs w:val="20"/>
        </w:rPr>
        <w:t xml:space="preserve"> as </w:t>
      </w:r>
      <w:r w:rsidRPr="00063B7D">
        <w:rPr>
          <w:rFonts w:ascii="Courier New" w:hAnsi="Courier New" w:cs="Courier New"/>
          <w:color w:val="000000"/>
          <w:szCs w:val="20"/>
        </w:rPr>
        <w:t>&lt;gMonth&gt;</w:t>
      </w:r>
      <w:r w:rsidRPr="00681022">
        <w:rPr>
          <w:rFonts w:ascii="Courier New" w:hAnsi="Courier New" w:cs="Courier New"/>
          <w:color w:val="000000"/>
          <w:spacing w:val="20"/>
          <w:szCs w:val="20"/>
          <w:rPrChange w:id="136" w:author="Raphael Malyankar" w:date="2025-02-16T22:35:00Z" w16du:dateUtc="2025-02-17T05:35:00Z">
            <w:rPr>
              <w:rFonts w:ascii="Courier New" w:hAnsi="Courier New" w:cs="Courier New"/>
              <w:color w:val="000000"/>
              <w:szCs w:val="20"/>
            </w:rPr>
          </w:rPrChange>
        </w:rPr>
        <w:t>--02</w:t>
      </w:r>
      <w:r w:rsidRPr="00063B7D">
        <w:rPr>
          <w:rFonts w:ascii="Courier New" w:hAnsi="Courier New" w:cs="Courier New"/>
          <w:color w:val="000000"/>
          <w:szCs w:val="20"/>
        </w:rPr>
        <w:t>&lt;gMonth&gt;</w:t>
      </w:r>
      <w:r w:rsidRPr="00063B7D">
        <w:rPr>
          <w:rFonts w:cs="Arial"/>
          <w:color w:val="000000"/>
          <w:szCs w:val="20"/>
        </w:rPr>
        <w:t xml:space="preserve">. An 8211 data format based dataset would </w:t>
      </w:r>
      <w:del w:id="137" w:author="Raphael Malyankar" w:date="2025-02-16T22:36:00Z" w16du:dateUtc="2025-02-17T05:36:00Z">
        <w:r w:rsidRPr="00063B7D" w:rsidDel="00CD57C8">
          <w:rPr>
            <w:rFonts w:cs="Arial"/>
            <w:color w:val="000000"/>
            <w:szCs w:val="20"/>
          </w:rPr>
          <w:delText xml:space="preserve">truncated </w:delText>
        </w:r>
      </w:del>
      <w:r w:rsidRPr="00063B7D">
        <w:rPr>
          <w:rFonts w:cs="Arial"/>
          <w:color w:val="000000"/>
          <w:szCs w:val="20"/>
        </w:rPr>
        <w:t xml:space="preserve">encode the </w:t>
      </w:r>
      <w:ins w:id="138" w:author="Raphael Malyankar" w:date="2025-02-16T22:36:00Z" w16du:dateUtc="2025-02-17T05:36:00Z">
        <w:r w:rsidR="00CD57C8">
          <w:rPr>
            <w:rFonts w:cs="Arial"/>
            <w:color w:val="000000"/>
            <w:szCs w:val="20"/>
          </w:rPr>
          <w:t xml:space="preserve">truncated </w:t>
        </w:r>
      </w:ins>
      <w:r w:rsidRPr="00063B7D">
        <w:rPr>
          <w:rFonts w:cs="Arial"/>
          <w:color w:val="000000"/>
          <w:szCs w:val="20"/>
        </w:rPr>
        <w:t>date as</w:t>
      </w:r>
      <w:r w:rsidRPr="00CD57C8">
        <w:rPr>
          <w:rFonts w:ascii="Courier New" w:hAnsi="Courier New" w:cs="Courier New"/>
          <w:color w:val="000000"/>
          <w:spacing w:val="20"/>
          <w:szCs w:val="20"/>
          <w:rPrChange w:id="139" w:author="Raphael Malyankar" w:date="2025-02-16T22:37:00Z" w16du:dateUtc="2025-02-17T05:37:00Z">
            <w:rPr>
              <w:rFonts w:cs="Arial"/>
              <w:color w:val="000000"/>
              <w:szCs w:val="20"/>
            </w:rPr>
          </w:rPrChange>
        </w:rPr>
        <w:t xml:space="preserve"> </w:t>
      </w:r>
      <w:r w:rsidRPr="00AE36CD">
        <w:rPr>
          <w:rFonts w:ascii="Courier New" w:hAnsi="Courier New" w:cs="Courier New"/>
          <w:color w:val="000000"/>
          <w:spacing w:val="20"/>
          <w:szCs w:val="20"/>
          <w:rPrChange w:id="140" w:author="Raphael Malyankar" w:date="2025-02-17T13:25:00Z" w16du:dateUtc="2025-02-17T20:25:00Z">
            <w:rPr>
              <w:rFonts w:cs="Arial"/>
              <w:color w:val="000000"/>
              <w:szCs w:val="20"/>
            </w:rPr>
          </w:rPrChange>
        </w:rPr>
        <w:t>–</w:t>
      </w:r>
      <w:del w:id="141" w:author="Raphael Malyankar" w:date="2025-02-16T22:35:00Z" w16du:dateUtc="2025-02-17T05:35:00Z">
        <w:r w:rsidRPr="00681022" w:rsidDel="00681022">
          <w:rPr>
            <w:rFonts w:cs="Arial"/>
            <w:color w:val="000000"/>
            <w:spacing w:val="20"/>
            <w:szCs w:val="20"/>
            <w:rPrChange w:id="142" w:author="Raphael Malyankar" w:date="2025-02-16T22:35:00Z" w16du:dateUtc="2025-02-17T05:35:00Z">
              <w:rPr>
                <w:rFonts w:cs="Arial"/>
                <w:color w:val="000000"/>
                <w:szCs w:val="20"/>
              </w:rPr>
            </w:rPrChange>
          </w:rPr>
          <w:delText xml:space="preserve"> </w:delText>
        </w:r>
      </w:del>
      <w:r w:rsidRPr="00681022">
        <w:rPr>
          <w:rFonts w:ascii="Courier New" w:hAnsi="Courier New" w:cs="Courier New"/>
          <w:color w:val="000000"/>
          <w:spacing w:val="20"/>
          <w:szCs w:val="20"/>
          <w:rPrChange w:id="143" w:author="Raphael Malyankar" w:date="2025-02-16T22:35:00Z" w16du:dateUtc="2025-02-17T05:35:00Z">
            <w:rPr>
              <w:rFonts w:cs="Arial"/>
              <w:color w:val="000000"/>
              <w:szCs w:val="20"/>
            </w:rPr>
          </w:rPrChange>
        </w:rPr>
        <w:t>–</w:t>
      </w:r>
      <w:del w:id="144" w:author="Raphael Malyankar" w:date="2025-02-16T22:32:00Z" w16du:dateUtc="2025-02-17T05:32:00Z">
        <w:r w:rsidRPr="00681022" w:rsidDel="00681022">
          <w:rPr>
            <w:rFonts w:ascii="Courier New" w:hAnsi="Courier New" w:cs="Courier New"/>
            <w:color w:val="000000"/>
            <w:spacing w:val="20"/>
            <w:szCs w:val="20"/>
            <w:rPrChange w:id="145" w:author="Raphael Malyankar" w:date="2025-02-16T22:35:00Z" w16du:dateUtc="2025-02-17T05:35:00Z">
              <w:rPr>
                <w:rFonts w:cs="Arial"/>
                <w:color w:val="000000"/>
                <w:szCs w:val="20"/>
              </w:rPr>
            </w:rPrChange>
          </w:rPr>
          <w:delText xml:space="preserve"> </w:delText>
        </w:r>
      </w:del>
      <w:r w:rsidRPr="00681022">
        <w:rPr>
          <w:rFonts w:ascii="Courier New" w:hAnsi="Courier New" w:cs="Courier New"/>
          <w:color w:val="000000"/>
          <w:spacing w:val="20"/>
          <w:szCs w:val="20"/>
          <w:rPrChange w:id="146" w:author="Raphael Malyankar" w:date="2025-02-16T22:35:00Z" w16du:dateUtc="2025-02-17T05:35:00Z">
            <w:rPr>
              <w:rFonts w:cs="Arial"/>
              <w:color w:val="000000"/>
              <w:szCs w:val="20"/>
            </w:rPr>
          </w:rPrChange>
        </w:rPr>
        <w:t>–</w:t>
      </w:r>
      <w:del w:id="147" w:author="Raphael Malyankar" w:date="2025-02-16T22:32:00Z" w16du:dateUtc="2025-02-17T05:32:00Z">
        <w:r w:rsidRPr="00681022" w:rsidDel="00681022">
          <w:rPr>
            <w:rFonts w:ascii="Courier New" w:hAnsi="Courier New" w:cs="Courier New"/>
            <w:color w:val="000000"/>
            <w:spacing w:val="20"/>
            <w:szCs w:val="20"/>
            <w:rPrChange w:id="148" w:author="Raphael Malyankar" w:date="2025-02-16T22:35:00Z" w16du:dateUtc="2025-02-17T05:35:00Z">
              <w:rPr>
                <w:rFonts w:cs="Arial"/>
                <w:color w:val="000000"/>
                <w:szCs w:val="20"/>
              </w:rPr>
            </w:rPrChange>
          </w:rPr>
          <w:delText xml:space="preserve"> </w:delText>
        </w:r>
      </w:del>
      <w:r w:rsidRPr="00681022">
        <w:rPr>
          <w:rFonts w:ascii="Courier New" w:hAnsi="Courier New" w:cs="Courier New"/>
          <w:color w:val="000000"/>
          <w:spacing w:val="20"/>
          <w:szCs w:val="20"/>
          <w:rPrChange w:id="149" w:author="Raphael Malyankar" w:date="2025-02-16T22:35:00Z" w16du:dateUtc="2025-02-17T05:35:00Z">
            <w:rPr>
              <w:rFonts w:cs="Arial"/>
              <w:color w:val="000000"/>
              <w:szCs w:val="20"/>
            </w:rPr>
          </w:rPrChange>
        </w:rPr>
        <w:t>–02–</w:t>
      </w:r>
      <w:del w:id="150" w:author="Raphael Malyankar" w:date="2025-02-16T22:32:00Z" w16du:dateUtc="2025-02-17T05:32:00Z">
        <w:r w:rsidRPr="00681022" w:rsidDel="00681022">
          <w:rPr>
            <w:rFonts w:ascii="Courier New" w:hAnsi="Courier New" w:cs="Courier New"/>
            <w:color w:val="000000"/>
            <w:spacing w:val="20"/>
            <w:szCs w:val="20"/>
            <w:rPrChange w:id="151" w:author="Raphael Malyankar" w:date="2025-02-16T22:35:00Z" w16du:dateUtc="2025-02-17T05:35:00Z">
              <w:rPr>
                <w:rFonts w:cs="Arial"/>
                <w:color w:val="000000"/>
                <w:szCs w:val="20"/>
              </w:rPr>
            </w:rPrChange>
          </w:rPr>
          <w:delText xml:space="preserve"> </w:delText>
        </w:r>
      </w:del>
      <w:r w:rsidRPr="00681022">
        <w:rPr>
          <w:rFonts w:ascii="Courier New" w:hAnsi="Courier New" w:cs="Courier New"/>
          <w:color w:val="000000"/>
          <w:spacing w:val="20"/>
          <w:szCs w:val="20"/>
          <w:rPrChange w:id="152" w:author="Raphael Malyankar" w:date="2025-02-16T22:35:00Z" w16du:dateUtc="2025-02-17T05:35:00Z">
            <w:rPr>
              <w:rFonts w:cs="Arial"/>
              <w:color w:val="000000"/>
              <w:szCs w:val="20"/>
            </w:rPr>
          </w:rPrChange>
        </w:rPr>
        <w:t>–</w:t>
      </w:r>
      <w:r w:rsidRPr="00681022">
        <w:rPr>
          <w:rFonts w:ascii="Courier New" w:hAnsi="Courier New" w:cs="Courier New"/>
          <w:color w:val="000000"/>
          <w:szCs w:val="20"/>
          <w:rPrChange w:id="153" w:author="Raphael Malyankar" w:date="2025-02-16T22:32:00Z" w16du:dateUtc="2025-02-17T05:32:00Z">
            <w:rPr>
              <w:rFonts w:cs="Arial"/>
              <w:color w:val="000000"/>
              <w:szCs w:val="20"/>
            </w:rPr>
          </w:rPrChange>
        </w:rPr>
        <w:t>.</w:t>
      </w:r>
      <w:r w:rsidRPr="00063B7D">
        <w:rPr>
          <w:rFonts w:cs="Arial"/>
          <w:color w:val="000000"/>
          <w:szCs w:val="20"/>
        </w:rPr>
        <w:t xml:space="preserve"> </w:t>
      </w:r>
      <w:r>
        <w:rPr>
          <w:rFonts w:cs="Arial"/>
          <w:color w:val="000000"/>
          <w:szCs w:val="20"/>
        </w:rPr>
        <w:br/>
      </w:r>
    </w:p>
    <w:p w14:paraId="34FE708D" w14:textId="378C573B" w:rsidR="00F773D7" w:rsidRPr="008E43BD" w:rsidDel="00AE36CD" w:rsidRDefault="00F773D7" w:rsidP="00F773D7">
      <w:pPr>
        <w:tabs>
          <w:tab w:val="left" w:pos="720"/>
          <w:tab w:val="left" w:pos="1152"/>
          <w:tab w:val="left" w:pos="3600"/>
        </w:tabs>
        <w:spacing w:after="120" w:line="211" w:lineRule="auto"/>
        <w:ind w:left="720" w:hanging="720"/>
        <w:jc w:val="both"/>
        <w:rPr>
          <w:del w:id="154" w:author="Raphael Malyankar" w:date="2025-02-17T13:24:00Z" w16du:dateUtc="2025-02-17T20:24:00Z"/>
          <w:rFonts w:cs="Arial"/>
          <w:lang w:val="en-AU"/>
        </w:rPr>
      </w:pPr>
      <w:del w:id="155" w:author="Raphael Malyankar" w:date="2025-02-17T13:24:00Z" w16du:dateUtc="2025-02-17T20:24:00Z">
        <w:r w:rsidRPr="008E43BD" w:rsidDel="00AE36CD">
          <w:rPr>
            <w:rFonts w:cs="Arial"/>
            <w:lang w:val="en-AU"/>
          </w:rPr>
          <w:delText>TI</w:delText>
        </w:r>
        <w:r w:rsidRPr="008E43BD" w:rsidDel="00AE36CD">
          <w:rPr>
            <w:rFonts w:cs="Arial"/>
            <w:lang w:val="en-AU"/>
          </w:rPr>
          <w:tab/>
          <w:delText>Time:  A time is given by an hour, minute and second. Character encoding of a time is a string that follows the local time (complete representation, basic format) format defined in ISO 8601</w:delText>
        </w:r>
        <w:r w:rsidRPr="008E43BD" w:rsidDel="00AE36CD">
          <w:rPr>
            <w:rFonts w:cs="Arial"/>
            <w:szCs w:val="20"/>
            <w:lang w:val="en-AU"/>
          </w:rPr>
          <w:delText>:2004</w:delText>
        </w:r>
        <w:r w:rsidRPr="008E43BD" w:rsidDel="00AE36CD">
          <w:rPr>
            <w:rFonts w:cs="Arial"/>
            <w:lang w:val="en-AU"/>
          </w:rPr>
          <w:delText>.</w:delText>
        </w:r>
      </w:del>
    </w:p>
    <w:p w14:paraId="20308F1E" w14:textId="4CA9EB1A" w:rsidR="00F773D7" w:rsidRPr="008E43BD" w:rsidDel="00AE36CD" w:rsidRDefault="00F773D7" w:rsidP="00F773D7">
      <w:pPr>
        <w:tabs>
          <w:tab w:val="left" w:pos="720"/>
          <w:tab w:val="left" w:pos="1152"/>
          <w:tab w:val="left" w:pos="3600"/>
        </w:tabs>
        <w:spacing w:after="120" w:line="211" w:lineRule="auto"/>
        <w:ind w:left="720"/>
        <w:jc w:val="both"/>
        <w:rPr>
          <w:del w:id="156" w:author="Raphael Malyankar" w:date="2025-02-17T13:24:00Z" w16du:dateUtc="2025-02-17T20:24:00Z"/>
          <w:rFonts w:cs="Arial"/>
          <w:lang w:val="en-AU"/>
        </w:rPr>
      </w:pPr>
      <w:del w:id="157" w:author="Raphael Malyankar" w:date="2025-02-17T13:24:00Z" w16du:dateUtc="2025-02-17T20:24:00Z">
        <w:r w:rsidRPr="008E43BD" w:rsidDel="00AE36CD">
          <w:rPr>
            <w:rFonts w:cs="Arial"/>
            <w:lang w:val="en-AU"/>
          </w:rPr>
          <w:delText>Time zone according to UTC is optional.</w:delText>
        </w:r>
      </w:del>
    </w:p>
    <w:p w14:paraId="01EF26BA" w14:textId="71EDBDD8" w:rsidR="00F773D7" w:rsidRPr="008E43BD" w:rsidDel="00AE36CD" w:rsidRDefault="00F773D7" w:rsidP="00F773D7">
      <w:pPr>
        <w:tabs>
          <w:tab w:val="left" w:pos="720"/>
          <w:tab w:val="left" w:pos="1152"/>
          <w:tab w:val="left" w:pos="3600"/>
        </w:tabs>
        <w:spacing w:after="120" w:line="211" w:lineRule="auto"/>
        <w:ind w:left="720"/>
        <w:jc w:val="both"/>
        <w:rPr>
          <w:del w:id="158" w:author="Raphael Malyankar" w:date="2025-02-17T13:24:00Z" w16du:dateUtc="2025-02-17T20:24:00Z"/>
          <w:rFonts w:cs="Arial"/>
          <w:lang w:val="en-AU"/>
        </w:rPr>
      </w:pPr>
      <w:del w:id="159" w:author="Raphael Malyankar" w:date="2025-02-17T13:24:00Z" w16du:dateUtc="2025-02-17T20:24:00Z">
        <w:r w:rsidRPr="008E43BD" w:rsidDel="00AE36CD">
          <w:rPr>
            <w:rFonts w:cs="Arial"/>
            <w:u w:val="single"/>
            <w:lang w:val="en-AU"/>
          </w:rPr>
          <w:delText>Example:</w:delText>
        </w:r>
        <w:r w:rsidRPr="008E43BD" w:rsidDel="00AE36CD">
          <w:rPr>
            <w:rFonts w:cs="Arial"/>
            <w:lang w:val="en-AU"/>
          </w:rPr>
          <w:delText xml:space="preserve">  183059 or 183059+0100 or 183059Z</w:delText>
        </w:r>
      </w:del>
    </w:p>
    <w:p w14:paraId="4EAD6338" w14:textId="2FB45B3C" w:rsidR="00F773D7" w:rsidRPr="008E43BD" w:rsidDel="00AE36CD" w:rsidRDefault="00F773D7" w:rsidP="00F773D7">
      <w:pPr>
        <w:tabs>
          <w:tab w:val="left" w:pos="720"/>
          <w:tab w:val="left" w:pos="1152"/>
          <w:tab w:val="left" w:pos="3600"/>
        </w:tabs>
        <w:spacing w:after="120" w:line="211" w:lineRule="auto"/>
        <w:ind w:left="720"/>
        <w:jc w:val="both"/>
        <w:rPr>
          <w:del w:id="160" w:author="Raphael Malyankar" w:date="2025-02-17T13:24:00Z" w16du:dateUtc="2025-02-17T20:24:00Z"/>
          <w:rFonts w:cs="Arial"/>
          <w:lang w:val="en-AU"/>
        </w:rPr>
      </w:pPr>
      <w:del w:id="161" w:author="Raphael Malyankar" w:date="2025-02-17T13:24:00Z" w16du:dateUtc="2025-02-17T20:24:00Z">
        <w:r w:rsidRPr="008E43BD" w:rsidDel="00AE36CD">
          <w:rPr>
            <w:rFonts w:cs="Arial"/>
            <w:lang w:val="en-AU"/>
          </w:rPr>
          <w:delText xml:space="preserve">The complete representation of the time of 27 minutes and 46 seconds past 15 hours locally in Geneva (in winter one hour ahead of UTC), and in New York (in winter five hours behind UTC), together with the indication of the difference between the time scale of local time and UTC, are used as examples. </w:delText>
        </w:r>
      </w:del>
    </w:p>
    <w:p w14:paraId="6CC43748" w14:textId="5B6BFB32" w:rsidR="00F773D7" w:rsidRPr="008E43BD" w:rsidDel="00AE36CD" w:rsidRDefault="00F773D7" w:rsidP="00F773D7">
      <w:pPr>
        <w:tabs>
          <w:tab w:val="left" w:pos="720"/>
          <w:tab w:val="left" w:pos="1152"/>
          <w:tab w:val="left" w:pos="3600"/>
        </w:tabs>
        <w:spacing w:after="120" w:line="211" w:lineRule="auto"/>
        <w:ind w:left="720"/>
        <w:jc w:val="both"/>
        <w:rPr>
          <w:del w:id="162" w:author="Raphael Malyankar" w:date="2025-02-17T13:24:00Z" w16du:dateUtc="2025-02-17T20:24:00Z"/>
          <w:rFonts w:cs="Arial"/>
          <w:lang w:val="en-AU"/>
        </w:rPr>
      </w:pPr>
      <w:del w:id="163" w:author="Raphael Malyankar" w:date="2025-02-17T13:24:00Z" w16du:dateUtc="2025-02-17T20:24:00Z">
        <w:r w:rsidRPr="008E43BD" w:rsidDel="00AE36CD">
          <w:rPr>
            <w:rFonts w:cs="Arial"/>
            <w:lang w:val="en-AU"/>
          </w:rPr>
          <w:delText>Geneva</w:delText>
        </w:r>
        <w:r w:rsidRPr="008E43BD" w:rsidDel="00AE36CD">
          <w:rPr>
            <w:rFonts w:cs="Arial"/>
            <w:i/>
            <w:iCs/>
            <w:lang w:val="en-AU"/>
          </w:rPr>
          <w:delText xml:space="preserve">: </w:delText>
        </w:r>
        <w:r w:rsidRPr="008E43BD" w:rsidDel="00AE36CD">
          <w:rPr>
            <w:rFonts w:cs="Arial"/>
            <w:lang w:val="en-AU"/>
          </w:rPr>
          <w:delText xml:space="preserve">152746+0100 </w:delText>
        </w:r>
      </w:del>
    </w:p>
    <w:p w14:paraId="3E89B121" w14:textId="3F919541" w:rsidR="00F773D7" w:rsidRPr="008E43BD" w:rsidDel="00AE36CD" w:rsidRDefault="00F773D7" w:rsidP="00F773D7">
      <w:pPr>
        <w:tabs>
          <w:tab w:val="left" w:pos="720"/>
          <w:tab w:val="left" w:pos="1152"/>
          <w:tab w:val="left" w:pos="3600"/>
        </w:tabs>
        <w:spacing w:after="120" w:line="211" w:lineRule="auto"/>
        <w:ind w:left="720"/>
        <w:jc w:val="both"/>
        <w:rPr>
          <w:del w:id="164" w:author="Raphael Malyankar" w:date="2025-02-17T13:24:00Z" w16du:dateUtc="2025-02-17T20:24:00Z"/>
          <w:rFonts w:cs="Arial"/>
          <w:lang w:val="en-AU"/>
        </w:rPr>
      </w:pPr>
      <w:del w:id="165" w:author="Raphael Malyankar" w:date="2025-02-17T13:24:00Z" w16du:dateUtc="2025-02-17T20:24:00Z">
        <w:r w:rsidRPr="008E43BD" w:rsidDel="00AE36CD">
          <w:rPr>
            <w:rFonts w:cs="Arial"/>
            <w:lang w:val="en-AU"/>
          </w:rPr>
          <w:delText>New York: 152746-0500</w:delText>
        </w:r>
      </w:del>
    </w:p>
    <w:p w14:paraId="435D0F16" w14:textId="61D7BE05" w:rsidR="00F773D7" w:rsidRPr="00364040" w:rsidDel="00AE36CD" w:rsidRDefault="00364040" w:rsidP="00364040">
      <w:pPr>
        <w:pStyle w:val="Default"/>
        <w:rPr>
          <w:del w:id="166" w:author="Raphael Malyankar" w:date="2025-02-17T13:24:00Z" w16du:dateUtc="2025-02-17T20:24:00Z"/>
          <w:rFonts w:eastAsiaTheme="minorHAnsi"/>
          <w:sz w:val="20"/>
          <w:szCs w:val="20"/>
        </w:rPr>
      </w:pPr>
      <w:bookmarkStart w:id="167" w:name="_Toc260134075"/>
      <w:bookmarkStart w:id="168" w:name="_Toc260142444"/>
      <w:del w:id="169" w:author="Raphael Malyankar" w:date="2025-02-17T13:24:00Z" w16du:dateUtc="2025-02-17T20:24:00Z">
        <w:r w:rsidDel="00AE36CD">
          <w:rPr>
            <w:sz w:val="20"/>
            <w:lang w:val="en-AU"/>
          </w:rPr>
          <w:delText>DA</w:delText>
        </w:r>
        <w:r w:rsidDel="00AE36CD">
          <w:rPr>
            <w:sz w:val="20"/>
            <w:lang w:val="en-AU"/>
          </w:rPr>
          <w:tab/>
          <w:delText xml:space="preserve">Date: </w:delText>
        </w:r>
        <w:r w:rsidDel="00AE36CD">
          <w:rPr>
            <w:rFonts w:eastAsiaTheme="minorHAnsi"/>
            <w:sz w:val="20"/>
            <w:szCs w:val="20"/>
            <w:lang w:val="en-AU"/>
          </w:rPr>
          <w:delText>A d</w:delText>
        </w:r>
        <w:r w:rsidRPr="00364040" w:rsidDel="00AE36CD">
          <w:rPr>
            <w:rFonts w:eastAsiaTheme="minorHAnsi"/>
            <w:sz w:val="20"/>
            <w:szCs w:val="20"/>
          </w:rPr>
          <w:delText xml:space="preserve">ate provides values for year, month and day according to the Gregorian Calendar </w:delText>
        </w:r>
        <w:r w:rsidDel="00AE36CD">
          <w:rPr>
            <w:rFonts w:eastAsiaTheme="minorHAnsi"/>
            <w:sz w:val="20"/>
            <w:szCs w:val="20"/>
          </w:rPr>
          <w:br/>
        </w:r>
      </w:del>
    </w:p>
    <w:p w14:paraId="64189F7F" w14:textId="74A9B16B" w:rsidR="00F773D7" w:rsidDel="00AE36CD" w:rsidRDefault="00F773D7" w:rsidP="00F773D7">
      <w:pPr>
        <w:tabs>
          <w:tab w:val="left" w:pos="720"/>
          <w:tab w:val="left" w:pos="1152"/>
          <w:tab w:val="left" w:pos="3600"/>
        </w:tabs>
        <w:spacing w:after="240" w:line="211" w:lineRule="auto"/>
        <w:ind w:left="720"/>
        <w:jc w:val="both"/>
        <w:rPr>
          <w:del w:id="170" w:author="Raphael Malyankar" w:date="2025-02-17T13:24:00Z" w16du:dateUtc="2025-02-17T20:24:00Z"/>
          <w:rFonts w:cs="Arial"/>
          <w:lang w:val="en-AU"/>
        </w:rPr>
      </w:pPr>
      <w:del w:id="171" w:author="Raphael Malyankar" w:date="2025-02-17T13:24:00Z" w16du:dateUtc="2025-02-17T20:24:00Z">
        <w:r w:rsidRPr="008E43BD" w:rsidDel="00AE36CD">
          <w:rPr>
            <w:rFonts w:cs="Arial"/>
            <w:u w:val="single"/>
            <w:lang w:val="en-AU"/>
          </w:rPr>
          <w:delText>Example:</w:delText>
        </w:r>
        <w:r w:rsidRPr="008E43BD" w:rsidDel="00AE36CD">
          <w:rPr>
            <w:rFonts w:cs="Arial"/>
            <w:lang w:val="en-AU"/>
          </w:rPr>
          <w:delText xml:space="preserve">  </w:delText>
        </w:r>
        <w:r w:rsidR="00364040" w:rsidRPr="00364040" w:rsidDel="00AE36CD">
          <w:rPr>
            <w:rFonts w:cs="Arial"/>
            <w:lang w:val="en-AU"/>
          </w:rPr>
          <w:delText>19980918 (YYYYMMDD)</w:delText>
        </w:r>
      </w:del>
    </w:p>
    <w:p w14:paraId="439C27D4" w14:textId="158D254A" w:rsidR="00364040" w:rsidRPr="008E43BD" w:rsidDel="00AE36CD" w:rsidRDefault="00364040" w:rsidP="00364040">
      <w:pPr>
        <w:tabs>
          <w:tab w:val="left" w:pos="720"/>
          <w:tab w:val="left" w:pos="1152"/>
          <w:tab w:val="left" w:pos="3600"/>
        </w:tabs>
        <w:spacing w:after="120" w:line="211" w:lineRule="auto"/>
        <w:ind w:left="720" w:hanging="720"/>
        <w:jc w:val="both"/>
        <w:rPr>
          <w:del w:id="172" w:author="Raphael Malyankar" w:date="2025-02-17T13:24:00Z" w16du:dateUtc="2025-02-17T20:24:00Z"/>
          <w:rFonts w:cs="Arial"/>
          <w:lang w:val="en-AU"/>
        </w:rPr>
      </w:pPr>
      <w:del w:id="173" w:author="Raphael Malyankar" w:date="2025-02-17T13:24:00Z" w16du:dateUtc="2025-02-17T20:24:00Z">
        <w:r w:rsidRPr="008E43BD" w:rsidDel="00AE36CD">
          <w:rPr>
            <w:rFonts w:cs="Arial"/>
            <w:lang w:val="en-AU"/>
          </w:rPr>
          <w:delText>DT</w:delText>
        </w:r>
        <w:r w:rsidRPr="008E43BD" w:rsidDel="00AE36CD">
          <w:rPr>
            <w:rFonts w:cs="Arial"/>
            <w:lang w:val="en-AU"/>
          </w:rPr>
          <w:tab/>
          <w:delText xml:space="preserve">Date and Time:  A DateTime is a combination of a date and a time type. Character encoding of a DateTime </w:delText>
        </w:r>
        <w:r w:rsidR="00507AEF" w:rsidDel="00AE36CD">
          <w:rPr>
            <w:rFonts w:cs="Arial"/>
            <w:lang w:val="en-AU"/>
          </w:rPr>
          <w:delText>must</w:delText>
        </w:r>
        <w:r w:rsidRPr="008E43BD" w:rsidDel="00AE36CD">
          <w:rPr>
            <w:rFonts w:cs="Arial"/>
            <w:lang w:val="en-AU"/>
          </w:rPr>
          <w:delText xml:space="preserve"> follow ISO 8601</w:delText>
        </w:r>
        <w:r w:rsidRPr="008E43BD" w:rsidDel="00AE36CD">
          <w:rPr>
            <w:rFonts w:cs="Arial"/>
            <w:szCs w:val="20"/>
            <w:lang w:val="en-AU"/>
          </w:rPr>
          <w:delText>:2004</w:delText>
        </w:r>
        <w:r w:rsidRPr="008E43BD" w:rsidDel="00AE36CD">
          <w:rPr>
            <w:rFonts w:cs="Arial"/>
            <w:lang w:val="en-AU"/>
          </w:rPr>
          <w:delText xml:space="preserve"> (</w:delText>
        </w:r>
        <w:r w:rsidRPr="006E5667" w:rsidDel="00AE36CD">
          <w:rPr>
            <w:rFonts w:cs="Arial"/>
            <w:lang w:val="en-AU"/>
          </w:rPr>
          <w:delText>see TD and</w:delText>
        </w:r>
        <w:r w:rsidRPr="008E43BD" w:rsidDel="00AE36CD">
          <w:rPr>
            <w:rFonts w:cs="Arial"/>
            <w:lang w:val="en-AU"/>
          </w:rPr>
          <w:delText xml:space="preserve"> TI above).</w:delText>
        </w:r>
      </w:del>
    </w:p>
    <w:p w14:paraId="45848A8A" w14:textId="6E8453C0" w:rsidR="00364040" w:rsidRPr="008E43BD" w:rsidDel="00AE36CD" w:rsidRDefault="0F50B535" w:rsidP="0F50B535">
      <w:pPr>
        <w:tabs>
          <w:tab w:val="left" w:pos="720"/>
          <w:tab w:val="left" w:pos="1152"/>
          <w:tab w:val="left" w:pos="3600"/>
        </w:tabs>
        <w:spacing w:after="240" w:line="211" w:lineRule="auto"/>
        <w:ind w:left="720"/>
        <w:jc w:val="both"/>
        <w:rPr>
          <w:del w:id="174" w:author="Raphael Malyankar" w:date="2025-02-17T13:24:00Z" w16du:dateUtc="2025-02-17T20:24:00Z"/>
          <w:rFonts w:cs="Arial"/>
          <w:szCs w:val="20"/>
          <w:lang w:val="en-AU"/>
        </w:rPr>
      </w:pPr>
      <w:del w:id="175" w:author="Raphael Malyankar" w:date="2025-02-17T13:24:00Z" w16du:dateUtc="2025-02-17T20:24:00Z">
        <w:r w:rsidRPr="0F50B535" w:rsidDel="00AE36CD">
          <w:rPr>
            <w:rFonts w:cs="Arial"/>
            <w:szCs w:val="20"/>
            <w:u w:val="single"/>
            <w:lang w:val="en-AU"/>
          </w:rPr>
          <w:delText>Example:</w:delText>
        </w:r>
        <w:r w:rsidRPr="0F50B535" w:rsidDel="00AE36CD">
          <w:rPr>
            <w:rFonts w:cs="Arial"/>
            <w:szCs w:val="20"/>
            <w:lang w:val="en-AU"/>
          </w:rPr>
          <w:delText xml:space="preserve">  19850412T101530</w:delText>
        </w:r>
      </w:del>
    </w:p>
    <w:p w14:paraId="51492C42" w14:textId="1CE4668D" w:rsidR="0F50B535" w:rsidRDefault="0F50B535" w:rsidP="00DA718F">
      <w:pPr>
        <w:tabs>
          <w:tab w:val="left" w:pos="720"/>
          <w:tab w:val="left" w:pos="1152"/>
          <w:tab w:val="left" w:pos="3600"/>
        </w:tabs>
        <w:spacing w:after="240" w:line="211" w:lineRule="auto"/>
        <w:ind w:left="720" w:hanging="720"/>
        <w:jc w:val="both"/>
        <w:rPr>
          <w:rFonts w:cs="Arial"/>
          <w:szCs w:val="20"/>
          <w:lang w:val="en-AU"/>
        </w:rPr>
      </w:pPr>
      <w:r w:rsidRPr="0F50B535">
        <w:rPr>
          <w:rFonts w:cs="Arial"/>
          <w:szCs w:val="20"/>
          <w:lang w:val="en-AU"/>
        </w:rPr>
        <w:t>URN</w:t>
      </w:r>
      <w:r>
        <w:tab/>
      </w:r>
      <w:r w:rsidRPr="0F50B535">
        <w:rPr>
          <w:rFonts w:cs="Arial"/>
          <w:szCs w:val="20"/>
          <w:lang w:val="en-AU"/>
        </w:rPr>
        <w:t>A persistent, location-independent, resource identifier that follows the syntax and semantics for URNs specified in RFC 2141.</w:t>
      </w:r>
    </w:p>
    <w:p w14:paraId="1FABC98B" w14:textId="79574EB1" w:rsidR="00F773D7" w:rsidRPr="008E43BD" w:rsidRDefault="00F773D7" w:rsidP="00F773D7">
      <w:pPr>
        <w:pStyle w:val="NormalWeb"/>
        <w:spacing w:after="240"/>
        <w:jc w:val="both"/>
        <w:rPr>
          <w:rFonts w:ascii="Arial" w:hAnsi="Arial"/>
          <w:sz w:val="20"/>
          <w:lang w:val="en-AU"/>
        </w:rPr>
      </w:pPr>
      <w:r w:rsidRPr="008E43BD">
        <w:rPr>
          <w:rFonts w:ascii="Arial" w:hAnsi="Arial"/>
          <w:sz w:val="20"/>
          <w:lang w:val="en-AU"/>
        </w:rPr>
        <w:t xml:space="preserve">Real or integer attribute values must not be padded by non-significant zeroes. For example, for a signal period of 2.5 seconds, the value populated for the attribute </w:t>
      </w:r>
      <w:r w:rsidRPr="008E43BD">
        <w:rPr>
          <w:rFonts w:ascii="Arial" w:hAnsi="Arial"/>
          <w:b/>
          <w:bCs/>
          <w:sz w:val="20"/>
          <w:szCs w:val="20"/>
          <w:lang w:val="en-AU"/>
        </w:rPr>
        <w:t>signal period</w:t>
      </w:r>
      <w:r w:rsidRPr="008E43BD">
        <w:rPr>
          <w:rFonts w:ascii="Arial" w:hAnsi="Arial"/>
          <w:sz w:val="20"/>
          <w:lang w:val="en-AU"/>
        </w:rPr>
        <w:t xml:space="preserve"> must be 2.5 and not 02.50.</w:t>
      </w:r>
    </w:p>
    <w:p w14:paraId="1C5F9D62" w14:textId="77777777" w:rsidR="00F773D7" w:rsidRPr="00CB0D86" w:rsidRDefault="00F773D7" w:rsidP="00CB0D86">
      <w:pPr>
        <w:pStyle w:val="Heading3"/>
      </w:pPr>
      <w:bookmarkStart w:id="176" w:name="_Toc190734801"/>
      <w:r w:rsidRPr="00CB0D86">
        <w:t>Mandatory and conditional attributes</w:t>
      </w:r>
      <w:bookmarkEnd w:id="167"/>
      <w:bookmarkEnd w:id="168"/>
      <w:bookmarkEnd w:id="176"/>
    </w:p>
    <w:p w14:paraId="1B2581CF" w14:textId="77777777" w:rsidR="00F773D7" w:rsidRPr="008E43BD" w:rsidRDefault="00F773D7" w:rsidP="00F773D7">
      <w:pPr>
        <w:jc w:val="both"/>
        <w:rPr>
          <w:rFonts w:cs="Arial"/>
          <w:szCs w:val="20"/>
          <w:lang w:val="en-AU"/>
        </w:rPr>
      </w:pPr>
      <w:r w:rsidRPr="008E43BD">
        <w:rPr>
          <w:rFonts w:cs="Arial"/>
          <w:szCs w:val="20"/>
          <w:lang w:val="en-AU"/>
        </w:rPr>
        <w:t>Some attributes are mandatory and must be populated for a given feature type. There are some reasons why attribute values may be considered mandatory:</w:t>
      </w:r>
    </w:p>
    <w:p w14:paraId="08F1A770" w14:textId="77777777" w:rsidR="00F773D7" w:rsidRPr="008E43BD" w:rsidRDefault="00F773D7" w:rsidP="00F773D7">
      <w:pPr>
        <w:numPr>
          <w:ilvl w:val="0"/>
          <w:numId w:val="6"/>
        </w:numPr>
        <w:tabs>
          <w:tab w:val="clear" w:pos="720"/>
          <w:tab w:val="num" w:pos="240"/>
        </w:tabs>
        <w:spacing w:after="0" w:line="240" w:lineRule="auto"/>
        <w:ind w:left="240" w:hanging="240"/>
        <w:jc w:val="both"/>
        <w:rPr>
          <w:rFonts w:cs="Arial"/>
          <w:szCs w:val="20"/>
          <w:lang w:val="en-AU"/>
        </w:rPr>
      </w:pPr>
      <w:r w:rsidRPr="008E43BD">
        <w:rPr>
          <w:rFonts w:cs="Arial"/>
          <w:szCs w:val="20"/>
          <w:lang w:val="en-AU"/>
        </w:rPr>
        <w:t xml:space="preserve">They are required to support correct portrayal; </w:t>
      </w:r>
    </w:p>
    <w:p w14:paraId="39B120DF" w14:textId="77777777" w:rsidR="00F773D7" w:rsidRPr="008E43BD" w:rsidRDefault="00F773D7" w:rsidP="00F773D7">
      <w:pPr>
        <w:numPr>
          <w:ilvl w:val="0"/>
          <w:numId w:val="6"/>
        </w:numPr>
        <w:tabs>
          <w:tab w:val="clear" w:pos="720"/>
          <w:tab w:val="num" w:pos="240"/>
        </w:tabs>
        <w:spacing w:after="0" w:line="240" w:lineRule="auto"/>
        <w:ind w:left="240" w:hanging="240"/>
        <w:jc w:val="both"/>
        <w:rPr>
          <w:rFonts w:cs="Arial"/>
          <w:szCs w:val="20"/>
          <w:lang w:val="en-AU"/>
        </w:rPr>
      </w:pPr>
      <w:r w:rsidRPr="008E43BD">
        <w:rPr>
          <w:rFonts w:cs="Arial"/>
          <w:szCs w:val="20"/>
          <w:lang w:val="en-AU"/>
        </w:rPr>
        <w:t xml:space="preserve">Certain features make no logical sense without specific attributes; </w:t>
      </w:r>
    </w:p>
    <w:p w14:paraId="5B46D2CB" w14:textId="77777777" w:rsidR="00F773D7" w:rsidRPr="008E43BD" w:rsidRDefault="00F773D7" w:rsidP="00F773D7">
      <w:pPr>
        <w:numPr>
          <w:ilvl w:val="0"/>
          <w:numId w:val="6"/>
        </w:numPr>
        <w:tabs>
          <w:tab w:val="clear" w:pos="720"/>
          <w:tab w:val="num" w:pos="240"/>
        </w:tabs>
        <w:spacing w:after="120" w:line="230" w:lineRule="atLeast"/>
        <w:ind w:left="238" w:hanging="238"/>
        <w:jc w:val="both"/>
        <w:rPr>
          <w:rFonts w:cs="Arial"/>
          <w:szCs w:val="20"/>
          <w:lang w:val="en-AU"/>
        </w:rPr>
      </w:pPr>
      <w:r w:rsidRPr="008E43BD">
        <w:rPr>
          <w:rFonts w:cs="Arial"/>
          <w:szCs w:val="20"/>
          <w:lang w:val="en-AU"/>
        </w:rPr>
        <w:t>Some attributes are required for safety of navigation.</w:t>
      </w:r>
    </w:p>
    <w:p w14:paraId="47119009" w14:textId="4802C5DD" w:rsidR="00F773D7" w:rsidRDefault="00F773D7" w:rsidP="00F773D7">
      <w:pPr>
        <w:pStyle w:val="BodyText"/>
        <w:spacing w:after="120"/>
        <w:jc w:val="both"/>
        <w:rPr>
          <w:lang w:val="en-AU"/>
        </w:rPr>
      </w:pPr>
      <w:r w:rsidRPr="008E43BD">
        <w:rPr>
          <w:lang w:val="en-AU"/>
        </w:rPr>
        <w:t xml:space="preserve">Within this document, mandatory attributes (multiplicity 1,1; 1,n (n&gt;1); or 1,*) are identified in the description of each feature type. </w:t>
      </w:r>
      <w:r w:rsidR="005E3B7D">
        <w:rPr>
          <w:lang w:val="en-AU"/>
        </w:rPr>
        <w:t>For easy reference, Table 2-</w:t>
      </w:r>
      <w:r w:rsidR="002A7BC2">
        <w:rPr>
          <w:lang w:val="en-AU"/>
        </w:rPr>
        <w:t>3</w:t>
      </w:r>
      <w:r w:rsidRPr="008E43BD">
        <w:rPr>
          <w:lang w:val="en-AU"/>
        </w:rPr>
        <w:t xml:space="preserve"> below summarises the mandatory attributes for each feature type (note that mandatory sub-attributes of complex attributes are not included in this table):</w:t>
      </w:r>
    </w:p>
    <w:tbl>
      <w:tblPr>
        <w:tblStyle w:val="TableGrid"/>
        <w:tblW w:w="0" w:type="auto"/>
        <w:tblInd w:w="0" w:type="dxa"/>
        <w:tblLook w:val="04A0" w:firstRow="1" w:lastRow="0" w:firstColumn="1" w:lastColumn="0" w:noHBand="0" w:noVBand="1"/>
      </w:tblPr>
      <w:tblGrid>
        <w:gridCol w:w="4882"/>
        <w:gridCol w:w="5174"/>
      </w:tblGrid>
      <w:tr w:rsidR="005E3B7D" w14:paraId="299EBE2A" w14:textId="77777777" w:rsidTr="00386653">
        <w:tc>
          <w:tcPr>
            <w:tcW w:w="4932" w:type="dxa"/>
            <w:shd w:val="clear" w:color="auto" w:fill="BFBFBF" w:themeFill="background1" w:themeFillShade="BF"/>
          </w:tcPr>
          <w:p w14:paraId="7BB08E25" w14:textId="77777777" w:rsidR="005E3B7D" w:rsidRPr="00183BF1" w:rsidRDefault="005E3B7D" w:rsidP="00386653">
            <w:pPr>
              <w:pStyle w:val="BodyText"/>
              <w:keepNext/>
              <w:keepLines/>
              <w:spacing w:before="60" w:after="60"/>
              <w:jc w:val="center"/>
              <w:rPr>
                <w:b/>
                <w:sz w:val="16"/>
                <w:szCs w:val="16"/>
                <w:lang w:val="en-AU" w:eastAsia="en-US"/>
              </w:rPr>
            </w:pPr>
            <w:r w:rsidRPr="00183BF1">
              <w:rPr>
                <w:b/>
                <w:sz w:val="16"/>
                <w:szCs w:val="16"/>
                <w:lang w:val="en-AU" w:eastAsia="en-US"/>
              </w:rPr>
              <w:t>Feature</w:t>
            </w:r>
          </w:p>
        </w:tc>
        <w:tc>
          <w:tcPr>
            <w:tcW w:w="5216" w:type="dxa"/>
            <w:shd w:val="clear" w:color="auto" w:fill="BFBFBF" w:themeFill="background1" w:themeFillShade="BF"/>
          </w:tcPr>
          <w:p w14:paraId="283C3A8B" w14:textId="07EBB982" w:rsidR="005E3B7D" w:rsidRPr="00183BF1" w:rsidRDefault="005E3B7D" w:rsidP="00386653">
            <w:pPr>
              <w:pStyle w:val="BodyText"/>
              <w:keepNext/>
              <w:keepLines/>
              <w:spacing w:before="60" w:after="60"/>
              <w:jc w:val="center"/>
              <w:rPr>
                <w:b/>
                <w:sz w:val="16"/>
                <w:szCs w:val="16"/>
                <w:lang w:val="en-AU" w:eastAsia="en-US"/>
              </w:rPr>
            </w:pPr>
            <w:r>
              <w:rPr>
                <w:b/>
                <w:sz w:val="16"/>
                <w:szCs w:val="16"/>
                <w:lang w:val="en-AU" w:eastAsia="en-US"/>
              </w:rPr>
              <w:t>Mandatory Attributes</w:t>
            </w:r>
          </w:p>
        </w:tc>
      </w:tr>
      <w:tr w:rsidR="005E3B7D" w14:paraId="3BEDEC3E" w14:textId="77777777" w:rsidTr="00386653">
        <w:tc>
          <w:tcPr>
            <w:tcW w:w="4932" w:type="dxa"/>
          </w:tcPr>
          <w:p w14:paraId="49F218AA" w14:textId="77777777" w:rsidR="005E3B7D" w:rsidRDefault="005E3B7D" w:rsidP="00386653">
            <w:pPr>
              <w:jc w:val="both"/>
              <w:rPr>
                <w:szCs w:val="24"/>
                <w:lang w:val="en-AU"/>
              </w:rPr>
            </w:pPr>
            <w:r>
              <w:rPr>
                <w:szCs w:val="24"/>
                <w:lang w:val="en-AU"/>
              </w:rPr>
              <w:t>Global Sea Area</w:t>
            </w:r>
          </w:p>
        </w:tc>
        <w:tc>
          <w:tcPr>
            <w:tcW w:w="5216" w:type="dxa"/>
          </w:tcPr>
          <w:p w14:paraId="57719855" w14:textId="0C6AD2D1" w:rsidR="005E3B7D" w:rsidRDefault="005E3B7D" w:rsidP="00386653">
            <w:pPr>
              <w:jc w:val="center"/>
              <w:rPr>
                <w:szCs w:val="24"/>
                <w:lang w:val="en-AU"/>
              </w:rPr>
            </w:pPr>
            <w:r>
              <w:rPr>
                <w:szCs w:val="24"/>
                <w:lang w:val="en-AU"/>
              </w:rPr>
              <w:t>maximumDisplayScale</w:t>
            </w:r>
            <w:r w:rsidR="00FD1FC9">
              <w:rPr>
                <w:szCs w:val="24"/>
                <w:lang w:val="en-AU"/>
              </w:rPr>
              <w:t xml:space="preserve"> featureIdentifier</w:t>
            </w:r>
          </w:p>
        </w:tc>
      </w:tr>
      <w:tr w:rsidR="00FD1FC9" w14:paraId="23CE71C6" w14:textId="77777777" w:rsidTr="00386653">
        <w:tc>
          <w:tcPr>
            <w:tcW w:w="4932" w:type="dxa"/>
          </w:tcPr>
          <w:p w14:paraId="1E52C713" w14:textId="2D2A6B3E" w:rsidR="00FD1FC9" w:rsidRDefault="00FD1FC9" w:rsidP="00386653">
            <w:pPr>
              <w:jc w:val="both"/>
              <w:rPr>
                <w:szCs w:val="24"/>
                <w:lang w:val="en-AU"/>
              </w:rPr>
            </w:pPr>
            <w:r>
              <w:rPr>
                <w:szCs w:val="24"/>
                <w:lang w:val="en-AU"/>
              </w:rPr>
              <w:t>Construction Line</w:t>
            </w:r>
          </w:p>
        </w:tc>
        <w:tc>
          <w:tcPr>
            <w:tcW w:w="5216" w:type="dxa"/>
          </w:tcPr>
          <w:p w14:paraId="68ABD9C6" w14:textId="48CB058E" w:rsidR="00FD1FC9" w:rsidRDefault="00FD1FC9" w:rsidP="00386653">
            <w:pPr>
              <w:jc w:val="center"/>
              <w:rPr>
                <w:szCs w:val="24"/>
                <w:lang w:val="en-AU"/>
              </w:rPr>
            </w:pPr>
            <w:r>
              <w:rPr>
                <w:szCs w:val="24"/>
                <w:lang w:val="en-AU"/>
              </w:rPr>
              <w:t>maximumDisplayScale lineType</w:t>
            </w:r>
          </w:p>
        </w:tc>
      </w:tr>
      <w:tr w:rsidR="00FD1FC9" w14:paraId="755AD6B0" w14:textId="77777777" w:rsidTr="00386653">
        <w:tc>
          <w:tcPr>
            <w:tcW w:w="4932" w:type="dxa"/>
          </w:tcPr>
          <w:p w14:paraId="0BF7D0A0" w14:textId="34A9BF9C" w:rsidR="00FD1FC9" w:rsidRDefault="00FD1FC9" w:rsidP="00386653">
            <w:pPr>
              <w:jc w:val="both"/>
              <w:rPr>
                <w:szCs w:val="24"/>
                <w:lang w:val="en-AU"/>
              </w:rPr>
            </w:pPr>
            <w:r>
              <w:rPr>
                <w:szCs w:val="24"/>
                <w:lang w:val="en-AU"/>
              </w:rPr>
              <w:t>Contributing Point</w:t>
            </w:r>
          </w:p>
        </w:tc>
        <w:tc>
          <w:tcPr>
            <w:tcW w:w="5216" w:type="dxa"/>
          </w:tcPr>
          <w:p w14:paraId="3D0B4B77" w14:textId="404C2DF2" w:rsidR="00FD1FC9" w:rsidRDefault="00FD1FC9" w:rsidP="00386653">
            <w:pPr>
              <w:jc w:val="center"/>
              <w:rPr>
                <w:szCs w:val="24"/>
                <w:lang w:val="en-AU"/>
              </w:rPr>
            </w:pPr>
            <w:r>
              <w:rPr>
                <w:szCs w:val="24"/>
                <w:lang w:val="en-AU"/>
              </w:rPr>
              <w:t>maximumDisplayScale</w:t>
            </w:r>
          </w:p>
        </w:tc>
      </w:tr>
    </w:tbl>
    <w:p w14:paraId="318CC790" w14:textId="7608AD69" w:rsidR="005E3B7D" w:rsidRPr="005E3B7D" w:rsidRDefault="005E3B7D" w:rsidP="005E3B7D">
      <w:pPr>
        <w:jc w:val="center"/>
        <w:rPr>
          <w:rFonts w:eastAsia="Malgun Gothic" w:cs="Times New Roman"/>
          <w:b/>
          <w:sz w:val="18"/>
          <w:szCs w:val="18"/>
          <w:lang w:val="en-AU"/>
        </w:rPr>
      </w:pPr>
      <w:r w:rsidRPr="005E3B7D">
        <w:rPr>
          <w:rFonts w:eastAsia="Malgun Gothic" w:cs="Times New Roman"/>
          <w:b/>
          <w:sz w:val="18"/>
          <w:szCs w:val="18"/>
          <w:lang w:val="en-AU"/>
        </w:rPr>
        <w:t>Table 2-</w:t>
      </w:r>
      <w:r w:rsidR="002A7BC2">
        <w:rPr>
          <w:rFonts w:eastAsia="Malgun Gothic" w:cs="Times New Roman"/>
          <w:b/>
          <w:sz w:val="18"/>
          <w:szCs w:val="18"/>
          <w:lang w:val="en-AU"/>
        </w:rPr>
        <w:t>3</w:t>
      </w:r>
      <w:r w:rsidRPr="005E3B7D">
        <w:rPr>
          <w:rFonts w:eastAsia="Malgun Gothic" w:cs="Times New Roman"/>
          <w:b/>
          <w:sz w:val="18"/>
          <w:szCs w:val="18"/>
          <w:lang w:val="en-AU"/>
        </w:rPr>
        <w:t xml:space="preserve"> </w:t>
      </w:r>
      <w:r>
        <w:rPr>
          <w:rFonts w:eastAsia="Malgun Gothic" w:cs="Times New Roman"/>
          <w:b/>
          <w:sz w:val="18"/>
          <w:szCs w:val="18"/>
          <w:lang w:val="en-AU"/>
        </w:rPr>
        <w:t>Mandatory attributes for</w:t>
      </w:r>
      <w:r w:rsidRPr="005E3B7D">
        <w:rPr>
          <w:rFonts w:eastAsia="Malgun Gothic" w:cs="Times New Roman"/>
          <w:b/>
          <w:sz w:val="18"/>
          <w:szCs w:val="18"/>
          <w:lang w:val="en-AU"/>
        </w:rPr>
        <w:t xml:space="preserve"> PDGSA </w:t>
      </w:r>
      <w:r>
        <w:rPr>
          <w:rFonts w:eastAsia="Malgun Gothic" w:cs="Times New Roman"/>
          <w:b/>
          <w:sz w:val="18"/>
          <w:szCs w:val="18"/>
          <w:lang w:val="en-AU"/>
        </w:rPr>
        <w:t>feature classes</w:t>
      </w:r>
    </w:p>
    <w:p w14:paraId="07CF7E64" w14:textId="77777777" w:rsidR="00F773D7" w:rsidRPr="00041687" w:rsidRDefault="00F773D7" w:rsidP="00CB0D86">
      <w:pPr>
        <w:pStyle w:val="Heading3"/>
      </w:pPr>
      <w:bookmarkStart w:id="177" w:name="_Toc260134076"/>
      <w:bookmarkStart w:id="178" w:name="_Toc260142445"/>
      <w:bookmarkStart w:id="179" w:name="_Toc190734802"/>
      <w:r w:rsidRPr="00041687">
        <w:t>Missing attribute values</w:t>
      </w:r>
      <w:bookmarkEnd w:id="177"/>
      <w:bookmarkEnd w:id="178"/>
      <w:bookmarkEnd w:id="179"/>
    </w:p>
    <w:p w14:paraId="3E3082FE" w14:textId="77777777" w:rsidR="00F773D7" w:rsidRPr="00041687" w:rsidRDefault="00F773D7" w:rsidP="00254F27">
      <w:pPr>
        <w:keepNext/>
        <w:keepLines/>
        <w:tabs>
          <w:tab w:val="left" w:pos="283"/>
        </w:tabs>
        <w:spacing w:after="120"/>
        <w:jc w:val="both"/>
        <w:rPr>
          <w:rFonts w:cs="Arial"/>
          <w:szCs w:val="20"/>
          <w:lang w:val="en-AU"/>
        </w:rPr>
      </w:pPr>
      <w:r w:rsidRPr="00041687">
        <w:rPr>
          <w:rFonts w:cs="Arial"/>
          <w:szCs w:val="20"/>
          <w:lang w:val="en-AU"/>
        </w:rPr>
        <w:t>Where a value of a mandatory attribute is not known, the attribute must be populated with an empty (null) value.</w:t>
      </w:r>
      <w:r>
        <w:rPr>
          <w:rFonts w:cs="Arial"/>
          <w:szCs w:val="20"/>
          <w:lang w:val="en-AU"/>
        </w:rPr>
        <w:t xml:space="preserve"> </w:t>
      </w:r>
      <w:r w:rsidRPr="00041687">
        <w:rPr>
          <w:rFonts w:cs="Arial"/>
          <w:szCs w:val="20"/>
          <w:lang w:val="en-AU"/>
        </w:rPr>
        <w:t>Where the value of a non-mandatory attribute is not known, the attribute should not be included in the dataset.</w:t>
      </w:r>
      <w:r>
        <w:rPr>
          <w:rFonts w:cs="Arial"/>
          <w:szCs w:val="20"/>
          <w:lang w:val="en-AU"/>
        </w:rPr>
        <w:t xml:space="preserve"> </w:t>
      </w:r>
      <w:r w:rsidRPr="00041687">
        <w:rPr>
          <w:rFonts w:cs="Arial"/>
          <w:szCs w:val="20"/>
          <w:lang w:val="en-AU"/>
        </w:rPr>
        <w:t>In a base dataset, when an attribute code is present but the attribute value is missing, it means that the producer wishes to indicate that this attribute value is unknown.</w:t>
      </w:r>
    </w:p>
    <w:p w14:paraId="661E1ABF" w14:textId="022FC637" w:rsidR="00F773D7" w:rsidRPr="00041687" w:rsidRDefault="00F773D7" w:rsidP="00254F27">
      <w:pPr>
        <w:tabs>
          <w:tab w:val="left" w:pos="283"/>
        </w:tabs>
        <w:jc w:val="both"/>
        <w:rPr>
          <w:rFonts w:cs="Arial"/>
          <w:szCs w:val="20"/>
          <w:lang w:val="en-AU"/>
        </w:rPr>
      </w:pPr>
      <w:r w:rsidRPr="00041687">
        <w:rPr>
          <w:rFonts w:cs="Arial"/>
          <w:szCs w:val="20"/>
          <w:lang w:val="en-AU"/>
        </w:rPr>
        <w:t xml:space="preserve">In an Update dataset, when an attribute </w:t>
      </w:r>
      <w:ins w:id="180" w:author="Raphael Malyankar" w:date="2025-02-17T13:26:00Z" w16du:dateUtc="2025-02-17T20:26:00Z">
        <w:r w:rsidR="00AE36CD">
          <w:rPr>
            <w:rFonts w:cs="Arial"/>
            <w:szCs w:val="20"/>
            <w:lang w:val="en-AU"/>
          </w:rPr>
          <w:t xml:space="preserve">XML </w:t>
        </w:r>
      </w:ins>
      <w:del w:id="181" w:author="Raphael Malyankar" w:date="2025-02-17T13:25:00Z" w16du:dateUtc="2025-02-17T20:25:00Z">
        <w:r w:rsidRPr="00041687" w:rsidDel="00AE36CD">
          <w:rPr>
            <w:rFonts w:cs="Arial"/>
            <w:szCs w:val="20"/>
            <w:lang w:val="en-AU"/>
          </w:rPr>
          <w:delText xml:space="preserve">code </w:delText>
        </w:r>
      </w:del>
      <w:ins w:id="182" w:author="Raphael Malyankar" w:date="2025-02-17T13:25:00Z" w16du:dateUtc="2025-02-17T20:25:00Z">
        <w:r w:rsidR="00AE36CD">
          <w:rPr>
            <w:rFonts w:cs="Arial"/>
            <w:szCs w:val="20"/>
            <w:lang w:val="en-AU"/>
          </w:rPr>
          <w:t>tag</w:t>
        </w:r>
        <w:r w:rsidR="00AE36CD" w:rsidRPr="00041687">
          <w:rPr>
            <w:rFonts w:cs="Arial"/>
            <w:szCs w:val="20"/>
            <w:lang w:val="en-AU"/>
          </w:rPr>
          <w:t xml:space="preserve"> </w:t>
        </w:r>
      </w:ins>
      <w:r w:rsidRPr="00041687">
        <w:rPr>
          <w:rFonts w:cs="Arial"/>
          <w:szCs w:val="20"/>
          <w:lang w:val="en-AU"/>
        </w:rPr>
        <w:t>is present but the attribute value is missing it means:</w:t>
      </w:r>
    </w:p>
    <w:p w14:paraId="2BF4EE60" w14:textId="77777777" w:rsidR="00F773D7" w:rsidRPr="00041687" w:rsidRDefault="00F773D7" w:rsidP="00254F27">
      <w:pPr>
        <w:tabs>
          <w:tab w:val="left" w:pos="240"/>
        </w:tabs>
        <w:ind w:left="240" w:hanging="240"/>
        <w:jc w:val="both"/>
        <w:rPr>
          <w:rFonts w:cs="Arial"/>
          <w:szCs w:val="20"/>
          <w:lang w:val="en-AU"/>
        </w:rPr>
      </w:pPr>
      <w:r w:rsidRPr="00041687">
        <w:rPr>
          <w:rFonts w:ascii="Symbol" w:eastAsia="Symbol" w:hAnsi="Symbol" w:cs="Symbol"/>
          <w:szCs w:val="20"/>
          <w:lang w:val="en-AU"/>
        </w:rPr>
        <w:t></w:t>
      </w:r>
      <w:r w:rsidRPr="00041687">
        <w:rPr>
          <w:rFonts w:cs="Arial"/>
          <w:szCs w:val="20"/>
          <w:lang w:val="en-AU"/>
        </w:rPr>
        <w:tab/>
        <w:t>that the value of this attribute is to be replaced by an empty (null) value if it was present in the original dataset, or</w:t>
      </w:r>
    </w:p>
    <w:p w14:paraId="6E699C4F" w14:textId="77777777" w:rsidR="00F773D7" w:rsidRDefault="00F773D7" w:rsidP="002D731F">
      <w:pPr>
        <w:tabs>
          <w:tab w:val="left" w:pos="240"/>
        </w:tabs>
        <w:spacing w:after="240"/>
        <w:ind w:left="240" w:hanging="240"/>
        <w:jc w:val="both"/>
        <w:rPr>
          <w:ins w:id="183" w:author="Raphael Malyankar" w:date="2025-02-15T23:00:00Z" w16du:dateUtc="2025-02-16T06:00:00Z"/>
          <w:rFonts w:cs="Arial"/>
          <w:szCs w:val="20"/>
          <w:lang w:val="en-AU"/>
        </w:rPr>
      </w:pPr>
      <w:r w:rsidRPr="00041687">
        <w:rPr>
          <w:rFonts w:ascii="Symbol" w:eastAsia="Symbol" w:hAnsi="Symbol" w:cs="Symbol"/>
          <w:szCs w:val="20"/>
          <w:lang w:val="en-AU"/>
        </w:rPr>
        <w:t></w:t>
      </w:r>
      <w:r w:rsidRPr="00041687">
        <w:rPr>
          <w:rFonts w:cs="Arial"/>
          <w:szCs w:val="20"/>
          <w:lang w:val="en-AU"/>
        </w:rPr>
        <w:tab/>
        <w:t>that an empty (null) value is to be inserted if the attribute was not present in the original dataset.</w:t>
      </w:r>
    </w:p>
    <w:p w14:paraId="1F88743B" w14:textId="6F11F729" w:rsidR="00CB0D86" w:rsidRDefault="00CB0D86" w:rsidP="00CB0D86">
      <w:pPr>
        <w:pStyle w:val="Heading3"/>
        <w:rPr>
          <w:ins w:id="184" w:author="Raphael Malyankar" w:date="2025-02-15T23:05:00Z" w16du:dateUtc="2025-02-16T06:05:00Z"/>
        </w:rPr>
      </w:pPr>
      <w:bookmarkStart w:id="185" w:name="_Toc190734803"/>
      <w:ins w:id="186" w:author="Raphael Malyankar" w:date="2025-02-15T23:00:00Z" w16du:dateUtc="2025-02-16T06:00:00Z">
        <w:r w:rsidRPr="00CB0D86">
          <w:t xml:space="preserve">Text </w:t>
        </w:r>
      </w:ins>
      <w:ins w:id="187" w:author="Raphael Malyankar" w:date="2025-02-15T23:08:00Z" w16du:dateUtc="2025-02-16T06:08:00Z">
        <w:r w:rsidR="00705E16">
          <w:t>attribute types</w:t>
        </w:r>
      </w:ins>
      <w:bookmarkEnd w:id="185"/>
    </w:p>
    <w:p w14:paraId="697CFCCC" w14:textId="51B258A1" w:rsidR="00CB0D86" w:rsidRPr="00A30A21" w:rsidRDefault="00705E16" w:rsidP="00254F27">
      <w:pPr>
        <w:rPr>
          <w:ins w:id="188" w:author="Raphael Malyankar" w:date="2025-02-15T23:00:00Z" w16du:dateUtc="2025-02-16T06:00:00Z"/>
          <w:rFonts w:cs="Arial"/>
          <w:szCs w:val="20"/>
          <w:lang w:val="en-AU"/>
        </w:rPr>
      </w:pPr>
      <w:commentRangeStart w:id="189"/>
      <w:ins w:id="190" w:author="Raphael Malyankar" w:date="2025-02-15T23:08:00Z" w16du:dateUtc="2025-02-16T06:08:00Z">
        <w:r w:rsidRPr="00A30A21">
          <w:rPr>
            <w:rFonts w:cs="Arial"/>
            <w:szCs w:val="20"/>
            <w:lang w:val="en-AU"/>
          </w:rPr>
          <w:t xml:space="preserve">Character </w:t>
        </w:r>
        <w:r>
          <w:rPr>
            <w:rFonts w:cs="Arial"/>
            <w:szCs w:val="20"/>
            <w:lang w:val="en-AU"/>
          </w:rPr>
          <w:t xml:space="preserve">string </w:t>
        </w:r>
      </w:ins>
      <w:ins w:id="191" w:author="Raphael Malyankar" w:date="2025-02-15T23:09:00Z" w16du:dateUtc="2025-02-16T06:09:00Z">
        <w:r>
          <w:rPr>
            <w:rFonts w:cs="Arial"/>
            <w:szCs w:val="20"/>
            <w:lang w:val="en-AU"/>
          </w:rPr>
          <w:t>v</w:t>
        </w:r>
      </w:ins>
      <w:ins w:id="192" w:author="Raphael Malyankar" w:date="2025-02-15T23:10:00Z" w16du:dateUtc="2025-02-16T06:10:00Z">
        <w:r>
          <w:rPr>
            <w:rFonts w:cs="Arial"/>
            <w:szCs w:val="20"/>
            <w:lang w:val="en-AU"/>
          </w:rPr>
          <w:t>alues for</w:t>
        </w:r>
      </w:ins>
      <w:ins w:id="193" w:author="Raphael Malyankar" w:date="2025-02-15T23:08:00Z" w16du:dateUtc="2025-02-16T06:08:00Z">
        <w:r>
          <w:rPr>
            <w:rFonts w:cs="Arial"/>
            <w:szCs w:val="20"/>
            <w:lang w:val="en-AU"/>
          </w:rPr>
          <w:t xml:space="preserve"> </w:t>
        </w:r>
      </w:ins>
      <w:ins w:id="194" w:author="Raphael Malyankar" w:date="2025-02-15T23:09:00Z" w16du:dateUtc="2025-02-16T06:09:00Z">
        <w:r>
          <w:rPr>
            <w:rFonts w:cs="Arial"/>
            <w:szCs w:val="20"/>
            <w:lang w:val="en-AU"/>
          </w:rPr>
          <w:t>text attributes</w:t>
        </w:r>
      </w:ins>
      <w:ins w:id="195" w:author="Raphael Malyankar" w:date="2025-02-15T23:10:00Z" w16du:dateUtc="2025-02-16T06:10:00Z">
        <w:r>
          <w:rPr>
            <w:rFonts w:cs="Arial"/>
            <w:szCs w:val="20"/>
            <w:lang w:val="en-AU"/>
          </w:rPr>
          <w:t xml:space="preserve"> </w:t>
        </w:r>
        <w:r w:rsidRPr="00705E16">
          <w:rPr>
            <w:rFonts w:cs="Arial"/>
            <w:szCs w:val="20"/>
            <w:lang w:val="en-AU"/>
          </w:rPr>
          <w:t>must be UTF-8 character encoding</w:t>
        </w:r>
      </w:ins>
      <w:commentRangeEnd w:id="189"/>
      <w:ins w:id="196" w:author="Raphael Malyankar" w:date="2025-02-18T00:53:00Z" w16du:dateUtc="2025-02-18T07:53:00Z">
        <w:r w:rsidR="00F83953">
          <w:rPr>
            <w:rStyle w:val="CommentReference"/>
          </w:rPr>
          <w:commentReference w:id="189"/>
        </w:r>
      </w:ins>
      <w:ins w:id="197" w:author="Raphael Malyankar" w:date="2025-02-15T23:10:00Z" w16du:dateUtc="2025-02-16T06:10:00Z">
        <w:r>
          <w:rPr>
            <w:rFonts w:cs="Arial"/>
            <w:szCs w:val="20"/>
            <w:lang w:val="en-AU"/>
          </w:rPr>
          <w:t>.</w:t>
        </w:r>
      </w:ins>
    </w:p>
    <w:p w14:paraId="25BF3D18" w14:textId="1B52AD5C" w:rsidR="00CB0D86" w:rsidRDefault="00CB0D86" w:rsidP="00CB0D86">
      <w:pPr>
        <w:pStyle w:val="Heading3"/>
        <w:rPr>
          <w:ins w:id="198" w:author="Raphael Malyankar" w:date="2025-02-15T23:13:00Z" w16du:dateUtc="2025-02-16T06:13:00Z"/>
        </w:rPr>
      </w:pPr>
      <w:bookmarkStart w:id="199" w:name="_Toc190734804"/>
      <w:ins w:id="200" w:author="Raphael Malyankar" w:date="2025-02-15T23:00:00Z" w16du:dateUtc="2025-02-16T06:00:00Z">
        <w:r>
          <w:lastRenderedPageBreak/>
          <w:t>Spatial attri</w:t>
        </w:r>
      </w:ins>
      <w:ins w:id="201" w:author="Raphael Malyankar" w:date="2025-02-15T23:01:00Z" w16du:dateUtc="2025-02-16T06:01:00Z">
        <w:r>
          <w:t>bute types</w:t>
        </w:r>
      </w:ins>
      <w:bookmarkEnd w:id="199"/>
    </w:p>
    <w:p w14:paraId="3A58B6B3" w14:textId="2912BBE8" w:rsidR="00775444" w:rsidRPr="00254F27" w:rsidRDefault="00A30A21" w:rsidP="00254F27">
      <w:pPr>
        <w:rPr>
          <w:ins w:id="202" w:author="Raphael Malyankar" w:date="2025-02-15T23:01:00Z" w16du:dateUtc="2025-02-16T06:01:00Z"/>
        </w:rPr>
      </w:pPr>
      <w:ins w:id="203" w:author="Raphael Malyankar" w:date="2025-02-15T23:18:00Z" w16du:dateUtc="2025-02-16T06:18:00Z">
        <w:r w:rsidRPr="00A30A21">
          <w:rPr>
            <w:rFonts w:cs="Arial"/>
            <w:szCs w:val="20"/>
            <w:lang w:val="en-AU"/>
          </w:rPr>
          <w:t>Spatial attribute types must contain referenced geometry. Each spatial attribute instance must be referenced by a feature instance or another spatial attribute instance</w:t>
        </w:r>
      </w:ins>
      <w:ins w:id="204" w:author="Raphael Malyankar" w:date="2025-02-15T23:19:00Z" w16du:dateUtc="2025-02-16T06:19:00Z">
        <w:r>
          <w:rPr>
            <w:rFonts w:cs="Arial"/>
            <w:szCs w:val="20"/>
            <w:lang w:val="en-AU"/>
          </w:rPr>
          <w:t>.</w:t>
        </w:r>
      </w:ins>
    </w:p>
    <w:p w14:paraId="13715772" w14:textId="63E592C5" w:rsidR="00A30A21" w:rsidRPr="00413498" w:rsidRDefault="00CB0D86" w:rsidP="00254F27">
      <w:pPr>
        <w:pStyle w:val="Heading3"/>
        <w:rPr>
          <w:ins w:id="205" w:author="Raphael Malyankar" w:date="2025-02-15T23:21:00Z" w16du:dateUtc="2025-02-16T06:21:00Z"/>
        </w:rPr>
      </w:pPr>
      <w:bookmarkStart w:id="206" w:name="_Toc190734805"/>
      <w:ins w:id="207" w:author="Raphael Malyankar" w:date="2025-02-15T23:01:00Z" w16du:dateUtc="2025-02-16T06:01:00Z">
        <w:r>
          <w:t>Dates</w:t>
        </w:r>
      </w:ins>
      <w:bookmarkEnd w:id="206"/>
    </w:p>
    <w:p w14:paraId="5B15AEEC" w14:textId="2A71E539" w:rsidR="00A41989" w:rsidRDefault="00413498" w:rsidP="00413498">
      <w:pPr>
        <w:rPr>
          <w:ins w:id="208" w:author="Raphael Malyankar" w:date="2025-02-15T23:29:00Z" w16du:dateUtc="2025-02-16T06:29:00Z"/>
          <w:lang w:val="en-AU"/>
        </w:rPr>
      </w:pPr>
      <w:ins w:id="209" w:author="Raphael Malyankar" w:date="2025-02-15T23:23:00Z" w16du:dateUtc="2025-02-16T06:23:00Z">
        <w:r>
          <w:rPr>
            <w:lang w:val="en-AU"/>
          </w:rPr>
          <w:t xml:space="preserve">Values for dates must conform to the data format. Specifically, </w:t>
        </w:r>
      </w:ins>
      <w:ins w:id="210" w:author="Raphael Malyankar" w:date="2025-02-15T23:24:00Z" w16du:dateUtc="2025-02-16T06:24:00Z">
        <w:r>
          <w:rPr>
            <w:lang w:val="en-AU"/>
          </w:rPr>
          <w:t xml:space="preserve">since GML is an XML-based format and uses XML Schema types for dates, </w:t>
        </w:r>
      </w:ins>
      <w:ins w:id="211" w:author="Raphael Malyankar" w:date="2025-02-15T23:26:00Z" w16du:dateUtc="2025-02-16T06:26:00Z">
        <w:r>
          <w:rPr>
            <w:lang w:val="en-AU"/>
          </w:rPr>
          <w:t xml:space="preserve">the XML Schema format for dates </w:t>
        </w:r>
      </w:ins>
      <w:ins w:id="212" w:author="Raphael Malyankar" w:date="2025-02-15T23:27:00Z" w16du:dateUtc="2025-02-16T06:27:00Z">
        <w:r w:rsidR="00A41989">
          <w:rPr>
            <w:lang w:val="en-AU"/>
          </w:rPr>
          <w:t>is used</w:t>
        </w:r>
      </w:ins>
      <w:ins w:id="213" w:author="Raphael Malyankar" w:date="2025-02-15T23:28:00Z" w16du:dateUtc="2025-02-16T06:28:00Z">
        <w:r w:rsidR="00A41989">
          <w:rPr>
            <w:lang w:val="en-AU"/>
          </w:rPr>
          <w:t xml:space="preserve"> (</w:t>
        </w:r>
      </w:ins>
      <w:ins w:id="214" w:author="Raphael Malyankar" w:date="2025-02-15T23:30:00Z" w16du:dateUtc="2025-02-16T06:30:00Z">
        <w:r w:rsidR="00A41989">
          <w:rPr>
            <w:lang w:val="en-AU"/>
          </w:rPr>
          <w:t>see</w:t>
        </w:r>
      </w:ins>
      <w:ins w:id="215" w:author="Raphael Malyankar" w:date="2025-02-15T23:28:00Z" w16du:dateUtc="2025-02-16T06:28:00Z">
        <w:r w:rsidR="00A41989">
          <w:rPr>
            <w:lang w:val="en-AU"/>
          </w:rPr>
          <w:t xml:space="preserve"> Table 1-2 in S-100 Part 1).</w:t>
        </w:r>
      </w:ins>
    </w:p>
    <w:p w14:paraId="34235A1C" w14:textId="6F852295" w:rsidR="00A41989" w:rsidRDefault="00A41989" w:rsidP="00413498">
      <w:pPr>
        <w:rPr>
          <w:ins w:id="216" w:author="Raphael Malyankar" w:date="2025-02-15T23:28:00Z" w16du:dateUtc="2025-02-16T06:28:00Z"/>
          <w:lang w:val="en-AU"/>
        </w:rPr>
      </w:pPr>
      <w:ins w:id="217" w:author="Raphael Malyankar" w:date="2025-02-15T23:29:00Z" w16du:dateUtc="2025-02-16T06:29:00Z">
        <w:r>
          <w:rPr>
            <w:lang w:val="en-AU"/>
          </w:rPr>
          <w:t>EXAMPLE: January 1, 2025 is encoded as 2025-01-01</w:t>
        </w:r>
      </w:ins>
    </w:p>
    <w:p w14:paraId="6703AA14" w14:textId="7BC8A2AD" w:rsidR="00413498" w:rsidRPr="00413498" w:rsidRDefault="00413498" w:rsidP="00413498">
      <w:pPr>
        <w:rPr>
          <w:ins w:id="218" w:author="Raphael Malyankar" w:date="2025-02-15T23:21:00Z" w16du:dateUtc="2025-02-16T06:21:00Z"/>
          <w:lang w:val="en-AU"/>
        </w:rPr>
      </w:pPr>
      <w:ins w:id="219" w:author="Raphael Malyankar" w:date="2025-02-15T23:21:00Z" w16du:dateUtc="2025-02-16T06:21:00Z">
        <w:r w:rsidRPr="00413498">
          <w:rPr>
            <w:lang w:val="en-AU"/>
          </w:rPr>
          <w:t>Encoded date ranges are inclusive, see S-100 Part 3, clause 3-8.3. For example:</w:t>
        </w:r>
      </w:ins>
    </w:p>
    <w:p w14:paraId="12A0B196" w14:textId="3ABA0277" w:rsidR="00413498" w:rsidRPr="00413498" w:rsidRDefault="00413498" w:rsidP="00254F27">
      <w:pPr>
        <w:ind w:left="450"/>
        <w:rPr>
          <w:ins w:id="220" w:author="Raphael Malyankar" w:date="2025-02-15T23:21:00Z" w16du:dateUtc="2025-02-16T06:21:00Z"/>
          <w:lang w:val="en-AU"/>
        </w:rPr>
      </w:pPr>
      <w:ins w:id="221" w:author="Raphael Malyankar" w:date="2025-02-15T23:21:00Z" w16du:dateUtc="2025-02-16T06:21:00Z">
        <w:r w:rsidRPr="00413498">
          <w:rPr>
            <w:lang w:val="en-AU"/>
          </w:rPr>
          <w:t>fixed date range/date start = 2022</w:t>
        </w:r>
      </w:ins>
      <w:ins w:id="222" w:author="Raphael Malyankar" w:date="2025-02-15T23:23:00Z" w16du:dateUtc="2025-02-16T06:23:00Z">
        <w:r>
          <w:rPr>
            <w:lang w:val="en-AU"/>
          </w:rPr>
          <w:t>-</w:t>
        </w:r>
      </w:ins>
      <w:ins w:id="223" w:author="Raphael Malyankar" w:date="2025-02-15T23:21:00Z" w16du:dateUtc="2025-02-16T06:21:00Z">
        <w:r w:rsidRPr="00413498">
          <w:rPr>
            <w:lang w:val="en-AU"/>
          </w:rPr>
          <w:t>09</w:t>
        </w:r>
      </w:ins>
      <w:ins w:id="224" w:author="Raphael Malyankar" w:date="2025-02-15T23:23:00Z" w16du:dateUtc="2025-02-16T06:23:00Z">
        <w:r>
          <w:rPr>
            <w:lang w:val="en-AU"/>
          </w:rPr>
          <w:t>-</w:t>
        </w:r>
      </w:ins>
      <w:ins w:id="225" w:author="Raphael Malyankar" w:date="2025-02-15T23:21:00Z" w16du:dateUtc="2025-02-16T06:21:00Z">
        <w:r w:rsidRPr="00413498">
          <w:rPr>
            <w:lang w:val="en-AU"/>
          </w:rPr>
          <w:t>22</w:t>
        </w:r>
      </w:ins>
      <w:ins w:id="226" w:author="Raphael Malyankar" w:date="2025-02-15T23:28:00Z" w16du:dateUtc="2025-02-16T06:28:00Z">
        <w:r w:rsidR="00A41989">
          <w:rPr>
            <w:lang w:val="en-AU"/>
          </w:rPr>
          <w:tab/>
        </w:r>
        <w:r w:rsidR="00A41989">
          <w:rPr>
            <w:lang w:val="en-AU"/>
          </w:rPr>
          <w:tab/>
        </w:r>
      </w:ins>
      <w:ins w:id="227" w:author="Raphael Malyankar" w:date="2025-02-15T23:21:00Z" w16du:dateUtc="2025-02-16T06:21:00Z">
        <w:r w:rsidRPr="00413498">
          <w:rPr>
            <w:lang w:val="en-AU"/>
          </w:rPr>
          <w:t>Commences at 000000 hours on 22 September 2022</w:t>
        </w:r>
      </w:ins>
    </w:p>
    <w:p w14:paraId="5D54D5D9" w14:textId="316C062C" w:rsidR="00413498" w:rsidRPr="00254F27" w:rsidRDefault="00413498" w:rsidP="00254F27">
      <w:pPr>
        <w:ind w:left="450"/>
        <w:rPr>
          <w:ins w:id="228" w:author="Raphael Malyankar" w:date="2025-02-15T22:46:00Z" w16du:dateUtc="2025-02-16T05:46:00Z"/>
        </w:rPr>
      </w:pPr>
      <w:ins w:id="229" w:author="Raphael Malyankar" w:date="2025-02-15T23:21:00Z" w16du:dateUtc="2025-02-16T06:21:00Z">
        <w:r w:rsidRPr="00413498">
          <w:rPr>
            <w:lang w:val="en-AU"/>
          </w:rPr>
          <w:t>fixed date range/date end = 2022</w:t>
        </w:r>
      </w:ins>
      <w:ins w:id="230" w:author="Raphael Malyankar" w:date="2025-02-15T23:23:00Z" w16du:dateUtc="2025-02-16T06:23:00Z">
        <w:r>
          <w:rPr>
            <w:lang w:val="en-AU"/>
          </w:rPr>
          <w:t>-</w:t>
        </w:r>
      </w:ins>
      <w:ins w:id="231" w:author="Raphael Malyankar" w:date="2025-02-15T23:21:00Z" w16du:dateUtc="2025-02-16T06:21:00Z">
        <w:r w:rsidRPr="00413498">
          <w:rPr>
            <w:lang w:val="en-AU"/>
          </w:rPr>
          <w:t>10</w:t>
        </w:r>
      </w:ins>
      <w:ins w:id="232" w:author="Raphael Malyankar" w:date="2025-02-15T23:23:00Z" w16du:dateUtc="2025-02-16T06:23:00Z">
        <w:r>
          <w:rPr>
            <w:lang w:val="en-AU"/>
          </w:rPr>
          <w:t>-</w:t>
        </w:r>
      </w:ins>
      <w:ins w:id="233" w:author="Raphael Malyankar" w:date="2025-02-15T23:21:00Z" w16du:dateUtc="2025-02-16T06:21:00Z">
        <w:r w:rsidRPr="00413498">
          <w:rPr>
            <w:lang w:val="en-AU"/>
          </w:rPr>
          <w:t>22</w:t>
        </w:r>
      </w:ins>
      <w:ins w:id="234" w:author="Raphael Malyankar" w:date="2025-02-15T23:28:00Z" w16du:dateUtc="2025-02-16T06:28:00Z">
        <w:r w:rsidR="00A41989">
          <w:rPr>
            <w:lang w:val="en-AU"/>
          </w:rPr>
          <w:tab/>
        </w:r>
        <w:r w:rsidR="00A41989">
          <w:rPr>
            <w:lang w:val="en-AU"/>
          </w:rPr>
          <w:tab/>
        </w:r>
      </w:ins>
      <w:ins w:id="235" w:author="Raphael Malyankar" w:date="2025-02-15T23:21:00Z" w16du:dateUtc="2025-02-16T06:21:00Z">
        <w:r w:rsidRPr="00413498">
          <w:rPr>
            <w:lang w:val="en-AU"/>
          </w:rPr>
          <w:t>Ends at 240000 hours on 22 October 2022.</w:t>
        </w:r>
      </w:ins>
    </w:p>
    <w:p w14:paraId="1883FB22" w14:textId="1BCAAB5F" w:rsidR="001412FC" w:rsidRPr="00CB0D86" w:rsidRDefault="002D731F" w:rsidP="00254F27">
      <w:pPr>
        <w:pStyle w:val="Heading2"/>
        <w:rPr>
          <w:ins w:id="236" w:author="Raphael Malyankar" w:date="2025-02-15T22:55:00Z" w16du:dateUtc="2025-02-16T05:55:00Z"/>
          <w:sz w:val="22"/>
          <w:szCs w:val="32"/>
        </w:rPr>
      </w:pPr>
      <w:bookmarkStart w:id="237" w:name="_Toc190734806"/>
      <w:ins w:id="238" w:author="Raphael Malyankar" w:date="2025-02-15T22:46:00Z" w16du:dateUtc="2025-02-16T05:46:00Z">
        <w:r w:rsidRPr="002D731F">
          <w:t>Description of table format for S-1</w:t>
        </w:r>
      </w:ins>
      <w:ins w:id="239" w:author="Raphael Malyankar" w:date="2025-02-15T22:56:00Z" w16du:dateUtc="2025-02-16T05:56:00Z">
        <w:r w:rsidR="001412FC">
          <w:t>30</w:t>
        </w:r>
      </w:ins>
      <w:ins w:id="240" w:author="Raphael Malyankar" w:date="2025-02-15T22:46:00Z" w16du:dateUtc="2025-02-16T05:46:00Z">
        <w:r w:rsidRPr="002D731F">
          <w:t xml:space="preserve"> geo </w:t>
        </w:r>
      </w:ins>
      <w:ins w:id="241" w:author="Raphael Malyankar" w:date="2025-02-16T22:20:00Z" w16du:dateUtc="2025-02-17T05:20:00Z">
        <w:r w:rsidR="00564769">
          <w:t xml:space="preserve">features </w:t>
        </w:r>
      </w:ins>
      <w:ins w:id="242" w:author="Raphael Malyankar" w:date="2025-02-15T22:46:00Z" w16du:dateUtc="2025-02-16T05:46:00Z">
        <w:r w:rsidRPr="002D731F">
          <w:t xml:space="preserve">and information </w:t>
        </w:r>
      </w:ins>
      <w:ins w:id="243" w:author="Raphael Malyankar" w:date="2025-02-16T22:20:00Z" w16du:dateUtc="2025-02-17T05:20:00Z">
        <w:r w:rsidR="00564769">
          <w:t>types</w:t>
        </w:r>
      </w:ins>
      <w:bookmarkEnd w:id="237"/>
    </w:p>
    <w:p w14:paraId="0BF62674" w14:textId="7EDA51E0" w:rsidR="002D731F" w:rsidRPr="00254F27" w:rsidRDefault="001412FC" w:rsidP="002D731F">
      <w:pPr>
        <w:tabs>
          <w:tab w:val="left" w:pos="240"/>
        </w:tabs>
        <w:spacing w:after="240"/>
        <w:ind w:left="240" w:hanging="240"/>
        <w:jc w:val="both"/>
        <w:rPr>
          <w:ins w:id="244" w:author="Raphael Malyankar" w:date="2025-02-15T22:54:00Z" w16du:dateUtc="2025-02-16T05:54:00Z"/>
          <w:rFonts w:cs="Arial"/>
          <w:b/>
          <w:bCs/>
          <w:szCs w:val="20"/>
          <w:lang w:val="en-AU"/>
        </w:rPr>
      </w:pPr>
      <w:ins w:id="245" w:author="Raphael Malyankar" w:date="2025-02-15T22:55:00Z" w16du:dateUtc="2025-02-16T05:55:00Z">
        <w:r w:rsidRPr="00254F27">
          <w:rPr>
            <w:rFonts w:cs="Arial"/>
            <w:b/>
            <w:bCs/>
            <w:szCs w:val="20"/>
            <w:lang w:val="en-AU"/>
          </w:rPr>
          <w:t>X.X</w:t>
        </w:r>
        <w:r w:rsidRPr="00254F27">
          <w:rPr>
            <w:rFonts w:cs="Arial"/>
            <w:b/>
            <w:bCs/>
            <w:szCs w:val="20"/>
            <w:lang w:val="en-AU"/>
          </w:rPr>
          <w:tab/>
          <w:t>Clause heading</w:t>
        </w:r>
      </w:ins>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485"/>
        <w:gridCol w:w="682"/>
        <w:gridCol w:w="834"/>
        <w:gridCol w:w="711"/>
        <w:gridCol w:w="1028"/>
        <w:gridCol w:w="930"/>
        <w:gridCol w:w="652"/>
        <w:gridCol w:w="776"/>
        <w:gridCol w:w="1384"/>
      </w:tblGrid>
      <w:tr w:rsidR="001412FC" w:rsidRPr="001412FC" w14:paraId="5A3B9C42" w14:textId="77777777" w:rsidTr="00B677E4">
        <w:trPr>
          <w:trHeight w:val="545"/>
          <w:ins w:id="246" w:author="Raphael Malyankar" w:date="2025-02-15T22:54:00Z"/>
        </w:trPr>
        <w:tc>
          <w:tcPr>
            <w:tcW w:w="10008" w:type="dxa"/>
            <w:gridSpan w:val="10"/>
            <w:shd w:val="clear" w:color="auto" w:fill="auto"/>
          </w:tcPr>
          <w:p w14:paraId="7A3EE748" w14:textId="77777777" w:rsidR="001412FC" w:rsidRPr="001412FC" w:rsidRDefault="001412FC" w:rsidP="001412FC">
            <w:pPr>
              <w:spacing w:before="120" w:after="120" w:line="240" w:lineRule="auto"/>
              <w:jc w:val="both"/>
              <w:rPr>
                <w:ins w:id="247" w:author="Raphael Malyankar" w:date="2025-02-15T22:54:00Z" w16du:dateUtc="2025-02-16T05:54:00Z"/>
                <w:rFonts w:eastAsia="Times New Roman" w:cs="Arial"/>
                <w:szCs w:val="20"/>
                <w:lang w:val="en-GB"/>
              </w:rPr>
            </w:pPr>
            <w:ins w:id="248" w:author="Raphael Malyankar" w:date="2025-02-15T22:54:00Z" w16du:dateUtc="2025-02-16T05:54:00Z">
              <w:r w:rsidRPr="001412FC">
                <w:rPr>
                  <w:rFonts w:eastAsia="Times New Roman" w:cs="Arial"/>
                  <w:szCs w:val="24"/>
                  <w:u w:val="single"/>
                  <w:lang w:val="en-GB"/>
                </w:rPr>
                <w:t>IHO Definition:</w:t>
              </w:r>
              <w:r w:rsidRPr="001412FC">
                <w:rPr>
                  <w:rFonts w:eastAsia="Times New Roman" w:cs="Arial"/>
                  <w:szCs w:val="24"/>
                  <w:lang w:val="en-GB"/>
                </w:rPr>
                <w:t xml:space="preserve"> </w:t>
              </w:r>
              <w:r w:rsidRPr="001412FC">
                <w:rPr>
                  <w:rFonts w:eastAsia="Times New Roman" w:cs="Arial"/>
                  <w:b/>
                  <w:szCs w:val="24"/>
                  <w:lang w:val="en-GB"/>
                </w:rPr>
                <w:t>FEATURE:</w:t>
              </w:r>
              <w:r w:rsidRPr="001412FC">
                <w:rPr>
                  <w:rFonts w:eastAsia="Times New Roman" w:cs="Arial"/>
                  <w:szCs w:val="24"/>
                  <w:lang w:val="en-GB"/>
                </w:rPr>
                <w:t xml:space="preserve"> Definition. (Authority for definition).</w:t>
              </w:r>
            </w:ins>
          </w:p>
        </w:tc>
      </w:tr>
      <w:tr w:rsidR="001412FC" w:rsidRPr="001412FC" w14:paraId="111A4CBD" w14:textId="77777777" w:rsidTr="00B677E4">
        <w:trPr>
          <w:trHeight w:val="485"/>
          <w:ins w:id="249" w:author="Raphael Malyankar" w:date="2025-02-15T22:54:00Z"/>
        </w:trPr>
        <w:tc>
          <w:tcPr>
            <w:tcW w:w="10008" w:type="dxa"/>
            <w:gridSpan w:val="10"/>
            <w:shd w:val="clear" w:color="auto" w:fill="auto"/>
            <w:vAlign w:val="center"/>
          </w:tcPr>
          <w:p w14:paraId="3BE6676B" w14:textId="5EFBFA1F" w:rsidR="001412FC" w:rsidRPr="001412FC" w:rsidRDefault="001412FC" w:rsidP="001412FC">
            <w:pPr>
              <w:spacing w:after="0" w:line="240" w:lineRule="auto"/>
              <w:rPr>
                <w:ins w:id="250" w:author="Raphael Malyankar" w:date="2025-02-15T22:54:00Z" w16du:dateUtc="2025-02-16T05:54:00Z"/>
                <w:rFonts w:eastAsia="Times New Roman" w:cs="Arial"/>
                <w:b/>
                <w:color w:val="FF0000"/>
                <w:szCs w:val="20"/>
                <w:lang w:val="en-GB"/>
              </w:rPr>
            </w:pPr>
            <w:ins w:id="251" w:author="Raphael Malyankar" w:date="2025-02-15T22:54:00Z" w16du:dateUtc="2025-02-16T05:54:00Z">
              <w:r w:rsidRPr="001412FC">
                <w:rPr>
                  <w:rFonts w:eastAsia="Times New Roman" w:cs="Arial"/>
                  <w:b/>
                  <w:szCs w:val="20"/>
                  <w:u w:val="single"/>
                  <w:lang w:val="en-GB"/>
                </w:rPr>
                <w:t>S-1</w:t>
              </w:r>
            </w:ins>
            <w:ins w:id="252" w:author="Raphael Malyankar" w:date="2025-02-15T22:56:00Z" w16du:dateUtc="2025-02-16T05:56:00Z">
              <w:r>
                <w:rPr>
                  <w:rFonts w:eastAsia="Times New Roman" w:cs="Arial"/>
                  <w:b/>
                  <w:szCs w:val="20"/>
                  <w:u w:val="single"/>
                  <w:lang w:val="en-GB"/>
                </w:rPr>
                <w:t>30</w:t>
              </w:r>
            </w:ins>
            <w:ins w:id="253" w:author="Raphael Malyankar" w:date="2025-02-15T22:54:00Z" w16du:dateUtc="2025-02-16T05:54:00Z">
              <w:r w:rsidRPr="001412FC">
                <w:rPr>
                  <w:rFonts w:eastAsia="Times New Roman" w:cs="Arial"/>
                  <w:b/>
                  <w:szCs w:val="20"/>
                  <w:u w:val="single"/>
                  <w:lang w:val="en-GB"/>
                </w:rPr>
                <w:t xml:space="preserve"> Geo Feature:</w:t>
              </w:r>
              <w:r w:rsidRPr="001412FC">
                <w:rPr>
                  <w:rFonts w:eastAsia="Times New Roman" w:cs="Arial"/>
                  <w:b/>
                  <w:szCs w:val="20"/>
                  <w:lang w:val="en-GB"/>
                </w:rPr>
                <w:t xml:space="preserve"> Feature </w:t>
              </w:r>
              <w:r w:rsidRPr="001412FC">
                <w:rPr>
                  <w:rFonts w:eastAsia="Times New Roman" w:cs="Arial"/>
                  <w:color w:val="FF0000"/>
                  <w:szCs w:val="20"/>
                  <w:lang w:val="en-GB"/>
                </w:rPr>
                <w:t>S-1</w:t>
              </w:r>
            </w:ins>
            <w:ins w:id="254" w:author="Raphael Malyankar" w:date="2025-02-15T22:56:00Z" w16du:dateUtc="2025-02-16T05:56:00Z">
              <w:r>
                <w:rPr>
                  <w:rFonts w:eastAsia="Times New Roman" w:cs="Arial"/>
                  <w:color w:val="FF0000"/>
                  <w:szCs w:val="20"/>
                  <w:lang w:val="en-GB"/>
                </w:rPr>
                <w:t>30</w:t>
              </w:r>
            </w:ins>
            <w:ins w:id="255" w:author="Raphael Malyankar" w:date="2025-02-15T22:54:00Z" w16du:dateUtc="2025-02-16T05:54:00Z">
              <w:r w:rsidRPr="001412FC">
                <w:rPr>
                  <w:rFonts w:eastAsia="Times New Roman" w:cs="Arial"/>
                  <w:color w:val="FF0000"/>
                  <w:szCs w:val="20"/>
                  <w:lang w:val="en-GB"/>
                </w:rPr>
                <w:t xml:space="preserve"> feature type name</w:t>
              </w:r>
            </w:ins>
          </w:p>
        </w:tc>
      </w:tr>
      <w:tr w:rsidR="001412FC" w:rsidRPr="001412FC" w14:paraId="1E118E32" w14:textId="77777777" w:rsidTr="00B677E4">
        <w:trPr>
          <w:trHeight w:val="485"/>
          <w:ins w:id="256" w:author="Raphael Malyankar" w:date="2025-02-15T22:54:00Z"/>
        </w:trPr>
        <w:tc>
          <w:tcPr>
            <w:tcW w:w="10008" w:type="dxa"/>
            <w:gridSpan w:val="10"/>
            <w:shd w:val="clear" w:color="auto" w:fill="auto"/>
            <w:vAlign w:val="center"/>
          </w:tcPr>
          <w:p w14:paraId="38FEB279" w14:textId="77777777" w:rsidR="001412FC" w:rsidRPr="001412FC" w:rsidRDefault="001412FC" w:rsidP="001412FC">
            <w:pPr>
              <w:spacing w:after="0" w:line="240" w:lineRule="auto"/>
              <w:rPr>
                <w:ins w:id="257" w:author="Raphael Malyankar" w:date="2025-02-15T22:54:00Z" w16du:dateUtc="2025-02-16T05:54:00Z"/>
                <w:rFonts w:eastAsia="Times New Roman" w:cs="Arial"/>
                <w:color w:val="FF0000"/>
                <w:szCs w:val="24"/>
                <w:lang w:val="en-GB"/>
              </w:rPr>
            </w:pPr>
            <w:ins w:id="258" w:author="Raphael Malyankar" w:date="2025-02-15T22:54:00Z" w16du:dateUtc="2025-02-16T05:54:00Z">
              <w:r w:rsidRPr="001412FC">
                <w:rPr>
                  <w:rFonts w:eastAsia="Times New Roman" w:cs="Arial"/>
                  <w:b/>
                  <w:szCs w:val="20"/>
                  <w:u w:val="single"/>
                  <w:lang w:val="en-GB"/>
                </w:rPr>
                <w:t>Primitives:</w:t>
              </w:r>
              <w:r w:rsidRPr="001412FC">
                <w:rPr>
                  <w:rFonts w:eastAsia="Times New Roman" w:cs="Arial"/>
                  <w:b/>
                  <w:szCs w:val="20"/>
                  <w:lang w:val="en-GB"/>
                </w:rPr>
                <w:t xml:space="preserve"> Point, Curve, Surface, None </w:t>
              </w:r>
              <w:r w:rsidRPr="001412FC">
                <w:rPr>
                  <w:rFonts w:eastAsia="Times New Roman" w:cs="Arial"/>
                  <w:color w:val="FF0000"/>
                  <w:szCs w:val="20"/>
                  <w:lang w:val="en-GB"/>
                </w:rPr>
                <w:t xml:space="preserve">Allowable </w:t>
              </w:r>
              <w:r w:rsidRPr="001412FC">
                <w:rPr>
                  <w:rFonts w:eastAsia="Times New Roman" w:cs="Arial"/>
                  <w:color w:val="FF0000"/>
                  <w:szCs w:val="24"/>
                  <w:lang w:val="en-GB"/>
                </w:rPr>
                <w:t>geometric primitive(s)</w:t>
              </w:r>
            </w:ins>
          </w:p>
        </w:tc>
      </w:tr>
      <w:tr w:rsidR="001412FC" w:rsidRPr="001412FC" w14:paraId="7C8F4490" w14:textId="77777777" w:rsidTr="00B677E4">
        <w:trPr>
          <w:trHeight w:val="1059"/>
          <w:ins w:id="259" w:author="Raphael Malyankar" w:date="2025-02-15T22:54:00Z"/>
        </w:trPr>
        <w:tc>
          <w:tcPr>
            <w:tcW w:w="3011" w:type="dxa"/>
            <w:gridSpan w:val="2"/>
            <w:shd w:val="clear" w:color="auto" w:fill="auto"/>
          </w:tcPr>
          <w:p w14:paraId="2288DD85" w14:textId="77777777" w:rsidR="001412FC" w:rsidRPr="001412FC" w:rsidRDefault="001412FC" w:rsidP="001412FC">
            <w:pPr>
              <w:spacing w:before="120" w:after="120" w:line="240" w:lineRule="auto"/>
              <w:rPr>
                <w:ins w:id="260" w:author="Raphael Malyankar" w:date="2025-02-15T22:54:00Z" w16du:dateUtc="2025-02-16T05:54:00Z"/>
                <w:rFonts w:eastAsia="Times New Roman" w:cs="Arial"/>
                <w:color w:val="0000FF"/>
                <w:sz w:val="18"/>
                <w:szCs w:val="18"/>
                <w:lang w:val="en-GB"/>
              </w:rPr>
            </w:pPr>
            <w:ins w:id="261" w:author="Raphael Malyankar" w:date="2025-02-15T22:54:00Z" w16du:dateUtc="2025-02-16T05:54:00Z">
              <w:r w:rsidRPr="001412FC">
                <w:rPr>
                  <w:rFonts w:eastAsia="Times New Roman" w:cs="Arial"/>
                  <w:i/>
                  <w:color w:val="0000FF"/>
                  <w:sz w:val="18"/>
                  <w:szCs w:val="18"/>
                  <w:lang w:val="en-GB"/>
                </w:rPr>
                <w:t>Real World</w:t>
              </w:r>
            </w:ins>
          </w:p>
          <w:p w14:paraId="77A70A7C" w14:textId="77777777" w:rsidR="001412FC" w:rsidRPr="001412FC" w:rsidRDefault="001412FC" w:rsidP="001412FC">
            <w:pPr>
              <w:spacing w:after="0" w:line="240" w:lineRule="auto"/>
              <w:rPr>
                <w:ins w:id="262" w:author="Raphael Malyankar" w:date="2025-02-15T22:54:00Z" w16du:dateUtc="2025-02-16T05:54:00Z"/>
                <w:rFonts w:eastAsia="Times New Roman" w:cs="Arial"/>
                <w:b/>
                <w:szCs w:val="20"/>
                <w:lang w:val="en-GB"/>
              </w:rPr>
            </w:pPr>
            <w:ins w:id="263" w:author="Raphael Malyankar" w:date="2025-02-15T22:54:00Z" w16du:dateUtc="2025-02-16T05:54:00Z">
              <w:r w:rsidRPr="001412FC">
                <w:rPr>
                  <w:rFonts w:eastAsia="Times New Roman" w:cs="Arial"/>
                  <w:color w:val="FF0000"/>
                  <w:szCs w:val="20"/>
                  <w:lang w:val="en-GB"/>
                </w:rPr>
                <w:t>Example(s) of real-world instance(s) of the Feature.</w:t>
              </w:r>
            </w:ins>
          </w:p>
        </w:tc>
        <w:tc>
          <w:tcPr>
            <w:tcW w:w="3255" w:type="dxa"/>
            <w:gridSpan w:val="4"/>
            <w:shd w:val="clear" w:color="auto" w:fill="auto"/>
          </w:tcPr>
          <w:p w14:paraId="5E4A28B6" w14:textId="77777777" w:rsidR="001412FC" w:rsidRPr="001412FC" w:rsidRDefault="001412FC" w:rsidP="001412FC">
            <w:pPr>
              <w:spacing w:before="120" w:after="120" w:line="240" w:lineRule="auto"/>
              <w:rPr>
                <w:ins w:id="264" w:author="Raphael Malyankar" w:date="2025-02-15T22:54:00Z" w16du:dateUtc="2025-02-16T05:54:00Z"/>
                <w:rFonts w:eastAsia="Times New Roman" w:cs="Arial"/>
                <w:i/>
                <w:color w:val="0000FF"/>
                <w:sz w:val="18"/>
                <w:szCs w:val="18"/>
                <w:lang w:val="en-GB"/>
              </w:rPr>
            </w:pPr>
            <w:ins w:id="265" w:author="Raphael Malyankar" w:date="2025-02-15T22:54:00Z" w16du:dateUtc="2025-02-16T05:54:00Z">
              <w:r w:rsidRPr="001412FC">
                <w:rPr>
                  <w:rFonts w:eastAsia="Times New Roman" w:cs="Arial"/>
                  <w:i/>
                  <w:color w:val="0000FF"/>
                  <w:sz w:val="18"/>
                  <w:szCs w:val="18"/>
                  <w:lang w:val="en-GB"/>
                </w:rPr>
                <w:t>Paper Chart Symbol</w:t>
              </w:r>
            </w:ins>
          </w:p>
          <w:p w14:paraId="5E08BD16" w14:textId="77777777" w:rsidR="001412FC" w:rsidRPr="001412FC" w:rsidRDefault="001412FC" w:rsidP="001412FC">
            <w:pPr>
              <w:spacing w:before="120" w:after="0" w:line="240" w:lineRule="auto"/>
              <w:rPr>
                <w:ins w:id="266" w:author="Raphael Malyankar" w:date="2025-02-15T22:54:00Z" w16du:dateUtc="2025-02-16T05:54:00Z"/>
                <w:rFonts w:eastAsia="Times New Roman" w:cs="Arial"/>
                <w:b/>
                <w:szCs w:val="20"/>
                <w:lang w:val="en-GB"/>
              </w:rPr>
            </w:pPr>
            <w:ins w:id="267" w:author="Raphael Malyankar" w:date="2025-02-15T22:54:00Z" w16du:dateUtc="2025-02-16T05:54:00Z">
              <w:r w:rsidRPr="001412FC">
                <w:rPr>
                  <w:rFonts w:eastAsia="Times New Roman" w:cs="Arial"/>
                  <w:color w:val="FF0000"/>
                  <w:szCs w:val="20"/>
                  <w:lang w:val="en-GB"/>
                </w:rPr>
                <w:t>Example(s) of paper chart equivalent symbology for the Feature.</w:t>
              </w:r>
            </w:ins>
          </w:p>
        </w:tc>
        <w:tc>
          <w:tcPr>
            <w:tcW w:w="3742" w:type="dxa"/>
            <w:gridSpan w:val="4"/>
            <w:shd w:val="clear" w:color="auto" w:fill="auto"/>
          </w:tcPr>
          <w:p w14:paraId="104ACF36" w14:textId="77777777" w:rsidR="001412FC" w:rsidRPr="001412FC" w:rsidRDefault="001412FC" w:rsidP="001412FC">
            <w:pPr>
              <w:spacing w:before="120" w:after="120" w:line="240" w:lineRule="auto"/>
              <w:rPr>
                <w:ins w:id="268" w:author="Raphael Malyankar" w:date="2025-02-15T22:54:00Z" w16du:dateUtc="2025-02-16T05:54:00Z"/>
                <w:rFonts w:eastAsia="Times New Roman" w:cs="Arial"/>
                <w:i/>
                <w:color w:val="0000FF"/>
                <w:sz w:val="18"/>
                <w:szCs w:val="18"/>
                <w:lang w:val="en-GB"/>
              </w:rPr>
            </w:pPr>
            <w:ins w:id="269" w:author="Raphael Malyankar" w:date="2025-02-15T22:54:00Z" w16du:dateUtc="2025-02-16T05:54:00Z">
              <w:r w:rsidRPr="001412FC">
                <w:rPr>
                  <w:rFonts w:eastAsia="Times New Roman" w:cs="Arial"/>
                  <w:i/>
                  <w:color w:val="0000FF"/>
                  <w:sz w:val="18"/>
                  <w:szCs w:val="18"/>
                  <w:lang w:val="en-GB"/>
                </w:rPr>
                <w:t>ECDIS Symbol</w:t>
              </w:r>
            </w:ins>
          </w:p>
          <w:p w14:paraId="20FBF268" w14:textId="76D1C57C" w:rsidR="001412FC" w:rsidRPr="001412FC" w:rsidRDefault="001412FC" w:rsidP="001412FC">
            <w:pPr>
              <w:spacing w:after="0" w:line="240" w:lineRule="auto"/>
              <w:rPr>
                <w:ins w:id="270" w:author="Raphael Malyankar" w:date="2025-02-15T22:54:00Z" w16du:dateUtc="2025-02-16T05:54:00Z"/>
                <w:rFonts w:eastAsia="Times New Roman" w:cs="Arial"/>
                <w:b/>
                <w:szCs w:val="20"/>
                <w:lang w:val="en-GB"/>
              </w:rPr>
            </w:pPr>
            <w:ins w:id="271" w:author="Raphael Malyankar" w:date="2025-02-15T22:54:00Z" w16du:dateUtc="2025-02-16T05:54:00Z">
              <w:r w:rsidRPr="001412FC">
                <w:rPr>
                  <w:rFonts w:eastAsia="Times New Roman" w:cs="Arial"/>
                  <w:color w:val="FF0000"/>
                  <w:szCs w:val="20"/>
                  <w:lang w:val="en-GB"/>
                </w:rPr>
                <w:t>Example(s) of ECDIS symbology for the Feature.</w:t>
              </w:r>
            </w:ins>
          </w:p>
        </w:tc>
      </w:tr>
      <w:tr w:rsidR="001412FC" w:rsidRPr="001412FC" w14:paraId="7F1BC49B" w14:textId="77777777" w:rsidTr="00B677E4">
        <w:trPr>
          <w:trHeight w:val="545"/>
          <w:ins w:id="272" w:author="Raphael Malyankar" w:date="2025-02-15T22:54:00Z"/>
        </w:trPr>
        <w:tc>
          <w:tcPr>
            <w:tcW w:w="3693" w:type="dxa"/>
            <w:gridSpan w:val="3"/>
            <w:shd w:val="clear" w:color="auto" w:fill="auto"/>
            <w:vAlign w:val="center"/>
          </w:tcPr>
          <w:p w14:paraId="1F463EC7" w14:textId="39BCD765" w:rsidR="001412FC" w:rsidRPr="001412FC" w:rsidRDefault="001412FC" w:rsidP="001412FC">
            <w:pPr>
              <w:spacing w:after="0" w:line="240" w:lineRule="auto"/>
              <w:rPr>
                <w:ins w:id="273" w:author="Raphael Malyankar" w:date="2025-02-15T22:54:00Z" w16du:dateUtc="2025-02-16T05:54:00Z"/>
                <w:rFonts w:eastAsia="Times New Roman" w:cs="Arial"/>
                <w:b/>
                <w:szCs w:val="20"/>
                <w:lang w:val="en-GB"/>
              </w:rPr>
            </w:pPr>
            <w:ins w:id="274" w:author="Raphael Malyankar" w:date="2025-02-15T22:54:00Z" w16du:dateUtc="2025-02-16T05:54:00Z">
              <w:r w:rsidRPr="001412FC">
                <w:rPr>
                  <w:rFonts w:eastAsia="Times New Roman" w:cs="Arial"/>
                  <w:b/>
                  <w:szCs w:val="20"/>
                  <w:lang w:val="en-GB"/>
                </w:rPr>
                <w:t>S-1</w:t>
              </w:r>
            </w:ins>
            <w:ins w:id="275" w:author="Raphael Malyankar" w:date="2025-02-15T22:57:00Z" w16du:dateUtc="2025-02-16T05:57:00Z">
              <w:r>
                <w:rPr>
                  <w:rFonts w:eastAsia="Times New Roman" w:cs="Arial"/>
                  <w:b/>
                  <w:szCs w:val="20"/>
                  <w:lang w:val="en-GB"/>
                </w:rPr>
                <w:t>30</w:t>
              </w:r>
            </w:ins>
            <w:ins w:id="276" w:author="Raphael Malyankar" w:date="2025-02-15T22:54:00Z" w16du:dateUtc="2025-02-16T05:54:00Z">
              <w:r w:rsidRPr="001412FC">
                <w:rPr>
                  <w:rFonts w:eastAsia="Times New Roman" w:cs="Arial"/>
                  <w:b/>
                  <w:szCs w:val="20"/>
                  <w:lang w:val="en-GB"/>
                </w:rPr>
                <w:t xml:space="preserve"> Attribute</w:t>
              </w:r>
            </w:ins>
          </w:p>
        </w:tc>
        <w:tc>
          <w:tcPr>
            <w:tcW w:w="1545" w:type="dxa"/>
            <w:gridSpan w:val="2"/>
            <w:shd w:val="clear" w:color="auto" w:fill="auto"/>
            <w:vAlign w:val="center"/>
          </w:tcPr>
          <w:p w14:paraId="64E31283" w14:textId="77777777" w:rsidR="001412FC" w:rsidRPr="001412FC" w:rsidRDefault="001412FC" w:rsidP="001412FC">
            <w:pPr>
              <w:spacing w:after="0" w:line="240" w:lineRule="auto"/>
              <w:rPr>
                <w:ins w:id="277" w:author="Raphael Malyankar" w:date="2025-02-15T22:54:00Z" w16du:dateUtc="2025-02-16T05:54:00Z"/>
                <w:rFonts w:eastAsia="Times New Roman" w:cs="Arial"/>
                <w:b/>
                <w:szCs w:val="20"/>
                <w:lang w:val="en-GB"/>
              </w:rPr>
            </w:pPr>
            <w:ins w:id="278" w:author="Raphael Malyankar" w:date="2025-02-15T22:54:00Z" w16du:dateUtc="2025-02-16T05:54:00Z">
              <w:r w:rsidRPr="001412FC">
                <w:rPr>
                  <w:rFonts w:eastAsia="Times New Roman" w:cs="Arial"/>
                  <w:b/>
                  <w:szCs w:val="20"/>
                  <w:lang w:val="en-GB"/>
                </w:rPr>
                <w:t>S-57 Acronym</w:t>
              </w:r>
            </w:ins>
          </w:p>
        </w:tc>
        <w:tc>
          <w:tcPr>
            <w:tcW w:w="2610" w:type="dxa"/>
            <w:gridSpan w:val="3"/>
            <w:shd w:val="clear" w:color="auto" w:fill="auto"/>
            <w:vAlign w:val="center"/>
          </w:tcPr>
          <w:p w14:paraId="764A0A99" w14:textId="77777777" w:rsidR="001412FC" w:rsidRPr="001412FC" w:rsidRDefault="001412FC" w:rsidP="001412FC">
            <w:pPr>
              <w:spacing w:after="0" w:line="240" w:lineRule="auto"/>
              <w:rPr>
                <w:ins w:id="279" w:author="Raphael Malyankar" w:date="2025-02-15T22:54:00Z" w16du:dateUtc="2025-02-16T05:54:00Z"/>
                <w:rFonts w:eastAsia="Times New Roman" w:cs="Arial"/>
                <w:b/>
                <w:color w:val="FF0000"/>
                <w:szCs w:val="20"/>
                <w:lang w:val="en-GB"/>
              </w:rPr>
            </w:pPr>
            <w:ins w:id="280" w:author="Raphael Malyankar" w:date="2025-02-15T22:54:00Z" w16du:dateUtc="2025-02-16T05:54:00Z">
              <w:r w:rsidRPr="001412FC">
                <w:rPr>
                  <w:rFonts w:eastAsia="Times New Roman" w:cs="Arial"/>
                  <w:b/>
                  <w:szCs w:val="20"/>
                  <w:lang w:val="en-GB"/>
                </w:rPr>
                <w:t xml:space="preserve">Allowable Encoding Value </w:t>
              </w:r>
            </w:ins>
          </w:p>
        </w:tc>
        <w:tc>
          <w:tcPr>
            <w:tcW w:w="776" w:type="dxa"/>
            <w:shd w:val="clear" w:color="auto" w:fill="auto"/>
            <w:vAlign w:val="center"/>
          </w:tcPr>
          <w:p w14:paraId="118575B6" w14:textId="77777777" w:rsidR="001412FC" w:rsidRPr="001412FC" w:rsidRDefault="001412FC" w:rsidP="001412FC">
            <w:pPr>
              <w:spacing w:after="0" w:line="240" w:lineRule="auto"/>
              <w:rPr>
                <w:ins w:id="281" w:author="Raphael Malyankar" w:date="2025-02-15T22:54:00Z" w16du:dateUtc="2025-02-16T05:54:00Z"/>
                <w:rFonts w:eastAsia="Times New Roman" w:cs="Arial"/>
                <w:b/>
                <w:szCs w:val="20"/>
                <w:lang w:val="en-GB"/>
              </w:rPr>
            </w:pPr>
            <w:ins w:id="282" w:author="Raphael Malyankar" w:date="2025-02-15T22:54:00Z" w16du:dateUtc="2025-02-16T05:54:00Z">
              <w:r w:rsidRPr="001412FC">
                <w:rPr>
                  <w:rFonts w:eastAsia="Times New Roman" w:cs="Arial"/>
                  <w:b/>
                  <w:szCs w:val="20"/>
                  <w:lang w:val="en-GB"/>
                </w:rPr>
                <w:t>Type</w:t>
              </w:r>
            </w:ins>
          </w:p>
        </w:tc>
        <w:tc>
          <w:tcPr>
            <w:tcW w:w="1384" w:type="dxa"/>
            <w:shd w:val="clear" w:color="auto" w:fill="auto"/>
            <w:vAlign w:val="center"/>
          </w:tcPr>
          <w:p w14:paraId="480190C6" w14:textId="77777777" w:rsidR="001412FC" w:rsidRPr="001412FC" w:rsidRDefault="001412FC" w:rsidP="001412FC">
            <w:pPr>
              <w:spacing w:after="0" w:line="240" w:lineRule="auto"/>
              <w:rPr>
                <w:ins w:id="283" w:author="Raphael Malyankar" w:date="2025-02-15T22:54:00Z" w16du:dateUtc="2025-02-16T05:54:00Z"/>
                <w:rFonts w:eastAsia="Times New Roman" w:cs="Arial"/>
                <w:b/>
                <w:szCs w:val="20"/>
                <w:lang w:val="en-GB"/>
              </w:rPr>
            </w:pPr>
            <w:ins w:id="284" w:author="Raphael Malyankar" w:date="2025-02-15T22:54:00Z" w16du:dateUtc="2025-02-16T05:54:00Z">
              <w:r w:rsidRPr="001412FC">
                <w:rPr>
                  <w:rFonts w:eastAsia="Times New Roman" w:cs="Arial"/>
                  <w:b/>
                  <w:szCs w:val="20"/>
                  <w:lang w:val="en-GB"/>
                </w:rPr>
                <w:t>Multiplicity</w:t>
              </w:r>
            </w:ins>
          </w:p>
        </w:tc>
      </w:tr>
      <w:tr w:rsidR="001412FC" w:rsidRPr="001412FC" w14:paraId="2EA97150" w14:textId="77777777" w:rsidTr="00B677E4">
        <w:trPr>
          <w:trHeight w:val="20"/>
          <w:ins w:id="285" w:author="Raphael Malyankar" w:date="2025-02-15T22:54:00Z"/>
        </w:trPr>
        <w:tc>
          <w:tcPr>
            <w:tcW w:w="3693" w:type="dxa"/>
            <w:gridSpan w:val="3"/>
            <w:shd w:val="clear" w:color="auto" w:fill="auto"/>
          </w:tcPr>
          <w:p w14:paraId="675275DA" w14:textId="77777777" w:rsidR="001412FC" w:rsidRPr="001412FC" w:rsidRDefault="001412FC" w:rsidP="001412FC">
            <w:pPr>
              <w:spacing w:before="60" w:after="60" w:line="240" w:lineRule="auto"/>
              <w:rPr>
                <w:ins w:id="286" w:author="Raphael Malyankar" w:date="2025-02-15T22:54:00Z" w16du:dateUtc="2025-02-16T05:54:00Z"/>
                <w:rFonts w:eastAsia="Times New Roman" w:cs="Arial"/>
                <w:sz w:val="18"/>
                <w:szCs w:val="18"/>
                <w:lang w:val="en-GB"/>
              </w:rPr>
            </w:pPr>
            <w:ins w:id="287" w:author="Raphael Malyankar" w:date="2025-02-15T22:54:00Z" w16du:dateUtc="2025-02-16T05:54:00Z">
              <w:r w:rsidRPr="001412FC">
                <w:rPr>
                  <w:rFonts w:eastAsia="Times New Roman" w:cs="Arial"/>
                  <w:sz w:val="18"/>
                  <w:szCs w:val="18"/>
                  <w:lang w:val="en-GB"/>
                </w:rPr>
                <w:t xml:space="preserve">category of beer </w:t>
              </w:r>
            </w:ins>
          </w:p>
        </w:tc>
        <w:tc>
          <w:tcPr>
            <w:tcW w:w="1545" w:type="dxa"/>
            <w:gridSpan w:val="2"/>
            <w:shd w:val="clear" w:color="auto" w:fill="auto"/>
          </w:tcPr>
          <w:p w14:paraId="61801CA9" w14:textId="77777777" w:rsidR="001412FC" w:rsidRPr="001412FC" w:rsidRDefault="001412FC" w:rsidP="001412FC">
            <w:pPr>
              <w:spacing w:before="60" w:after="60" w:line="240" w:lineRule="auto"/>
              <w:rPr>
                <w:ins w:id="288" w:author="Raphael Malyankar" w:date="2025-02-15T22:54:00Z" w16du:dateUtc="2025-02-16T05:54:00Z"/>
                <w:rFonts w:eastAsia="Times New Roman" w:cs="Arial"/>
                <w:sz w:val="18"/>
                <w:szCs w:val="18"/>
                <w:lang w:val="en-GB"/>
              </w:rPr>
            </w:pPr>
          </w:p>
        </w:tc>
        <w:tc>
          <w:tcPr>
            <w:tcW w:w="2610" w:type="dxa"/>
            <w:gridSpan w:val="3"/>
            <w:shd w:val="clear" w:color="auto" w:fill="auto"/>
          </w:tcPr>
          <w:p w14:paraId="0AD871E3" w14:textId="77777777" w:rsidR="001412FC" w:rsidRPr="001412FC" w:rsidRDefault="001412FC" w:rsidP="001412FC">
            <w:pPr>
              <w:autoSpaceDE w:val="0"/>
              <w:autoSpaceDN w:val="0"/>
              <w:adjustRightInd w:val="0"/>
              <w:spacing w:before="60" w:after="0" w:line="240" w:lineRule="auto"/>
              <w:ind w:left="375" w:hanging="301"/>
              <w:rPr>
                <w:ins w:id="289" w:author="Raphael Malyankar" w:date="2025-02-15T22:54:00Z" w16du:dateUtc="2025-02-16T05:54:00Z"/>
                <w:rFonts w:eastAsia="Times New Roman" w:cs="Arial"/>
                <w:sz w:val="18"/>
                <w:szCs w:val="18"/>
                <w:lang w:val="en-GB"/>
              </w:rPr>
            </w:pPr>
            <w:ins w:id="290" w:author="Raphael Malyankar" w:date="2025-02-15T22:54:00Z" w16du:dateUtc="2025-02-16T05:54:00Z">
              <w:r w:rsidRPr="001412FC">
                <w:rPr>
                  <w:rFonts w:eastAsia="Times New Roman" w:cs="Arial"/>
                  <w:sz w:val="18"/>
                  <w:szCs w:val="18"/>
                  <w:lang w:val="en-GB"/>
                </w:rPr>
                <w:t>1 : ale</w:t>
              </w:r>
            </w:ins>
          </w:p>
          <w:p w14:paraId="2C95D9EC" w14:textId="77777777" w:rsidR="001412FC" w:rsidRPr="001412FC" w:rsidRDefault="001412FC" w:rsidP="001412FC">
            <w:pPr>
              <w:autoSpaceDE w:val="0"/>
              <w:autoSpaceDN w:val="0"/>
              <w:adjustRightInd w:val="0"/>
              <w:spacing w:after="0" w:line="240" w:lineRule="auto"/>
              <w:ind w:left="375" w:hanging="301"/>
              <w:rPr>
                <w:ins w:id="291" w:author="Raphael Malyankar" w:date="2025-02-15T22:54:00Z" w16du:dateUtc="2025-02-16T05:54:00Z"/>
                <w:rFonts w:eastAsia="Times New Roman" w:cs="Arial"/>
                <w:sz w:val="18"/>
                <w:szCs w:val="18"/>
                <w:lang w:val="en-GB"/>
              </w:rPr>
            </w:pPr>
            <w:ins w:id="292" w:author="Raphael Malyankar" w:date="2025-02-15T22:54:00Z" w16du:dateUtc="2025-02-16T05:54:00Z">
              <w:r w:rsidRPr="001412FC">
                <w:rPr>
                  <w:rFonts w:eastAsia="Times New Roman" w:cs="Arial"/>
                  <w:sz w:val="18"/>
                  <w:szCs w:val="18"/>
                  <w:lang w:val="en-GB"/>
                </w:rPr>
                <w:t>2 : lager</w:t>
              </w:r>
            </w:ins>
          </w:p>
          <w:p w14:paraId="0BD5FF04" w14:textId="77777777" w:rsidR="001412FC" w:rsidRPr="001412FC" w:rsidRDefault="001412FC" w:rsidP="001412FC">
            <w:pPr>
              <w:autoSpaceDE w:val="0"/>
              <w:autoSpaceDN w:val="0"/>
              <w:adjustRightInd w:val="0"/>
              <w:spacing w:after="0" w:line="240" w:lineRule="auto"/>
              <w:ind w:left="375" w:hanging="301"/>
              <w:rPr>
                <w:ins w:id="293" w:author="Raphael Malyankar" w:date="2025-02-15T22:54:00Z" w16du:dateUtc="2025-02-16T05:54:00Z"/>
                <w:rFonts w:eastAsia="Times New Roman" w:cs="Arial"/>
                <w:sz w:val="18"/>
                <w:szCs w:val="18"/>
                <w:lang w:val="en-GB"/>
              </w:rPr>
            </w:pPr>
            <w:ins w:id="294" w:author="Raphael Malyankar" w:date="2025-02-15T22:54:00Z" w16du:dateUtc="2025-02-16T05:54:00Z">
              <w:r w:rsidRPr="001412FC">
                <w:rPr>
                  <w:rFonts w:eastAsia="Times New Roman" w:cs="Arial"/>
                  <w:sz w:val="18"/>
                  <w:szCs w:val="18"/>
                  <w:lang w:val="en-GB"/>
                </w:rPr>
                <w:t>3 : porter</w:t>
              </w:r>
            </w:ins>
          </w:p>
          <w:p w14:paraId="2BA4EC7C" w14:textId="77777777" w:rsidR="001412FC" w:rsidRPr="001412FC" w:rsidRDefault="001412FC" w:rsidP="001412FC">
            <w:pPr>
              <w:autoSpaceDE w:val="0"/>
              <w:autoSpaceDN w:val="0"/>
              <w:adjustRightInd w:val="0"/>
              <w:spacing w:after="0" w:line="240" w:lineRule="auto"/>
              <w:ind w:left="375" w:hanging="301"/>
              <w:rPr>
                <w:ins w:id="295" w:author="Raphael Malyankar" w:date="2025-02-15T22:54:00Z" w16du:dateUtc="2025-02-16T05:54:00Z"/>
                <w:rFonts w:eastAsia="Times New Roman" w:cs="Arial"/>
                <w:sz w:val="18"/>
                <w:szCs w:val="18"/>
                <w:lang w:val="en-GB"/>
              </w:rPr>
            </w:pPr>
            <w:ins w:id="296" w:author="Raphael Malyankar" w:date="2025-02-15T22:54:00Z" w16du:dateUtc="2025-02-16T05:54:00Z">
              <w:r w:rsidRPr="001412FC">
                <w:rPr>
                  <w:rFonts w:eastAsia="Times New Roman" w:cs="Arial"/>
                  <w:sz w:val="18"/>
                  <w:szCs w:val="18"/>
                  <w:lang w:val="en-GB"/>
                </w:rPr>
                <w:t>4 : stout</w:t>
              </w:r>
            </w:ins>
          </w:p>
          <w:p w14:paraId="71111514" w14:textId="77777777" w:rsidR="001412FC" w:rsidRPr="001412FC" w:rsidRDefault="001412FC" w:rsidP="001412FC">
            <w:pPr>
              <w:autoSpaceDE w:val="0"/>
              <w:autoSpaceDN w:val="0"/>
              <w:adjustRightInd w:val="0"/>
              <w:spacing w:after="0" w:line="240" w:lineRule="auto"/>
              <w:ind w:left="375" w:hanging="301"/>
              <w:rPr>
                <w:ins w:id="297" w:author="Raphael Malyankar" w:date="2025-02-15T22:54:00Z" w16du:dateUtc="2025-02-16T05:54:00Z"/>
                <w:rFonts w:eastAsia="Times New Roman" w:cs="Arial"/>
                <w:sz w:val="18"/>
                <w:szCs w:val="18"/>
                <w:lang w:val="en-GB"/>
              </w:rPr>
            </w:pPr>
            <w:ins w:id="298" w:author="Raphael Malyankar" w:date="2025-02-15T22:54:00Z" w16du:dateUtc="2025-02-16T05:54:00Z">
              <w:r w:rsidRPr="001412FC">
                <w:rPr>
                  <w:rFonts w:eastAsia="Times New Roman" w:cs="Arial"/>
                  <w:sz w:val="18"/>
                  <w:szCs w:val="18"/>
                  <w:lang w:val="en-GB"/>
                </w:rPr>
                <w:t>5 : pilsener</w:t>
              </w:r>
            </w:ins>
          </w:p>
          <w:p w14:paraId="37629DC5" w14:textId="77777777" w:rsidR="001412FC" w:rsidRPr="001412FC" w:rsidRDefault="001412FC" w:rsidP="001412FC">
            <w:pPr>
              <w:autoSpaceDE w:val="0"/>
              <w:autoSpaceDN w:val="0"/>
              <w:adjustRightInd w:val="0"/>
              <w:spacing w:after="0" w:line="240" w:lineRule="auto"/>
              <w:ind w:left="375" w:hanging="301"/>
              <w:rPr>
                <w:ins w:id="299" w:author="Raphael Malyankar" w:date="2025-02-15T22:54:00Z" w16du:dateUtc="2025-02-16T05:54:00Z"/>
                <w:rFonts w:eastAsia="Times New Roman" w:cs="Arial"/>
                <w:sz w:val="18"/>
                <w:szCs w:val="18"/>
                <w:lang w:val="en-GB"/>
              </w:rPr>
            </w:pPr>
            <w:ins w:id="300" w:author="Raphael Malyankar" w:date="2025-02-15T22:54:00Z" w16du:dateUtc="2025-02-16T05:54:00Z">
              <w:r w:rsidRPr="001412FC">
                <w:rPr>
                  <w:rFonts w:eastAsia="Times New Roman" w:cs="Arial"/>
                  <w:sz w:val="18"/>
                  <w:szCs w:val="18"/>
                  <w:lang w:val="en-GB"/>
                </w:rPr>
                <w:t>6 : bock beer</w:t>
              </w:r>
            </w:ins>
          </w:p>
          <w:p w14:paraId="5D4B71FF" w14:textId="77777777" w:rsidR="001412FC" w:rsidRPr="001412FC" w:rsidRDefault="001412FC" w:rsidP="001412FC">
            <w:pPr>
              <w:autoSpaceDE w:val="0"/>
              <w:autoSpaceDN w:val="0"/>
              <w:adjustRightInd w:val="0"/>
              <w:spacing w:after="0" w:line="240" w:lineRule="auto"/>
              <w:ind w:left="375" w:hanging="301"/>
              <w:rPr>
                <w:ins w:id="301" w:author="Raphael Malyankar" w:date="2025-02-15T22:54:00Z" w16du:dateUtc="2025-02-16T05:54:00Z"/>
                <w:rFonts w:eastAsia="Times New Roman" w:cs="Arial"/>
                <w:sz w:val="18"/>
                <w:szCs w:val="18"/>
                <w:lang w:val="en-GB"/>
              </w:rPr>
            </w:pPr>
            <w:ins w:id="302" w:author="Raphael Malyankar" w:date="2025-02-15T22:54:00Z" w16du:dateUtc="2025-02-16T05:54:00Z">
              <w:r w:rsidRPr="001412FC">
                <w:rPr>
                  <w:rFonts w:eastAsia="Times New Roman" w:cs="Arial"/>
                  <w:sz w:val="18"/>
                  <w:szCs w:val="18"/>
                  <w:lang w:val="en-GB"/>
                </w:rPr>
                <w:t>7 : wheat beer</w:t>
              </w:r>
            </w:ins>
          </w:p>
          <w:p w14:paraId="32611EE7" w14:textId="77777777" w:rsidR="001412FC" w:rsidRPr="001412FC" w:rsidRDefault="001412FC" w:rsidP="001412FC">
            <w:pPr>
              <w:autoSpaceDE w:val="0"/>
              <w:autoSpaceDN w:val="0"/>
              <w:adjustRightInd w:val="0"/>
              <w:spacing w:after="0" w:line="240" w:lineRule="auto"/>
              <w:ind w:left="375" w:hanging="301"/>
              <w:rPr>
                <w:ins w:id="303" w:author="Raphael Malyankar" w:date="2025-02-15T22:54:00Z" w16du:dateUtc="2025-02-16T05:54:00Z"/>
                <w:rFonts w:eastAsia="Times New Roman" w:cs="Arial"/>
                <w:sz w:val="18"/>
                <w:szCs w:val="18"/>
                <w:lang w:val="en-GB"/>
              </w:rPr>
            </w:pPr>
            <w:ins w:id="304" w:author="Raphael Malyankar" w:date="2025-02-15T22:54:00Z" w16du:dateUtc="2025-02-16T05:54:00Z">
              <w:r w:rsidRPr="001412FC">
                <w:rPr>
                  <w:rFonts w:eastAsia="Times New Roman" w:cs="Arial"/>
                  <w:sz w:val="18"/>
                  <w:szCs w:val="18"/>
                  <w:lang w:val="en-GB"/>
                </w:rPr>
                <w:t>8 : pale ale</w:t>
              </w:r>
            </w:ins>
          </w:p>
          <w:p w14:paraId="52EB4089" w14:textId="77777777" w:rsidR="001412FC" w:rsidRPr="001412FC" w:rsidRDefault="001412FC" w:rsidP="001412FC">
            <w:pPr>
              <w:autoSpaceDE w:val="0"/>
              <w:autoSpaceDN w:val="0"/>
              <w:adjustRightInd w:val="0"/>
              <w:spacing w:after="60" w:line="240" w:lineRule="auto"/>
              <w:ind w:left="375" w:hanging="301"/>
              <w:rPr>
                <w:ins w:id="305" w:author="Raphael Malyankar" w:date="2025-02-15T22:54:00Z" w16du:dateUtc="2025-02-16T05:54:00Z"/>
                <w:rFonts w:eastAsia="Times New Roman" w:cs="Arial"/>
                <w:sz w:val="18"/>
                <w:szCs w:val="18"/>
                <w:lang w:val="en-GB"/>
              </w:rPr>
            </w:pPr>
            <w:ins w:id="306" w:author="Raphael Malyankar" w:date="2025-02-15T22:54:00Z" w16du:dateUtc="2025-02-16T05:54:00Z">
              <w:r w:rsidRPr="001412FC">
                <w:rPr>
                  <w:rFonts w:eastAsia="Times New Roman" w:cs="Arial"/>
                  <w:sz w:val="18"/>
                  <w:szCs w:val="18"/>
                  <w:lang w:val="en-GB"/>
                </w:rPr>
                <w:t>9 : indian pale ale</w:t>
              </w:r>
            </w:ins>
          </w:p>
        </w:tc>
        <w:tc>
          <w:tcPr>
            <w:tcW w:w="776" w:type="dxa"/>
            <w:shd w:val="clear" w:color="auto" w:fill="auto"/>
          </w:tcPr>
          <w:p w14:paraId="26179F96" w14:textId="77777777" w:rsidR="001412FC" w:rsidRPr="001412FC" w:rsidRDefault="001412FC" w:rsidP="001412FC">
            <w:pPr>
              <w:spacing w:before="60" w:after="60" w:line="240" w:lineRule="auto"/>
              <w:rPr>
                <w:ins w:id="307" w:author="Raphael Malyankar" w:date="2025-02-15T22:54:00Z" w16du:dateUtc="2025-02-16T05:54:00Z"/>
                <w:rFonts w:eastAsia="Times New Roman" w:cs="Arial"/>
                <w:sz w:val="18"/>
                <w:szCs w:val="18"/>
                <w:lang w:val="en-GB"/>
              </w:rPr>
            </w:pPr>
            <w:ins w:id="308" w:author="Raphael Malyankar" w:date="2025-02-15T22:54:00Z" w16du:dateUtc="2025-02-16T05:54:00Z">
              <w:r w:rsidRPr="001412FC">
                <w:rPr>
                  <w:rFonts w:eastAsia="Times New Roman" w:cs="Arial"/>
                  <w:sz w:val="18"/>
                  <w:szCs w:val="18"/>
                  <w:lang w:val="en-GB"/>
                </w:rPr>
                <w:t>EN</w:t>
              </w:r>
            </w:ins>
          </w:p>
        </w:tc>
        <w:tc>
          <w:tcPr>
            <w:tcW w:w="1384" w:type="dxa"/>
            <w:shd w:val="clear" w:color="auto" w:fill="auto"/>
          </w:tcPr>
          <w:p w14:paraId="735212D5" w14:textId="77777777" w:rsidR="001412FC" w:rsidRPr="001412FC" w:rsidRDefault="001412FC" w:rsidP="001412FC">
            <w:pPr>
              <w:spacing w:before="60" w:after="60" w:line="240" w:lineRule="auto"/>
              <w:rPr>
                <w:ins w:id="309" w:author="Raphael Malyankar" w:date="2025-02-15T22:54:00Z" w16du:dateUtc="2025-02-16T05:54:00Z"/>
                <w:rFonts w:eastAsia="Times New Roman" w:cs="Arial"/>
                <w:sz w:val="18"/>
                <w:szCs w:val="18"/>
                <w:lang w:val="en-GB"/>
              </w:rPr>
            </w:pPr>
            <w:ins w:id="310" w:author="Raphael Malyankar" w:date="2025-02-15T22:54:00Z" w16du:dateUtc="2025-02-16T05:54:00Z">
              <w:r w:rsidRPr="001412FC">
                <w:rPr>
                  <w:rFonts w:eastAsia="Times New Roman" w:cs="Arial"/>
                  <w:sz w:val="18"/>
                  <w:szCs w:val="18"/>
                  <w:lang w:val="en-GB"/>
                </w:rPr>
                <w:t>1,1</w:t>
              </w:r>
            </w:ins>
          </w:p>
        </w:tc>
      </w:tr>
      <w:tr w:rsidR="001412FC" w:rsidRPr="001412FC" w14:paraId="657F50CE" w14:textId="77777777" w:rsidTr="00B677E4">
        <w:trPr>
          <w:trHeight w:val="20"/>
          <w:ins w:id="311" w:author="Raphael Malyankar" w:date="2025-02-15T22:54:00Z"/>
        </w:trPr>
        <w:tc>
          <w:tcPr>
            <w:tcW w:w="3693" w:type="dxa"/>
            <w:gridSpan w:val="3"/>
            <w:shd w:val="clear" w:color="auto" w:fill="auto"/>
          </w:tcPr>
          <w:p w14:paraId="356CCE53" w14:textId="464D10E6" w:rsidR="001412FC" w:rsidRPr="001412FC" w:rsidRDefault="001412FC" w:rsidP="001412FC">
            <w:pPr>
              <w:autoSpaceDE w:val="0"/>
              <w:autoSpaceDN w:val="0"/>
              <w:adjustRightInd w:val="0"/>
              <w:spacing w:before="60" w:after="60" w:line="240" w:lineRule="auto"/>
              <w:rPr>
                <w:ins w:id="312" w:author="Raphael Malyankar" w:date="2025-02-15T22:54:00Z" w16du:dateUtc="2025-02-16T05:54:00Z"/>
                <w:rFonts w:eastAsia="Times New Roman" w:cs="Arial"/>
                <w:color w:val="FF0000"/>
                <w:sz w:val="18"/>
                <w:szCs w:val="18"/>
                <w:lang w:val="en-GB"/>
              </w:rPr>
            </w:pPr>
            <w:ins w:id="313" w:author="Raphael Malyankar" w:date="2025-02-15T22:54:00Z" w16du:dateUtc="2025-02-16T05:54:00Z">
              <w:r w:rsidRPr="001412FC">
                <w:rPr>
                  <w:rFonts w:eastAsia="Times New Roman" w:cs="Arial"/>
                  <w:color w:val="FF0000"/>
                  <w:sz w:val="18"/>
                  <w:szCs w:val="18"/>
                  <w:lang w:val="en-GB"/>
                </w:rPr>
                <w:t>This section lists</w:t>
              </w:r>
              <w:r w:rsidRPr="001412FC">
                <w:rPr>
                  <w:rFonts w:eastAsia="Times New Roman" w:cs="Arial"/>
                  <w:b/>
                  <w:color w:val="FF0000"/>
                  <w:sz w:val="18"/>
                  <w:szCs w:val="18"/>
                  <w:lang w:val="en-GB"/>
                </w:rPr>
                <w:t xml:space="preserve"> </w:t>
              </w:r>
              <w:r w:rsidRPr="001412FC">
                <w:rPr>
                  <w:rFonts w:eastAsia="Times New Roman" w:cs="Arial"/>
                  <w:color w:val="FF0000"/>
                  <w:sz w:val="18"/>
                  <w:szCs w:val="18"/>
                  <w:lang w:val="en-GB"/>
                </w:rPr>
                <w:t>the full list of allowable attributes for the feature.  Attributes are listed in alphabetical order. Sub-attributes (Type prefix (S)) of complex (Type C) attributes are listed in alphabetical order and indented directly under the entry for the complex attribute (see below for example). Note that a complex attribute may have simple or complex attributes as sub-complex attributes.</w:t>
              </w:r>
            </w:ins>
          </w:p>
        </w:tc>
        <w:tc>
          <w:tcPr>
            <w:tcW w:w="1545" w:type="dxa"/>
            <w:gridSpan w:val="2"/>
            <w:shd w:val="clear" w:color="auto" w:fill="auto"/>
          </w:tcPr>
          <w:p w14:paraId="2A340BD6" w14:textId="77777777" w:rsidR="001412FC" w:rsidRPr="001412FC" w:rsidRDefault="001412FC" w:rsidP="001412FC">
            <w:pPr>
              <w:autoSpaceDE w:val="0"/>
              <w:autoSpaceDN w:val="0"/>
              <w:adjustRightInd w:val="0"/>
              <w:spacing w:before="60" w:after="60" w:line="240" w:lineRule="auto"/>
              <w:ind w:left="27"/>
              <w:rPr>
                <w:ins w:id="314" w:author="Raphael Malyankar" w:date="2025-02-15T22:54:00Z" w16du:dateUtc="2025-02-16T05:54:00Z"/>
                <w:rFonts w:eastAsia="Times New Roman" w:cs="Arial"/>
                <w:color w:val="FF0000"/>
                <w:sz w:val="18"/>
                <w:szCs w:val="18"/>
                <w:lang w:val="en-GB"/>
              </w:rPr>
            </w:pPr>
            <w:ins w:id="315" w:author="Raphael Malyankar" w:date="2025-02-15T22:54:00Z" w16du:dateUtc="2025-02-16T05:54:00Z">
              <w:r w:rsidRPr="001412FC">
                <w:rPr>
                  <w:rFonts w:eastAsia="Times New Roman" w:cs="Arial"/>
                  <w:color w:val="FF0000"/>
                  <w:sz w:val="18"/>
                  <w:szCs w:val="18"/>
                  <w:lang w:val="en-GB"/>
                </w:rPr>
                <w:t>This section lists</w:t>
              </w:r>
              <w:r w:rsidRPr="001412FC">
                <w:rPr>
                  <w:rFonts w:eastAsia="Times New Roman" w:cs="Arial"/>
                  <w:b/>
                  <w:color w:val="FF0000"/>
                  <w:sz w:val="18"/>
                  <w:szCs w:val="18"/>
                  <w:lang w:val="en-GB"/>
                </w:rPr>
                <w:t xml:space="preserve"> </w:t>
              </w:r>
              <w:r w:rsidRPr="001412FC">
                <w:rPr>
                  <w:rFonts w:eastAsia="Times New Roman" w:cs="Arial"/>
                  <w:color w:val="FF0000"/>
                  <w:sz w:val="18"/>
                  <w:szCs w:val="18"/>
                  <w:lang w:val="en-GB"/>
                </w:rPr>
                <w:t>the corresponding S-57 attribute acronym. A blank cell indicates no corresponding S-57 acronym.</w:t>
              </w:r>
            </w:ins>
          </w:p>
        </w:tc>
        <w:tc>
          <w:tcPr>
            <w:tcW w:w="2610" w:type="dxa"/>
            <w:gridSpan w:val="3"/>
            <w:shd w:val="clear" w:color="auto" w:fill="auto"/>
          </w:tcPr>
          <w:p w14:paraId="29B6E7BC" w14:textId="13413E13" w:rsidR="001412FC" w:rsidRPr="001412FC" w:rsidRDefault="001412FC" w:rsidP="001412FC">
            <w:pPr>
              <w:autoSpaceDE w:val="0"/>
              <w:autoSpaceDN w:val="0"/>
              <w:adjustRightInd w:val="0"/>
              <w:spacing w:before="60" w:after="60" w:line="240" w:lineRule="auto"/>
              <w:ind w:left="42"/>
              <w:rPr>
                <w:ins w:id="316" w:author="Raphael Malyankar" w:date="2025-02-15T22:54:00Z" w16du:dateUtc="2025-02-16T05:54:00Z"/>
                <w:rFonts w:eastAsia="Times New Roman" w:cs="Arial"/>
                <w:color w:val="FF0000"/>
                <w:sz w:val="18"/>
                <w:szCs w:val="18"/>
                <w:lang w:val="en-GB"/>
              </w:rPr>
            </w:pPr>
            <w:ins w:id="317" w:author="Raphael Malyankar" w:date="2025-02-15T22:54:00Z" w16du:dateUtc="2025-02-16T05:54:00Z">
              <w:r w:rsidRPr="001412FC">
                <w:rPr>
                  <w:rFonts w:eastAsia="Times New Roman" w:cs="Arial"/>
                  <w:color w:val="FF0000"/>
                  <w:sz w:val="18"/>
                  <w:szCs w:val="18"/>
                  <w:lang w:val="en-GB"/>
                </w:rPr>
                <w:t>This section lists</w:t>
              </w:r>
              <w:r w:rsidRPr="001412FC">
                <w:rPr>
                  <w:rFonts w:eastAsia="Times New Roman" w:cs="Arial"/>
                  <w:b/>
                  <w:color w:val="FF0000"/>
                  <w:sz w:val="18"/>
                  <w:szCs w:val="18"/>
                  <w:lang w:val="en-GB"/>
                </w:rPr>
                <w:t xml:space="preserve"> </w:t>
              </w:r>
              <w:r w:rsidRPr="001412FC">
                <w:rPr>
                  <w:rFonts w:eastAsia="Times New Roman" w:cs="Arial"/>
                  <w:color w:val="FF0000"/>
                  <w:sz w:val="18"/>
                  <w:szCs w:val="18"/>
                  <w:lang w:val="en-GB"/>
                </w:rPr>
                <w:t>the allowable encoding values</w:t>
              </w:r>
            </w:ins>
            <w:ins w:id="318" w:author="Raphael Malyankar" w:date="2025-02-15T22:59:00Z" w16du:dateUtc="2025-02-16T05:59:00Z">
              <w:r w:rsidR="00CB0D86">
                <w:rPr>
                  <w:rFonts w:eastAsia="Times New Roman" w:cs="Arial"/>
                  <w:color w:val="FF0000"/>
                  <w:sz w:val="18"/>
                  <w:szCs w:val="18"/>
                  <w:lang w:val="en-GB"/>
                </w:rPr>
                <w:t xml:space="preserve"> </w:t>
              </w:r>
            </w:ins>
            <w:ins w:id="319" w:author="Raphael Malyankar" w:date="2025-02-15T22:54:00Z" w16du:dateUtc="2025-02-16T05:54:00Z">
              <w:r w:rsidRPr="001412FC">
                <w:rPr>
                  <w:rFonts w:eastAsia="Times New Roman" w:cs="Arial"/>
                  <w:color w:val="FF0000"/>
                  <w:sz w:val="18"/>
                  <w:szCs w:val="18"/>
                  <w:lang w:val="en-GB"/>
                </w:rPr>
                <w:t>(for enumeration (E) Type attributes only).</w:t>
              </w:r>
            </w:ins>
          </w:p>
        </w:tc>
        <w:tc>
          <w:tcPr>
            <w:tcW w:w="776" w:type="dxa"/>
            <w:shd w:val="clear" w:color="auto" w:fill="auto"/>
          </w:tcPr>
          <w:p w14:paraId="68E4ECB7" w14:textId="77777777" w:rsidR="001412FC" w:rsidRPr="001412FC" w:rsidRDefault="001412FC" w:rsidP="001412FC">
            <w:pPr>
              <w:spacing w:before="60" w:after="60" w:line="240" w:lineRule="auto"/>
              <w:ind w:left="-48"/>
              <w:rPr>
                <w:ins w:id="320" w:author="Raphael Malyankar" w:date="2025-02-15T22:54:00Z" w16du:dateUtc="2025-02-16T05:54:00Z"/>
                <w:rFonts w:eastAsia="Times New Roman" w:cs="Arial"/>
                <w:color w:val="FF0000"/>
                <w:sz w:val="16"/>
                <w:szCs w:val="16"/>
                <w:lang w:val="en-GB"/>
              </w:rPr>
            </w:pPr>
            <w:ins w:id="321" w:author="Raphael Malyankar" w:date="2025-02-15T22:54:00Z" w16du:dateUtc="2025-02-16T05:54:00Z">
              <w:r w:rsidRPr="001412FC">
                <w:rPr>
                  <w:rFonts w:eastAsia="Times New Roman" w:cs="Arial"/>
                  <w:color w:val="FF0000"/>
                  <w:sz w:val="16"/>
                  <w:szCs w:val="16"/>
                  <w:lang w:val="en-GB"/>
                </w:rPr>
                <w:t>Attribute type (see clause 2.4.2).</w:t>
              </w:r>
            </w:ins>
          </w:p>
        </w:tc>
        <w:tc>
          <w:tcPr>
            <w:tcW w:w="1384" w:type="dxa"/>
            <w:shd w:val="clear" w:color="auto" w:fill="auto"/>
          </w:tcPr>
          <w:p w14:paraId="315A0505" w14:textId="77777777" w:rsidR="001412FC" w:rsidRPr="001412FC" w:rsidRDefault="001412FC" w:rsidP="001412FC">
            <w:pPr>
              <w:spacing w:before="60" w:after="60" w:line="240" w:lineRule="auto"/>
              <w:rPr>
                <w:ins w:id="322" w:author="Raphael Malyankar" w:date="2025-02-15T22:54:00Z" w16du:dateUtc="2025-02-16T05:54:00Z"/>
                <w:rFonts w:eastAsia="Times New Roman" w:cs="Arial"/>
                <w:color w:val="FF0000"/>
                <w:sz w:val="18"/>
                <w:szCs w:val="18"/>
                <w:lang w:val="en-GB"/>
              </w:rPr>
            </w:pPr>
            <w:ins w:id="323" w:author="Raphael Malyankar" w:date="2025-02-15T22:54:00Z" w16du:dateUtc="2025-02-16T05:54:00Z">
              <w:r w:rsidRPr="001412FC">
                <w:rPr>
                  <w:rFonts w:eastAsia="Times New Roman" w:cs="Arial"/>
                  <w:color w:val="FF0000"/>
                  <w:sz w:val="18"/>
                  <w:szCs w:val="18"/>
                  <w:lang w:val="en-GB"/>
                </w:rPr>
                <w:t>Multiplicity describes the “cardinality” of the attribute in regard to the feature. See clause 2.4.1.</w:t>
              </w:r>
            </w:ins>
          </w:p>
        </w:tc>
      </w:tr>
      <w:tr w:rsidR="001412FC" w:rsidRPr="001412FC" w14:paraId="063DFD5E" w14:textId="77777777" w:rsidTr="00B677E4">
        <w:trPr>
          <w:trHeight w:val="20"/>
          <w:ins w:id="324" w:author="Raphael Malyankar" w:date="2025-02-15T22:54:00Z"/>
        </w:trPr>
        <w:tc>
          <w:tcPr>
            <w:tcW w:w="3693" w:type="dxa"/>
            <w:gridSpan w:val="3"/>
            <w:shd w:val="clear" w:color="auto" w:fill="auto"/>
          </w:tcPr>
          <w:p w14:paraId="604BCD52" w14:textId="77777777" w:rsidR="001412FC" w:rsidRPr="001412FC" w:rsidRDefault="001412FC" w:rsidP="001412FC">
            <w:pPr>
              <w:spacing w:before="60" w:after="60" w:line="240" w:lineRule="auto"/>
              <w:rPr>
                <w:ins w:id="325" w:author="Raphael Malyankar" w:date="2025-02-15T22:54:00Z" w16du:dateUtc="2025-02-16T05:54:00Z"/>
                <w:rFonts w:eastAsia="Times New Roman" w:cs="Arial"/>
                <w:sz w:val="18"/>
                <w:szCs w:val="18"/>
                <w:lang w:val="en-GB"/>
              </w:rPr>
            </w:pPr>
            <w:ins w:id="326" w:author="Raphael Malyankar" w:date="2025-02-15T22:54:00Z" w16du:dateUtc="2025-02-16T05:54:00Z">
              <w:r w:rsidRPr="001412FC">
                <w:rPr>
                  <w:rFonts w:eastAsia="Times New Roman" w:cs="Arial"/>
                  <w:sz w:val="18"/>
                  <w:szCs w:val="18"/>
                  <w:lang w:val="en-GB"/>
                </w:rPr>
                <w:t>fixed date range</w:t>
              </w:r>
            </w:ins>
          </w:p>
        </w:tc>
        <w:tc>
          <w:tcPr>
            <w:tcW w:w="1545" w:type="dxa"/>
            <w:gridSpan w:val="2"/>
            <w:shd w:val="clear" w:color="auto" w:fill="auto"/>
          </w:tcPr>
          <w:p w14:paraId="57109E80" w14:textId="77777777" w:rsidR="001412FC" w:rsidRPr="001412FC" w:rsidRDefault="001412FC" w:rsidP="001412FC">
            <w:pPr>
              <w:spacing w:before="60" w:after="60" w:line="240" w:lineRule="auto"/>
              <w:rPr>
                <w:ins w:id="327" w:author="Raphael Malyankar" w:date="2025-02-15T22:54:00Z" w16du:dateUtc="2025-02-16T05:54:00Z"/>
                <w:rFonts w:eastAsia="Times New Roman" w:cs="Arial"/>
                <w:sz w:val="18"/>
                <w:szCs w:val="18"/>
                <w:lang w:val="en-GB"/>
              </w:rPr>
            </w:pPr>
          </w:p>
        </w:tc>
        <w:tc>
          <w:tcPr>
            <w:tcW w:w="2610" w:type="dxa"/>
            <w:gridSpan w:val="3"/>
            <w:shd w:val="clear" w:color="auto" w:fill="auto"/>
          </w:tcPr>
          <w:p w14:paraId="339D7AEE" w14:textId="77777777" w:rsidR="001412FC" w:rsidRPr="001412FC" w:rsidRDefault="001412FC" w:rsidP="001412FC">
            <w:pPr>
              <w:autoSpaceDE w:val="0"/>
              <w:autoSpaceDN w:val="0"/>
              <w:adjustRightInd w:val="0"/>
              <w:spacing w:before="60" w:after="60" w:line="240" w:lineRule="auto"/>
              <w:ind w:left="375" w:hanging="301"/>
              <w:rPr>
                <w:ins w:id="328" w:author="Raphael Malyankar" w:date="2025-02-15T22:54:00Z" w16du:dateUtc="2025-02-16T05:54:00Z"/>
                <w:rFonts w:eastAsia="Times New Roman" w:cs="Arial"/>
                <w:strike/>
                <w:sz w:val="18"/>
                <w:szCs w:val="18"/>
                <w:lang w:val="en-GB"/>
              </w:rPr>
            </w:pPr>
            <w:ins w:id="329" w:author="Raphael Malyankar" w:date="2025-02-15T22:54:00Z" w16du:dateUtc="2025-02-16T05:54:00Z">
              <w:r w:rsidRPr="001412FC">
                <w:rPr>
                  <w:rFonts w:eastAsia="Times New Roman" w:cs="Arial"/>
                  <w:sz w:val="18"/>
                  <w:szCs w:val="18"/>
                  <w:lang w:val="en-GB"/>
                </w:rPr>
                <w:t>See clause 2.4.8</w:t>
              </w:r>
            </w:ins>
          </w:p>
        </w:tc>
        <w:tc>
          <w:tcPr>
            <w:tcW w:w="776" w:type="dxa"/>
            <w:shd w:val="clear" w:color="auto" w:fill="auto"/>
          </w:tcPr>
          <w:p w14:paraId="3B81BB8D" w14:textId="77777777" w:rsidR="001412FC" w:rsidRPr="001412FC" w:rsidRDefault="001412FC" w:rsidP="001412FC">
            <w:pPr>
              <w:spacing w:before="60" w:after="60" w:line="240" w:lineRule="auto"/>
              <w:rPr>
                <w:ins w:id="330" w:author="Raphael Malyankar" w:date="2025-02-15T22:54:00Z" w16du:dateUtc="2025-02-16T05:54:00Z"/>
                <w:rFonts w:eastAsia="Times New Roman" w:cs="Arial"/>
                <w:sz w:val="18"/>
                <w:szCs w:val="18"/>
                <w:lang w:val="en-GB"/>
              </w:rPr>
            </w:pPr>
            <w:ins w:id="331" w:author="Raphael Malyankar" w:date="2025-02-15T22:54:00Z" w16du:dateUtc="2025-02-16T05:54:00Z">
              <w:r w:rsidRPr="001412FC">
                <w:rPr>
                  <w:rFonts w:eastAsia="Times New Roman" w:cs="Arial"/>
                  <w:sz w:val="18"/>
                  <w:szCs w:val="18"/>
                  <w:lang w:val="en-GB"/>
                </w:rPr>
                <w:t>C</w:t>
              </w:r>
            </w:ins>
          </w:p>
        </w:tc>
        <w:tc>
          <w:tcPr>
            <w:tcW w:w="1384" w:type="dxa"/>
            <w:shd w:val="clear" w:color="auto" w:fill="auto"/>
          </w:tcPr>
          <w:p w14:paraId="7B04E7D0" w14:textId="77777777" w:rsidR="001412FC" w:rsidRPr="001412FC" w:rsidRDefault="001412FC" w:rsidP="001412FC">
            <w:pPr>
              <w:spacing w:before="60" w:after="60" w:line="240" w:lineRule="auto"/>
              <w:rPr>
                <w:ins w:id="332" w:author="Raphael Malyankar" w:date="2025-02-15T22:54:00Z" w16du:dateUtc="2025-02-16T05:54:00Z"/>
                <w:rFonts w:eastAsia="Times New Roman" w:cs="Arial"/>
                <w:sz w:val="18"/>
                <w:szCs w:val="18"/>
                <w:lang w:val="en-GB"/>
              </w:rPr>
            </w:pPr>
            <w:ins w:id="333" w:author="Raphael Malyankar" w:date="2025-02-15T22:54:00Z" w16du:dateUtc="2025-02-16T05:54:00Z">
              <w:r w:rsidRPr="001412FC">
                <w:rPr>
                  <w:rFonts w:eastAsia="Times New Roman" w:cs="Arial"/>
                  <w:sz w:val="18"/>
                  <w:szCs w:val="18"/>
                  <w:lang w:val="en-GB"/>
                </w:rPr>
                <w:t xml:space="preserve">0,1 </w:t>
              </w:r>
            </w:ins>
          </w:p>
        </w:tc>
      </w:tr>
      <w:tr w:rsidR="001412FC" w:rsidRPr="001412FC" w14:paraId="41BC0D07" w14:textId="77777777" w:rsidTr="00B677E4">
        <w:trPr>
          <w:trHeight w:val="20"/>
          <w:ins w:id="334" w:author="Raphael Malyankar" w:date="2025-02-15T22:54:00Z"/>
        </w:trPr>
        <w:tc>
          <w:tcPr>
            <w:tcW w:w="3693" w:type="dxa"/>
            <w:gridSpan w:val="3"/>
            <w:shd w:val="clear" w:color="auto" w:fill="auto"/>
          </w:tcPr>
          <w:p w14:paraId="132DBAB8" w14:textId="77777777" w:rsidR="001412FC" w:rsidRPr="001412FC" w:rsidRDefault="001412FC" w:rsidP="001412FC">
            <w:pPr>
              <w:spacing w:before="60" w:after="60" w:line="240" w:lineRule="auto"/>
              <w:rPr>
                <w:ins w:id="335" w:author="Raphael Malyankar" w:date="2025-02-15T22:54:00Z" w16du:dateUtc="2025-02-16T05:54:00Z"/>
                <w:rFonts w:eastAsia="Times New Roman" w:cs="Arial"/>
                <w:sz w:val="18"/>
                <w:szCs w:val="18"/>
                <w:lang w:val="en-GB"/>
              </w:rPr>
            </w:pPr>
            <w:ins w:id="336" w:author="Raphael Malyankar" w:date="2025-02-15T22:54:00Z" w16du:dateUtc="2025-02-16T05:54:00Z">
              <w:r w:rsidRPr="001412FC">
                <w:rPr>
                  <w:rFonts w:eastAsia="Times New Roman" w:cs="Arial"/>
                  <w:sz w:val="18"/>
                  <w:szCs w:val="18"/>
                  <w:lang w:val="en-GB"/>
                </w:rPr>
                <w:t xml:space="preserve">     date end</w:t>
              </w:r>
            </w:ins>
          </w:p>
        </w:tc>
        <w:tc>
          <w:tcPr>
            <w:tcW w:w="1545" w:type="dxa"/>
            <w:gridSpan w:val="2"/>
            <w:shd w:val="clear" w:color="auto" w:fill="auto"/>
          </w:tcPr>
          <w:p w14:paraId="5C60E7D4" w14:textId="77777777" w:rsidR="001412FC" w:rsidRPr="001412FC" w:rsidRDefault="001412FC" w:rsidP="001412FC">
            <w:pPr>
              <w:spacing w:before="60" w:after="60" w:line="240" w:lineRule="auto"/>
              <w:rPr>
                <w:ins w:id="337" w:author="Raphael Malyankar" w:date="2025-02-15T22:54:00Z" w16du:dateUtc="2025-02-16T05:54:00Z"/>
                <w:rFonts w:eastAsia="Times New Roman" w:cs="Arial"/>
                <w:sz w:val="18"/>
                <w:szCs w:val="18"/>
                <w:lang w:val="en-GB"/>
              </w:rPr>
            </w:pPr>
            <w:ins w:id="338" w:author="Raphael Malyankar" w:date="2025-02-15T22:54:00Z" w16du:dateUtc="2025-02-16T05:54:00Z">
              <w:r w:rsidRPr="001412FC">
                <w:rPr>
                  <w:rFonts w:eastAsia="Times New Roman" w:cs="Arial"/>
                  <w:sz w:val="18"/>
                  <w:szCs w:val="18"/>
                  <w:lang w:val="en-GB"/>
                </w:rPr>
                <w:t xml:space="preserve">(DATEND) </w:t>
              </w:r>
            </w:ins>
          </w:p>
        </w:tc>
        <w:tc>
          <w:tcPr>
            <w:tcW w:w="2610" w:type="dxa"/>
            <w:gridSpan w:val="3"/>
            <w:shd w:val="clear" w:color="auto" w:fill="auto"/>
          </w:tcPr>
          <w:p w14:paraId="0CAA98B2" w14:textId="77777777" w:rsidR="001412FC" w:rsidRPr="001412FC" w:rsidRDefault="001412FC" w:rsidP="001412FC">
            <w:pPr>
              <w:autoSpaceDE w:val="0"/>
              <w:autoSpaceDN w:val="0"/>
              <w:adjustRightInd w:val="0"/>
              <w:spacing w:before="60" w:after="60" w:line="240" w:lineRule="auto"/>
              <w:ind w:left="284" w:hanging="210"/>
              <w:rPr>
                <w:ins w:id="339" w:author="Raphael Malyankar" w:date="2025-02-15T22:54:00Z" w16du:dateUtc="2025-02-16T05:54:00Z"/>
                <w:rFonts w:eastAsia="Times New Roman" w:cs="Arial"/>
                <w:sz w:val="18"/>
                <w:szCs w:val="18"/>
                <w:lang w:val="en-GB"/>
              </w:rPr>
            </w:pPr>
          </w:p>
        </w:tc>
        <w:tc>
          <w:tcPr>
            <w:tcW w:w="776" w:type="dxa"/>
            <w:shd w:val="clear" w:color="auto" w:fill="auto"/>
          </w:tcPr>
          <w:p w14:paraId="07B08EA1" w14:textId="77777777" w:rsidR="001412FC" w:rsidRPr="001412FC" w:rsidRDefault="001412FC" w:rsidP="001412FC">
            <w:pPr>
              <w:spacing w:before="60" w:after="60" w:line="240" w:lineRule="auto"/>
              <w:rPr>
                <w:ins w:id="340" w:author="Raphael Malyankar" w:date="2025-02-15T22:54:00Z" w16du:dateUtc="2025-02-16T05:54:00Z"/>
                <w:rFonts w:eastAsia="Times New Roman" w:cs="Arial"/>
                <w:sz w:val="18"/>
                <w:szCs w:val="18"/>
                <w:lang w:val="en-GB"/>
              </w:rPr>
            </w:pPr>
            <w:ins w:id="341" w:author="Raphael Malyankar" w:date="2025-02-15T22:54:00Z" w16du:dateUtc="2025-02-16T05:54:00Z">
              <w:r w:rsidRPr="001412FC">
                <w:rPr>
                  <w:rFonts w:eastAsia="Times New Roman" w:cs="Arial"/>
                  <w:sz w:val="18"/>
                  <w:szCs w:val="18"/>
                  <w:lang w:val="en-GB"/>
                </w:rPr>
                <w:t>(S) TD</w:t>
              </w:r>
            </w:ins>
          </w:p>
        </w:tc>
        <w:tc>
          <w:tcPr>
            <w:tcW w:w="1384" w:type="dxa"/>
            <w:shd w:val="clear" w:color="auto" w:fill="auto"/>
          </w:tcPr>
          <w:p w14:paraId="1B5C5F2D" w14:textId="4D7FAACB" w:rsidR="001412FC" w:rsidRPr="001412FC" w:rsidRDefault="001412FC" w:rsidP="001412FC">
            <w:pPr>
              <w:spacing w:before="60" w:after="60" w:line="240" w:lineRule="auto"/>
              <w:rPr>
                <w:ins w:id="342" w:author="Raphael Malyankar" w:date="2025-02-15T22:54:00Z" w16du:dateUtc="2025-02-16T05:54:00Z"/>
                <w:rFonts w:eastAsia="Times New Roman" w:cs="Arial"/>
                <w:sz w:val="18"/>
                <w:szCs w:val="18"/>
                <w:lang w:val="en-GB"/>
              </w:rPr>
            </w:pPr>
            <w:ins w:id="343" w:author="Raphael Malyankar" w:date="2025-02-15T22:54:00Z" w16du:dateUtc="2025-02-16T05:54:00Z">
              <w:r w:rsidRPr="001412FC">
                <w:rPr>
                  <w:rFonts w:eastAsia="Times New Roman" w:cs="Arial"/>
                  <w:sz w:val="18"/>
                  <w:szCs w:val="18"/>
                  <w:lang w:val="en-GB"/>
                </w:rPr>
                <w:t>0,1</w:t>
              </w:r>
            </w:ins>
          </w:p>
        </w:tc>
      </w:tr>
      <w:tr w:rsidR="001412FC" w:rsidRPr="001412FC" w14:paraId="6EE6D2BD" w14:textId="77777777" w:rsidTr="00B677E4">
        <w:trPr>
          <w:trHeight w:val="20"/>
          <w:ins w:id="344" w:author="Raphael Malyankar" w:date="2025-02-15T22:54:00Z"/>
        </w:trPr>
        <w:tc>
          <w:tcPr>
            <w:tcW w:w="3693" w:type="dxa"/>
            <w:gridSpan w:val="3"/>
            <w:shd w:val="clear" w:color="auto" w:fill="auto"/>
          </w:tcPr>
          <w:p w14:paraId="664C8A8D" w14:textId="77777777" w:rsidR="001412FC" w:rsidRPr="001412FC" w:rsidRDefault="001412FC" w:rsidP="001412FC">
            <w:pPr>
              <w:spacing w:before="60" w:after="60" w:line="240" w:lineRule="auto"/>
              <w:rPr>
                <w:ins w:id="345" w:author="Raphael Malyankar" w:date="2025-02-15T22:54:00Z" w16du:dateUtc="2025-02-16T05:54:00Z"/>
                <w:rFonts w:eastAsia="Times New Roman" w:cs="Arial"/>
                <w:sz w:val="18"/>
                <w:szCs w:val="18"/>
                <w:lang w:val="en-GB"/>
              </w:rPr>
            </w:pPr>
            <w:ins w:id="346" w:author="Raphael Malyankar" w:date="2025-02-15T22:54:00Z" w16du:dateUtc="2025-02-16T05:54:00Z">
              <w:r w:rsidRPr="001412FC">
                <w:rPr>
                  <w:rFonts w:eastAsia="Times New Roman" w:cs="Arial"/>
                  <w:sz w:val="18"/>
                  <w:szCs w:val="18"/>
                  <w:lang w:val="en-GB"/>
                </w:rPr>
                <w:t xml:space="preserve">     date start</w:t>
              </w:r>
            </w:ins>
          </w:p>
        </w:tc>
        <w:tc>
          <w:tcPr>
            <w:tcW w:w="1545" w:type="dxa"/>
            <w:gridSpan w:val="2"/>
            <w:shd w:val="clear" w:color="auto" w:fill="auto"/>
          </w:tcPr>
          <w:p w14:paraId="216C283A" w14:textId="77777777" w:rsidR="001412FC" w:rsidRPr="001412FC" w:rsidRDefault="001412FC" w:rsidP="001412FC">
            <w:pPr>
              <w:spacing w:before="60" w:after="60" w:line="240" w:lineRule="auto"/>
              <w:rPr>
                <w:ins w:id="347" w:author="Raphael Malyankar" w:date="2025-02-15T22:54:00Z" w16du:dateUtc="2025-02-16T05:54:00Z"/>
                <w:rFonts w:eastAsia="Times New Roman" w:cs="Arial"/>
                <w:sz w:val="18"/>
                <w:szCs w:val="18"/>
                <w:lang w:val="en-GB"/>
              </w:rPr>
            </w:pPr>
            <w:ins w:id="348" w:author="Raphael Malyankar" w:date="2025-02-15T22:54:00Z" w16du:dateUtc="2025-02-16T05:54:00Z">
              <w:r w:rsidRPr="001412FC">
                <w:rPr>
                  <w:rFonts w:eastAsia="Times New Roman" w:cs="Arial"/>
                  <w:sz w:val="18"/>
                  <w:szCs w:val="18"/>
                  <w:lang w:val="en-GB"/>
                </w:rPr>
                <w:t>(DATSTA)</w:t>
              </w:r>
            </w:ins>
          </w:p>
        </w:tc>
        <w:tc>
          <w:tcPr>
            <w:tcW w:w="2610" w:type="dxa"/>
            <w:gridSpan w:val="3"/>
            <w:shd w:val="clear" w:color="auto" w:fill="auto"/>
          </w:tcPr>
          <w:p w14:paraId="4D500D37" w14:textId="77777777" w:rsidR="001412FC" w:rsidRPr="001412FC" w:rsidRDefault="001412FC" w:rsidP="001412FC">
            <w:pPr>
              <w:autoSpaceDE w:val="0"/>
              <w:autoSpaceDN w:val="0"/>
              <w:adjustRightInd w:val="0"/>
              <w:spacing w:before="60" w:after="60" w:line="240" w:lineRule="auto"/>
              <w:ind w:left="375" w:hanging="301"/>
              <w:rPr>
                <w:ins w:id="349" w:author="Raphael Malyankar" w:date="2025-02-15T22:54:00Z" w16du:dateUtc="2025-02-16T05:54:00Z"/>
                <w:rFonts w:eastAsia="Times New Roman" w:cs="Arial"/>
                <w:sz w:val="18"/>
                <w:szCs w:val="18"/>
                <w:lang w:val="en-GB"/>
              </w:rPr>
            </w:pPr>
          </w:p>
        </w:tc>
        <w:tc>
          <w:tcPr>
            <w:tcW w:w="776" w:type="dxa"/>
            <w:shd w:val="clear" w:color="auto" w:fill="auto"/>
          </w:tcPr>
          <w:p w14:paraId="1317D026" w14:textId="77777777" w:rsidR="001412FC" w:rsidRPr="001412FC" w:rsidRDefault="001412FC" w:rsidP="001412FC">
            <w:pPr>
              <w:spacing w:before="60" w:after="60" w:line="240" w:lineRule="auto"/>
              <w:rPr>
                <w:ins w:id="350" w:author="Raphael Malyankar" w:date="2025-02-15T22:54:00Z" w16du:dateUtc="2025-02-16T05:54:00Z"/>
                <w:rFonts w:eastAsia="Times New Roman" w:cs="Arial"/>
                <w:sz w:val="18"/>
                <w:szCs w:val="18"/>
                <w:lang w:val="en-GB"/>
              </w:rPr>
            </w:pPr>
            <w:ins w:id="351" w:author="Raphael Malyankar" w:date="2025-02-15T22:54:00Z" w16du:dateUtc="2025-02-16T05:54:00Z">
              <w:r w:rsidRPr="001412FC">
                <w:rPr>
                  <w:rFonts w:eastAsia="Times New Roman" w:cs="Arial"/>
                  <w:sz w:val="18"/>
                  <w:szCs w:val="18"/>
                  <w:lang w:val="en-GB"/>
                </w:rPr>
                <w:t>(S) TD</w:t>
              </w:r>
            </w:ins>
          </w:p>
        </w:tc>
        <w:tc>
          <w:tcPr>
            <w:tcW w:w="1384" w:type="dxa"/>
            <w:shd w:val="clear" w:color="auto" w:fill="auto"/>
          </w:tcPr>
          <w:p w14:paraId="1398FB21" w14:textId="106AA8AD" w:rsidR="001412FC" w:rsidRPr="001412FC" w:rsidRDefault="001412FC" w:rsidP="001412FC">
            <w:pPr>
              <w:spacing w:before="60" w:after="60" w:line="240" w:lineRule="auto"/>
              <w:rPr>
                <w:ins w:id="352" w:author="Raphael Malyankar" w:date="2025-02-15T22:54:00Z" w16du:dateUtc="2025-02-16T05:54:00Z"/>
                <w:rFonts w:eastAsia="Times New Roman" w:cs="Arial"/>
                <w:sz w:val="18"/>
                <w:szCs w:val="18"/>
                <w:lang w:val="en-GB"/>
              </w:rPr>
            </w:pPr>
            <w:ins w:id="353" w:author="Raphael Malyankar" w:date="2025-02-15T22:54:00Z" w16du:dateUtc="2025-02-16T05:54:00Z">
              <w:r w:rsidRPr="001412FC">
                <w:rPr>
                  <w:rFonts w:eastAsia="Times New Roman" w:cs="Arial"/>
                  <w:sz w:val="18"/>
                  <w:szCs w:val="18"/>
                  <w:lang w:val="en-GB"/>
                </w:rPr>
                <w:t>0,1</w:t>
              </w:r>
            </w:ins>
          </w:p>
        </w:tc>
      </w:tr>
      <w:tr w:rsidR="001412FC" w:rsidRPr="001412FC" w14:paraId="3A950BAF" w14:textId="77777777" w:rsidTr="00B677E4">
        <w:trPr>
          <w:trHeight w:val="20"/>
          <w:ins w:id="354" w:author="Raphael Malyankar" w:date="2025-02-15T22:54:00Z"/>
        </w:trPr>
        <w:tc>
          <w:tcPr>
            <w:tcW w:w="3693" w:type="dxa"/>
            <w:gridSpan w:val="3"/>
            <w:shd w:val="clear" w:color="auto" w:fill="auto"/>
          </w:tcPr>
          <w:p w14:paraId="282F8DE1" w14:textId="77777777" w:rsidR="001412FC" w:rsidRPr="001412FC" w:rsidRDefault="001412FC" w:rsidP="001412FC">
            <w:pPr>
              <w:spacing w:before="60" w:after="60" w:line="240" w:lineRule="auto"/>
              <w:rPr>
                <w:ins w:id="355" w:author="Raphael Malyankar" w:date="2025-02-15T22:54:00Z" w16du:dateUtc="2025-02-16T05:54:00Z"/>
                <w:rFonts w:eastAsia="Times New Roman" w:cs="Arial"/>
                <w:sz w:val="18"/>
                <w:szCs w:val="18"/>
                <w:lang w:val="en-GB"/>
              </w:rPr>
            </w:pPr>
            <w:ins w:id="356" w:author="Raphael Malyankar" w:date="2025-02-15T22:54:00Z" w16du:dateUtc="2025-02-16T05:54:00Z">
              <w:r w:rsidRPr="001412FC">
                <w:rPr>
                  <w:rFonts w:eastAsia="Times New Roman" w:cs="Arial"/>
                  <w:sz w:val="18"/>
                  <w:szCs w:val="18"/>
                  <w:lang w:val="en-GB"/>
                </w:rPr>
                <w:t>information</w:t>
              </w:r>
            </w:ins>
          </w:p>
        </w:tc>
        <w:tc>
          <w:tcPr>
            <w:tcW w:w="1545" w:type="dxa"/>
            <w:gridSpan w:val="2"/>
            <w:shd w:val="clear" w:color="auto" w:fill="auto"/>
          </w:tcPr>
          <w:p w14:paraId="4362B5E6" w14:textId="77777777" w:rsidR="001412FC" w:rsidRPr="001412FC" w:rsidRDefault="001412FC" w:rsidP="001412FC">
            <w:pPr>
              <w:spacing w:before="60" w:after="60" w:line="240" w:lineRule="auto"/>
              <w:rPr>
                <w:ins w:id="357" w:author="Raphael Malyankar" w:date="2025-02-15T22:54:00Z" w16du:dateUtc="2025-02-16T05:54:00Z"/>
                <w:rFonts w:eastAsia="Times New Roman" w:cs="Arial"/>
                <w:sz w:val="18"/>
                <w:szCs w:val="18"/>
                <w:lang w:val="en-GB"/>
              </w:rPr>
            </w:pPr>
          </w:p>
        </w:tc>
        <w:tc>
          <w:tcPr>
            <w:tcW w:w="2610" w:type="dxa"/>
            <w:gridSpan w:val="3"/>
            <w:shd w:val="clear" w:color="auto" w:fill="auto"/>
          </w:tcPr>
          <w:p w14:paraId="3CE90522" w14:textId="77777777" w:rsidR="001412FC" w:rsidRPr="001412FC" w:rsidRDefault="001412FC" w:rsidP="001412FC">
            <w:pPr>
              <w:autoSpaceDE w:val="0"/>
              <w:autoSpaceDN w:val="0"/>
              <w:adjustRightInd w:val="0"/>
              <w:spacing w:before="60" w:after="60" w:line="240" w:lineRule="auto"/>
              <w:ind w:left="375" w:hanging="301"/>
              <w:rPr>
                <w:ins w:id="358" w:author="Raphael Malyankar" w:date="2025-02-15T22:54:00Z" w16du:dateUtc="2025-02-16T05:54:00Z"/>
                <w:rFonts w:eastAsia="Times New Roman" w:cs="Arial"/>
                <w:strike/>
                <w:sz w:val="18"/>
                <w:szCs w:val="18"/>
                <w:lang w:val="en-GB"/>
              </w:rPr>
            </w:pPr>
            <w:ins w:id="359" w:author="Raphael Malyankar" w:date="2025-02-15T22:54:00Z" w16du:dateUtc="2025-02-16T05:54:00Z">
              <w:r w:rsidRPr="001412FC">
                <w:rPr>
                  <w:rFonts w:eastAsia="Times New Roman" w:cs="Arial"/>
                  <w:sz w:val="18"/>
                  <w:szCs w:val="18"/>
                  <w:lang w:val="en-GB"/>
                </w:rPr>
                <w:t>See clause 2.4.6</w:t>
              </w:r>
            </w:ins>
          </w:p>
        </w:tc>
        <w:tc>
          <w:tcPr>
            <w:tcW w:w="776" w:type="dxa"/>
            <w:shd w:val="clear" w:color="auto" w:fill="auto"/>
          </w:tcPr>
          <w:p w14:paraId="5276B541" w14:textId="77777777" w:rsidR="001412FC" w:rsidRPr="001412FC" w:rsidRDefault="001412FC" w:rsidP="001412FC">
            <w:pPr>
              <w:spacing w:before="60" w:after="60" w:line="240" w:lineRule="auto"/>
              <w:rPr>
                <w:ins w:id="360" w:author="Raphael Malyankar" w:date="2025-02-15T22:54:00Z" w16du:dateUtc="2025-02-16T05:54:00Z"/>
                <w:rFonts w:eastAsia="Times New Roman" w:cs="Arial"/>
                <w:sz w:val="18"/>
                <w:szCs w:val="18"/>
                <w:lang w:val="en-GB"/>
              </w:rPr>
            </w:pPr>
            <w:ins w:id="361" w:author="Raphael Malyankar" w:date="2025-02-15T22:54:00Z" w16du:dateUtc="2025-02-16T05:54:00Z">
              <w:r w:rsidRPr="001412FC">
                <w:rPr>
                  <w:rFonts w:eastAsia="Times New Roman" w:cs="Arial"/>
                  <w:sz w:val="18"/>
                  <w:szCs w:val="18"/>
                  <w:lang w:val="en-GB"/>
                </w:rPr>
                <w:t>C</w:t>
              </w:r>
            </w:ins>
          </w:p>
        </w:tc>
        <w:tc>
          <w:tcPr>
            <w:tcW w:w="1384" w:type="dxa"/>
            <w:shd w:val="clear" w:color="auto" w:fill="auto"/>
          </w:tcPr>
          <w:p w14:paraId="2F145887" w14:textId="77777777" w:rsidR="001412FC" w:rsidRPr="001412FC" w:rsidRDefault="001412FC" w:rsidP="001412FC">
            <w:pPr>
              <w:spacing w:before="60" w:after="60" w:line="240" w:lineRule="auto"/>
              <w:rPr>
                <w:ins w:id="362" w:author="Raphael Malyankar" w:date="2025-02-15T22:54:00Z" w16du:dateUtc="2025-02-16T05:54:00Z"/>
                <w:rFonts w:eastAsia="Times New Roman" w:cs="Arial"/>
                <w:sz w:val="18"/>
                <w:szCs w:val="18"/>
                <w:lang w:val="en-GB"/>
              </w:rPr>
            </w:pPr>
            <w:ins w:id="363" w:author="Raphael Malyankar" w:date="2025-02-15T22:54:00Z" w16du:dateUtc="2025-02-16T05:54:00Z">
              <w:r w:rsidRPr="001412FC">
                <w:rPr>
                  <w:rFonts w:eastAsia="Times New Roman" w:cs="Arial"/>
                  <w:sz w:val="18"/>
                  <w:szCs w:val="18"/>
                  <w:lang w:val="en-GB"/>
                </w:rPr>
                <w:t>0,*</w:t>
              </w:r>
            </w:ins>
          </w:p>
        </w:tc>
      </w:tr>
      <w:tr w:rsidR="001412FC" w:rsidRPr="001412FC" w14:paraId="4CCE0757" w14:textId="77777777" w:rsidTr="00B677E4">
        <w:trPr>
          <w:trHeight w:val="20"/>
          <w:ins w:id="364" w:author="Raphael Malyankar" w:date="2025-02-15T22:54:00Z"/>
        </w:trPr>
        <w:tc>
          <w:tcPr>
            <w:tcW w:w="3693" w:type="dxa"/>
            <w:gridSpan w:val="3"/>
            <w:shd w:val="clear" w:color="auto" w:fill="auto"/>
          </w:tcPr>
          <w:p w14:paraId="02EE0DD9" w14:textId="77777777" w:rsidR="001412FC" w:rsidRPr="001412FC" w:rsidRDefault="001412FC" w:rsidP="001412FC">
            <w:pPr>
              <w:spacing w:before="60" w:after="60" w:line="240" w:lineRule="auto"/>
              <w:rPr>
                <w:ins w:id="365" w:author="Raphael Malyankar" w:date="2025-02-15T22:54:00Z" w16du:dateUtc="2025-02-16T05:54:00Z"/>
                <w:rFonts w:eastAsia="Times New Roman" w:cs="Arial"/>
                <w:sz w:val="18"/>
                <w:szCs w:val="18"/>
                <w:lang w:val="en-GB"/>
              </w:rPr>
            </w:pPr>
            <w:ins w:id="366" w:author="Raphael Malyankar" w:date="2025-02-15T22:54:00Z" w16du:dateUtc="2025-02-16T05:54:00Z">
              <w:r w:rsidRPr="001412FC">
                <w:rPr>
                  <w:rFonts w:eastAsia="Times New Roman" w:cs="Arial"/>
                  <w:sz w:val="18"/>
                  <w:szCs w:val="18"/>
                  <w:lang w:val="en-GB"/>
                </w:rPr>
                <w:t xml:space="preserve">     file locator</w:t>
              </w:r>
            </w:ins>
          </w:p>
        </w:tc>
        <w:tc>
          <w:tcPr>
            <w:tcW w:w="1545" w:type="dxa"/>
            <w:gridSpan w:val="2"/>
            <w:shd w:val="clear" w:color="auto" w:fill="auto"/>
          </w:tcPr>
          <w:p w14:paraId="0195E613" w14:textId="77777777" w:rsidR="001412FC" w:rsidRPr="001412FC" w:rsidRDefault="001412FC" w:rsidP="001412FC">
            <w:pPr>
              <w:spacing w:before="60" w:after="60" w:line="240" w:lineRule="auto"/>
              <w:rPr>
                <w:ins w:id="367" w:author="Raphael Malyankar" w:date="2025-02-15T22:54:00Z" w16du:dateUtc="2025-02-16T05:54:00Z"/>
                <w:rFonts w:eastAsia="Times New Roman" w:cs="Arial"/>
                <w:sz w:val="18"/>
                <w:szCs w:val="18"/>
                <w:lang w:val="en-GB"/>
              </w:rPr>
            </w:pPr>
          </w:p>
        </w:tc>
        <w:tc>
          <w:tcPr>
            <w:tcW w:w="2610" w:type="dxa"/>
            <w:gridSpan w:val="3"/>
            <w:shd w:val="clear" w:color="auto" w:fill="auto"/>
          </w:tcPr>
          <w:p w14:paraId="6EA808C5" w14:textId="77777777" w:rsidR="001412FC" w:rsidRPr="001412FC" w:rsidRDefault="001412FC" w:rsidP="001412FC">
            <w:pPr>
              <w:autoSpaceDE w:val="0"/>
              <w:autoSpaceDN w:val="0"/>
              <w:adjustRightInd w:val="0"/>
              <w:spacing w:before="60" w:after="60" w:line="240" w:lineRule="auto"/>
              <w:ind w:left="375" w:hanging="301"/>
              <w:rPr>
                <w:ins w:id="368" w:author="Raphael Malyankar" w:date="2025-02-15T22:54:00Z" w16du:dateUtc="2025-02-16T05:54:00Z"/>
                <w:rFonts w:eastAsia="Times New Roman" w:cs="Arial"/>
                <w:strike/>
                <w:sz w:val="18"/>
                <w:szCs w:val="18"/>
                <w:lang w:val="en-GB"/>
              </w:rPr>
            </w:pPr>
          </w:p>
        </w:tc>
        <w:tc>
          <w:tcPr>
            <w:tcW w:w="776" w:type="dxa"/>
            <w:shd w:val="clear" w:color="auto" w:fill="auto"/>
          </w:tcPr>
          <w:p w14:paraId="3F65624D" w14:textId="77777777" w:rsidR="001412FC" w:rsidRPr="001412FC" w:rsidRDefault="001412FC" w:rsidP="001412FC">
            <w:pPr>
              <w:spacing w:before="60" w:after="60" w:line="240" w:lineRule="auto"/>
              <w:rPr>
                <w:ins w:id="369" w:author="Raphael Malyankar" w:date="2025-02-15T22:54:00Z" w16du:dateUtc="2025-02-16T05:54:00Z"/>
                <w:rFonts w:eastAsia="Times New Roman" w:cs="Arial"/>
                <w:sz w:val="18"/>
                <w:szCs w:val="18"/>
                <w:lang w:val="en-GB"/>
              </w:rPr>
            </w:pPr>
            <w:ins w:id="370" w:author="Raphael Malyankar" w:date="2025-02-15T22:54:00Z" w16du:dateUtc="2025-02-16T05:54:00Z">
              <w:r w:rsidRPr="001412FC">
                <w:rPr>
                  <w:rFonts w:eastAsia="Times New Roman" w:cs="Arial"/>
                  <w:sz w:val="18"/>
                  <w:szCs w:val="18"/>
                  <w:lang w:val="en-GB"/>
                </w:rPr>
                <w:t>(S) TE</w:t>
              </w:r>
            </w:ins>
          </w:p>
        </w:tc>
        <w:tc>
          <w:tcPr>
            <w:tcW w:w="1384" w:type="dxa"/>
            <w:shd w:val="clear" w:color="auto" w:fill="auto"/>
          </w:tcPr>
          <w:p w14:paraId="2F78EAA2" w14:textId="77777777" w:rsidR="001412FC" w:rsidRPr="001412FC" w:rsidRDefault="001412FC" w:rsidP="001412FC">
            <w:pPr>
              <w:spacing w:before="60" w:after="60" w:line="240" w:lineRule="auto"/>
              <w:rPr>
                <w:ins w:id="371" w:author="Raphael Malyankar" w:date="2025-02-15T22:54:00Z" w16du:dateUtc="2025-02-16T05:54:00Z"/>
                <w:rFonts w:eastAsia="Times New Roman" w:cs="Arial"/>
                <w:sz w:val="18"/>
                <w:szCs w:val="18"/>
                <w:lang w:val="en-GB"/>
              </w:rPr>
            </w:pPr>
            <w:ins w:id="372" w:author="Raphael Malyankar" w:date="2025-02-15T22:54:00Z" w16du:dateUtc="2025-02-16T05:54:00Z">
              <w:r w:rsidRPr="001412FC">
                <w:rPr>
                  <w:rFonts w:eastAsia="Times New Roman" w:cs="Arial"/>
                  <w:sz w:val="18"/>
                  <w:szCs w:val="18"/>
                  <w:lang w:val="en-GB"/>
                </w:rPr>
                <w:t>0,1</w:t>
              </w:r>
            </w:ins>
          </w:p>
        </w:tc>
      </w:tr>
      <w:tr w:rsidR="001412FC" w:rsidRPr="001412FC" w14:paraId="2BC9AD0C" w14:textId="77777777" w:rsidTr="00B677E4">
        <w:trPr>
          <w:trHeight w:val="20"/>
          <w:ins w:id="373" w:author="Raphael Malyankar" w:date="2025-02-15T22:54:00Z"/>
        </w:trPr>
        <w:tc>
          <w:tcPr>
            <w:tcW w:w="3693" w:type="dxa"/>
            <w:gridSpan w:val="3"/>
            <w:shd w:val="clear" w:color="auto" w:fill="auto"/>
          </w:tcPr>
          <w:p w14:paraId="16FC812E" w14:textId="77777777" w:rsidR="001412FC" w:rsidRPr="001412FC" w:rsidRDefault="001412FC" w:rsidP="001412FC">
            <w:pPr>
              <w:spacing w:before="60" w:after="60" w:line="240" w:lineRule="auto"/>
              <w:rPr>
                <w:ins w:id="374" w:author="Raphael Malyankar" w:date="2025-02-15T22:54:00Z" w16du:dateUtc="2025-02-16T05:54:00Z"/>
                <w:rFonts w:eastAsia="Times New Roman" w:cs="Arial"/>
                <w:sz w:val="18"/>
                <w:szCs w:val="18"/>
                <w:lang w:val="en-GB"/>
              </w:rPr>
            </w:pPr>
            <w:ins w:id="375" w:author="Raphael Malyankar" w:date="2025-02-15T22:54:00Z" w16du:dateUtc="2025-02-16T05:54:00Z">
              <w:r w:rsidRPr="001412FC">
                <w:rPr>
                  <w:rFonts w:eastAsia="Times New Roman" w:cs="Arial"/>
                  <w:sz w:val="18"/>
                  <w:szCs w:val="18"/>
                  <w:lang w:val="en-GB"/>
                </w:rPr>
                <w:lastRenderedPageBreak/>
                <w:t xml:space="preserve">     file reference</w:t>
              </w:r>
            </w:ins>
          </w:p>
        </w:tc>
        <w:tc>
          <w:tcPr>
            <w:tcW w:w="1545" w:type="dxa"/>
            <w:gridSpan w:val="2"/>
            <w:shd w:val="clear" w:color="auto" w:fill="auto"/>
          </w:tcPr>
          <w:p w14:paraId="6FF47CC0" w14:textId="77777777" w:rsidR="001412FC" w:rsidRPr="001412FC" w:rsidRDefault="001412FC" w:rsidP="001412FC">
            <w:pPr>
              <w:spacing w:before="60" w:after="60" w:line="240" w:lineRule="auto"/>
              <w:rPr>
                <w:ins w:id="376" w:author="Raphael Malyankar" w:date="2025-02-15T22:54:00Z" w16du:dateUtc="2025-02-16T05:54:00Z"/>
                <w:rFonts w:eastAsia="Times New Roman" w:cs="Arial"/>
                <w:sz w:val="18"/>
                <w:szCs w:val="18"/>
                <w:lang w:val="en-GB"/>
              </w:rPr>
            </w:pPr>
            <w:ins w:id="377" w:author="Raphael Malyankar" w:date="2025-02-15T22:54:00Z" w16du:dateUtc="2025-02-16T05:54:00Z">
              <w:r w:rsidRPr="001412FC">
                <w:rPr>
                  <w:rFonts w:eastAsia="Times New Roman" w:cs="Arial"/>
                  <w:i/>
                  <w:sz w:val="18"/>
                  <w:szCs w:val="18"/>
                  <w:lang w:val="en-GB"/>
                </w:rPr>
                <w:t>(TXTDSC) (NTXTDS)</w:t>
              </w:r>
            </w:ins>
          </w:p>
        </w:tc>
        <w:tc>
          <w:tcPr>
            <w:tcW w:w="2610" w:type="dxa"/>
            <w:gridSpan w:val="3"/>
            <w:shd w:val="clear" w:color="auto" w:fill="auto"/>
          </w:tcPr>
          <w:p w14:paraId="1162D70D" w14:textId="77777777" w:rsidR="001412FC" w:rsidRPr="001412FC" w:rsidRDefault="001412FC" w:rsidP="001412FC">
            <w:pPr>
              <w:autoSpaceDE w:val="0"/>
              <w:autoSpaceDN w:val="0"/>
              <w:adjustRightInd w:val="0"/>
              <w:spacing w:before="60" w:after="60" w:line="240" w:lineRule="auto"/>
              <w:ind w:left="375" w:hanging="301"/>
              <w:rPr>
                <w:ins w:id="378" w:author="Raphael Malyankar" w:date="2025-02-15T22:54:00Z" w16du:dateUtc="2025-02-16T05:54:00Z"/>
                <w:rFonts w:eastAsia="Times New Roman" w:cs="Arial"/>
                <w:strike/>
                <w:sz w:val="18"/>
                <w:szCs w:val="18"/>
                <w:lang w:val="en-GB"/>
              </w:rPr>
            </w:pPr>
          </w:p>
        </w:tc>
        <w:tc>
          <w:tcPr>
            <w:tcW w:w="776" w:type="dxa"/>
            <w:shd w:val="clear" w:color="auto" w:fill="auto"/>
          </w:tcPr>
          <w:p w14:paraId="17E0C699" w14:textId="77777777" w:rsidR="001412FC" w:rsidRPr="001412FC" w:rsidRDefault="001412FC" w:rsidP="001412FC">
            <w:pPr>
              <w:spacing w:before="60" w:after="60" w:line="240" w:lineRule="auto"/>
              <w:rPr>
                <w:ins w:id="379" w:author="Raphael Malyankar" w:date="2025-02-15T22:54:00Z" w16du:dateUtc="2025-02-16T05:54:00Z"/>
                <w:rFonts w:eastAsia="Times New Roman" w:cs="Arial"/>
                <w:sz w:val="18"/>
                <w:szCs w:val="18"/>
                <w:lang w:val="en-GB"/>
              </w:rPr>
            </w:pPr>
            <w:ins w:id="380" w:author="Raphael Malyankar" w:date="2025-02-15T22:54:00Z" w16du:dateUtc="2025-02-16T05:54:00Z">
              <w:r w:rsidRPr="001412FC">
                <w:rPr>
                  <w:rFonts w:eastAsia="Times New Roman" w:cs="Arial"/>
                  <w:sz w:val="18"/>
                  <w:szCs w:val="18"/>
                  <w:lang w:val="en-GB"/>
                </w:rPr>
                <w:t>(S) TE</w:t>
              </w:r>
            </w:ins>
          </w:p>
        </w:tc>
        <w:tc>
          <w:tcPr>
            <w:tcW w:w="1384" w:type="dxa"/>
            <w:shd w:val="clear" w:color="auto" w:fill="auto"/>
          </w:tcPr>
          <w:p w14:paraId="252F89E4" w14:textId="232FEEBE" w:rsidR="001412FC" w:rsidRPr="001412FC" w:rsidRDefault="001412FC" w:rsidP="001412FC">
            <w:pPr>
              <w:spacing w:before="60" w:after="60" w:line="240" w:lineRule="auto"/>
              <w:rPr>
                <w:ins w:id="381" w:author="Raphael Malyankar" w:date="2025-02-15T22:54:00Z" w16du:dateUtc="2025-02-16T05:54:00Z"/>
                <w:rFonts w:eastAsia="Times New Roman" w:cs="Arial"/>
                <w:sz w:val="18"/>
                <w:szCs w:val="18"/>
                <w:lang w:val="en-GB"/>
              </w:rPr>
            </w:pPr>
            <w:ins w:id="382" w:author="Raphael Malyankar" w:date="2025-02-15T22:54:00Z" w16du:dateUtc="2025-02-16T05:54:00Z">
              <w:r w:rsidRPr="001412FC">
                <w:rPr>
                  <w:rFonts w:eastAsia="Times New Roman" w:cs="Arial"/>
                  <w:sz w:val="18"/>
                  <w:szCs w:val="18"/>
                  <w:lang w:val="en-GB"/>
                </w:rPr>
                <w:t>0,1</w:t>
              </w:r>
            </w:ins>
          </w:p>
        </w:tc>
      </w:tr>
      <w:tr w:rsidR="001412FC" w:rsidRPr="001412FC" w14:paraId="38D5A909" w14:textId="77777777" w:rsidTr="00B677E4">
        <w:trPr>
          <w:trHeight w:val="20"/>
          <w:ins w:id="383" w:author="Raphael Malyankar" w:date="2025-02-15T22:54:00Z"/>
        </w:trPr>
        <w:tc>
          <w:tcPr>
            <w:tcW w:w="3693" w:type="dxa"/>
            <w:gridSpan w:val="3"/>
            <w:shd w:val="clear" w:color="auto" w:fill="auto"/>
          </w:tcPr>
          <w:p w14:paraId="73006831" w14:textId="77777777" w:rsidR="001412FC" w:rsidRPr="001412FC" w:rsidRDefault="001412FC" w:rsidP="001412FC">
            <w:pPr>
              <w:spacing w:before="60" w:after="60" w:line="240" w:lineRule="auto"/>
              <w:rPr>
                <w:ins w:id="384" w:author="Raphael Malyankar" w:date="2025-02-15T22:54:00Z" w16du:dateUtc="2025-02-16T05:54:00Z"/>
                <w:rFonts w:eastAsia="Times New Roman" w:cs="Arial"/>
                <w:sz w:val="18"/>
                <w:szCs w:val="18"/>
                <w:lang w:val="en-GB"/>
              </w:rPr>
            </w:pPr>
            <w:ins w:id="385" w:author="Raphael Malyankar" w:date="2025-02-15T22:54:00Z" w16du:dateUtc="2025-02-16T05:54:00Z">
              <w:r w:rsidRPr="001412FC">
                <w:rPr>
                  <w:rFonts w:eastAsia="Times New Roman" w:cs="Arial"/>
                  <w:sz w:val="18"/>
                  <w:szCs w:val="18"/>
                  <w:lang w:val="en-GB"/>
                </w:rPr>
                <w:t xml:space="preserve">     headline</w:t>
              </w:r>
            </w:ins>
          </w:p>
        </w:tc>
        <w:tc>
          <w:tcPr>
            <w:tcW w:w="1545" w:type="dxa"/>
            <w:gridSpan w:val="2"/>
            <w:shd w:val="clear" w:color="auto" w:fill="auto"/>
          </w:tcPr>
          <w:p w14:paraId="71AA20E6" w14:textId="77777777" w:rsidR="001412FC" w:rsidRPr="001412FC" w:rsidRDefault="001412FC" w:rsidP="001412FC">
            <w:pPr>
              <w:spacing w:before="60" w:after="60" w:line="240" w:lineRule="auto"/>
              <w:rPr>
                <w:ins w:id="386" w:author="Raphael Malyankar" w:date="2025-02-15T22:54:00Z" w16du:dateUtc="2025-02-16T05:54:00Z"/>
                <w:rFonts w:eastAsia="Times New Roman" w:cs="Arial"/>
                <w:sz w:val="18"/>
                <w:szCs w:val="18"/>
                <w:lang w:val="en-GB"/>
              </w:rPr>
            </w:pPr>
          </w:p>
        </w:tc>
        <w:tc>
          <w:tcPr>
            <w:tcW w:w="2610" w:type="dxa"/>
            <w:gridSpan w:val="3"/>
            <w:shd w:val="clear" w:color="auto" w:fill="auto"/>
          </w:tcPr>
          <w:p w14:paraId="26BD168F" w14:textId="77777777" w:rsidR="001412FC" w:rsidRPr="001412FC" w:rsidRDefault="001412FC" w:rsidP="001412FC">
            <w:pPr>
              <w:autoSpaceDE w:val="0"/>
              <w:autoSpaceDN w:val="0"/>
              <w:adjustRightInd w:val="0"/>
              <w:spacing w:before="60" w:after="60" w:line="240" w:lineRule="auto"/>
              <w:ind w:left="375" w:hanging="301"/>
              <w:rPr>
                <w:ins w:id="387" w:author="Raphael Malyankar" w:date="2025-02-15T22:54:00Z" w16du:dateUtc="2025-02-16T05:54:00Z"/>
                <w:rFonts w:eastAsia="Times New Roman" w:cs="Arial"/>
                <w:strike/>
                <w:sz w:val="18"/>
                <w:szCs w:val="18"/>
                <w:lang w:val="en-GB"/>
              </w:rPr>
            </w:pPr>
          </w:p>
        </w:tc>
        <w:tc>
          <w:tcPr>
            <w:tcW w:w="776" w:type="dxa"/>
            <w:shd w:val="clear" w:color="auto" w:fill="auto"/>
          </w:tcPr>
          <w:p w14:paraId="3F17414B" w14:textId="77777777" w:rsidR="001412FC" w:rsidRPr="001412FC" w:rsidRDefault="001412FC" w:rsidP="001412FC">
            <w:pPr>
              <w:spacing w:before="60" w:after="60" w:line="240" w:lineRule="auto"/>
              <w:rPr>
                <w:ins w:id="388" w:author="Raphael Malyankar" w:date="2025-02-15T22:54:00Z" w16du:dateUtc="2025-02-16T05:54:00Z"/>
                <w:rFonts w:eastAsia="Times New Roman" w:cs="Arial"/>
                <w:sz w:val="18"/>
                <w:szCs w:val="18"/>
                <w:lang w:val="en-GB"/>
              </w:rPr>
            </w:pPr>
            <w:ins w:id="389" w:author="Raphael Malyankar" w:date="2025-02-15T22:54:00Z" w16du:dateUtc="2025-02-16T05:54:00Z">
              <w:r w:rsidRPr="001412FC">
                <w:rPr>
                  <w:rFonts w:eastAsia="Times New Roman" w:cs="Arial"/>
                  <w:sz w:val="18"/>
                  <w:szCs w:val="18"/>
                  <w:lang w:val="en-GB"/>
                </w:rPr>
                <w:t>(S) TE</w:t>
              </w:r>
            </w:ins>
          </w:p>
        </w:tc>
        <w:tc>
          <w:tcPr>
            <w:tcW w:w="1384" w:type="dxa"/>
            <w:shd w:val="clear" w:color="auto" w:fill="auto"/>
          </w:tcPr>
          <w:p w14:paraId="7A30AFD0" w14:textId="77777777" w:rsidR="001412FC" w:rsidRPr="001412FC" w:rsidRDefault="001412FC" w:rsidP="001412FC">
            <w:pPr>
              <w:spacing w:before="60" w:after="60" w:line="240" w:lineRule="auto"/>
              <w:rPr>
                <w:ins w:id="390" w:author="Raphael Malyankar" w:date="2025-02-15T22:54:00Z" w16du:dateUtc="2025-02-16T05:54:00Z"/>
                <w:rFonts w:eastAsia="Times New Roman" w:cs="Arial"/>
                <w:sz w:val="18"/>
                <w:szCs w:val="18"/>
                <w:lang w:val="en-GB"/>
              </w:rPr>
            </w:pPr>
            <w:ins w:id="391" w:author="Raphael Malyankar" w:date="2025-02-15T22:54:00Z" w16du:dateUtc="2025-02-16T05:54:00Z">
              <w:r w:rsidRPr="001412FC">
                <w:rPr>
                  <w:rFonts w:eastAsia="Times New Roman" w:cs="Arial"/>
                  <w:sz w:val="18"/>
                  <w:szCs w:val="18"/>
                  <w:lang w:val="en-GB"/>
                </w:rPr>
                <w:t>0,1</w:t>
              </w:r>
            </w:ins>
          </w:p>
        </w:tc>
      </w:tr>
      <w:tr w:rsidR="001412FC" w:rsidRPr="001412FC" w14:paraId="78B0E963" w14:textId="77777777" w:rsidTr="00B677E4">
        <w:trPr>
          <w:trHeight w:val="20"/>
          <w:ins w:id="392" w:author="Raphael Malyankar" w:date="2025-02-15T22:54:00Z"/>
        </w:trPr>
        <w:tc>
          <w:tcPr>
            <w:tcW w:w="3693" w:type="dxa"/>
            <w:gridSpan w:val="3"/>
            <w:shd w:val="clear" w:color="auto" w:fill="auto"/>
          </w:tcPr>
          <w:p w14:paraId="77C29C74" w14:textId="77777777" w:rsidR="001412FC" w:rsidRPr="001412FC" w:rsidRDefault="001412FC" w:rsidP="001412FC">
            <w:pPr>
              <w:spacing w:before="60" w:after="60" w:line="240" w:lineRule="auto"/>
              <w:rPr>
                <w:ins w:id="393" w:author="Raphael Malyankar" w:date="2025-02-15T22:54:00Z" w16du:dateUtc="2025-02-16T05:54:00Z"/>
                <w:rFonts w:eastAsia="Times New Roman" w:cs="Arial"/>
                <w:sz w:val="18"/>
                <w:szCs w:val="18"/>
                <w:lang w:val="en-GB"/>
              </w:rPr>
            </w:pPr>
            <w:ins w:id="394" w:author="Raphael Malyankar" w:date="2025-02-15T22:54:00Z" w16du:dateUtc="2025-02-16T05:54:00Z">
              <w:r w:rsidRPr="001412FC">
                <w:rPr>
                  <w:rFonts w:eastAsia="Times New Roman" w:cs="Arial"/>
                  <w:sz w:val="18"/>
                  <w:szCs w:val="18"/>
                  <w:lang w:val="en-GB"/>
                </w:rPr>
                <w:t xml:space="preserve">     language</w:t>
              </w:r>
            </w:ins>
          </w:p>
        </w:tc>
        <w:tc>
          <w:tcPr>
            <w:tcW w:w="1545" w:type="dxa"/>
            <w:gridSpan w:val="2"/>
            <w:shd w:val="clear" w:color="auto" w:fill="auto"/>
          </w:tcPr>
          <w:p w14:paraId="7FF8F457" w14:textId="77777777" w:rsidR="001412FC" w:rsidRPr="001412FC" w:rsidRDefault="001412FC" w:rsidP="001412FC">
            <w:pPr>
              <w:spacing w:before="60" w:after="60" w:line="240" w:lineRule="auto"/>
              <w:rPr>
                <w:ins w:id="395" w:author="Raphael Malyankar" w:date="2025-02-15T22:54:00Z" w16du:dateUtc="2025-02-16T05:54:00Z"/>
                <w:rFonts w:eastAsia="Times New Roman" w:cs="Arial"/>
                <w:sz w:val="18"/>
                <w:szCs w:val="18"/>
                <w:lang w:val="en-GB"/>
              </w:rPr>
            </w:pPr>
          </w:p>
        </w:tc>
        <w:tc>
          <w:tcPr>
            <w:tcW w:w="2610" w:type="dxa"/>
            <w:gridSpan w:val="3"/>
            <w:shd w:val="clear" w:color="auto" w:fill="auto"/>
          </w:tcPr>
          <w:p w14:paraId="0CC2A485" w14:textId="77777777" w:rsidR="001412FC" w:rsidRPr="001412FC" w:rsidRDefault="001412FC" w:rsidP="001412FC">
            <w:pPr>
              <w:autoSpaceDE w:val="0"/>
              <w:autoSpaceDN w:val="0"/>
              <w:adjustRightInd w:val="0"/>
              <w:spacing w:before="60" w:after="60" w:line="240" w:lineRule="auto"/>
              <w:ind w:left="375" w:hanging="301"/>
              <w:rPr>
                <w:ins w:id="396" w:author="Raphael Malyankar" w:date="2025-02-15T22:54:00Z" w16du:dateUtc="2025-02-16T05:54:00Z"/>
                <w:rFonts w:eastAsia="Times New Roman" w:cs="Arial"/>
                <w:strike/>
                <w:sz w:val="18"/>
                <w:szCs w:val="18"/>
                <w:lang w:val="en-GB"/>
              </w:rPr>
            </w:pPr>
            <w:ins w:id="397" w:author="Raphael Malyankar" w:date="2025-02-15T22:54:00Z" w16du:dateUtc="2025-02-16T05:54:00Z">
              <w:r w:rsidRPr="001412FC">
                <w:rPr>
                  <w:rFonts w:eastAsia="Times New Roman" w:cs="Arial"/>
                  <w:sz w:val="18"/>
                  <w:szCs w:val="18"/>
                  <w:lang w:val="en-GB"/>
                </w:rPr>
                <w:t>ISO 639-2/T</w:t>
              </w:r>
            </w:ins>
          </w:p>
        </w:tc>
        <w:tc>
          <w:tcPr>
            <w:tcW w:w="776" w:type="dxa"/>
            <w:shd w:val="clear" w:color="auto" w:fill="auto"/>
          </w:tcPr>
          <w:p w14:paraId="222E3FFC" w14:textId="77777777" w:rsidR="001412FC" w:rsidRPr="001412FC" w:rsidRDefault="001412FC" w:rsidP="001412FC">
            <w:pPr>
              <w:spacing w:before="60" w:after="60" w:line="240" w:lineRule="auto"/>
              <w:rPr>
                <w:ins w:id="398" w:author="Raphael Malyankar" w:date="2025-02-15T22:54:00Z" w16du:dateUtc="2025-02-16T05:54:00Z"/>
                <w:rFonts w:eastAsia="Times New Roman" w:cs="Arial"/>
                <w:sz w:val="18"/>
                <w:szCs w:val="18"/>
                <w:lang w:val="en-GB"/>
              </w:rPr>
            </w:pPr>
            <w:ins w:id="399" w:author="Raphael Malyankar" w:date="2025-02-15T22:54:00Z" w16du:dateUtc="2025-02-16T05:54:00Z">
              <w:r w:rsidRPr="001412FC">
                <w:rPr>
                  <w:rFonts w:eastAsia="Times New Roman" w:cs="Arial"/>
                  <w:sz w:val="18"/>
                  <w:szCs w:val="18"/>
                  <w:lang w:val="en-GB"/>
                </w:rPr>
                <w:t>(S) TE</w:t>
              </w:r>
            </w:ins>
          </w:p>
        </w:tc>
        <w:tc>
          <w:tcPr>
            <w:tcW w:w="1384" w:type="dxa"/>
            <w:shd w:val="clear" w:color="auto" w:fill="auto"/>
          </w:tcPr>
          <w:p w14:paraId="63596CD4" w14:textId="77777777" w:rsidR="001412FC" w:rsidRPr="001412FC" w:rsidRDefault="001412FC" w:rsidP="001412FC">
            <w:pPr>
              <w:spacing w:before="60" w:after="60" w:line="240" w:lineRule="auto"/>
              <w:rPr>
                <w:ins w:id="400" w:author="Raphael Malyankar" w:date="2025-02-15T22:54:00Z" w16du:dateUtc="2025-02-16T05:54:00Z"/>
                <w:rFonts w:eastAsia="Times New Roman" w:cs="Arial"/>
                <w:sz w:val="18"/>
                <w:szCs w:val="18"/>
                <w:lang w:val="en-GB"/>
              </w:rPr>
            </w:pPr>
            <w:ins w:id="401" w:author="Raphael Malyankar" w:date="2025-02-15T22:54:00Z" w16du:dateUtc="2025-02-16T05:54:00Z">
              <w:r w:rsidRPr="001412FC">
                <w:rPr>
                  <w:rFonts w:eastAsia="Times New Roman" w:cs="Arial"/>
                  <w:sz w:val="18"/>
                  <w:szCs w:val="18"/>
                  <w:lang w:val="en-GB"/>
                </w:rPr>
                <w:t>1,1</w:t>
              </w:r>
            </w:ins>
          </w:p>
        </w:tc>
      </w:tr>
      <w:tr w:rsidR="001412FC" w:rsidRPr="001412FC" w14:paraId="246B0C9A" w14:textId="77777777" w:rsidTr="00B677E4">
        <w:trPr>
          <w:trHeight w:val="20"/>
          <w:ins w:id="402" w:author="Raphael Malyankar" w:date="2025-02-15T22:54:00Z"/>
        </w:trPr>
        <w:tc>
          <w:tcPr>
            <w:tcW w:w="3693" w:type="dxa"/>
            <w:gridSpan w:val="3"/>
            <w:shd w:val="clear" w:color="auto" w:fill="auto"/>
          </w:tcPr>
          <w:p w14:paraId="35F67C24" w14:textId="77777777" w:rsidR="001412FC" w:rsidRPr="001412FC" w:rsidRDefault="001412FC" w:rsidP="001412FC">
            <w:pPr>
              <w:spacing w:before="60" w:after="60" w:line="240" w:lineRule="auto"/>
              <w:rPr>
                <w:ins w:id="403" w:author="Raphael Malyankar" w:date="2025-02-15T22:54:00Z" w16du:dateUtc="2025-02-16T05:54:00Z"/>
                <w:rFonts w:eastAsia="Times New Roman" w:cs="Arial"/>
                <w:sz w:val="18"/>
                <w:szCs w:val="18"/>
                <w:lang w:val="en-GB"/>
              </w:rPr>
            </w:pPr>
            <w:ins w:id="404" w:author="Raphael Malyankar" w:date="2025-02-15T22:54:00Z" w16du:dateUtc="2025-02-16T05:54:00Z">
              <w:r w:rsidRPr="001412FC">
                <w:rPr>
                  <w:rFonts w:eastAsia="Times New Roman" w:cs="Arial"/>
                  <w:sz w:val="18"/>
                  <w:szCs w:val="18"/>
                  <w:lang w:val="en-GB"/>
                </w:rPr>
                <w:t xml:space="preserve">     text</w:t>
              </w:r>
            </w:ins>
          </w:p>
        </w:tc>
        <w:tc>
          <w:tcPr>
            <w:tcW w:w="1545" w:type="dxa"/>
            <w:gridSpan w:val="2"/>
            <w:shd w:val="clear" w:color="auto" w:fill="auto"/>
          </w:tcPr>
          <w:p w14:paraId="4C05509C" w14:textId="77777777" w:rsidR="001412FC" w:rsidRPr="001412FC" w:rsidRDefault="001412FC" w:rsidP="001412FC">
            <w:pPr>
              <w:spacing w:before="60" w:after="60" w:line="240" w:lineRule="auto"/>
              <w:rPr>
                <w:ins w:id="405" w:author="Raphael Malyankar" w:date="2025-02-15T22:54:00Z" w16du:dateUtc="2025-02-16T05:54:00Z"/>
                <w:rFonts w:eastAsia="Times New Roman" w:cs="Arial"/>
                <w:sz w:val="18"/>
                <w:szCs w:val="18"/>
                <w:lang w:val="en-GB"/>
              </w:rPr>
            </w:pPr>
            <w:ins w:id="406" w:author="Raphael Malyankar" w:date="2025-02-15T22:54:00Z" w16du:dateUtc="2025-02-16T05:54:00Z">
              <w:r w:rsidRPr="001412FC">
                <w:rPr>
                  <w:rFonts w:eastAsia="Times New Roman" w:cs="Arial"/>
                  <w:i/>
                  <w:sz w:val="18"/>
                  <w:szCs w:val="18"/>
                  <w:lang w:val="en-GB"/>
                </w:rPr>
                <w:t>(INFORM) (NINFOM)</w:t>
              </w:r>
            </w:ins>
          </w:p>
        </w:tc>
        <w:tc>
          <w:tcPr>
            <w:tcW w:w="2610" w:type="dxa"/>
            <w:gridSpan w:val="3"/>
            <w:shd w:val="clear" w:color="auto" w:fill="auto"/>
          </w:tcPr>
          <w:p w14:paraId="02F26138" w14:textId="77777777" w:rsidR="001412FC" w:rsidRPr="001412FC" w:rsidRDefault="001412FC" w:rsidP="001412FC">
            <w:pPr>
              <w:autoSpaceDE w:val="0"/>
              <w:autoSpaceDN w:val="0"/>
              <w:adjustRightInd w:val="0"/>
              <w:spacing w:before="60" w:after="60" w:line="240" w:lineRule="auto"/>
              <w:ind w:left="375" w:hanging="301"/>
              <w:rPr>
                <w:ins w:id="407" w:author="Raphael Malyankar" w:date="2025-02-15T22:54:00Z" w16du:dateUtc="2025-02-16T05:54:00Z"/>
                <w:rFonts w:eastAsia="Times New Roman" w:cs="Arial"/>
                <w:strike/>
                <w:sz w:val="18"/>
                <w:szCs w:val="18"/>
                <w:lang w:val="en-GB"/>
              </w:rPr>
            </w:pPr>
          </w:p>
        </w:tc>
        <w:tc>
          <w:tcPr>
            <w:tcW w:w="776" w:type="dxa"/>
            <w:shd w:val="clear" w:color="auto" w:fill="auto"/>
          </w:tcPr>
          <w:p w14:paraId="27884E14" w14:textId="77777777" w:rsidR="001412FC" w:rsidRPr="001412FC" w:rsidRDefault="001412FC" w:rsidP="001412FC">
            <w:pPr>
              <w:spacing w:before="60" w:after="60" w:line="240" w:lineRule="auto"/>
              <w:rPr>
                <w:ins w:id="408" w:author="Raphael Malyankar" w:date="2025-02-15T22:54:00Z" w16du:dateUtc="2025-02-16T05:54:00Z"/>
                <w:rFonts w:eastAsia="Times New Roman" w:cs="Arial"/>
                <w:sz w:val="18"/>
                <w:szCs w:val="18"/>
                <w:lang w:val="en-GB"/>
              </w:rPr>
            </w:pPr>
            <w:ins w:id="409" w:author="Raphael Malyankar" w:date="2025-02-15T22:54:00Z" w16du:dateUtc="2025-02-16T05:54:00Z">
              <w:r w:rsidRPr="001412FC">
                <w:rPr>
                  <w:rFonts w:eastAsia="Times New Roman" w:cs="Arial"/>
                  <w:sz w:val="18"/>
                  <w:szCs w:val="18"/>
                  <w:lang w:val="en-GB"/>
                </w:rPr>
                <w:t>(S) TE</w:t>
              </w:r>
            </w:ins>
          </w:p>
        </w:tc>
        <w:tc>
          <w:tcPr>
            <w:tcW w:w="1384" w:type="dxa"/>
            <w:shd w:val="clear" w:color="auto" w:fill="auto"/>
          </w:tcPr>
          <w:p w14:paraId="3328199B" w14:textId="4CA7AD3A" w:rsidR="001412FC" w:rsidRPr="001412FC" w:rsidRDefault="001412FC" w:rsidP="001412FC">
            <w:pPr>
              <w:spacing w:before="60" w:after="60" w:line="240" w:lineRule="auto"/>
              <w:rPr>
                <w:ins w:id="410" w:author="Raphael Malyankar" w:date="2025-02-15T22:54:00Z" w16du:dateUtc="2025-02-16T05:54:00Z"/>
                <w:rFonts w:eastAsia="Times New Roman" w:cs="Arial"/>
                <w:sz w:val="18"/>
                <w:szCs w:val="18"/>
                <w:lang w:val="en-GB"/>
              </w:rPr>
            </w:pPr>
            <w:ins w:id="411" w:author="Raphael Malyankar" w:date="2025-02-15T22:54:00Z" w16du:dateUtc="2025-02-16T05:54:00Z">
              <w:r w:rsidRPr="001412FC">
                <w:rPr>
                  <w:rFonts w:eastAsia="Times New Roman" w:cs="Arial"/>
                  <w:sz w:val="18"/>
                  <w:szCs w:val="18"/>
                  <w:lang w:val="en-GB"/>
                </w:rPr>
                <w:t>0,1</w:t>
              </w:r>
            </w:ins>
          </w:p>
        </w:tc>
      </w:tr>
      <w:tr w:rsidR="001412FC" w:rsidRPr="001412FC" w14:paraId="4694F21C" w14:textId="77777777" w:rsidTr="00B677E4">
        <w:trPr>
          <w:trHeight w:val="20"/>
          <w:ins w:id="412" w:author="Raphael Malyankar" w:date="2025-02-15T22:54:00Z"/>
        </w:trPr>
        <w:tc>
          <w:tcPr>
            <w:tcW w:w="3693" w:type="dxa"/>
            <w:gridSpan w:val="3"/>
            <w:shd w:val="clear" w:color="auto" w:fill="auto"/>
          </w:tcPr>
          <w:p w14:paraId="39CF39C0" w14:textId="77777777" w:rsidR="001412FC" w:rsidRPr="001412FC" w:rsidRDefault="001412FC" w:rsidP="001412FC">
            <w:pPr>
              <w:spacing w:before="60" w:after="60" w:line="240" w:lineRule="auto"/>
              <w:rPr>
                <w:ins w:id="413" w:author="Raphael Malyankar" w:date="2025-02-15T22:54:00Z" w16du:dateUtc="2025-02-16T05:54:00Z"/>
                <w:rFonts w:eastAsia="Times New Roman" w:cs="Arial"/>
                <w:sz w:val="18"/>
                <w:szCs w:val="18"/>
                <w:lang w:val="en-GB"/>
              </w:rPr>
            </w:pPr>
            <w:ins w:id="414" w:author="Raphael Malyankar" w:date="2025-02-15T22:54:00Z" w16du:dateUtc="2025-02-16T05:54:00Z">
              <w:r w:rsidRPr="001412FC">
                <w:rPr>
                  <w:rFonts w:eastAsia="Times New Roman" w:cs="Arial"/>
                  <w:sz w:val="18"/>
                  <w:szCs w:val="18"/>
                  <w:lang w:val="en-GB"/>
                </w:rPr>
                <w:t>pictorial representation</w:t>
              </w:r>
            </w:ins>
          </w:p>
        </w:tc>
        <w:tc>
          <w:tcPr>
            <w:tcW w:w="1545" w:type="dxa"/>
            <w:gridSpan w:val="2"/>
            <w:shd w:val="clear" w:color="auto" w:fill="auto"/>
          </w:tcPr>
          <w:p w14:paraId="5DE7515E" w14:textId="77777777" w:rsidR="001412FC" w:rsidRPr="001412FC" w:rsidRDefault="001412FC" w:rsidP="001412FC">
            <w:pPr>
              <w:spacing w:before="60" w:after="60" w:line="240" w:lineRule="auto"/>
              <w:rPr>
                <w:ins w:id="415" w:author="Raphael Malyankar" w:date="2025-02-15T22:54:00Z" w16du:dateUtc="2025-02-16T05:54:00Z"/>
                <w:rFonts w:eastAsia="Times New Roman" w:cs="Arial"/>
                <w:sz w:val="18"/>
                <w:szCs w:val="18"/>
                <w:lang w:val="en-GB"/>
              </w:rPr>
            </w:pPr>
            <w:ins w:id="416" w:author="Raphael Malyankar" w:date="2025-02-15T22:54:00Z" w16du:dateUtc="2025-02-16T05:54:00Z">
              <w:r w:rsidRPr="001412FC">
                <w:rPr>
                  <w:rFonts w:eastAsia="Times New Roman" w:cs="Arial"/>
                  <w:sz w:val="18"/>
                  <w:szCs w:val="18"/>
                  <w:lang w:val="en-GB"/>
                </w:rPr>
                <w:t>(PICREP)</w:t>
              </w:r>
            </w:ins>
          </w:p>
        </w:tc>
        <w:tc>
          <w:tcPr>
            <w:tcW w:w="2610" w:type="dxa"/>
            <w:gridSpan w:val="3"/>
            <w:shd w:val="clear" w:color="auto" w:fill="auto"/>
          </w:tcPr>
          <w:p w14:paraId="0E295C17" w14:textId="77777777" w:rsidR="001412FC" w:rsidRPr="001412FC" w:rsidRDefault="001412FC" w:rsidP="001412FC">
            <w:pPr>
              <w:autoSpaceDE w:val="0"/>
              <w:autoSpaceDN w:val="0"/>
              <w:adjustRightInd w:val="0"/>
              <w:spacing w:before="60" w:after="60" w:line="240" w:lineRule="auto"/>
              <w:ind w:left="375" w:hanging="301"/>
              <w:rPr>
                <w:ins w:id="417" w:author="Raphael Malyankar" w:date="2025-02-15T22:54:00Z" w16du:dateUtc="2025-02-16T05:54:00Z"/>
                <w:rFonts w:eastAsia="Times New Roman" w:cs="Arial"/>
                <w:strike/>
                <w:sz w:val="18"/>
                <w:szCs w:val="18"/>
                <w:lang w:val="en-GB"/>
              </w:rPr>
            </w:pPr>
            <w:ins w:id="418" w:author="Raphael Malyankar" w:date="2025-02-15T22:54:00Z" w16du:dateUtc="2025-02-16T05:54:00Z">
              <w:r w:rsidRPr="001412FC">
                <w:rPr>
                  <w:rFonts w:eastAsia="Times New Roman" w:cs="Arial"/>
                  <w:sz w:val="18"/>
                  <w:szCs w:val="18"/>
                  <w:lang w:val="en-GB"/>
                </w:rPr>
                <w:t>See clause 2.4.12.2</w:t>
              </w:r>
            </w:ins>
          </w:p>
        </w:tc>
        <w:tc>
          <w:tcPr>
            <w:tcW w:w="776" w:type="dxa"/>
            <w:shd w:val="clear" w:color="auto" w:fill="auto"/>
          </w:tcPr>
          <w:p w14:paraId="63BEA922" w14:textId="77777777" w:rsidR="001412FC" w:rsidRPr="001412FC" w:rsidRDefault="001412FC" w:rsidP="001412FC">
            <w:pPr>
              <w:spacing w:before="60" w:after="60" w:line="240" w:lineRule="auto"/>
              <w:rPr>
                <w:ins w:id="419" w:author="Raphael Malyankar" w:date="2025-02-15T22:54:00Z" w16du:dateUtc="2025-02-16T05:54:00Z"/>
                <w:rFonts w:eastAsia="Times New Roman" w:cs="Arial"/>
                <w:sz w:val="18"/>
                <w:szCs w:val="18"/>
                <w:lang w:val="en-GB"/>
              </w:rPr>
            </w:pPr>
            <w:ins w:id="420" w:author="Raphael Malyankar" w:date="2025-02-15T22:54:00Z" w16du:dateUtc="2025-02-16T05:54:00Z">
              <w:r w:rsidRPr="001412FC">
                <w:rPr>
                  <w:rFonts w:eastAsia="Times New Roman" w:cs="Arial"/>
                  <w:sz w:val="18"/>
                  <w:szCs w:val="18"/>
                  <w:lang w:val="en-GB"/>
                </w:rPr>
                <w:t>TE</w:t>
              </w:r>
            </w:ins>
          </w:p>
        </w:tc>
        <w:tc>
          <w:tcPr>
            <w:tcW w:w="1384" w:type="dxa"/>
            <w:shd w:val="clear" w:color="auto" w:fill="auto"/>
          </w:tcPr>
          <w:p w14:paraId="246B61D5" w14:textId="77777777" w:rsidR="001412FC" w:rsidRPr="001412FC" w:rsidRDefault="001412FC" w:rsidP="001412FC">
            <w:pPr>
              <w:spacing w:before="60" w:after="60" w:line="240" w:lineRule="auto"/>
              <w:rPr>
                <w:ins w:id="421" w:author="Raphael Malyankar" w:date="2025-02-15T22:54:00Z" w16du:dateUtc="2025-02-16T05:54:00Z"/>
                <w:rFonts w:eastAsia="Times New Roman" w:cs="Arial"/>
                <w:sz w:val="18"/>
                <w:szCs w:val="18"/>
                <w:lang w:val="en-GB"/>
              </w:rPr>
            </w:pPr>
            <w:ins w:id="422" w:author="Raphael Malyankar" w:date="2025-02-15T22:54:00Z" w16du:dateUtc="2025-02-16T05:54:00Z">
              <w:r w:rsidRPr="001412FC">
                <w:rPr>
                  <w:rFonts w:eastAsia="Times New Roman" w:cs="Arial"/>
                  <w:sz w:val="18"/>
                  <w:szCs w:val="18"/>
                  <w:lang w:val="en-GB"/>
                </w:rPr>
                <w:t>0,1</w:t>
              </w:r>
            </w:ins>
          </w:p>
        </w:tc>
      </w:tr>
      <w:tr w:rsidR="001412FC" w:rsidRPr="001412FC" w14:paraId="661BB459" w14:textId="77777777" w:rsidTr="00B677E4">
        <w:trPr>
          <w:trHeight w:val="20"/>
          <w:ins w:id="423" w:author="Raphael Malyankar" w:date="2025-02-15T22:54:00Z"/>
        </w:trPr>
        <w:tc>
          <w:tcPr>
            <w:tcW w:w="10008" w:type="dxa"/>
            <w:gridSpan w:val="10"/>
            <w:tcBorders>
              <w:bottom w:val="single" w:sz="4" w:space="0" w:color="auto"/>
            </w:tcBorders>
            <w:shd w:val="clear" w:color="auto" w:fill="auto"/>
            <w:vAlign w:val="center"/>
          </w:tcPr>
          <w:p w14:paraId="5B18EBD2" w14:textId="77777777" w:rsidR="001412FC" w:rsidRPr="001412FC" w:rsidRDefault="001412FC" w:rsidP="001412FC">
            <w:pPr>
              <w:spacing w:before="60" w:after="60" w:line="240" w:lineRule="auto"/>
              <w:rPr>
                <w:ins w:id="424" w:author="Raphael Malyankar" w:date="2025-02-15T22:54:00Z" w16du:dateUtc="2025-02-16T05:54:00Z"/>
                <w:rFonts w:eastAsia="Times New Roman" w:cs="Arial"/>
                <w:b/>
                <w:szCs w:val="20"/>
                <w:lang w:val="en-GB"/>
              </w:rPr>
            </w:pPr>
            <w:ins w:id="425" w:author="Raphael Malyankar" w:date="2025-02-15T22:54:00Z" w16du:dateUtc="2025-02-16T05:54:00Z">
              <w:r w:rsidRPr="001412FC">
                <w:rPr>
                  <w:rFonts w:eastAsia="Times New Roman" w:cs="Arial"/>
                  <w:b/>
                  <w:szCs w:val="20"/>
                  <w:lang w:val="en-GB"/>
                </w:rPr>
                <w:t>Feature Associations</w:t>
              </w:r>
            </w:ins>
          </w:p>
        </w:tc>
      </w:tr>
      <w:tr w:rsidR="001412FC" w:rsidRPr="001412FC" w14:paraId="23136B1D" w14:textId="77777777" w:rsidTr="00B677E4">
        <w:trPr>
          <w:trHeight w:val="20"/>
          <w:ins w:id="426" w:author="Raphael Malyankar" w:date="2025-02-15T22:54:00Z"/>
        </w:trPr>
        <w:tc>
          <w:tcPr>
            <w:tcW w:w="1526" w:type="dxa"/>
            <w:tcBorders>
              <w:bottom w:val="single" w:sz="4" w:space="0" w:color="auto"/>
            </w:tcBorders>
            <w:shd w:val="clear" w:color="auto" w:fill="auto"/>
            <w:vAlign w:val="center"/>
          </w:tcPr>
          <w:p w14:paraId="4FE2AB19" w14:textId="0F21A338" w:rsidR="001412FC" w:rsidRPr="001412FC" w:rsidRDefault="001412FC" w:rsidP="001412FC">
            <w:pPr>
              <w:spacing w:before="60" w:after="60" w:line="240" w:lineRule="auto"/>
              <w:rPr>
                <w:ins w:id="427" w:author="Raphael Malyankar" w:date="2025-02-15T22:54:00Z" w16du:dateUtc="2025-02-16T05:54:00Z"/>
                <w:rFonts w:eastAsia="Times New Roman" w:cs="Arial"/>
                <w:sz w:val="18"/>
                <w:szCs w:val="18"/>
                <w:lang w:val="en-GB"/>
              </w:rPr>
            </w:pPr>
            <w:ins w:id="428" w:author="Raphael Malyankar" w:date="2025-02-15T22:54:00Z" w16du:dateUtc="2025-02-16T05:54:00Z">
              <w:r w:rsidRPr="001412FC">
                <w:rPr>
                  <w:rFonts w:eastAsia="Times New Roman" w:cs="Arial"/>
                  <w:b/>
                  <w:szCs w:val="20"/>
                  <w:lang w:val="en-GB"/>
                </w:rPr>
                <w:t>S-1</w:t>
              </w:r>
            </w:ins>
            <w:ins w:id="429" w:author="Raphael Malyankar" w:date="2025-02-15T23:32:00Z" w16du:dateUtc="2025-02-16T06:32:00Z">
              <w:r w:rsidR="00323669">
                <w:rPr>
                  <w:rFonts w:eastAsia="Times New Roman" w:cs="Arial"/>
                  <w:b/>
                  <w:szCs w:val="20"/>
                  <w:lang w:val="en-GB"/>
                </w:rPr>
                <w:t>30</w:t>
              </w:r>
            </w:ins>
            <w:ins w:id="430" w:author="Raphael Malyankar" w:date="2025-02-15T22:54:00Z" w16du:dateUtc="2025-02-16T05:54:00Z">
              <w:r w:rsidRPr="001412FC">
                <w:rPr>
                  <w:rFonts w:eastAsia="Times New Roman" w:cs="Arial"/>
                  <w:b/>
                  <w:szCs w:val="20"/>
                  <w:lang w:val="en-GB"/>
                </w:rPr>
                <w:t xml:space="preserve"> Role</w:t>
              </w:r>
            </w:ins>
          </w:p>
        </w:tc>
        <w:tc>
          <w:tcPr>
            <w:tcW w:w="3001" w:type="dxa"/>
            <w:gridSpan w:val="3"/>
            <w:tcBorders>
              <w:bottom w:val="single" w:sz="4" w:space="0" w:color="auto"/>
            </w:tcBorders>
            <w:shd w:val="clear" w:color="auto" w:fill="auto"/>
            <w:vAlign w:val="center"/>
          </w:tcPr>
          <w:p w14:paraId="45CAC615" w14:textId="77777777" w:rsidR="001412FC" w:rsidRPr="001412FC" w:rsidRDefault="001412FC" w:rsidP="001412FC">
            <w:pPr>
              <w:spacing w:before="60" w:after="60" w:line="240" w:lineRule="auto"/>
              <w:rPr>
                <w:ins w:id="431" w:author="Raphael Malyankar" w:date="2025-02-15T22:54:00Z" w16du:dateUtc="2025-02-16T05:54:00Z"/>
                <w:rFonts w:eastAsia="Times New Roman" w:cs="Arial"/>
                <w:i/>
                <w:sz w:val="18"/>
                <w:szCs w:val="18"/>
                <w:lang w:val="en-GB"/>
              </w:rPr>
            </w:pPr>
            <w:ins w:id="432" w:author="Raphael Malyankar" w:date="2025-02-15T22:54:00Z" w16du:dateUtc="2025-02-16T05:54:00Z">
              <w:r w:rsidRPr="001412FC">
                <w:rPr>
                  <w:rFonts w:eastAsia="Times New Roman" w:cs="Arial"/>
                  <w:b/>
                  <w:szCs w:val="20"/>
                  <w:lang w:val="en-GB"/>
                </w:rPr>
                <w:t>Association Type</w:t>
              </w:r>
            </w:ins>
          </w:p>
        </w:tc>
        <w:tc>
          <w:tcPr>
            <w:tcW w:w="2669" w:type="dxa"/>
            <w:gridSpan w:val="3"/>
            <w:tcBorders>
              <w:bottom w:val="single" w:sz="4" w:space="0" w:color="auto"/>
            </w:tcBorders>
            <w:shd w:val="clear" w:color="auto" w:fill="auto"/>
            <w:vAlign w:val="center"/>
          </w:tcPr>
          <w:p w14:paraId="0F1DF1F8" w14:textId="77777777" w:rsidR="001412FC" w:rsidRPr="001412FC" w:rsidRDefault="001412FC" w:rsidP="001412FC">
            <w:pPr>
              <w:autoSpaceDE w:val="0"/>
              <w:autoSpaceDN w:val="0"/>
              <w:adjustRightInd w:val="0"/>
              <w:spacing w:before="60" w:after="60" w:line="240" w:lineRule="auto"/>
              <w:rPr>
                <w:ins w:id="433" w:author="Raphael Malyankar" w:date="2025-02-15T22:54:00Z" w16du:dateUtc="2025-02-16T05:54:00Z"/>
                <w:rFonts w:eastAsia="Times New Roman" w:cs="Arial"/>
                <w:sz w:val="18"/>
                <w:szCs w:val="18"/>
                <w:lang w:val="en-GB"/>
              </w:rPr>
            </w:pPr>
            <w:ins w:id="434" w:author="Raphael Malyankar" w:date="2025-02-15T22:54:00Z" w16du:dateUtc="2025-02-16T05:54:00Z">
              <w:r w:rsidRPr="001412FC">
                <w:rPr>
                  <w:rFonts w:eastAsia="Times New Roman" w:cs="Arial"/>
                  <w:b/>
                  <w:szCs w:val="20"/>
                  <w:lang w:val="en-GB"/>
                </w:rPr>
                <w:t>Associated to</w:t>
              </w:r>
            </w:ins>
          </w:p>
        </w:tc>
        <w:tc>
          <w:tcPr>
            <w:tcW w:w="1428" w:type="dxa"/>
            <w:gridSpan w:val="2"/>
            <w:tcBorders>
              <w:bottom w:val="single" w:sz="4" w:space="0" w:color="auto"/>
            </w:tcBorders>
            <w:shd w:val="clear" w:color="auto" w:fill="auto"/>
            <w:vAlign w:val="center"/>
          </w:tcPr>
          <w:p w14:paraId="0AD85E82" w14:textId="77777777" w:rsidR="001412FC" w:rsidRPr="001412FC" w:rsidRDefault="001412FC" w:rsidP="001412FC">
            <w:pPr>
              <w:spacing w:before="60" w:after="60" w:line="240" w:lineRule="auto"/>
              <w:rPr>
                <w:ins w:id="435" w:author="Raphael Malyankar" w:date="2025-02-15T22:54:00Z" w16du:dateUtc="2025-02-16T05:54:00Z"/>
                <w:rFonts w:eastAsia="Times New Roman" w:cs="Arial"/>
                <w:sz w:val="18"/>
                <w:szCs w:val="18"/>
                <w:lang w:val="en-GB"/>
              </w:rPr>
            </w:pPr>
            <w:ins w:id="436" w:author="Raphael Malyankar" w:date="2025-02-15T22:54:00Z" w16du:dateUtc="2025-02-16T05:54:00Z">
              <w:r w:rsidRPr="001412FC">
                <w:rPr>
                  <w:rFonts w:eastAsia="Times New Roman" w:cs="Arial"/>
                  <w:b/>
                  <w:szCs w:val="20"/>
                  <w:lang w:val="en-GB"/>
                </w:rPr>
                <w:t>Type</w:t>
              </w:r>
            </w:ins>
          </w:p>
        </w:tc>
        <w:tc>
          <w:tcPr>
            <w:tcW w:w="1384" w:type="dxa"/>
            <w:tcBorders>
              <w:bottom w:val="single" w:sz="4" w:space="0" w:color="auto"/>
            </w:tcBorders>
            <w:shd w:val="clear" w:color="auto" w:fill="auto"/>
            <w:vAlign w:val="center"/>
          </w:tcPr>
          <w:p w14:paraId="29AE6989" w14:textId="77777777" w:rsidR="001412FC" w:rsidRPr="001412FC" w:rsidRDefault="001412FC" w:rsidP="001412FC">
            <w:pPr>
              <w:spacing w:before="60" w:after="60" w:line="240" w:lineRule="auto"/>
              <w:rPr>
                <w:ins w:id="437" w:author="Raphael Malyankar" w:date="2025-02-15T22:54:00Z" w16du:dateUtc="2025-02-16T05:54:00Z"/>
                <w:rFonts w:eastAsia="Times New Roman" w:cs="Arial"/>
                <w:sz w:val="18"/>
                <w:szCs w:val="18"/>
                <w:lang w:val="en-GB"/>
              </w:rPr>
            </w:pPr>
            <w:ins w:id="438" w:author="Raphael Malyankar" w:date="2025-02-15T22:54:00Z" w16du:dateUtc="2025-02-16T05:54:00Z">
              <w:r w:rsidRPr="001412FC">
                <w:rPr>
                  <w:rFonts w:eastAsia="Times New Roman" w:cs="Arial"/>
                  <w:b/>
                  <w:szCs w:val="20"/>
                  <w:lang w:val="en-GB"/>
                </w:rPr>
                <w:t>Multiplicity</w:t>
              </w:r>
            </w:ins>
          </w:p>
        </w:tc>
      </w:tr>
      <w:tr w:rsidR="001412FC" w:rsidRPr="001412FC" w14:paraId="426674CB" w14:textId="77777777" w:rsidTr="00254F27">
        <w:trPr>
          <w:cantSplit/>
          <w:trHeight w:val="20"/>
          <w:ins w:id="439" w:author="Raphael Malyankar" w:date="2025-02-15T22:54:00Z"/>
        </w:trPr>
        <w:tc>
          <w:tcPr>
            <w:tcW w:w="1526" w:type="dxa"/>
            <w:tcBorders>
              <w:bottom w:val="single" w:sz="4" w:space="0" w:color="auto"/>
            </w:tcBorders>
            <w:shd w:val="clear" w:color="auto" w:fill="auto"/>
          </w:tcPr>
          <w:p w14:paraId="3B00EFCF" w14:textId="6BE0A5A9" w:rsidR="001412FC" w:rsidRPr="001412FC" w:rsidRDefault="001412FC" w:rsidP="001412FC">
            <w:pPr>
              <w:spacing w:before="60" w:after="60" w:line="240" w:lineRule="auto"/>
              <w:rPr>
                <w:ins w:id="440" w:author="Raphael Malyankar" w:date="2025-02-15T22:54:00Z" w16du:dateUtc="2025-02-16T05:54:00Z"/>
                <w:rFonts w:eastAsia="Times New Roman" w:cs="Arial"/>
                <w:sz w:val="18"/>
                <w:szCs w:val="18"/>
                <w:lang w:val="en-GB"/>
              </w:rPr>
            </w:pPr>
            <w:ins w:id="441" w:author="Raphael Malyankar" w:date="2025-02-15T22:54:00Z" w16du:dateUtc="2025-02-16T05:54:00Z">
              <w:r w:rsidRPr="001412FC">
                <w:rPr>
                  <w:rFonts w:eastAsia="Times New Roman" w:cs="Arial"/>
                  <w:sz w:val="18"/>
                  <w:szCs w:val="18"/>
                  <w:lang w:val="en-GB"/>
                </w:rPr>
                <w:t>Role name</w:t>
              </w:r>
            </w:ins>
            <w:ins w:id="442" w:author="Raphael Malyankar" w:date="2025-02-16T22:21:00Z" w16du:dateUtc="2025-02-17T05:21:00Z">
              <w:r w:rsidR="00564769">
                <w:rPr>
                  <w:rFonts w:eastAsia="Times New Roman" w:cs="Arial"/>
                  <w:sz w:val="18"/>
                  <w:szCs w:val="18"/>
                  <w:lang w:val="en-GB"/>
                </w:rPr>
                <w:t xml:space="preserve"> (see clause 6.xx)</w:t>
              </w:r>
            </w:ins>
          </w:p>
        </w:tc>
        <w:tc>
          <w:tcPr>
            <w:tcW w:w="3001" w:type="dxa"/>
            <w:gridSpan w:val="3"/>
            <w:tcBorders>
              <w:bottom w:val="single" w:sz="4" w:space="0" w:color="auto"/>
            </w:tcBorders>
            <w:shd w:val="clear" w:color="auto" w:fill="auto"/>
          </w:tcPr>
          <w:p w14:paraId="2DFC9B7C" w14:textId="7E250FB6" w:rsidR="001412FC" w:rsidRPr="001412FC" w:rsidRDefault="001412FC" w:rsidP="001412FC">
            <w:pPr>
              <w:spacing w:before="60" w:after="60" w:line="240" w:lineRule="auto"/>
              <w:rPr>
                <w:ins w:id="443" w:author="Raphael Malyankar" w:date="2025-02-15T22:54:00Z" w16du:dateUtc="2025-02-16T05:54:00Z"/>
                <w:rFonts w:eastAsia="Times New Roman" w:cs="Arial"/>
                <w:sz w:val="18"/>
                <w:szCs w:val="18"/>
                <w:lang w:val="en-GB"/>
              </w:rPr>
            </w:pPr>
            <w:ins w:id="444" w:author="Raphael Malyankar" w:date="2025-02-15T22:54:00Z" w16du:dateUtc="2025-02-16T05:54:00Z">
              <w:r w:rsidRPr="001412FC">
                <w:rPr>
                  <w:rFonts w:eastAsia="Times New Roman" w:cs="Arial"/>
                  <w:b/>
                  <w:sz w:val="18"/>
                  <w:szCs w:val="18"/>
                  <w:lang w:val="en-GB"/>
                </w:rPr>
                <w:t>Name of Association</w:t>
              </w:r>
              <w:r w:rsidRPr="001412FC">
                <w:rPr>
                  <w:rFonts w:eastAsia="Times New Roman" w:cs="Arial"/>
                  <w:sz w:val="18"/>
                  <w:szCs w:val="18"/>
                  <w:lang w:val="en-GB"/>
                </w:rPr>
                <w:t xml:space="preserve"> (see clause 5.xx)</w:t>
              </w:r>
            </w:ins>
          </w:p>
        </w:tc>
        <w:tc>
          <w:tcPr>
            <w:tcW w:w="2669" w:type="dxa"/>
            <w:gridSpan w:val="3"/>
            <w:tcBorders>
              <w:bottom w:val="single" w:sz="4" w:space="0" w:color="auto"/>
            </w:tcBorders>
            <w:shd w:val="clear" w:color="auto" w:fill="auto"/>
          </w:tcPr>
          <w:p w14:paraId="4EE5C23B" w14:textId="77777777" w:rsidR="001412FC" w:rsidRPr="001412FC" w:rsidRDefault="001412FC" w:rsidP="001412FC">
            <w:pPr>
              <w:autoSpaceDE w:val="0"/>
              <w:autoSpaceDN w:val="0"/>
              <w:adjustRightInd w:val="0"/>
              <w:spacing w:before="60" w:after="60" w:line="240" w:lineRule="auto"/>
              <w:rPr>
                <w:ins w:id="445" w:author="Raphael Malyankar" w:date="2025-02-15T22:54:00Z" w16du:dateUtc="2025-02-16T05:54:00Z"/>
                <w:rFonts w:eastAsia="Times New Roman" w:cs="Arial"/>
                <w:b/>
                <w:sz w:val="18"/>
                <w:szCs w:val="18"/>
                <w:lang w:val="en-GB"/>
              </w:rPr>
            </w:pPr>
            <w:ins w:id="446" w:author="Raphael Malyankar" w:date="2025-02-15T22:54:00Z" w16du:dateUtc="2025-02-16T05:54:00Z">
              <w:r w:rsidRPr="001412FC">
                <w:rPr>
                  <w:rFonts w:eastAsia="Times New Roman" w:cs="Arial"/>
                  <w:b/>
                  <w:sz w:val="18"/>
                  <w:szCs w:val="18"/>
                  <w:lang w:val="en-GB"/>
                </w:rPr>
                <w:t>Feature or Information Type(s)</w:t>
              </w:r>
            </w:ins>
          </w:p>
        </w:tc>
        <w:tc>
          <w:tcPr>
            <w:tcW w:w="1428" w:type="dxa"/>
            <w:gridSpan w:val="2"/>
            <w:tcBorders>
              <w:bottom w:val="single" w:sz="4" w:space="0" w:color="auto"/>
            </w:tcBorders>
            <w:shd w:val="clear" w:color="auto" w:fill="auto"/>
          </w:tcPr>
          <w:p w14:paraId="5F5937A2" w14:textId="77777777" w:rsidR="001412FC" w:rsidRPr="001412FC" w:rsidRDefault="001412FC" w:rsidP="001412FC">
            <w:pPr>
              <w:spacing w:before="60" w:after="60" w:line="240" w:lineRule="auto"/>
              <w:rPr>
                <w:ins w:id="447" w:author="Raphael Malyankar" w:date="2025-02-15T22:54:00Z" w16du:dateUtc="2025-02-16T05:54:00Z"/>
                <w:rFonts w:eastAsia="Times New Roman" w:cs="Arial"/>
                <w:sz w:val="18"/>
                <w:szCs w:val="18"/>
                <w:lang w:val="en-GB"/>
              </w:rPr>
            </w:pPr>
            <w:ins w:id="448" w:author="Raphael Malyankar" w:date="2025-02-15T22:54:00Z" w16du:dateUtc="2025-02-16T05:54:00Z">
              <w:r w:rsidRPr="001412FC">
                <w:rPr>
                  <w:rFonts w:eastAsia="Times New Roman" w:cs="Arial"/>
                  <w:sz w:val="18"/>
                  <w:szCs w:val="18"/>
                  <w:lang w:val="en-GB"/>
                </w:rPr>
                <w:t>Association/ Aggregation/ Composition</w:t>
              </w:r>
            </w:ins>
          </w:p>
        </w:tc>
        <w:tc>
          <w:tcPr>
            <w:tcW w:w="1384" w:type="dxa"/>
            <w:tcBorders>
              <w:bottom w:val="single" w:sz="4" w:space="0" w:color="auto"/>
            </w:tcBorders>
            <w:shd w:val="clear" w:color="auto" w:fill="auto"/>
          </w:tcPr>
          <w:p w14:paraId="7CB838C2" w14:textId="77777777" w:rsidR="001412FC" w:rsidRPr="001412FC" w:rsidRDefault="001412FC" w:rsidP="001412FC">
            <w:pPr>
              <w:spacing w:before="60" w:after="60" w:line="240" w:lineRule="auto"/>
              <w:rPr>
                <w:ins w:id="449" w:author="Raphael Malyankar" w:date="2025-02-15T22:54:00Z" w16du:dateUtc="2025-02-16T05:54:00Z"/>
                <w:rFonts w:eastAsia="Times New Roman" w:cs="Arial"/>
                <w:sz w:val="18"/>
                <w:szCs w:val="18"/>
                <w:lang w:val="en-GB"/>
              </w:rPr>
            </w:pPr>
            <w:ins w:id="450" w:author="Raphael Malyankar" w:date="2025-02-15T22:54:00Z" w16du:dateUtc="2025-02-16T05:54:00Z">
              <w:r w:rsidRPr="001412FC">
                <w:rPr>
                  <w:rFonts w:eastAsia="Times New Roman" w:cs="Arial"/>
                  <w:sz w:val="18"/>
                  <w:szCs w:val="18"/>
                  <w:lang w:val="en-GB"/>
                </w:rPr>
                <w:t>0,1</w:t>
              </w:r>
            </w:ins>
          </w:p>
        </w:tc>
      </w:tr>
      <w:tr w:rsidR="001412FC" w:rsidRPr="001412FC" w14:paraId="723D4E4E" w14:textId="77777777" w:rsidTr="00254F27">
        <w:trPr>
          <w:cantSplit/>
          <w:trHeight w:val="20"/>
          <w:ins w:id="451" w:author="Raphael Malyankar" w:date="2025-02-15T22:54:00Z"/>
        </w:trPr>
        <w:tc>
          <w:tcPr>
            <w:tcW w:w="1526" w:type="dxa"/>
            <w:tcBorders>
              <w:bottom w:val="single" w:sz="4" w:space="0" w:color="auto"/>
            </w:tcBorders>
            <w:shd w:val="clear" w:color="auto" w:fill="auto"/>
          </w:tcPr>
          <w:p w14:paraId="6F9B7592" w14:textId="5873DB07" w:rsidR="001412FC" w:rsidRPr="001412FC" w:rsidRDefault="001412FC" w:rsidP="001412FC">
            <w:pPr>
              <w:spacing w:before="60" w:after="60" w:line="240" w:lineRule="auto"/>
              <w:rPr>
                <w:ins w:id="452" w:author="Raphael Malyankar" w:date="2025-02-15T22:54:00Z" w16du:dateUtc="2025-02-16T05:54:00Z"/>
                <w:rFonts w:eastAsia="Times New Roman" w:cs="Arial"/>
                <w:sz w:val="18"/>
                <w:szCs w:val="18"/>
                <w:lang w:val="en-GB"/>
              </w:rPr>
            </w:pPr>
            <w:ins w:id="453" w:author="Raphael Malyankar" w:date="2025-02-15T22:54:00Z" w16du:dateUtc="2025-02-16T05:54:00Z">
              <w:r w:rsidRPr="001412FC">
                <w:rPr>
                  <w:rFonts w:eastAsia="Times New Roman" w:cs="Arial"/>
                  <w:color w:val="FF0000"/>
                  <w:sz w:val="18"/>
                  <w:szCs w:val="18"/>
                  <w:lang w:val="en-GB"/>
                </w:rPr>
                <w:t xml:space="preserve">See </w:t>
              </w:r>
            </w:ins>
            <w:ins w:id="454" w:author="Raphael Malyankar" w:date="2025-02-15T23:43:00Z" w16du:dateUtc="2025-02-16T06:43:00Z">
              <w:r w:rsidR="00340BFE">
                <w:rPr>
                  <w:rFonts w:eastAsia="Times New Roman" w:cs="Arial"/>
                  <w:color w:val="FF0000"/>
                  <w:sz w:val="18"/>
                  <w:szCs w:val="18"/>
                  <w:lang w:val="en-GB"/>
                </w:rPr>
                <w:t>c</w:t>
              </w:r>
            </w:ins>
            <w:ins w:id="455" w:author="Raphael Malyankar" w:date="2025-02-15T23:42:00Z" w16du:dateUtc="2025-02-16T06:42:00Z">
              <w:r w:rsidR="008C63FC">
                <w:rPr>
                  <w:rFonts w:eastAsia="Times New Roman" w:cs="Arial"/>
                  <w:color w:val="FF0000"/>
                  <w:sz w:val="18"/>
                  <w:szCs w:val="18"/>
                  <w:lang w:val="en-GB"/>
                </w:rPr>
                <w:t>lause</w:t>
              </w:r>
            </w:ins>
            <w:ins w:id="456" w:author="Raphael Malyankar" w:date="2025-02-15T22:54:00Z" w16du:dateUtc="2025-02-16T05:54:00Z">
              <w:r w:rsidRPr="001412FC">
                <w:rPr>
                  <w:rFonts w:eastAsia="Times New Roman" w:cs="Arial"/>
                  <w:color w:val="FF0000"/>
                  <w:sz w:val="18"/>
                  <w:szCs w:val="18"/>
                  <w:lang w:val="en-GB"/>
                </w:rPr>
                <w:t xml:space="preserve"> 6.</w:t>
              </w:r>
            </w:ins>
          </w:p>
        </w:tc>
        <w:tc>
          <w:tcPr>
            <w:tcW w:w="3001" w:type="dxa"/>
            <w:gridSpan w:val="3"/>
            <w:tcBorders>
              <w:bottom w:val="single" w:sz="4" w:space="0" w:color="auto"/>
            </w:tcBorders>
            <w:shd w:val="clear" w:color="auto" w:fill="auto"/>
          </w:tcPr>
          <w:p w14:paraId="39FA5C79" w14:textId="113CED89" w:rsidR="001412FC" w:rsidRPr="001412FC" w:rsidRDefault="001412FC" w:rsidP="001412FC">
            <w:pPr>
              <w:spacing w:before="60" w:after="60" w:line="240" w:lineRule="auto"/>
              <w:rPr>
                <w:ins w:id="457" w:author="Raphael Malyankar" w:date="2025-02-15T22:54:00Z" w16du:dateUtc="2025-02-16T05:54:00Z"/>
                <w:rFonts w:eastAsia="Times New Roman" w:cs="Arial"/>
                <w:b/>
                <w:color w:val="FF0000"/>
                <w:sz w:val="18"/>
                <w:szCs w:val="18"/>
                <w:lang w:val="en-GB"/>
              </w:rPr>
            </w:pPr>
            <w:ins w:id="458" w:author="Raphael Malyankar" w:date="2025-02-15T22:54:00Z" w16du:dateUtc="2025-02-16T05:54:00Z">
              <w:r w:rsidRPr="001412FC">
                <w:rPr>
                  <w:rFonts w:eastAsia="Times New Roman" w:cs="Arial"/>
                  <w:bCs/>
                  <w:color w:val="FF0000"/>
                  <w:sz w:val="18"/>
                  <w:szCs w:val="18"/>
                  <w:lang w:val="en-GB"/>
                </w:rPr>
                <w:t xml:space="preserve">See </w:t>
              </w:r>
            </w:ins>
            <w:ins w:id="459" w:author="Raphael Malyankar" w:date="2025-02-15T23:43:00Z" w16du:dateUtc="2025-02-16T06:43:00Z">
              <w:r w:rsidR="00340BFE">
                <w:rPr>
                  <w:rFonts w:eastAsia="Times New Roman" w:cs="Arial"/>
                  <w:bCs/>
                  <w:color w:val="FF0000"/>
                  <w:sz w:val="18"/>
                  <w:szCs w:val="18"/>
                  <w:lang w:val="en-GB"/>
                </w:rPr>
                <w:t>c</w:t>
              </w:r>
            </w:ins>
            <w:ins w:id="460" w:author="Raphael Malyankar" w:date="2025-02-15T23:42:00Z" w16du:dateUtc="2025-02-16T06:42:00Z">
              <w:r w:rsidR="008C63FC">
                <w:rPr>
                  <w:rFonts w:eastAsia="Times New Roman" w:cs="Arial"/>
                  <w:bCs/>
                  <w:color w:val="FF0000"/>
                  <w:sz w:val="18"/>
                  <w:szCs w:val="18"/>
                  <w:lang w:val="en-GB"/>
                </w:rPr>
                <w:t>lause</w:t>
              </w:r>
            </w:ins>
            <w:ins w:id="461" w:author="Raphael Malyankar" w:date="2025-02-15T22:54:00Z" w16du:dateUtc="2025-02-16T05:54:00Z">
              <w:r w:rsidRPr="001412FC">
                <w:rPr>
                  <w:rFonts w:eastAsia="Times New Roman" w:cs="Arial"/>
                  <w:bCs/>
                  <w:color w:val="FF0000"/>
                  <w:sz w:val="18"/>
                  <w:szCs w:val="18"/>
                  <w:lang w:val="en-GB"/>
                </w:rPr>
                <w:t xml:space="preserve"> 5.</w:t>
              </w:r>
            </w:ins>
          </w:p>
        </w:tc>
        <w:tc>
          <w:tcPr>
            <w:tcW w:w="2669" w:type="dxa"/>
            <w:gridSpan w:val="3"/>
            <w:tcBorders>
              <w:bottom w:val="single" w:sz="4" w:space="0" w:color="auto"/>
            </w:tcBorders>
            <w:shd w:val="clear" w:color="auto" w:fill="auto"/>
          </w:tcPr>
          <w:p w14:paraId="54BA604D" w14:textId="51A58665" w:rsidR="001412FC" w:rsidRPr="001412FC" w:rsidRDefault="001412FC" w:rsidP="001412FC">
            <w:pPr>
              <w:autoSpaceDE w:val="0"/>
              <w:autoSpaceDN w:val="0"/>
              <w:adjustRightInd w:val="0"/>
              <w:spacing w:before="60" w:after="60" w:line="240" w:lineRule="auto"/>
              <w:rPr>
                <w:ins w:id="462" w:author="Raphael Malyankar" w:date="2025-02-15T22:54:00Z" w16du:dateUtc="2025-02-16T05:54:00Z"/>
                <w:rFonts w:eastAsia="Times New Roman" w:cs="Arial"/>
                <w:color w:val="FF0000"/>
                <w:sz w:val="18"/>
                <w:szCs w:val="18"/>
                <w:lang w:val="en-GB"/>
              </w:rPr>
            </w:pPr>
            <w:ins w:id="463" w:author="Raphael Malyankar" w:date="2025-02-15T22:54:00Z" w16du:dateUtc="2025-02-16T05:54:00Z">
              <w:r w:rsidRPr="001412FC">
                <w:rPr>
                  <w:rFonts w:eastAsia="Times New Roman" w:cs="Arial"/>
                  <w:color w:val="FF0000"/>
                  <w:sz w:val="18"/>
                  <w:szCs w:val="18"/>
                  <w:lang w:val="en-GB"/>
                </w:rPr>
                <w:t xml:space="preserve">Corresponds to the feature(s) that the subject feature may be associated to. See </w:t>
              </w:r>
            </w:ins>
            <w:ins w:id="464" w:author="Raphael Malyankar" w:date="2025-02-15T23:43:00Z" w16du:dateUtc="2025-02-16T06:43:00Z">
              <w:r w:rsidR="00340BFE">
                <w:rPr>
                  <w:rFonts w:eastAsia="Times New Roman" w:cs="Arial"/>
                  <w:color w:val="FF0000"/>
                  <w:sz w:val="18"/>
                  <w:szCs w:val="18"/>
                  <w:lang w:val="en-GB"/>
                </w:rPr>
                <w:t>clause</w:t>
              </w:r>
            </w:ins>
            <w:ins w:id="465" w:author="Raphael Malyankar" w:date="2025-02-15T22:54:00Z" w16du:dateUtc="2025-02-16T05:54:00Z">
              <w:r w:rsidRPr="001412FC">
                <w:rPr>
                  <w:rFonts w:eastAsia="Times New Roman" w:cs="Arial"/>
                  <w:color w:val="FF0000"/>
                  <w:sz w:val="18"/>
                  <w:szCs w:val="18"/>
                  <w:lang w:val="en-GB"/>
                </w:rPr>
                <w:t xml:space="preserve"> 5</w:t>
              </w:r>
            </w:ins>
          </w:p>
        </w:tc>
        <w:tc>
          <w:tcPr>
            <w:tcW w:w="1428" w:type="dxa"/>
            <w:gridSpan w:val="2"/>
            <w:tcBorders>
              <w:bottom w:val="single" w:sz="4" w:space="0" w:color="auto"/>
            </w:tcBorders>
            <w:shd w:val="clear" w:color="auto" w:fill="auto"/>
          </w:tcPr>
          <w:p w14:paraId="0D0D5BB8" w14:textId="77777777" w:rsidR="001412FC" w:rsidRPr="001412FC" w:rsidRDefault="001412FC" w:rsidP="001412FC">
            <w:pPr>
              <w:spacing w:before="60" w:after="60" w:line="240" w:lineRule="auto"/>
              <w:rPr>
                <w:ins w:id="466" w:author="Raphael Malyankar" w:date="2025-02-15T22:54:00Z" w16du:dateUtc="2025-02-16T05:54:00Z"/>
                <w:rFonts w:eastAsia="Times New Roman" w:cs="Arial"/>
                <w:color w:val="FF0000"/>
                <w:sz w:val="18"/>
                <w:szCs w:val="18"/>
                <w:lang w:val="en-GB"/>
              </w:rPr>
            </w:pPr>
            <w:ins w:id="467" w:author="Raphael Malyankar" w:date="2025-02-15T22:54:00Z" w16du:dateUtc="2025-02-16T05:54:00Z">
              <w:r w:rsidRPr="001412FC">
                <w:rPr>
                  <w:rFonts w:eastAsia="Times New Roman" w:cs="Arial"/>
                  <w:color w:val="FF0000"/>
                  <w:sz w:val="18"/>
                  <w:szCs w:val="18"/>
                  <w:lang w:val="en-GB"/>
                </w:rPr>
                <w:t>Association type.</w:t>
              </w:r>
            </w:ins>
          </w:p>
        </w:tc>
        <w:tc>
          <w:tcPr>
            <w:tcW w:w="1384" w:type="dxa"/>
            <w:tcBorders>
              <w:bottom w:val="single" w:sz="4" w:space="0" w:color="auto"/>
            </w:tcBorders>
            <w:shd w:val="clear" w:color="auto" w:fill="auto"/>
          </w:tcPr>
          <w:p w14:paraId="54844AFA" w14:textId="431CFD2C" w:rsidR="001412FC" w:rsidRPr="001412FC" w:rsidRDefault="001412FC" w:rsidP="001412FC">
            <w:pPr>
              <w:spacing w:before="60" w:after="60" w:line="240" w:lineRule="auto"/>
              <w:rPr>
                <w:ins w:id="468" w:author="Raphael Malyankar" w:date="2025-02-15T22:54:00Z" w16du:dateUtc="2025-02-16T05:54:00Z"/>
                <w:rFonts w:eastAsia="Times New Roman" w:cs="Arial"/>
                <w:color w:val="FF0000"/>
                <w:sz w:val="18"/>
                <w:szCs w:val="18"/>
                <w:lang w:val="en-GB"/>
              </w:rPr>
            </w:pPr>
            <w:ins w:id="469" w:author="Raphael Malyankar" w:date="2025-02-15T22:54:00Z" w16du:dateUtc="2025-02-16T05:54:00Z">
              <w:r w:rsidRPr="001412FC">
                <w:rPr>
                  <w:rFonts w:eastAsia="Times New Roman" w:cs="Arial"/>
                  <w:color w:val="FF0000"/>
                  <w:sz w:val="18"/>
                  <w:szCs w:val="18"/>
                  <w:lang w:val="en-GB"/>
                </w:rPr>
                <w:t>The individual multiplicity to which the subject feature may be associated to the “Associated to” feature(s) (see clause 5).</w:t>
              </w:r>
            </w:ins>
          </w:p>
        </w:tc>
      </w:tr>
      <w:tr w:rsidR="001412FC" w:rsidRPr="001412FC" w14:paraId="415C87D7" w14:textId="77777777" w:rsidTr="00B677E4">
        <w:trPr>
          <w:trHeight w:val="70"/>
          <w:ins w:id="470" w:author="Raphael Malyankar" w:date="2025-02-15T22:54:00Z"/>
        </w:trPr>
        <w:tc>
          <w:tcPr>
            <w:tcW w:w="10008" w:type="dxa"/>
            <w:gridSpan w:val="10"/>
            <w:shd w:val="clear" w:color="auto" w:fill="auto"/>
          </w:tcPr>
          <w:p w14:paraId="016982BA" w14:textId="26B232AB" w:rsidR="001412FC" w:rsidRPr="001412FC" w:rsidRDefault="001412FC" w:rsidP="001412FC">
            <w:pPr>
              <w:spacing w:before="120" w:after="120" w:line="240" w:lineRule="auto"/>
              <w:rPr>
                <w:ins w:id="471" w:author="Raphael Malyankar" w:date="2025-02-15T22:54:00Z" w16du:dateUtc="2025-02-16T05:54:00Z"/>
                <w:rFonts w:eastAsia="Times New Roman" w:cs="Arial"/>
                <w:szCs w:val="20"/>
                <w:lang w:val="en-GB"/>
              </w:rPr>
            </w:pPr>
            <w:smartTag w:uri="urn:schemas-microsoft-com:office:smarttags" w:element="stockticker">
              <w:ins w:id="472" w:author="Raphael Malyankar" w:date="2025-02-15T22:54:00Z" w16du:dateUtc="2025-02-16T05:54:00Z">
                <w:r w:rsidRPr="001412FC">
                  <w:rPr>
                    <w:rFonts w:eastAsia="Times New Roman" w:cs="Arial"/>
                    <w:szCs w:val="20"/>
                    <w:u w:val="single"/>
                    <w:lang w:val="en-GB"/>
                  </w:rPr>
                  <w:t>INT</w:t>
                </w:r>
              </w:ins>
            </w:smartTag>
            <w:ins w:id="473" w:author="Raphael Malyankar" w:date="2025-02-15T22:54:00Z" w16du:dateUtc="2025-02-16T05:54:00Z">
              <w:r w:rsidRPr="001412FC">
                <w:rPr>
                  <w:rFonts w:eastAsia="Times New Roman" w:cs="Arial"/>
                  <w:szCs w:val="20"/>
                  <w:u w:val="single"/>
                  <w:lang w:val="en-GB"/>
                </w:rPr>
                <w:t xml:space="preserve"> 1 Reference:</w:t>
              </w:r>
              <w:r w:rsidRPr="001412FC">
                <w:rPr>
                  <w:rFonts w:eastAsia="Times New Roman" w:cs="Arial"/>
                  <w:szCs w:val="20"/>
                  <w:lang w:val="en-GB"/>
                </w:rPr>
                <w:t xml:space="preserve"> </w:t>
              </w:r>
              <w:r w:rsidRPr="001412FC">
                <w:rPr>
                  <w:rFonts w:eastAsia="Times New Roman" w:cs="Arial"/>
                  <w:color w:val="FF0000"/>
                  <w:szCs w:val="20"/>
                  <w:lang w:val="en-GB"/>
                </w:rPr>
                <w:t xml:space="preserve">The </w:t>
              </w:r>
              <w:smartTag w:uri="urn:schemas-microsoft-com:office:smarttags" w:element="stockticker">
                <w:r w:rsidRPr="001412FC">
                  <w:rPr>
                    <w:rFonts w:eastAsia="Times New Roman" w:cs="Arial"/>
                    <w:color w:val="FF0000"/>
                    <w:szCs w:val="20"/>
                    <w:lang w:val="en-GB"/>
                  </w:rPr>
                  <w:t>INT</w:t>
                </w:r>
              </w:smartTag>
              <w:r w:rsidRPr="001412FC">
                <w:rPr>
                  <w:rFonts w:eastAsia="Times New Roman" w:cs="Arial"/>
                  <w:color w:val="FF0000"/>
                  <w:szCs w:val="20"/>
                  <w:lang w:val="en-GB"/>
                </w:rPr>
                <w:t xml:space="preserve"> 1 location(s) of the Feature – by </w:t>
              </w:r>
              <w:smartTag w:uri="urn:schemas-microsoft-com:office:smarttags" w:element="stockticker">
                <w:r w:rsidRPr="001412FC">
                  <w:rPr>
                    <w:rFonts w:eastAsia="Times New Roman" w:cs="Arial"/>
                    <w:color w:val="FF0000"/>
                    <w:szCs w:val="20"/>
                    <w:lang w:val="en-GB"/>
                  </w:rPr>
                  <w:t>INT</w:t>
                </w:r>
              </w:smartTag>
              <w:r w:rsidRPr="001412FC">
                <w:rPr>
                  <w:rFonts w:eastAsia="Times New Roman" w:cs="Arial"/>
                  <w:color w:val="FF0000"/>
                  <w:szCs w:val="20"/>
                  <w:lang w:val="en-GB"/>
                </w:rPr>
                <w:t>1 Section and Section Number.</w:t>
              </w:r>
            </w:ins>
            <w:ins w:id="474" w:author="Raphael Malyankar" w:date="2025-02-15T23:34:00Z" w16du:dateUtc="2025-02-16T06:34:00Z">
              <w:r w:rsidR="008536A7">
                <w:rPr>
                  <w:rFonts w:eastAsia="Times New Roman" w:cs="Arial"/>
                  <w:color w:val="FF0000"/>
                  <w:szCs w:val="20"/>
                  <w:lang w:val="en-GB"/>
                </w:rPr>
                <w:t xml:space="preserve"> (Not applicable to S-130).</w:t>
              </w:r>
            </w:ins>
          </w:p>
          <w:p w14:paraId="47C8B824" w14:textId="5B768305" w:rsidR="001412FC" w:rsidRPr="001412FC" w:rsidRDefault="001412FC" w:rsidP="001412FC">
            <w:pPr>
              <w:tabs>
                <w:tab w:val="left" w:pos="851"/>
              </w:tabs>
              <w:spacing w:before="120" w:after="120" w:line="240" w:lineRule="auto"/>
              <w:ind w:left="851" w:hanging="851"/>
              <w:rPr>
                <w:ins w:id="475" w:author="Raphael Malyankar" w:date="2025-02-15T22:54:00Z" w16du:dateUtc="2025-02-16T05:54:00Z"/>
                <w:rFonts w:eastAsia="Times New Roman" w:cs="Arial"/>
                <w:b/>
                <w:bCs/>
                <w:lang w:val="en-GB"/>
              </w:rPr>
            </w:pPr>
            <w:ins w:id="476" w:author="Raphael Malyankar" w:date="2025-02-15T22:54:00Z" w16du:dateUtc="2025-02-16T05:54:00Z">
              <w:r w:rsidRPr="001412FC">
                <w:rPr>
                  <w:rFonts w:eastAsia="Times New Roman" w:cs="Arial"/>
                  <w:b/>
                  <w:bCs/>
                  <w:lang w:val="en-GB"/>
                </w:rPr>
                <w:t>X.X.X</w:t>
              </w:r>
              <w:r w:rsidRPr="001412FC">
                <w:rPr>
                  <w:rFonts w:eastAsia="Times New Roman" w:cs="Times New Roman"/>
                  <w:b/>
                  <w:lang w:val="en-GB"/>
                </w:rPr>
                <w:tab/>
              </w:r>
              <w:r w:rsidRPr="001412FC">
                <w:rPr>
                  <w:rFonts w:eastAsia="Times New Roman" w:cs="Arial"/>
                  <w:b/>
                  <w:bCs/>
                  <w:color w:val="FF0000"/>
                  <w:lang w:val="en-GB"/>
                </w:rPr>
                <w:t>Sub-clause heading(s)</w:t>
              </w:r>
            </w:ins>
          </w:p>
          <w:p w14:paraId="7A4D1B1C" w14:textId="77672C7D" w:rsidR="001412FC" w:rsidRPr="001412FC" w:rsidRDefault="001412FC" w:rsidP="001412F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jc w:val="both"/>
              <w:rPr>
                <w:ins w:id="477" w:author="Raphael Malyankar" w:date="2025-02-15T22:54:00Z" w16du:dateUtc="2025-02-16T05:54:00Z"/>
                <w:rFonts w:eastAsia="Times New Roman" w:cs="Arial"/>
                <w:color w:val="FF0000"/>
                <w:szCs w:val="20"/>
                <w:lang w:val="en-GB"/>
              </w:rPr>
            </w:pPr>
            <w:ins w:id="478" w:author="Raphael Malyankar" w:date="2025-02-15T22:54:00Z" w16du:dateUtc="2025-02-16T05:54:00Z">
              <w:r w:rsidRPr="001412FC">
                <w:rPr>
                  <w:rFonts w:eastAsia="Times New Roman" w:cs="Arial"/>
                  <w:szCs w:val="20"/>
                  <w:lang w:val="en-GB"/>
                </w:rPr>
                <w:t xml:space="preserve">Introductory remarks. </w:t>
              </w:r>
              <w:r w:rsidRPr="001412FC">
                <w:rPr>
                  <w:rFonts w:eastAsia="Times New Roman" w:cs="Arial"/>
                  <w:color w:val="FF0000"/>
                  <w:szCs w:val="20"/>
                  <w:lang w:val="en-GB"/>
                </w:rPr>
                <w:t xml:space="preserve">Includes information regarding the real world entity/situation requiring the encoding of the Feature, and where required nautical cartographic principles relevant to the Feature to aid the compiler in determining encoding requirements. </w:t>
              </w:r>
            </w:ins>
          </w:p>
          <w:p w14:paraId="7B160B43" w14:textId="77777777" w:rsidR="001412FC" w:rsidRPr="001412FC" w:rsidRDefault="001412FC" w:rsidP="001412F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jc w:val="both"/>
              <w:rPr>
                <w:ins w:id="479" w:author="Raphael Malyankar" w:date="2025-02-15T22:54:00Z" w16du:dateUtc="2025-02-16T05:54:00Z"/>
                <w:rFonts w:eastAsia="Times New Roman" w:cs="Arial"/>
                <w:color w:val="FF0000"/>
                <w:szCs w:val="20"/>
                <w:lang w:val="en-GB"/>
              </w:rPr>
            </w:pPr>
            <w:ins w:id="480" w:author="Raphael Malyankar" w:date="2025-02-15T22:54:00Z" w16du:dateUtc="2025-02-16T05:54:00Z">
              <w:r w:rsidRPr="001412FC">
                <w:rPr>
                  <w:rFonts w:eastAsia="Times New Roman" w:cs="Arial"/>
                  <w:color w:val="FF0000"/>
                  <w:szCs w:val="20"/>
                  <w:lang w:val="en-GB"/>
                </w:rPr>
                <w:t>Specific instructions to encode the feature.</w:t>
              </w:r>
            </w:ins>
          </w:p>
          <w:p w14:paraId="7C10FAC2" w14:textId="77777777" w:rsidR="001412FC" w:rsidRPr="001412FC" w:rsidRDefault="001412FC" w:rsidP="001412F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0" w:line="240" w:lineRule="auto"/>
              <w:jc w:val="both"/>
              <w:rPr>
                <w:ins w:id="481" w:author="Raphael Malyankar" w:date="2025-02-15T22:54:00Z" w16du:dateUtc="2025-02-16T05:54:00Z"/>
                <w:rFonts w:eastAsia="Times New Roman" w:cs="Arial"/>
                <w:szCs w:val="20"/>
                <w:u w:val="single"/>
                <w:lang w:val="en-GB"/>
              </w:rPr>
            </w:pPr>
            <w:ins w:id="482" w:author="Raphael Malyankar" w:date="2025-02-15T22:54:00Z" w16du:dateUtc="2025-02-16T05:54:00Z">
              <w:r w:rsidRPr="001412FC">
                <w:rPr>
                  <w:rFonts w:eastAsia="Times New Roman" w:cs="Arial"/>
                  <w:szCs w:val="20"/>
                  <w:u w:val="single"/>
                  <w:lang w:val="en-GB"/>
                </w:rPr>
                <w:t>Remarks:</w:t>
              </w:r>
            </w:ins>
          </w:p>
          <w:p w14:paraId="3270E701" w14:textId="77777777" w:rsidR="001412FC" w:rsidRPr="001412FC" w:rsidRDefault="001412FC" w:rsidP="001412FC">
            <w:pPr>
              <w:keepNext/>
              <w:keepLines/>
              <w:numPr>
                <w:ilvl w:val="0"/>
                <w:numId w:val="9"/>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jc w:val="both"/>
              <w:rPr>
                <w:ins w:id="483" w:author="Raphael Malyankar" w:date="2025-02-15T22:54:00Z" w16du:dateUtc="2025-02-16T05:54:00Z"/>
                <w:rFonts w:eastAsia="Times New Roman" w:cs="Arial"/>
                <w:color w:val="FF0000"/>
                <w:szCs w:val="20"/>
                <w:lang w:val="en-GB"/>
              </w:rPr>
            </w:pPr>
            <w:ins w:id="484" w:author="Raphael Malyankar" w:date="2025-02-15T22:54:00Z" w16du:dateUtc="2025-02-16T05:54:00Z">
              <w:r w:rsidRPr="001412FC">
                <w:rPr>
                  <w:rFonts w:eastAsia="Times New Roman" w:cs="Arial"/>
                  <w:color w:val="FF0000"/>
                  <w:szCs w:val="20"/>
                  <w:lang w:val="en-GB"/>
                </w:rPr>
                <w:t>Additional encoding guidance relevant to the feature.</w:t>
              </w:r>
            </w:ins>
          </w:p>
          <w:p w14:paraId="305AD506" w14:textId="26E05F8B" w:rsidR="001412FC" w:rsidRPr="001412FC" w:rsidRDefault="001412FC" w:rsidP="001412FC">
            <w:pPr>
              <w:keepNext/>
              <w:keepLines/>
              <w:tabs>
                <w:tab w:val="left" w:pos="993"/>
              </w:tabs>
              <w:spacing w:after="120" w:line="240" w:lineRule="auto"/>
              <w:ind w:left="993" w:hanging="993"/>
              <w:jc w:val="both"/>
              <w:rPr>
                <w:ins w:id="485" w:author="Raphael Malyankar" w:date="2025-02-15T22:54:00Z" w16du:dateUtc="2025-02-16T05:54:00Z"/>
                <w:rFonts w:eastAsia="Times New Roman" w:cs="Arial"/>
                <w:b/>
                <w:bCs/>
                <w:lang w:val="en-GB"/>
              </w:rPr>
            </w:pPr>
            <w:ins w:id="486" w:author="Raphael Malyankar" w:date="2025-02-15T22:54:00Z" w16du:dateUtc="2025-02-16T05:54:00Z">
              <w:r w:rsidRPr="001412FC">
                <w:rPr>
                  <w:rFonts w:eastAsia="Times New Roman" w:cs="Arial"/>
                  <w:b/>
                  <w:bCs/>
                  <w:lang w:val="en-GB"/>
                </w:rPr>
                <w:t>X.X.X.X</w:t>
              </w:r>
              <w:r w:rsidRPr="001412FC">
                <w:rPr>
                  <w:rFonts w:eastAsia="Times New Roman" w:cs="Times New Roman"/>
                  <w:b/>
                  <w:lang w:val="en-GB"/>
                </w:rPr>
                <w:tab/>
              </w:r>
              <w:r w:rsidRPr="001412FC">
                <w:rPr>
                  <w:rFonts w:eastAsia="Times New Roman" w:cs="Arial"/>
                  <w:b/>
                  <w:bCs/>
                  <w:color w:val="FF0000"/>
                  <w:lang w:val="en-GB"/>
                </w:rPr>
                <w:t>Sub-sub-clause heading(s)</w:t>
              </w:r>
            </w:ins>
          </w:p>
          <w:p w14:paraId="27AB21D8" w14:textId="77777777" w:rsidR="001412FC" w:rsidRPr="001412FC" w:rsidRDefault="001412FC" w:rsidP="001412F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jc w:val="both"/>
              <w:rPr>
                <w:ins w:id="487" w:author="Raphael Malyankar" w:date="2025-02-15T22:54:00Z" w16du:dateUtc="2025-02-16T05:54:00Z"/>
                <w:rFonts w:eastAsia="Times New Roman" w:cs="Arial"/>
                <w:color w:val="FF0000"/>
                <w:szCs w:val="20"/>
                <w:lang w:val="en-GB"/>
              </w:rPr>
            </w:pPr>
            <w:ins w:id="488" w:author="Raphael Malyankar" w:date="2025-02-15T22:54:00Z" w16du:dateUtc="2025-02-16T05:54:00Z">
              <w:r w:rsidRPr="001412FC">
                <w:rPr>
                  <w:rFonts w:eastAsia="Times New Roman" w:cs="Arial"/>
                  <w:color w:val="FF0000"/>
                  <w:szCs w:val="20"/>
                  <w:lang w:val="en-GB"/>
                </w:rPr>
                <w:t>Clauses related to specific encoding scenarios for the Feature. (Not required for all Features).</w:t>
              </w:r>
            </w:ins>
          </w:p>
          <w:p w14:paraId="6B3E2D10" w14:textId="77777777" w:rsidR="001412FC" w:rsidRPr="001412FC" w:rsidRDefault="001412FC" w:rsidP="001412F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0" w:line="240" w:lineRule="auto"/>
              <w:jc w:val="both"/>
              <w:rPr>
                <w:ins w:id="489" w:author="Raphael Malyankar" w:date="2025-02-15T22:54:00Z" w16du:dateUtc="2025-02-16T05:54:00Z"/>
                <w:rFonts w:eastAsia="Times New Roman" w:cs="Arial"/>
                <w:szCs w:val="20"/>
                <w:u w:val="single"/>
                <w:lang w:val="en-GB"/>
              </w:rPr>
            </w:pPr>
            <w:ins w:id="490" w:author="Raphael Malyankar" w:date="2025-02-15T22:54:00Z" w16du:dateUtc="2025-02-16T05:54:00Z">
              <w:r w:rsidRPr="001412FC">
                <w:rPr>
                  <w:rFonts w:eastAsia="Times New Roman" w:cs="Arial"/>
                  <w:szCs w:val="20"/>
                  <w:u w:val="single"/>
                  <w:lang w:val="en-GB"/>
                </w:rPr>
                <w:t>Remarks:</w:t>
              </w:r>
            </w:ins>
          </w:p>
          <w:p w14:paraId="4B53B799" w14:textId="77777777" w:rsidR="001412FC" w:rsidRPr="001412FC" w:rsidRDefault="001412FC" w:rsidP="001412FC">
            <w:pPr>
              <w:keepNext/>
              <w:keepLines/>
              <w:numPr>
                <w:ilvl w:val="0"/>
                <w:numId w:val="9"/>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jc w:val="both"/>
              <w:rPr>
                <w:ins w:id="491" w:author="Raphael Malyankar" w:date="2025-02-15T22:54:00Z" w16du:dateUtc="2025-02-16T05:54:00Z"/>
                <w:rFonts w:eastAsia="Times New Roman" w:cs="Arial"/>
                <w:color w:val="FF0000"/>
                <w:szCs w:val="20"/>
                <w:lang w:val="en-GB"/>
              </w:rPr>
            </w:pPr>
            <w:ins w:id="492" w:author="Raphael Malyankar" w:date="2025-02-15T22:54:00Z" w16du:dateUtc="2025-02-16T05:54:00Z">
              <w:r w:rsidRPr="001412FC">
                <w:rPr>
                  <w:rFonts w:eastAsia="Times New Roman" w:cs="Arial"/>
                  <w:color w:val="FF0000"/>
                  <w:szCs w:val="20"/>
                  <w:lang w:val="en-GB"/>
                </w:rPr>
                <w:t>Additional encoding guidance relevant to the scenario (only if required).</w:t>
              </w:r>
            </w:ins>
          </w:p>
          <w:p w14:paraId="65B73AED" w14:textId="77777777" w:rsidR="001412FC" w:rsidRPr="001412FC" w:rsidRDefault="001412FC" w:rsidP="001412F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jc w:val="both"/>
              <w:rPr>
                <w:ins w:id="493" w:author="Raphael Malyankar" w:date="2025-02-15T22:54:00Z" w16du:dateUtc="2025-02-16T05:54:00Z"/>
                <w:rFonts w:eastAsia="Times New Roman" w:cs="Arial"/>
                <w:color w:val="FF0000"/>
                <w:szCs w:val="20"/>
                <w:lang w:val="en-GB"/>
              </w:rPr>
            </w:pPr>
            <w:ins w:id="494" w:author="Raphael Malyankar" w:date="2025-02-15T22:54:00Z" w16du:dateUtc="2025-02-16T05:54:00Z">
              <w:r w:rsidRPr="001412FC">
                <w:rPr>
                  <w:rFonts w:eastAsia="Times New Roman" w:cs="Arial"/>
                  <w:szCs w:val="20"/>
                  <w:u w:val="single"/>
                  <w:lang w:val="en-GB"/>
                </w:rPr>
                <w:t>Distinction:</w:t>
              </w:r>
              <w:r w:rsidRPr="001412FC">
                <w:rPr>
                  <w:rFonts w:eastAsia="Times New Roman" w:cs="Arial"/>
                  <w:color w:val="FF0000"/>
                  <w:szCs w:val="20"/>
                  <w:lang w:val="en-GB"/>
                </w:rPr>
                <w:t xml:space="preserve"> List of features in the Product Specification distinct from the Feature.</w:t>
              </w:r>
            </w:ins>
          </w:p>
        </w:tc>
      </w:tr>
    </w:tbl>
    <w:p w14:paraId="69711F82" w14:textId="77777777" w:rsidR="001412FC" w:rsidRDefault="001412FC" w:rsidP="002D731F">
      <w:pPr>
        <w:tabs>
          <w:tab w:val="left" w:pos="240"/>
        </w:tabs>
        <w:spacing w:after="240"/>
        <w:ind w:left="240" w:hanging="240"/>
        <w:jc w:val="both"/>
        <w:rPr>
          <w:ins w:id="495" w:author="Raphael Malyankar" w:date="2025-02-15T23:36:00Z" w16du:dateUtc="2025-02-16T06:36:00Z"/>
          <w:rFonts w:cs="Arial"/>
          <w:szCs w:val="20"/>
          <w:lang w:val="en-AU"/>
        </w:rPr>
      </w:pPr>
    </w:p>
    <w:p w14:paraId="791C43AF" w14:textId="77777777" w:rsidR="008536A7" w:rsidRPr="00254F27" w:rsidRDefault="008536A7" w:rsidP="008536A7">
      <w:pPr>
        <w:tabs>
          <w:tab w:val="left" w:pos="240"/>
        </w:tabs>
        <w:spacing w:after="240"/>
        <w:ind w:left="240" w:hanging="240"/>
        <w:jc w:val="both"/>
        <w:rPr>
          <w:ins w:id="496" w:author="Raphael Malyankar" w:date="2025-02-15T23:36:00Z" w16du:dateUtc="2025-02-16T06:36:00Z"/>
          <w:rFonts w:cs="Arial"/>
          <w:b/>
          <w:bCs/>
          <w:szCs w:val="20"/>
          <w:lang w:val="en-AU"/>
        </w:rPr>
      </w:pPr>
      <w:ins w:id="497" w:author="Raphael Malyankar" w:date="2025-02-15T23:36:00Z" w16du:dateUtc="2025-02-16T06:36:00Z">
        <w:r w:rsidRPr="00254F27">
          <w:rPr>
            <w:rFonts w:cs="Arial"/>
            <w:szCs w:val="20"/>
            <w:u w:val="single"/>
            <w:lang w:val="en-AU"/>
          </w:rPr>
          <w:t>Remarks</w:t>
        </w:r>
        <w:r w:rsidRPr="00254F27">
          <w:rPr>
            <w:rFonts w:cs="Arial"/>
            <w:b/>
            <w:bCs/>
            <w:szCs w:val="20"/>
            <w:lang w:val="en-AU"/>
          </w:rPr>
          <w:t>:</w:t>
        </w:r>
      </w:ins>
    </w:p>
    <w:p w14:paraId="4C5D85B0" w14:textId="0163F3AE" w:rsidR="008536A7" w:rsidRPr="00602325" w:rsidRDefault="008536A7" w:rsidP="00433166">
      <w:pPr>
        <w:pStyle w:val="ListParagraph"/>
        <w:numPr>
          <w:ilvl w:val="0"/>
          <w:numId w:val="10"/>
        </w:numPr>
        <w:spacing w:after="120"/>
        <w:rPr>
          <w:ins w:id="498" w:author="Raphael Malyankar" w:date="2025-02-15T23:36:00Z" w16du:dateUtc="2025-02-16T06:36:00Z"/>
          <w:rFonts w:cs="Arial"/>
          <w:szCs w:val="20"/>
          <w:lang w:val="en-AU"/>
        </w:rPr>
      </w:pPr>
      <w:ins w:id="499" w:author="Raphael Malyankar" w:date="2025-02-15T23:36:00Z" w16du:dateUtc="2025-02-16T06:36:00Z">
        <w:r w:rsidRPr="00BE4D57">
          <w:rPr>
            <w:rFonts w:cs="Arial"/>
            <w:szCs w:val="20"/>
            <w:lang w:val="en-AU"/>
          </w:rPr>
          <w:t>S-130 Attribute: Indentation of attributes indicates sub-attributes of complex attributes. Complex attributes may also be sub-attributes of complex attributes, which is indicated by further indentation of the attribute name in the tables.</w:t>
        </w:r>
      </w:ins>
    </w:p>
    <w:p w14:paraId="1B49935F" w14:textId="036DF76F" w:rsidR="008536A7" w:rsidRPr="00602325" w:rsidRDefault="008536A7" w:rsidP="00433166">
      <w:pPr>
        <w:pStyle w:val="ListParagraph"/>
        <w:numPr>
          <w:ilvl w:val="0"/>
          <w:numId w:val="10"/>
        </w:numPr>
        <w:spacing w:after="120"/>
        <w:rPr>
          <w:ins w:id="500" w:author="Raphael Malyankar" w:date="2025-02-15T23:36:00Z" w16du:dateUtc="2025-02-16T06:36:00Z"/>
          <w:rFonts w:cs="Arial"/>
          <w:szCs w:val="20"/>
          <w:lang w:val="en-AU"/>
        </w:rPr>
      </w:pPr>
      <w:ins w:id="501" w:author="Raphael Malyankar" w:date="2025-02-15T23:36:00Z" w16du:dateUtc="2025-02-16T06:36:00Z">
        <w:r w:rsidRPr="00BE4D57">
          <w:rPr>
            <w:rFonts w:cs="Arial"/>
            <w:szCs w:val="20"/>
            <w:lang w:val="en-AU"/>
          </w:rPr>
          <w:t xml:space="preserve">Allowable Encoding Value: For enumeration (EN) type attributes, the enumerate values listed are only those allowable for the particular binding of the attribute relevant to the feature. Allowable values may vary for the attribute depending on the feature to which the attribute is bound. Such bindings are defined in the Feature Catalogue. The full list of enumerate values that may be assigned to an attribute in S-101 can be found in </w:t>
        </w:r>
      </w:ins>
      <w:ins w:id="502" w:author="Raphael Malyankar" w:date="2025-02-15T23:39:00Z" w16du:dateUtc="2025-02-16T06:39:00Z">
        <w:r w:rsidRPr="00BE4D57">
          <w:rPr>
            <w:rFonts w:cs="Arial"/>
            <w:szCs w:val="20"/>
            <w:lang w:val="en-AU"/>
          </w:rPr>
          <w:t>c</w:t>
        </w:r>
      </w:ins>
      <w:ins w:id="503" w:author="Raphael Malyankar" w:date="2025-02-15T23:38:00Z" w16du:dateUtc="2025-02-16T06:38:00Z">
        <w:r w:rsidRPr="00BE4D57">
          <w:rPr>
            <w:rFonts w:cs="Arial"/>
            <w:szCs w:val="20"/>
            <w:lang w:val="en-AU"/>
          </w:rPr>
          <w:t xml:space="preserve">lause </w:t>
        </w:r>
      </w:ins>
      <w:ins w:id="504" w:author="Raphael Malyankar" w:date="2025-02-15T23:36:00Z" w16du:dateUtc="2025-02-16T06:36:00Z">
        <w:r w:rsidRPr="00BE4D57">
          <w:rPr>
            <w:rFonts w:cs="Arial"/>
            <w:szCs w:val="20"/>
            <w:lang w:val="en-AU"/>
          </w:rPr>
          <w:t>7</w:t>
        </w:r>
      </w:ins>
      <w:ins w:id="505" w:author="Raphael Malyankar" w:date="2025-02-15T23:38:00Z" w16du:dateUtc="2025-02-16T06:38:00Z">
        <w:r w:rsidRPr="00BE4D57">
          <w:rPr>
            <w:rFonts w:cs="Arial"/>
            <w:szCs w:val="20"/>
            <w:lang w:val="en-AU"/>
          </w:rPr>
          <w:t xml:space="preserve"> </w:t>
        </w:r>
      </w:ins>
      <w:ins w:id="506" w:author="Raphael Malyankar" w:date="2025-02-15T23:36:00Z" w16du:dateUtc="2025-02-16T06:36:00Z">
        <w:r w:rsidRPr="00BE4D57">
          <w:rPr>
            <w:rFonts w:cs="Arial"/>
            <w:szCs w:val="20"/>
            <w:lang w:val="en-AU"/>
          </w:rPr>
          <w:t>of this document.</w:t>
        </w:r>
      </w:ins>
    </w:p>
    <w:p w14:paraId="70A75FC0" w14:textId="09A1E5E4" w:rsidR="008536A7" w:rsidRPr="00602325" w:rsidRDefault="008536A7" w:rsidP="00433166">
      <w:pPr>
        <w:pStyle w:val="ListParagraph"/>
        <w:numPr>
          <w:ilvl w:val="0"/>
          <w:numId w:val="10"/>
        </w:numPr>
        <w:spacing w:after="120"/>
        <w:rPr>
          <w:ins w:id="507" w:author="Raphael Malyankar" w:date="2025-02-15T23:36:00Z" w16du:dateUtc="2025-02-16T06:36:00Z"/>
          <w:rFonts w:cs="Arial"/>
          <w:szCs w:val="20"/>
          <w:lang w:val="en-AU"/>
        </w:rPr>
      </w:pPr>
      <w:ins w:id="508" w:author="Raphael Malyankar" w:date="2025-02-15T23:36:00Z" w16du:dateUtc="2025-02-16T06:36:00Z">
        <w:r w:rsidRPr="00BE4D57">
          <w:rPr>
            <w:rFonts w:cs="Arial"/>
            <w:szCs w:val="20"/>
            <w:lang w:val="en-AU"/>
          </w:rPr>
          <w:t xml:space="preserve">Type: The prefix (C) indicates that the attribute is a complex attribute. Complex attributes are aggregates of other attributes that can be simple type or complex type. The prefix (S) indicates that the attribute is a </w:t>
        </w:r>
        <w:r w:rsidRPr="00BE4D57">
          <w:rPr>
            <w:rFonts w:cs="Arial"/>
            <w:szCs w:val="20"/>
            <w:lang w:val="en-AU"/>
          </w:rPr>
          <w:lastRenderedPageBreak/>
          <w:t>sub-attribute of a complex attribute. Complex attributes that are sub-attributes of a complex attribute, and their sub-attributes, are indicated by indentation of the attribute name in the S-1</w:t>
        </w:r>
      </w:ins>
      <w:ins w:id="509" w:author="Raphael Malyankar" w:date="2025-02-15T23:39:00Z" w16du:dateUtc="2025-02-16T06:39:00Z">
        <w:r w:rsidRPr="00BE4D57">
          <w:rPr>
            <w:rFonts w:cs="Arial"/>
            <w:szCs w:val="20"/>
            <w:lang w:val="en-AU"/>
          </w:rPr>
          <w:t>30</w:t>
        </w:r>
      </w:ins>
      <w:ins w:id="510" w:author="Raphael Malyankar" w:date="2025-02-15T23:36:00Z" w16du:dateUtc="2025-02-16T06:36:00Z">
        <w:r w:rsidRPr="00BE4D57">
          <w:rPr>
            <w:rFonts w:cs="Arial"/>
            <w:szCs w:val="20"/>
            <w:lang w:val="en-AU"/>
          </w:rPr>
          <w:t xml:space="preserve"> Attribute column.</w:t>
        </w:r>
      </w:ins>
    </w:p>
    <w:p w14:paraId="2790B9C1" w14:textId="1CCDE184" w:rsidR="008536A7" w:rsidRPr="00602325" w:rsidRDefault="008536A7" w:rsidP="00433166">
      <w:pPr>
        <w:pStyle w:val="ListParagraph"/>
        <w:numPr>
          <w:ilvl w:val="0"/>
          <w:numId w:val="10"/>
        </w:numPr>
        <w:spacing w:after="120"/>
        <w:rPr>
          <w:rFonts w:cs="Arial"/>
          <w:szCs w:val="20"/>
          <w:lang w:val="en-AU"/>
        </w:rPr>
      </w:pPr>
      <w:ins w:id="511" w:author="Raphael Malyankar" w:date="2025-02-15T23:36:00Z" w16du:dateUtc="2025-02-16T06:36:00Z">
        <w:r w:rsidRPr="00BE4D57">
          <w:rPr>
            <w:rFonts w:cs="Arial"/>
            <w:szCs w:val="20"/>
            <w:lang w:val="en-AU"/>
          </w:rPr>
          <w:t>Feature/Feature</w:t>
        </w:r>
      </w:ins>
      <w:ins w:id="512" w:author="Raphael Malyankar" w:date="2025-02-15T23:39:00Z" w16du:dateUtc="2025-02-16T06:39:00Z">
        <w:r w:rsidRPr="00BE4D57">
          <w:rPr>
            <w:rFonts w:cs="Arial"/>
            <w:szCs w:val="20"/>
            <w:lang w:val="en-AU"/>
          </w:rPr>
          <w:t xml:space="preserve"> and</w:t>
        </w:r>
      </w:ins>
      <w:ins w:id="513" w:author="Raphael Malyankar" w:date="2025-02-15T23:36:00Z" w16du:dateUtc="2025-02-16T06:36:00Z">
        <w:r w:rsidRPr="00BE4D57">
          <w:rPr>
            <w:rFonts w:cs="Arial"/>
            <w:szCs w:val="20"/>
            <w:lang w:val="en-AU"/>
          </w:rPr>
          <w:t xml:space="preserve"> Feature/Information associations, including allowable features for association ends, are described in </w:t>
        </w:r>
      </w:ins>
      <w:ins w:id="514" w:author="Raphael Malyankar" w:date="2025-02-15T23:39:00Z" w16du:dateUtc="2025-02-16T06:39:00Z">
        <w:r w:rsidRPr="00BE4D57">
          <w:rPr>
            <w:rFonts w:cs="Arial"/>
            <w:szCs w:val="20"/>
            <w:lang w:val="en-AU"/>
          </w:rPr>
          <w:t>clause</w:t>
        </w:r>
      </w:ins>
      <w:ins w:id="515" w:author="Raphael Malyankar" w:date="2025-02-15T23:36:00Z" w16du:dateUtc="2025-02-16T06:36:00Z">
        <w:r w:rsidRPr="00BE4D57">
          <w:rPr>
            <w:rFonts w:cs="Arial"/>
            <w:szCs w:val="20"/>
            <w:lang w:val="en-AU"/>
          </w:rPr>
          <w:t xml:space="preserve"> 5</w:t>
        </w:r>
      </w:ins>
      <w:ins w:id="516" w:author="Raphael Malyankar" w:date="2025-02-15T23:39:00Z" w16du:dateUtc="2025-02-16T06:39:00Z">
        <w:r w:rsidRPr="00BE4D57">
          <w:rPr>
            <w:rFonts w:cs="Arial"/>
            <w:szCs w:val="20"/>
            <w:lang w:val="en-AU"/>
          </w:rPr>
          <w:t xml:space="preserve"> of this document.</w:t>
        </w:r>
      </w:ins>
      <w:ins w:id="517" w:author="Raphael Malyankar" w:date="2025-02-15T23:40:00Z" w16du:dateUtc="2025-02-16T06:40:00Z">
        <w:r w:rsidRPr="00BE4D57">
          <w:rPr>
            <w:rFonts w:cs="Arial"/>
            <w:szCs w:val="20"/>
            <w:lang w:val="en-AU"/>
          </w:rPr>
          <w:t xml:space="preserve"> S-130 does not use Spatial/Information associations.</w:t>
        </w:r>
      </w:ins>
    </w:p>
    <w:bookmarkEnd w:id="85"/>
    <w:p w14:paraId="17B2F79A" w14:textId="77777777" w:rsidR="00F773D7" w:rsidRDefault="00F773D7" w:rsidP="00F773D7">
      <w:pPr>
        <w:rPr>
          <w:rFonts w:cs="Arial"/>
          <w:b/>
          <w:sz w:val="32"/>
          <w:szCs w:val="32"/>
          <w:lang w:val="en-AU"/>
        </w:rPr>
      </w:pPr>
      <w:r>
        <w:rPr>
          <w:rFonts w:cs="Arial"/>
          <w:b/>
          <w:sz w:val="32"/>
          <w:szCs w:val="32"/>
          <w:lang w:val="en-AU"/>
        </w:rPr>
        <w:br w:type="page"/>
      </w:r>
    </w:p>
    <w:p w14:paraId="62C83A26" w14:textId="5EDA4598" w:rsidR="00CF7B5E" w:rsidRPr="009C01D5" w:rsidRDefault="00CF7B5E" w:rsidP="009C01D5">
      <w:pPr>
        <w:pStyle w:val="Heading1"/>
      </w:pPr>
      <w:bookmarkStart w:id="518" w:name="_Toc190734807"/>
      <w:r w:rsidRPr="009C01D5">
        <w:lastRenderedPageBreak/>
        <w:t>Geo Features</w:t>
      </w:r>
      <w:bookmarkEnd w:id="518"/>
    </w:p>
    <w:p w14:paraId="76ACAE75" w14:textId="4B1F3105" w:rsidR="000C277C" w:rsidRDefault="000C277C" w:rsidP="000C277C"/>
    <w:p w14:paraId="06A86982" w14:textId="1722A601" w:rsidR="003F2C44" w:rsidRDefault="003F2C44" w:rsidP="003F2C44">
      <w:pPr>
        <w:jc w:val="both"/>
        <w:rPr>
          <w:rFonts w:cs="Arial"/>
          <w:szCs w:val="20"/>
          <w:lang w:val="en-AU"/>
        </w:rPr>
      </w:pPr>
      <w:r w:rsidRPr="003F2C44">
        <w:rPr>
          <w:rFonts w:cs="Arial"/>
          <w:szCs w:val="20"/>
          <w:lang w:val="en-AU"/>
        </w:rPr>
        <w:t xml:space="preserve">This section describes abstract as well as non-abstract types. The abstract type </w:t>
      </w:r>
      <w:r w:rsidRPr="003F2C44">
        <w:rPr>
          <w:rFonts w:cs="Arial"/>
          <w:b/>
          <w:szCs w:val="20"/>
          <w:lang w:val="en-AU"/>
        </w:rPr>
        <w:t>FeatureType</w:t>
      </w:r>
      <w:r w:rsidRPr="003F2C44">
        <w:rPr>
          <w:rFonts w:cs="Arial"/>
          <w:szCs w:val="20"/>
          <w:lang w:val="en-AU"/>
        </w:rPr>
        <w:t xml:space="preserve"> cannot be used directly, but defines attributes inherited by its sub-types. The encoding remarks in the description of </w:t>
      </w:r>
      <w:r w:rsidRPr="003F2C44">
        <w:rPr>
          <w:rFonts w:cs="Arial"/>
          <w:b/>
          <w:szCs w:val="20"/>
          <w:lang w:val="en-AU"/>
        </w:rPr>
        <w:t>FeatureType</w:t>
      </w:r>
      <w:r w:rsidRPr="003F2C44">
        <w:rPr>
          <w:rFonts w:cs="Arial"/>
          <w:szCs w:val="20"/>
          <w:lang w:val="en-AU"/>
        </w:rPr>
        <w:t xml:space="preserve"> apply to its sub-types but may be overridden by remarks in the sub-type.</w:t>
      </w:r>
    </w:p>
    <w:p w14:paraId="51956FBB" w14:textId="5508E875" w:rsidR="00B076FA" w:rsidRDefault="00B076FA" w:rsidP="00413498">
      <w:pPr>
        <w:pStyle w:val="Heading2"/>
      </w:pPr>
      <w:bookmarkStart w:id="519" w:name="_Toc190734808"/>
      <w:r>
        <w:t>Feature Type</w:t>
      </w:r>
      <w:bookmarkEnd w:id="519"/>
    </w:p>
    <w:p w14:paraId="6CEC4C8C" w14:textId="5A821168" w:rsidR="00B076FA" w:rsidRPr="000C277C" w:rsidDel="00D7061D" w:rsidRDefault="00B076FA" w:rsidP="00B076FA">
      <w:pPr>
        <w:rPr>
          <w:del w:id="520" w:author="Raphael Malyankar" w:date="2025-02-17T19:27:00Z" w16du:dateUtc="2025-02-18T02:27:00Z"/>
        </w:rPr>
      </w:pPr>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58"/>
        <w:gridCol w:w="866"/>
        <w:gridCol w:w="1396"/>
        <w:gridCol w:w="338"/>
        <w:gridCol w:w="867"/>
        <w:gridCol w:w="1585"/>
        <w:gridCol w:w="149"/>
        <w:gridCol w:w="867"/>
        <w:gridCol w:w="424"/>
        <w:gridCol w:w="1310"/>
        <w:tblGridChange w:id="521">
          <w:tblGrid>
            <w:gridCol w:w="35"/>
            <w:gridCol w:w="2080"/>
            <w:gridCol w:w="225"/>
            <w:gridCol w:w="258"/>
            <w:gridCol w:w="866"/>
            <w:gridCol w:w="731"/>
            <w:gridCol w:w="665"/>
            <w:gridCol w:w="338"/>
            <w:gridCol w:w="867"/>
            <w:gridCol w:w="210"/>
            <w:gridCol w:w="1375"/>
            <w:gridCol w:w="149"/>
            <w:gridCol w:w="556"/>
            <w:gridCol w:w="311"/>
            <w:gridCol w:w="424"/>
            <w:gridCol w:w="1310"/>
            <w:gridCol w:w="35"/>
          </w:tblGrid>
        </w:tblGridChange>
      </w:tblGrid>
      <w:tr w:rsidR="00B076FA" w:rsidRPr="00CF7B5E" w14:paraId="2B1CE2E0" w14:textId="77777777" w:rsidTr="000256B0">
        <w:tc>
          <w:tcPr>
            <w:tcW w:w="10400" w:type="dxa"/>
            <w:gridSpan w:val="11"/>
            <w:shd w:val="clear" w:color="auto" w:fill="auto"/>
          </w:tcPr>
          <w:p w14:paraId="40417B1D" w14:textId="67D52B23" w:rsidR="00B076FA" w:rsidRPr="00CF7B5E" w:rsidRDefault="00B076FA" w:rsidP="00B076FA">
            <w:pPr>
              <w:spacing w:before="120" w:after="120"/>
              <w:rPr>
                <w:rFonts w:cs="Arial"/>
              </w:rPr>
            </w:pPr>
            <w:r w:rsidRPr="00CF7B5E">
              <w:rPr>
                <w:rFonts w:cs="Arial"/>
                <w:u w:val="single"/>
              </w:rPr>
              <w:t>IHO Definition:</w:t>
            </w:r>
            <w:r>
              <w:rPr>
                <w:rFonts w:cs="Arial"/>
              </w:rPr>
              <w:t xml:space="preserve"> </w:t>
            </w:r>
            <w:r w:rsidRPr="00B076FA">
              <w:rPr>
                <w:rFonts w:cs="Arial"/>
              </w:rPr>
              <w:t>Generalized feature type which carries all the common attributes.</w:t>
            </w:r>
          </w:p>
        </w:tc>
      </w:tr>
      <w:tr w:rsidR="00B076FA" w:rsidRPr="00CF7B5E" w14:paraId="2605A710" w14:textId="77777777" w:rsidTr="000256B0">
        <w:tc>
          <w:tcPr>
            <w:tcW w:w="10400" w:type="dxa"/>
            <w:gridSpan w:val="11"/>
            <w:shd w:val="clear" w:color="auto" w:fill="auto"/>
          </w:tcPr>
          <w:p w14:paraId="0E386EF7" w14:textId="1775497F" w:rsidR="00B076FA" w:rsidRPr="00CF7B5E" w:rsidRDefault="00B076FA" w:rsidP="00B076FA">
            <w:pPr>
              <w:spacing w:before="120" w:after="120"/>
              <w:rPr>
                <w:rFonts w:cs="Arial"/>
                <w:b/>
              </w:rPr>
            </w:pPr>
            <w:r>
              <w:rPr>
                <w:rFonts w:cs="Arial"/>
                <w:b/>
                <w:u w:val="single"/>
              </w:rPr>
              <w:t>S-130</w:t>
            </w:r>
            <w:r w:rsidRPr="00CF7B5E">
              <w:rPr>
                <w:rFonts w:cs="Arial"/>
                <w:b/>
                <w:u w:val="single"/>
              </w:rPr>
              <w:t xml:space="preserve"> Geo Feature:</w:t>
            </w:r>
            <w:r>
              <w:rPr>
                <w:rFonts w:cs="Arial"/>
                <w:b/>
              </w:rPr>
              <w:t xml:space="preserve"> FeatureType (Abstract)</w:t>
            </w:r>
          </w:p>
        </w:tc>
      </w:tr>
      <w:tr w:rsidR="00B076FA" w:rsidRPr="00CF7B5E" w14:paraId="0D420DB7" w14:textId="77777777" w:rsidTr="000256B0">
        <w:tc>
          <w:tcPr>
            <w:tcW w:w="10400" w:type="dxa"/>
            <w:gridSpan w:val="11"/>
            <w:shd w:val="clear" w:color="auto" w:fill="auto"/>
          </w:tcPr>
          <w:p w14:paraId="33D85502" w14:textId="059F3265" w:rsidR="00B076FA" w:rsidRPr="00CF7B5E" w:rsidRDefault="00B076FA" w:rsidP="00B076FA">
            <w:pPr>
              <w:spacing w:before="120" w:after="120"/>
              <w:rPr>
                <w:rFonts w:cs="Arial"/>
                <w:b/>
              </w:rPr>
            </w:pPr>
            <w:r w:rsidRPr="00CF7B5E">
              <w:rPr>
                <w:rFonts w:cs="Arial"/>
                <w:b/>
                <w:u w:val="single"/>
              </w:rPr>
              <w:t>Primitives:</w:t>
            </w:r>
            <w:r>
              <w:rPr>
                <w:rFonts w:cs="Arial"/>
                <w:b/>
              </w:rPr>
              <w:t xml:space="preserve"> none</w:t>
            </w:r>
          </w:p>
        </w:tc>
      </w:tr>
      <w:tr w:rsidR="00B076FA" w:rsidRPr="00CF7B5E" w14:paraId="5D35EEFE" w14:textId="77777777" w:rsidTr="000256B0">
        <w:tc>
          <w:tcPr>
            <w:tcW w:w="2598" w:type="dxa"/>
            <w:gridSpan w:val="2"/>
            <w:shd w:val="clear" w:color="auto" w:fill="auto"/>
          </w:tcPr>
          <w:p w14:paraId="3A14CCBE" w14:textId="77777777" w:rsidR="00B076FA" w:rsidRDefault="00B076FA" w:rsidP="000256B0">
            <w:pPr>
              <w:spacing w:before="120" w:after="240"/>
              <w:rPr>
                <w:rFonts w:cs="Arial"/>
                <w:i/>
                <w:color w:val="0000FF"/>
                <w:sz w:val="18"/>
              </w:rPr>
            </w:pPr>
            <w:r w:rsidRPr="00CF7B5E">
              <w:rPr>
                <w:rFonts w:cs="Arial"/>
                <w:i/>
                <w:color w:val="0000FF"/>
                <w:sz w:val="18"/>
              </w:rPr>
              <w:t>Real World</w:t>
            </w:r>
          </w:p>
          <w:p w14:paraId="4AFF75C1" w14:textId="77777777" w:rsidR="00B076FA" w:rsidRPr="00CF7B5E" w:rsidRDefault="00B076FA" w:rsidP="000256B0">
            <w:pPr>
              <w:spacing w:before="120" w:after="240"/>
              <w:rPr>
                <w:rFonts w:cs="Arial"/>
                <w:i/>
                <w:color w:val="0000FF"/>
                <w:sz w:val="18"/>
              </w:rPr>
            </w:pPr>
          </w:p>
        </w:tc>
        <w:tc>
          <w:tcPr>
            <w:tcW w:w="3467" w:type="dxa"/>
            <w:gridSpan w:val="4"/>
            <w:shd w:val="clear" w:color="auto" w:fill="auto"/>
          </w:tcPr>
          <w:p w14:paraId="45555A0F" w14:textId="77777777" w:rsidR="00B076FA" w:rsidRDefault="00B076FA" w:rsidP="000256B0">
            <w:pPr>
              <w:spacing w:before="120" w:after="240"/>
              <w:rPr>
                <w:rFonts w:cs="Arial"/>
                <w:i/>
                <w:color w:val="0000FF"/>
                <w:sz w:val="18"/>
              </w:rPr>
            </w:pPr>
            <w:r w:rsidRPr="00CF7B5E">
              <w:rPr>
                <w:rFonts w:cs="Arial"/>
                <w:i/>
                <w:color w:val="0000FF"/>
                <w:sz w:val="18"/>
              </w:rPr>
              <w:t>Paper Chart Symbol</w:t>
            </w:r>
          </w:p>
          <w:p w14:paraId="766CCF55" w14:textId="77777777" w:rsidR="00B076FA" w:rsidRPr="00CF7B5E" w:rsidRDefault="00B076FA" w:rsidP="000256B0">
            <w:pPr>
              <w:spacing w:before="120" w:after="240"/>
              <w:rPr>
                <w:rFonts w:cs="Arial"/>
                <w:i/>
                <w:color w:val="0000FF"/>
                <w:sz w:val="18"/>
              </w:rPr>
            </w:pPr>
          </w:p>
        </w:tc>
        <w:tc>
          <w:tcPr>
            <w:tcW w:w="4335" w:type="dxa"/>
            <w:gridSpan w:val="5"/>
            <w:shd w:val="clear" w:color="auto" w:fill="auto"/>
          </w:tcPr>
          <w:p w14:paraId="475AE092" w14:textId="77777777" w:rsidR="00B076FA" w:rsidRDefault="00B076FA" w:rsidP="000256B0">
            <w:pPr>
              <w:spacing w:before="120" w:after="240"/>
              <w:rPr>
                <w:rFonts w:cs="Arial"/>
                <w:i/>
                <w:color w:val="0000FF"/>
                <w:sz w:val="18"/>
              </w:rPr>
            </w:pPr>
            <w:r w:rsidRPr="00CF7B5E">
              <w:rPr>
                <w:rFonts w:cs="Arial"/>
                <w:i/>
                <w:color w:val="0000FF"/>
                <w:sz w:val="18"/>
              </w:rPr>
              <w:t>ECDIS Symbol</w:t>
            </w:r>
          </w:p>
          <w:p w14:paraId="04662213" w14:textId="77777777" w:rsidR="00B076FA" w:rsidRPr="00CF7B5E" w:rsidRDefault="00B076FA" w:rsidP="000256B0">
            <w:pPr>
              <w:spacing w:before="120" w:after="240"/>
              <w:rPr>
                <w:rFonts w:cs="Arial"/>
                <w:i/>
                <w:color w:val="0000FF"/>
                <w:sz w:val="18"/>
              </w:rPr>
            </w:pPr>
          </w:p>
        </w:tc>
      </w:tr>
      <w:tr w:rsidR="00B076FA" w:rsidRPr="00CF7B5E" w14:paraId="57FCA98E" w14:textId="77777777" w:rsidTr="000256B0">
        <w:tc>
          <w:tcPr>
            <w:tcW w:w="3464" w:type="dxa"/>
            <w:gridSpan w:val="3"/>
            <w:shd w:val="clear" w:color="auto" w:fill="auto"/>
          </w:tcPr>
          <w:p w14:paraId="791E7A09" w14:textId="77777777" w:rsidR="00B076FA" w:rsidRPr="00CF7B5E" w:rsidRDefault="00B076FA" w:rsidP="000256B0">
            <w:pPr>
              <w:spacing w:before="120" w:after="120"/>
              <w:rPr>
                <w:rFonts w:cs="Arial"/>
                <w:b/>
              </w:rPr>
            </w:pPr>
            <w:r>
              <w:rPr>
                <w:rFonts w:cs="Arial"/>
                <w:b/>
              </w:rPr>
              <w:t>S-130</w:t>
            </w:r>
            <w:r w:rsidRPr="00CF7B5E">
              <w:rPr>
                <w:rFonts w:cs="Arial"/>
                <w:b/>
              </w:rPr>
              <w:t xml:space="preserve"> Attribute</w:t>
            </w:r>
          </w:p>
        </w:tc>
        <w:tc>
          <w:tcPr>
            <w:tcW w:w="1734" w:type="dxa"/>
            <w:gridSpan w:val="2"/>
            <w:shd w:val="clear" w:color="auto" w:fill="auto"/>
          </w:tcPr>
          <w:p w14:paraId="213C9D76" w14:textId="77777777" w:rsidR="00B076FA" w:rsidRPr="00CF7B5E" w:rsidRDefault="00B076FA" w:rsidP="000256B0">
            <w:pPr>
              <w:spacing w:before="120" w:after="120"/>
              <w:rPr>
                <w:rFonts w:cs="Arial"/>
                <w:b/>
              </w:rPr>
            </w:pPr>
            <w:r w:rsidRPr="00CF7B5E">
              <w:rPr>
                <w:rFonts w:cs="Arial"/>
                <w:b/>
              </w:rPr>
              <w:t>S-57  Acronym</w:t>
            </w:r>
          </w:p>
        </w:tc>
        <w:tc>
          <w:tcPr>
            <w:tcW w:w="2601" w:type="dxa"/>
            <w:gridSpan w:val="3"/>
            <w:shd w:val="clear" w:color="auto" w:fill="auto"/>
          </w:tcPr>
          <w:p w14:paraId="2D718AD0" w14:textId="77777777" w:rsidR="00B076FA" w:rsidRPr="00CF7B5E" w:rsidRDefault="00B076FA" w:rsidP="000256B0">
            <w:pPr>
              <w:spacing w:before="120" w:after="120"/>
              <w:rPr>
                <w:rFonts w:cs="Arial"/>
                <w:b/>
              </w:rPr>
            </w:pPr>
            <w:r w:rsidRPr="00CF7B5E">
              <w:rPr>
                <w:rFonts w:cs="Arial"/>
                <w:b/>
              </w:rPr>
              <w:t>Allowable Encoding Value</w:t>
            </w:r>
          </w:p>
        </w:tc>
        <w:tc>
          <w:tcPr>
            <w:tcW w:w="867" w:type="dxa"/>
            <w:shd w:val="clear" w:color="auto" w:fill="auto"/>
          </w:tcPr>
          <w:p w14:paraId="77E72A52" w14:textId="77777777" w:rsidR="00B076FA" w:rsidRPr="00CF7B5E" w:rsidRDefault="00B076FA" w:rsidP="000256B0">
            <w:pPr>
              <w:spacing w:before="120" w:after="120"/>
              <w:rPr>
                <w:rFonts w:cs="Arial"/>
                <w:b/>
              </w:rPr>
            </w:pPr>
            <w:r w:rsidRPr="00CF7B5E">
              <w:rPr>
                <w:rFonts w:cs="Arial"/>
                <w:b/>
              </w:rPr>
              <w:t>Type</w:t>
            </w:r>
          </w:p>
        </w:tc>
        <w:tc>
          <w:tcPr>
            <w:tcW w:w="1734" w:type="dxa"/>
            <w:gridSpan w:val="2"/>
            <w:shd w:val="clear" w:color="auto" w:fill="auto"/>
          </w:tcPr>
          <w:p w14:paraId="7A4F870B" w14:textId="77777777" w:rsidR="00B076FA" w:rsidRPr="00CF7B5E" w:rsidRDefault="00B076FA" w:rsidP="000256B0">
            <w:pPr>
              <w:spacing w:before="120" w:after="120"/>
              <w:rPr>
                <w:rFonts w:cs="Arial"/>
                <w:b/>
              </w:rPr>
            </w:pPr>
            <w:r w:rsidRPr="00CF7B5E">
              <w:rPr>
                <w:rFonts w:cs="Arial"/>
                <w:b/>
              </w:rPr>
              <w:t>Multiplicity</w:t>
            </w:r>
          </w:p>
        </w:tc>
      </w:tr>
      <w:tr w:rsidR="00B076FA" w:rsidRPr="00CF7B5E" w14:paraId="051A7962" w14:textId="77777777" w:rsidTr="000256B0">
        <w:tc>
          <w:tcPr>
            <w:tcW w:w="3464" w:type="dxa"/>
            <w:gridSpan w:val="3"/>
            <w:shd w:val="clear" w:color="auto" w:fill="auto"/>
          </w:tcPr>
          <w:p w14:paraId="13019078" w14:textId="260AADD4" w:rsidR="00B076FA" w:rsidRPr="00CF7B5E" w:rsidRDefault="00B076FA" w:rsidP="00B076FA">
            <w:pPr>
              <w:spacing w:before="120" w:after="120"/>
              <w:rPr>
                <w:rFonts w:cs="Arial"/>
                <w:sz w:val="18"/>
              </w:rPr>
            </w:pPr>
            <w:r>
              <w:rPr>
                <w:rFonts w:cs="Arial"/>
                <w:sz w:val="18"/>
              </w:rPr>
              <w:t>maximumDisplayScale</w:t>
            </w:r>
          </w:p>
        </w:tc>
        <w:tc>
          <w:tcPr>
            <w:tcW w:w="1734" w:type="dxa"/>
            <w:gridSpan w:val="2"/>
            <w:shd w:val="clear" w:color="auto" w:fill="auto"/>
          </w:tcPr>
          <w:p w14:paraId="3E1003F1" w14:textId="02BB74C9" w:rsidR="00B076FA" w:rsidRPr="00CF7B5E" w:rsidRDefault="00B076FA" w:rsidP="00B076FA">
            <w:pPr>
              <w:spacing w:before="120" w:after="120"/>
              <w:rPr>
                <w:rFonts w:cs="Arial"/>
                <w:sz w:val="18"/>
              </w:rPr>
            </w:pPr>
            <w:r>
              <w:rPr>
                <w:rFonts w:cs="Arial"/>
                <w:sz w:val="18"/>
              </w:rPr>
              <w:t>(SCAMAX)</w:t>
            </w:r>
          </w:p>
        </w:tc>
        <w:tc>
          <w:tcPr>
            <w:tcW w:w="2601" w:type="dxa"/>
            <w:gridSpan w:val="3"/>
            <w:shd w:val="clear" w:color="auto" w:fill="auto"/>
          </w:tcPr>
          <w:p w14:paraId="0773FECF" w14:textId="0C7B9482" w:rsidR="00B076FA" w:rsidRPr="00CF7B5E" w:rsidRDefault="008C5B11" w:rsidP="00B076FA">
            <w:pPr>
              <w:spacing w:before="120" w:after="120"/>
              <w:rPr>
                <w:rFonts w:cs="Arial"/>
                <w:sz w:val="18"/>
              </w:rPr>
            </w:pPr>
            <w:ins w:id="522" w:author="Raphael Malyankar" w:date="2025-02-18T00:19:00Z" w16du:dateUtc="2025-02-18T07:19:00Z">
              <w:r w:rsidRPr="008C5B11">
                <w:rPr>
                  <w:rFonts w:cs="Arial"/>
                  <w:sz w:val="18"/>
                </w:rPr>
                <w:t>maximum display scale &lt; minimum display scale</w:t>
              </w:r>
            </w:ins>
          </w:p>
        </w:tc>
        <w:tc>
          <w:tcPr>
            <w:tcW w:w="867" w:type="dxa"/>
            <w:shd w:val="clear" w:color="auto" w:fill="auto"/>
          </w:tcPr>
          <w:p w14:paraId="0802FEE7" w14:textId="6CA0614E" w:rsidR="00B076FA" w:rsidRPr="00CF7B5E" w:rsidRDefault="00B076FA" w:rsidP="00B076FA">
            <w:pPr>
              <w:spacing w:before="120" w:after="120"/>
              <w:rPr>
                <w:rFonts w:cs="Arial"/>
                <w:sz w:val="18"/>
              </w:rPr>
            </w:pPr>
            <w:r>
              <w:rPr>
                <w:rFonts w:cs="Arial"/>
                <w:sz w:val="18"/>
              </w:rPr>
              <w:t>IN</w:t>
            </w:r>
          </w:p>
        </w:tc>
        <w:tc>
          <w:tcPr>
            <w:tcW w:w="1734" w:type="dxa"/>
            <w:gridSpan w:val="2"/>
            <w:shd w:val="clear" w:color="auto" w:fill="auto"/>
          </w:tcPr>
          <w:p w14:paraId="75F9A421" w14:textId="4B1855D8" w:rsidR="00B076FA" w:rsidRPr="00CF7B5E" w:rsidRDefault="004E656E" w:rsidP="00B076FA">
            <w:pPr>
              <w:spacing w:before="120" w:after="120"/>
              <w:rPr>
                <w:rFonts w:cs="Arial"/>
                <w:sz w:val="18"/>
              </w:rPr>
            </w:pPr>
            <w:ins w:id="523" w:author="Raphael Malyankar" w:date="2025-02-18T19:23:00Z" w16du:dateUtc="2025-02-19T02:23:00Z">
              <w:r>
                <w:rPr>
                  <w:rFonts w:cs="Arial"/>
                  <w:sz w:val="18"/>
                </w:rPr>
                <w:t>0</w:t>
              </w:r>
            </w:ins>
            <w:del w:id="524" w:author="Raphael Malyankar" w:date="2025-02-18T19:22:00Z" w16du:dateUtc="2025-02-19T02:22:00Z">
              <w:r w:rsidR="00B076FA" w:rsidDel="004E656E">
                <w:rPr>
                  <w:rFonts w:cs="Arial"/>
                  <w:sz w:val="18"/>
                </w:rPr>
                <w:delText>1</w:delText>
              </w:r>
            </w:del>
            <w:r w:rsidR="00B076FA">
              <w:rPr>
                <w:rFonts w:cs="Arial"/>
                <w:sz w:val="18"/>
              </w:rPr>
              <w:t>, 1</w:t>
            </w:r>
          </w:p>
        </w:tc>
      </w:tr>
      <w:tr w:rsidR="00B076FA" w:rsidRPr="00CF7B5E" w14:paraId="450A989F" w14:textId="77777777" w:rsidTr="000256B0">
        <w:tc>
          <w:tcPr>
            <w:tcW w:w="3464" w:type="dxa"/>
            <w:gridSpan w:val="3"/>
            <w:shd w:val="clear" w:color="auto" w:fill="auto"/>
          </w:tcPr>
          <w:p w14:paraId="63AF4D96" w14:textId="3A0ECEA5" w:rsidR="00B076FA" w:rsidRPr="00CF7B5E" w:rsidRDefault="00B076FA" w:rsidP="00B076FA">
            <w:pPr>
              <w:spacing w:before="120" w:after="120"/>
              <w:rPr>
                <w:rFonts w:cs="Arial"/>
                <w:sz w:val="18"/>
              </w:rPr>
            </w:pPr>
            <w:r>
              <w:rPr>
                <w:rFonts w:cs="Arial"/>
                <w:sz w:val="18"/>
              </w:rPr>
              <w:t>minimumDisplayScale</w:t>
            </w:r>
          </w:p>
        </w:tc>
        <w:tc>
          <w:tcPr>
            <w:tcW w:w="1734" w:type="dxa"/>
            <w:gridSpan w:val="2"/>
            <w:shd w:val="clear" w:color="auto" w:fill="auto"/>
          </w:tcPr>
          <w:p w14:paraId="57405B0B" w14:textId="651A5360" w:rsidR="00B076FA" w:rsidRPr="00CF7B5E" w:rsidRDefault="00B076FA" w:rsidP="00B076FA">
            <w:pPr>
              <w:spacing w:before="120" w:after="120"/>
              <w:rPr>
                <w:rFonts w:cs="Arial"/>
                <w:sz w:val="18"/>
              </w:rPr>
            </w:pPr>
            <w:r>
              <w:rPr>
                <w:rFonts w:cs="Arial"/>
                <w:sz w:val="18"/>
              </w:rPr>
              <w:t>(SCAMIN)</w:t>
            </w:r>
          </w:p>
        </w:tc>
        <w:tc>
          <w:tcPr>
            <w:tcW w:w="2601" w:type="dxa"/>
            <w:gridSpan w:val="3"/>
            <w:shd w:val="clear" w:color="auto" w:fill="auto"/>
          </w:tcPr>
          <w:p w14:paraId="5AF18FE2" w14:textId="6419BF0C" w:rsidR="00B076FA" w:rsidRPr="00CF7B5E" w:rsidRDefault="008C5B11" w:rsidP="00B076FA">
            <w:pPr>
              <w:spacing w:before="120" w:after="120"/>
              <w:rPr>
                <w:rFonts w:cs="Arial"/>
                <w:sz w:val="18"/>
              </w:rPr>
            </w:pPr>
            <w:ins w:id="525" w:author="Raphael Malyankar" w:date="2025-02-18T00:19:00Z" w16du:dateUtc="2025-02-18T07:19:00Z">
              <w:r w:rsidRPr="008C5B11">
                <w:rPr>
                  <w:rFonts w:cs="Arial"/>
                  <w:sz w:val="18"/>
                </w:rPr>
                <w:t>minimum display scale &gt; maximum display scale</w:t>
              </w:r>
            </w:ins>
          </w:p>
        </w:tc>
        <w:tc>
          <w:tcPr>
            <w:tcW w:w="867" w:type="dxa"/>
            <w:shd w:val="clear" w:color="auto" w:fill="auto"/>
          </w:tcPr>
          <w:p w14:paraId="0029B79C" w14:textId="3FA49599" w:rsidR="00B076FA" w:rsidRPr="00CF7B5E" w:rsidRDefault="00B076FA" w:rsidP="00B076FA">
            <w:pPr>
              <w:spacing w:before="120" w:after="120"/>
              <w:rPr>
                <w:rFonts w:cs="Arial"/>
                <w:sz w:val="18"/>
              </w:rPr>
            </w:pPr>
            <w:r>
              <w:rPr>
                <w:rFonts w:cs="Arial"/>
                <w:sz w:val="18"/>
              </w:rPr>
              <w:t>IN</w:t>
            </w:r>
          </w:p>
        </w:tc>
        <w:tc>
          <w:tcPr>
            <w:tcW w:w="1734" w:type="dxa"/>
            <w:gridSpan w:val="2"/>
            <w:shd w:val="clear" w:color="auto" w:fill="auto"/>
          </w:tcPr>
          <w:p w14:paraId="5B757B5D" w14:textId="6A9897A6" w:rsidR="00B076FA" w:rsidRPr="00CF7B5E" w:rsidRDefault="00B076FA" w:rsidP="00B076FA">
            <w:pPr>
              <w:spacing w:before="120" w:after="120"/>
              <w:rPr>
                <w:rFonts w:cs="Arial"/>
                <w:sz w:val="18"/>
              </w:rPr>
            </w:pPr>
            <w:r>
              <w:rPr>
                <w:rFonts w:cs="Arial"/>
                <w:sz w:val="18"/>
              </w:rPr>
              <w:t>0, 1</w:t>
            </w:r>
          </w:p>
        </w:tc>
      </w:tr>
      <w:tr w:rsidR="00B076FA" w:rsidRPr="00CF7B5E" w14:paraId="10D9BBC5" w14:textId="77777777" w:rsidTr="000256B0">
        <w:tc>
          <w:tcPr>
            <w:tcW w:w="10400" w:type="dxa"/>
            <w:gridSpan w:val="11"/>
            <w:shd w:val="clear" w:color="auto" w:fill="auto"/>
          </w:tcPr>
          <w:p w14:paraId="4DC6A351" w14:textId="02C6325B" w:rsidR="00B076FA" w:rsidRDefault="00B076FA" w:rsidP="000256B0">
            <w:pPr>
              <w:spacing w:before="120" w:after="120"/>
              <w:rPr>
                <w:rFonts w:cs="Arial"/>
              </w:rPr>
            </w:pPr>
            <w:r w:rsidRPr="00CF7B5E">
              <w:rPr>
                <w:rFonts w:cs="Arial"/>
                <w:u w:val="single"/>
              </w:rPr>
              <w:t>INT 1 Reference:</w:t>
            </w:r>
          </w:p>
          <w:p w14:paraId="58744A84" w14:textId="4B3406EC" w:rsidR="00B076FA" w:rsidRDefault="00602325" w:rsidP="000256B0">
            <w:pPr>
              <w:spacing w:before="120" w:after="120"/>
              <w:rPr>
                <w:rFonts w:cs="Arial"/>
              </w:rPr>
            </w:pPr>
            <w:ins w:id="526" w:author="Raphael Malyankar" w:date="2025-02-16T13:43:00Z" w16du:dateUtc="2025-02-16T20:43:00Z">
              <w:r>
                <w:rPr>
                  <w:rFonts w:cs="Arial"/>
                </w:rPr>
                <w:t>None</w:t>
              </w:r>
            </w:ins>
          </w:p>
          <w:p w14:paraId="70DC6D26" w14:textId="0A0CF80E" w:rsidR="00B076FA" w:rsidRDefault="00B076FA" w:rsidP="000256B0">
            <w:pPr>
              <w:spacing w:before="120" w:after="120"/>
              <w:rPr>
                <w:rFonts w:cs="Arial"/>
                <w:u w:val="single"/>
              </w:rPr>
            </w:pPr>
            <w:r w:rsidRPr="00CF7B5E">
              <w:rPr>
                <w:rFonts w:cs="Arial"/>
                <w:u w:val="single"/>
              </w:rPr>
              <w:t>Remarks:</w:t>
            </w:r>
          </w:p>
          <w:p w14:paraId="0EAA676E" w14:textId="6A9123BC" w:rsidR="008C5B11" w:rsidRDefault="008C5B11" w:rsidP="00564769">
            <w:pPr>
              <w:pStyle w:val="ListParagraph"/>
              <w:numPr>
                <w:ilvl w:val="0"/>
                <w:numId w:val="15"/>
              </w:numPr>
              <w:spacing w:before="120" w:after="120"/>
              <w:rPr>
                <w:ins w:id="527" w:author="Raphael Malyankar" w:date="2025-02-18T00:17:00Z" w16du:dateUtc="2025-02-18T07:17:00Z"/>
                <w:rFonts w:cs="Arial"/>
              </w:rPr>
            </w:pPr>
            <w:ins w:id="528" w:author="Raphael Malyankar" w:date="2025-02-18T00:13:00Z" w16du:dateUtc="2025-02-18T07:13:00Z">
              <w:r w:rsidRPr="008C5B11">
                <w:rPr>
                  <w:rFonts w:cs="Arial"/>
                </w:rPr>
                <w:t xml:space="preserve">The attribute </w:t>
              </w:r>
              <w:r w:rsidRPr="008C5B11">
                <w:rPr>
                  <w:rFonts w:cs="Arial"/>
                  <w:b/>
                  <w:bCs/>
                  <w:rPrChange w:id="529" w:author="Raphael Malyankar" w:date="2025-02-18T00:14:00Z" w16du:dateUtc="2025-02-18T07:14:00Z">
                    <w:rPr>
                      <w:rFonts w:cs="Arial"/>
                    </w:rPr>
                  </w:rPrChange>
                </w:rPr>
                <w:t>minimumDisplayScale</w:t>
              </w:r>
              <w:r w:rsidRPr="008C5B11">
                <w:rPr>
                  <w:rFonts w:cs="Arial"/>
                </w:rPr>
                <w:t xml:space="preserve"> is used to indicate the smallest intended viewing scale for the </w:t>
              </w:r>
            </w:ins>
            <w:ins w:id="530" w:author="Raphael Malyankar" w:date="2025-02-18T00:20:00Z" w16du:dateUtc="2025-02-18T07:20:00Z">
              <w:r w:rsidR="00F834BD">
                <w:rPr>
                  <w:rFonts w:cs="Arial"/>
                </w:rPr>
                <w:t>feature</w:t>
              </w:r>
            </w:ins>
            <w:ins w:id="531" w:author="Raphael Malyankar" w:date="2025-02-18T00:13:00Z" w16du:dateUtc="2025-02-18T07:13:00Z">
              <w:r w:rsidRPr="008C5B11">
                <w:rPr>
                  <w:rFonts w:cs="Arial"/>
                </w:rPr>
                <w:t>.</w:t>
              </w:r>
            </w:ins>
          </w:p>
          <w:p w14:paraId="266BFA7D" w14:textId="3AE7927A" w:rsidR="008C5B11" w:rsidRDefault="008C5B11" w:rsidP="00564769">
            <w:pPr>
              <w:pStyle w:val="ListParagraph"/>
              <w:numPr>
                <w:ilvl w:val="0"/>
                <w:numId w:val="15"/>
              </w:numPr>
              <w:spacing w:before="120" w:after="120"/>
              <w:rPr>
                <w:ins w:id="532" w:author="Raphael Malyankar" w:date="2025-02-18T00:13:00Z" w16du:dateUtc="2025-02-18T07:13:00Z"/>
                <w:rFonts w:cs="Arial"/>
              </w:rPr>
            </w:pPr>
            <w:ins w:id="533" w:author="Raphael Malyankar" w:date="2025-02-18T00:13:00Z" w16du:dateUtc="2025-02-18T07:13:00Z">
              <w:r w:rsidRPr="008C5B11">
                <w:rPr>
                  <w:rFonts w:cs="Arial"/>
                </w:rPr>
                <w:t xml:space="preserve">The attribute </w:t>
              </w:r>
              <w:r w:rsidRPr="008C5B11">
                <w:rPr>
                  <w:rFonts w:cs="Arial"/>
                  <w:b/>
                  <w:bCs/>
                  <w:rPrChange w:id="534" w:author="Raphael Malyankar" w:date="2025-02-18T00:14:00Z" w16du:dateUtc="2025-02-18T07:14:00Z">
                    <w:rPr>
                      <w:rFonts w:cs="Arial"/>
                    </w:rPr>
                  </w:rPrChange>
                </w:rPr>
                <w:t>maximum</w:t>
              </w:r>
            </w:ins>
            <w:ins w:id="535" w:author="Raphael Malyankar" w:date="2025-02-18T00:14:00Z" w16du:dateUtc="2025-02-18T07:14:00Z">
              <w:r w:rsidRPr="008C5B11">
                <w:rPr>
                  <w:rFonts w:cs="Arial"/>
                  <w:b/>
                  <w:bCs/>
                  <w:rPrChange w:id="536" w:author="Raphael Malyankar" w:date="2025-02-18T00:14:00Z" w16du:dateUtc="2025-02-18T07:14:00Z">
                    <w:rPr>
                      <w:rFonts w:cs="Arial"/>
                    </w:rPr>
                  </w:rPrChange>
                </w:rPr>
                <w:t>D</w:t>
              </w:r>
            </w:ins>
            <w:ins w:id="537" w:author="Raphael Malyankar" w:date="2025-02-18T00:13:00Z" w16du:dateUtc="2025-02-18T07:13:00Z">
              <w:r w:rsidRPr="008C5B11">
                <w:rPr>
                  <w:rFonts w:cs="Arial"/>
                  <w:b/>
                  <w:bCs/>
                  <w:rPrChange w:id="538" w:author="Raphael Malyankar" w:date="2025-02-18T00:14:00Z" w16du:dateUtc="2025-02-18T07:14:00Z">
                    <w:rPr>
                      <w:rFonts w:cs="Arial"/>
                    </w:rPr>
                  </w:rPrChange>
                </w:rPr>
                <w:t>isplay</w:t>
              </w:r>
            </w:ins>
            <w:ins w:id="539" w:author="Raphael Malyankar" w:date="2025-02-18T00:14:00Z" w16du:dateUtc="2025-02-18T07:14:00Z">
              <w:r w:rsidRPr="008C5B11">
                <w:rPr>
                  <w:rFonts w:cs="Arial"/>
                  <w:b/>
                  <w:bCs/>
                  <w:rPrChange w:id="540" w:author="Raphael Malyankar" w:date="2025-02-18T00:14:00Z" w16du:dateUtc="2025-02-18T07:14:00Z">
                    <w:rPr>
                      <w:rFonts w:cs="Arial"/>
                    </w:rPr>
                  </w:rPrChange>
                </w:rPr>
                <w:t>S</w:t>
              </w:r>
            </w:ins>
            <w:ins w:id="541" w:author="Raphael Malyankar" w:date="2025-02-18T00:13:00Z" w16du:dateUtc="2025-02-18T07:13:00Z">
              <w:r w:rsidRPr="008C5B11">
                <w:rPr>
                  <w:rFonts w:cs="Arial"/>
                  <w:b/>
                  <w:bCs/>
                  <w:rPrChange w:id="542" w:author="Raphael Malyankar" w:date="2025-02-18T00:14:00Z" w16du:dateUtc="2025-02-18T07:14:00Z">
                    <w:rPr>
                      <w:rFonts w:cs="Arial"/>
                    </w:rPr>
                  </w:rPrChange>
                </w:rPr>
                <w:t>cale</w:t>
              </w:r>
              <w:r w:rsidRPr="008C5B11">
                <w:rPr>
                  <w:rFonts w:cs="Arial"/>
                </w:rPr>
                <w:t xml:space="preserve"> is used to indicate the value considered by the Data Producer to be the maximum (largest) scale at which the </w:t>
              </w:r>
            </w:ins>
            <w:ins w:id="543" w:author="Raphael Malyankar" w:date="2025-02-18T00:20:00Z" w16du:dateUtc="2025-02-18T07:20:00Z">
              <w:r w:rsidR="00F834BD">
                <w:rPr>
                  <w:rFonts w:cs="Arial"/>
                </w:rPr>
                <w:t>feature</w:t>
              </w:r>
            </w:ins>
            <w:ins w:id="544" w:author="Raphael Malyankar" w:date="2025-02-18T00:13:00Z" w16du:dateUtc="2025-02-18T07:13:00Z">
              <w:r w:rsidRPr="008C5B11">
                <w:rPr>
                  <w:rFonts w:cs="Arial"/>
                </w:rPr>
                <w:t xml:space="preserve"> is to be displayed before it can be considered to be “grossly overscaled”.</w:t>
              </w:r>
            </w:ins>
          </w:p>
          <w:p w14:paraId="2E94EEC1" w14:textId="6EFACBDE" w:rsidR="00B076FA" w:rsidRPr="00564769" w:rsidRDefault="00A64C26" w:rsidP="00564769">
            <w:pPr>
              <w:pStyle w:val="ListParagraph"/>
              <w:numPr>
                <w:ilvl w:val="0"/>
                <w:numId w:val="15"/>
              </w:numPr>
              <w:spacing w:before="120" w:after="120"/>
              <w:rPr>
                <w:rFonts w:cs="Arial"/>
              </w:rPr>
            </w:pPr>
            <w:ins w:id="545" w:author="Raphael Malyankar" w:date="2025-02-16T13:46:00Z" w16du:dateUtc="2025-02-16T20:46:00Z">
              <w:r w:rsidRPr="00564769">
                <w:rPr>
                  <w:rFonts w:cs="Arial"/>
                </w:rPr>
                <w:t>As an</w:t>
              </w:r>
            </w:ins>
            <w:ins w:id="546" w:author="Raphael Malyankar" w:date="2025-02-16T13:42:00Z" w16du:dateUtc="2025-02-16T20:42:00Z">
              <w:r w:rsidR="00602325" w:rsidRPr="00564769">
                <w:rPr>
                  <w:rFonts w:cs="Arial"/>
                </w:rPr>
                <w:t xml:space="preserve"> abstract type</w:t>
              </w:r>
            </w:ins>
            <w:ins w:id="547" w:author="Raphael Malyankar" w:date="2025-02-16T13:46:00Z" w16du:dateUtc="2025-02-16T20:46:00Z">
              <w:r w:rsidRPr="00564769">
                <w:rPr>
                  <w:rFonts w:cs="Arial"/>
                </w:rPr>
                <w:t xml:space="preserve">, there are no </w:t>
              </w:r>
            </w:ins>
            <w:ins w:id="548" w:author="Raphael Malyankar" w:date="2025-02-16T13:49:00Z" w16du:dateUtc="2025-02-16T20:49:00Z">
              <w:r w:rsidRPr="00564769">
                <w:rPr>
                  <w:rFonts w:cs="Arial"/>
                </w:rPr>
                <w:t xml:space="preserve">direct </w:t>
              </w:r>
            </w:ins>
            <w:ins w:id="549" w:author="Raphael Malyankar" w:date="2025-02-16T13:46:00Z" w16du:dateUtc="2025-02-16T20:46:00Z">
              <w:r w:rsidRPr="00564769">
                <w:rPr>
                  <w:rFonts w:cs="Arial"/>
                </w:rPr>
                <w:t xml:space="preserve">instances of </w:t>
              </w:r>
            </w:ins>
            <w:ins w:id="550" w:author="Raphael Malyankar" w:date="2025-02-16T13:42:00Z" w16du:dateUtc="2025-02-16T20:42:00Z">
              <w:r w:rsidR="00602325" w:rsidRPr="00564769">
                <w:rPr>
                  <w:rFonts w:cs="Arial"/>
                  <w:b/>
                  <w:bCs/>
                </w:rPr>
                <w:t>FeatureType</w:t>
              </w:r>
              <w:r w:rsidR="00602325" w:rsidRPr="00564769">
                <w:rPr>
                  <w:rFonts w:cs="Arial"/>
                </w:rPr>
                <w:t xml:space="preserve"> </w:t>
              </w:r>
            </w:ins>
            <w:ins w:id="551" w:author="Raphael Malyankar" w:date="2025-02-16T13:48:00Z" w16du:dateUtc="2025-02-16T20:48:00Z">
              <w:r w:rsidRPr="00564769">
                <w:rPr>
                  <w:rFonts w:cs="Arial"/>
                </w:rPr>
                <w:t xml:space="preserve">encoded </w:t>
              </w:r>
            </w:ins>
            <w:ins w:id="552" w:author="Raphael Malyankar" w:date="2025-02-16T13:44:00Z" w16du:dateUtc="2025-02-16T20:44:00Z">
              <w:r w:rsidR="00602325" w:rsidRPr="00564769">
                <w:rPr>
                  <w:rFonts w:cs="Arial"/>
                </w:rPr>
                <w:t xml:space="preserve">in datasets. Instead </w:t>
              </w:r>
            </w:ins>
            <w:ins w:id="553" w:author="Raphael Malyankar" w:date="2025-02-16T13:45:00Z" w16du:dateUtc="2025-02-16T20:45:00Z">
              <w:r w:rsidRPr="00564769">
                <w:rPr>
                  <w:rFonts w:cs="Arial"/>
                </w:rPr>
                <w:t>the</w:t>
              </w:r>
            </w:ins>
            <w:ins w:id="554" w:author="Raphael Malyankar" w:date="2025-02-16T13:44:00Z" w16du:dateUtc="2025-02-16T20:44:00Z">
              <w:r w:rsidR="00602325" w:rsidRPr="00564769">
                <w:rPr>
                  <w:rFonts w:cs="Arial"/>
                </w:rPr>
                <w:t xml:space="preserve"> attributes and associations </w:t>
              </w:r>
            </w:ins>
            <w:ins w:id="555" w:author="Raphael Malyankar" w:date="2025-02-16T13:45:00Z" w16du:dateUtc="2025-02-16T20:45:00Z">
              <w:r w:rsidRPr="00564769">
                <w:rPr>
                  <w:rFonts w:cs="Arial"/>
                </w:rPr>
                <w:t>of</w:t>
              </w:r>
            </w:ins>
            <w:ins w:id="556" w:author="Raphael Malyankar" w:date="2025-02-16T13:46:00Z" w16du:dateUtc="2025-02-16T20:46:00Z">
              <w:r w:rsidRPr="00564769">
                <w:rPr>
                  <w:rFonts w:cs="Arial"/>
                </w:rPr>
                <w:t xml:space="preserve"> </w:t>
              </w:r>
            </w:ins>
            <w:ins w:id="557" w:author="Raphael Malyankar" w:date="2025-02-16T13:45:00Z" w16du:dateUtc="2025-02-16T20:45:00Z">
              <w:r w:rsidRPr="00564769">
                <w:rPr>
                  <w:rFonts w:cs="Arial"/>
                  <w:b/>
                  <w:bCs/>
                </w:rPr>
                <w:t>FeatureT</w:t>
              </w:r>
            </w:ins>
            <w:ins w:id="558" w:author="Raphael Malyankar" w:date="2025-02-16T13:46:00Z" w16du:dateUtc="2025-02-16T20:46:00Z">
              <w:r w:rsidRPr="00564769">
                <w:rPr>
                  <w:rFonts w:cs="Arial"/>
                  <w:b/>
                  <w:bCs/>
                </w:rPr>
                <w:t>ype</w:t>
              </w:r>
              <w:r w:rsidRPr="00564769">
                <w:rPr>
                  <w:rFonts w:cs="Arial"/>
                </w:rPr>
                <w:t xml:space="preserve"> </w:t>
              </w:r>
            </w:ins>
            <w:ins w:id="559" w:author="Raphael Malyankar" w:date="2025-02-16T13:44:00Z" w16du:dateUtc="2025-02-16T20:44:00Z">
              <w:r w:rsidR="00602325" w:rsidRPr="00564769">
                <w:rPr>
                  <w:rFonts w:cs="Arial"/>
                </w:rPr>
                <w:t>are inherited by its</w:t>
              </w:r>
            </w:ins>
            <w:ins w:id="560" w:author="Raphael Malyankar" w:date="2025-02-16T13:47:00Z" w16du:dateUtc="2025-02-16T20:47:00Z">
              <w:r w:rsidRPr="00564769">
                <w:rPr>
                  <w:rFonts w:cs="Arial"/>
                </w:rPr>
                <w:t xml:space="preserve"> non-abstract</w:t>
              </w:r>
            </w:ins>
            <w:ins w:id="561" w:author="Raphael Malyankar" w:date="2025-02-16T13:44:00Z" w16du:dateUtc="2025-02-16T20:44:00Z">
              <w:r w:rsidR="00602325" w:rsidRPr="00564769">
                <w:rPr>
                  <w:rFonts w:cs="Arial"/>
                </w:rPr>
                <w:t xml:space="preserve"> sub-type</w:t>
              </w:r>
            </w:ins>
            <w:ins w:id="562" w:author="Raphael Malyankar" w:date="2025-02-16T13:45:00Z" w16du:dateUtc="2025-02-16T20:45:00Z">
              <w:r w:rsidR="00602325" w:rsidRPr="00564769">
                <w:rPr>
                  <w:rFonts w:cs="Arial"/>
                </w:rPr>
                <w:t>s</w:t>
              </w:r>
              <w:r w:rsidRPr="00564769">
                <w:rPr>
                  <w:rFonts w:cs="Arial"/>
                </w:rPr>
                <w:t xml:space="preserve"> </w:t>
              </w:r>
              <w:r w:rsidRPr="00564769">
                <w:rPr>
                  <w:rFonts w:cs="Arial"/>
                  <w:b/>
                  <w:bCs/>
                </w:rPr>
                <w:t>GlobalSeaArea</w:t>
              </w:r>
              <w:r w:rsidRPr="00564769">
                <w:rPr>
                  <w:rFonts w:cs="Arial"/>
                </w:rPr>
                <w:t xml:space="preserve">, </w:t>
              </w:r>
              <w:r w:rsidRPr="00564769">
                <w:rPr>
                  <w:rFonts w:cs="Arial"/>
                  <w:b/>
                  <w:bCs/>
                </w:rPr>
                <w:t>ConstructionLine</w:t>
              </w:r>
              <w:r w:rsidRPr="00564769">
                <w:rPr>
                  <w:rFonts w:cs="Arial"/>
                </w:rPr>
                <w:t xml:space="preserve">, and </w:t>
              </w:r>
              <w:r w:rsidRPr="00564769">
                <w:rPr>
                  <w:rFonts w:cs="Arial"/>
                  <w:b/>
                  <w:bCs/>
                </w:rPr>
                <w:t>ConstructionPoint</w:t>
              </w:r>
            </w:ins>
            <w:ins w:id="563" w:author="Raphael Malyankar" w:date="2025-02-16T13:46:00Z" w16du:dateUtc="2025-02-16T20:46:00Z">
              <w:r w:rsidRPr="00564769">
                <w:rPr>
                  <w:rFonts w:cs="Arial"/>
                </w:rPr>
                <w:t>,</w:t>
              </w:r>
            </w:ins>
            <w:ins w:id="564" w:author="Raphael Malyankar" w:date="2025-02-16T13:45:00Z" w16du:dateUtc="2025-02-16T20:45:00Z">
              <w:r w:rsidRPr="00564769">
                <w:rPr>
                  <w:rFonts w:cs="Arial"/>
                </w:rPr>
                <w:t xml:space="preserve"> and </w:t>
              </w:r>
            </w:ins>
            <w:ins w:id="565" w:author="Raphael Malyankar" w:date="2025-02-16T13:47:00Z" w16du:dateUtc="2025-02-16T20:47:00Z">
              <w:r w:rsidRPr="00564769">
                <w:rPr>
                  <w:rFonts w:cs="Arial"/>
                </w:rPr>
                <w:t>encoded in instances of those types</w:t>
              </w:r>
            </w:ins>
            <w:ins w:id="566" w:author="Raphael Malyankar" w:date="2025-02-16T13:48:00Z" w16du:dateUtc="2025-02-16T20:48:00Z">
              <w:r w:rsidRPr="00564769">
                <w:rPr>
                  <w:rFonts w:cs="Arial"/>
                </w:rPr>
                <w:t>.</w:t>
              </w:r>
            </w:ins>
          </w:p>
          <w:p w14:paraId="53544131" w14:textId="77777777" w:rsidR="00B076FA" w:rsidRDefault="00B076FA" w:rsidP="000256B0">
            <w:pPr>
              <w:spacing w:before="120" w:after="120"/>
              <w:rPr>
                <w:rFonts w:cs="Arial"/>
              </w:rPr>
            </w:pPr>
            <w:r w:rsidRPr="00CF7B5E">
              <w:rPr>
                <w:rFonts w:cs="Arial"/>
                <w:u w:val="single"/>
              </w:rPr>
              <w:t>Distinction:</w:t>
            </w:r>
          </w:p>
          <w:p w14:paraId="6255CE57" w14:textId="77777777" w:rsidR="00B076FA" w:rsidRPr="00CF7B5E" w:rsidRDefault="00B076FA" w:rsidP="000256B0">
            <w:pPr>
              <w:spacing w:before="120" w:after="120"/>
              <w:rPr>
                <w:rFonts w:cs="Arial"/>
              </w:rPr>
            </w:pPr>
          </w:p>
        </w:tc>
      </w:tr>
      <w:tr w:rsidR="000256B0" w:rsidRPr="00CF7B5E" w14:paraId="621DF713" w14:textId="77777777" w:rsidTr="000256B0">
        <w:tc>
          <w:tcPr>
            <w:tcW w:w="10400" w:type="dxa"/>
            <w:gridSpan w:val="11"/>
            <w:shd w:val="clear" w:color="auto" w:fill="auto"/>
          </w:tcPr>
          <w:p w14:paraId="77931F20" w14:textId="44C37FBC" w:rsidR="00602325" w:rsidRPr="00CF7B5E" w:rsidRDefault="000256B0" w:rsidP="000256B0">
            <w:pPr>
              <w:spacing w:before="120" w:after="120"/>
              <w:rPr>
                <w:rFonts w:cs="Arial"/>
                <w:b/>
                <w:u w:val="single"/>
              </w:rPr>
            </w:pPr>
            <w:r w:rsidRPr="00CF7B5E">
              <w:rPr>
                <w:rFonts w:cs="Arial"/>
                <w:b/>
                <w:u w:val="single"/>
              </w:rPr>
              <w:t>Feature/Information associations</w:t>
            </w:r>
          </w:p>
        </w:tc>
      </w:tr>
      <w:tr w:rsidR="00602325" w:rsidRPr="00CF7B5E" w14:paraId="091B2233" w14:textId="77777777" w:rsidTr="00602325">
        <w:trPr>
          <w:trHeight w:val="414"/>
          <w:ins w:id="567" w:author="Raphael Malyankar" w:date="2025-02-16T13:35:00Z"/>
        </w:trPr>
        <w:tc>
          <w:tcPr>
            <w:tcW w:w="2340" w:type="dxa"/>
            <w:shd w:val="clear" w:color="auto" w:fill="auto"/>
            <w:vAlign w:val="center"/>
          </w:tcPr>
          <w:p w14:paraId="3DCE2294" w14:textId="771BA7F6" w:rsidR="00602325" w:rsidRPr="00CF7B5E" w:rsidRDefault="00602325" w:rsidP="00602325">
            <w:pPr>
              <w:spacing w:before="120" w:after="120"/>
              <w:rPr>
                <w:ins w:id="568" w:author="Raphael Malyankar" w:date="2025-02-16T13:35:00Z" w16du:dateUtc="2025-02-16T20:35:00Z"/>
                <w:rFonts w:cs="Arial"/>
                <w:b/>
                <w:u w:val="single"/>
              </w:rPr>
            </w:pPr>
            <w:ins w:id="569" w:author="Raphael Malyankar" w:date="2025-02-16T13:36:00Z" w16du:dateUtc="2025-02-16T20:36:00Z">
              <w:r w:rsidRPr="00B63849">
                <w:rPr>
                  <w:rFonts w:cs="Arial"/>
                  <w:b/>
                  <w:szCs w:val="20"/>
                  <w:lang w:val="en-GB"/>
                </w:rPr>
                <w:t>S-1</w:t>
              </w:r>
              <w:r>
                <w:rPr>
                  <w:rFonts w:cs="Arial"/>
                  <w:b/>
                  <w:szCs w:val="20"/>
                  <w:lang w:val="en-GB"/>
                </w:rPr>
                <w:t>30</w:t>
              </w:r>
              <w:r w:rsidRPr="00B63849">
                <w:rPr>
                  <w:rFonts w:cs="Arial"/>
                  <w:b/>
                  <w:szCs w:val="20"/>
                  <w:lang w:val="en-GB"/>
                </w:rPr>
                <w:t xml:space="preserve"> Role</w:t>
              </w:r>
            </w:ins>
          </w:p>
        </w:tc>
        <w:tc>
          <w:tcPr>
            <w:tcW w:w="2520" w:type="dxa"/>
            <w:gridSpan w:val="3"/>
            <w:shd w:val="clear" w:color="auto" w:fill="auto"/>
            <w:vAlign w:val="center"/>
          </w:tcPr>
          <w:p w14:paraId="281155FF" w14:textId="434252F1" w:rsidR="00602325" w:rsidRPr="00CF7B5E" w:rsidRDefault="00602325" w:rsidP="00602325">
            <w:pPr>
              <w:spacing w:before="120" w:after="120"/>
              <w:rPr>
                <w:ins w:id="570" w:author="Raphael Malyankar" w:date="2025-02-16T13:35:00Z" w16du:dateUtc="2025-02-16T20:35:00Z"/>
                <w:rFonts w:cs="Arial"/>
                <w:b/>
                <w:u w:val="single"/>
              </w:rPr>
            </w:pPr>
            <w:ins w:id="571" w:author="Raphael Malyankar" w:date="2025-02-16T13:36:00Z" w16du:dateUtc="2025-02-16T20:36:00Z">
              <w:r w:rsidRPr="00B63849">
                <w:rPr>
                  <w:rFonts w:cs="Arial"/>
                  <w:b/>
                  <w:szCs w:val="20"/>
                  <w:lang w:val="en-GB"/>
                </w:rPr>
                <w:t>Association Type</w:t>
              </w:r>
            </w:ins>
            <w:ins w:id="572" w:author="Raphael Malyankar" w:date="2025-02-16T14:02:00Z" w16du:dateUtc="2025-02-16T21:02:00Z">
              <w:r w:rsidR="004213EE">
                <w:rPr>
                  <w:rFonts w:cs="Arial"/>
                  <w:b/>
                  <w:szCs w:val="20"/>
                  <w:lang w:val="en-GB"/>
                </w:rPr>
                <w:t xml:space="preserve"> Name</w:t>
              </w:r>
            </w:ins>
          </w:p>
        </w:tc>
        <w:tc>
          <w:tcPr>
            <w:tcW w:w="2790" w:type="dxa"/>
            <w:gridSpan w:val="3"/>
            <w:shd w:val="clear" w:color="auto" w:fill="auto"/>
            <w:vAlign w:val="center"/>
          </w:tcPr>
          <w:p w14:paraId="3C1CD408" w14:textId="16C61791" w:rsidR="00602325" w:rsidRPr="00CF7B5E" w:rsidRDefault="00602325" w:rsidP="00602325">
            <w:pPr>
              <w:spacing w:before="120" w:after="120"/>
              <w:rPr>
                <w:ins w:id="573" w:author="Raphael Malyankar" w:date="2025-02-16T13:35:00Z" w16du:dateUtc="2025-02-16T20:35:00Z"/>
                <w:rFonts w:cs="Arial"/>
                <w:b/>
                <w:u w:val="single"/>
              </w:rPr>
            </w:pPr>
            <w:ins w:id="574" w:author="Raphael Malyankar" w:date="2025-02-16T13:36:00Z" w16du:dateUtc="2025-02-16T20:36:00Z">
              <w:r w:rsidRPr="00B63849">
                <w:rPr>
                  <w:rFonts w:cs="Arial"/>
                  <w:b/>
                  <w:szCs w:val="20"/>
                  <w:lang w:val="en-GB"/>
                </w:rPr>
                <w:t>Associated to</w:t>
              </w:r>
            </w:ins>
          </w:p>
        </w:tc>
        <w:tc>
          <w:tcPr>
            <w:tcW w:w="1440" w:type="dxa"/>
            <w:gridSpan w:val="3"/>
            <w:shd w:val="clear" w:color="auto" w:fill="auto"/>
            <w:vAlign w:val="center"/>
          </w:tcPr>
          <w:p w14:paraId="38FEF9D1" w14:textId="4882D3DE" w:rsidR="00602325" w:rsidRPr="00CF7B5E" w:rsidRDefault="00602325" w:rsidP="00602325">
            <w:pPr>
              <w:spacing w:before="120" w:after="120"/>
              <w:rPr>
                <w:ins w:id="575" w:author="Raphael Malyankar" w:date="2025-02-16T13:35:00Z" w16du:dateUtc="2025-02-16T20:35:00Z"/>
                <w:rFonts w:cs="Arial"/>
                <w:b/>
                <w:u w:val="single"/>
              </w:rPr>
            </w:pPr>
            <w:ins w:id="576" w:author="Raphael Malyankar" w:date="2025-02-16T13:36:00Z" w16du:dateUtc="2025-02-16T20:36:00Z">
              <w:r w:rsidRPr="00B63849">
                <w:rPr>
                  <w:rFonts w:cs="Arial"/>
                  <w:b/>
                  <w:szCs w:val="20"/>
                  <w:lang w:val="en-GB"/>
                </w:rPr>
                <w:t>Type</w:t>
              </w:r>
            </w:ins>
          </w:p>
        </w:tc>
        <w:tc>
          <w:tcPr>
            <w:tcW w:w="1310" w:type="dxa"/>
            <w:shd w:val="clear" w:color="auto" w:fill="auto"/>
            <w:vAlign w:val="center"/>
          </w:tcPr>
          <w:p w14:paraId="0E2052F4" w14:textId="5E06BC58" w:rsidR="00602325" w:rsidRPr="00CF7B5E" w:rsidRDefault="00602325" w:rsidP="00602325">
            <w:pPr>
              <w:spacing w:before="120" w:after="120"/>
              <w:rPr>
                <w:ins w:id="577" w:author="Raphael Malyankar" w:date="2025-02-16T13:35:00Z" w16du:dateUtc="2025-02-16T20:35:00Z"/>
                <w:rFonts w:cs="Arial"/>
                <w:b/>
                <w:u w:val="single"/>
              </w:rPr>
            </w:pPr>
            <w:ins w:id="578" w:author="Raphael Malyankar" w:date="2025-02-16T13:36:00Z" w16du:dateUtc="2025-02-16T20:36:00Z">
              <w:r w:rsidRPr="00B63849">
                <w:rPr>
                  <w:rFonts w:cs="Arial"/>
                  <w:b/>
                  <w:szCs w:val="20"/>
                  <w:lang w:val="en-GB"/>
                </w:rPr>
                <w:t>Multiplicity</w:t>
              </w:r>
            </w:ins>
          </w:p>
        </w:tc>
      </w:tr>
      <w:tr w:rsidR="00602325" w:rsidRPr="00CF7B5E" w14:paraId="04B33D2D" w14:textId="77777777" w:rsidTr="00602325">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79" w:author="Raphael Malyankar" w:date="2025-02-16T13:41:00Z" w16du:dateUtc="2025-02-16T20:41: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13"/>
          <w:ins w:id="580" w:author="Raphael Malyankar" w:date="2025-02-16T13:35:00Z"/>
          <w:trPrChange w:id="581" w:author="Raphael Malyankar" w:date="2025-02-16T13:41:00Z" w16du:dateUtc="2025-02-16T20:41:00Z">
            <w:trPr>
              <w:gridBefore w:val="1"/>
              <w:trHeight w:val="413"/>
            </w:trPr>
          </w:trPrChange>
        </w:trPr>
        <w:tc>
          <w:tcPr>
            <w:tcW w:w="2340" w:type="dxa"/>
            <w:shd w:val="clear" w:color="auto" w:fill="auto"/>
            <w:tcPrChange w:id="582" w:author="Raphael Malyankar" w:date="2025-02-16T13:41:00Z" w16du:dateUtc="2025-02-16T20:41:00Z">
              <w:tcPr>
                <w:tcW w:w="2080" w:type="dxa"/>
                <w:shd w:val="clear" w:color="auto" w:fill="auto"/>
              </w:tcPr>
            </w:tcPrChange>
          </w:tcPr>
          <w:p w14:paraId="0CA43AF8" w14:textId="644CC21A" w:rsidR="00602325" w:rsidRPr="00433166" w:rsidRDefault="00602325" w:rsidP="000256B0">
            <w:pPr>
              <w:spacing w:before="120" w:after="120"/>
              <w:rPr>
                <w:ins w:id="583" w:author="Raphael Malyankar" w:date="2025-02-16T13:35:00Z" w16du:dateUtc="2025-02-16T20:35:00Z"/>
                <w:rFonts w:cs="Arial"/>
                <w:bCs/>
              </w:rPr>
            </w:pPr>
            <w:ins w:id="584" w:author="Raphael Malyankar" w:date="2025-02-16T13:40:00Z" w16du:dateUtc="2025-02-16T20:40:00Z">
              <w:r w:rsidRPr="00602325">
                <w:rPr>
                  <w:rFonts w:cs="Arial"/>
                  <w:bCs/>
                </w:rPr>
                <w:t>theInformation</w:t>
              </w:r>
            </w:ins>
          </w:p>
        </w:tc>
        <w:tc>
          <w:tcPr>
            <w:tcW w:w="2520" w:type="dxa"/>
            <w:gridSpan w:val="3"/>
            <w:shd w:val="clear" w:color="auto" w:fill="auto"/>
            <w:tcPrChange w:id="585" w:author="Raphael Malyankar" w:date="2025-02-16T13:41:00Z" w16du:dateUtc="2025-02-16T20:41:00Z">
              <w:tcPr>
                <w:tcW w:w="2080" w:type="dxa"/>
                <w:gridSpan w:val="4"/>
                <w:shd w:val="clear" w:color="auto" w:fill="auto"/>
              </w:tcPr>
            </w:tcPrChange>
          </w:tcPr>
          <w:p w14:paraId="1376EBFA" w14:textId="10878EE8" w:rsidR="00602325" w:rsidRPr="00433166" w:rsidRDefault="00602325" w:rsidP="000256B0">
            <w:pPr>
              <w:spacing w:before="120" w:after="120"/>
              <w:rPr>
                <w:ins w:id="586" w:author="Raphael Malyankar" w:date="2025-02-16T13:35:00Z" w16du:dateUtc="2025-02-16T20:35:00Z"/>
                <w:rFonts w:cs="Arial"/>
                <w:bCs/>
              </w:rPr>
            </w:pPr>
            <w:ins w:id="587" w:author="Raphael Malyankar" w:date="2025-02-16T13:36:00Z" w16du:dateUtc="2025-02-16T20:36:00Z">
              <w:r w:rsidRPr="00433166">
                <w:rPr>
                  <w:rFonts w:cs="Arial"/>
                  <w:bCs/>
                </w:rPr>
                <w:t>AdditionalInformation</w:t>
              </w:r>
            </w:ins>
          </w:p>
        </w:tc>
        <w:tc>
          <w:tcPr>
            <w:tcW w:w="2790" w:type="dxa"/>
            <w:gridSpan w:val="3"/>
            <w:shd w:val="clear" w:color="auto" w:fill="auto"/>
            <w:tcPrChange w:id="588" w:author="Raphael Malyankar" w:date="2025-02-16T13:41:00Z" w16du:dateUtc="2025-02-16T20:41:00Z">
              <w:tcPr>
                <w:tcW w:w="2080" w:type="dxa"/>
                <w:gridSpan w:val="4"/>
                <w:shd w:val="clear" w:color="auto" w:fill="auto"/>
              </w:tcPr>
            </w:tcPrChange>
          </w:tcPr>
          <w:p w14:paraId="5447A2E9" w14:textId="6228827B" w:rsidR="00602325" w:rsidRPr="00433166" w:rsidRDefault="00602325" w:rsidP="000256B0">
            <w:pPr>
              <w:spacing w:before="120" w:after="120"/>
              <w:rPr>
                <w:ins w:id="589" w:author="Raphael Malyankar" w:date="2025-02-16T13:35:00Z" w16du:dateUtc="2025-02-16T20:35:00Z"/>
                <w:rFonts w:cs="Arial"/>
                <w:bCs/>
              </w:rPr>
            </w:pPr>
            <w:ins w:id="590" w:author="Raphael Malyankar" w:date="2025-02-16T13:38:00Z" w16du:dateUtc="2025-02-16T20:38:00Z">
              <w:r w:rsidRPr="00433166">
                <w:rPr>
                  <w:rFonts w:cs="Arial"/>
                  <w:bCs/>
                </w:rPr>
                <w:t>AdditionalSpatialInformation</w:t>
              </w:r>
            </w:ins>
          </w:p>
        </w:tc>
        <w:tc>
          <w:tcPr>
            <w:tcW w:w="1440" w:type="dxa"/>
            <w:gridSpan w:val="3"/>
            <w:shd w:val="clear" w:color="auto" w:fill="auto"/>
            <w:tcPrChange w:id="591" w:author="Raphael Malyankar" w:date="2025-02-16T13:41:00Z" w16du:dateUtc="2025-02-16T20:41:00Z">
              <w:tcPr>
                <w:tcW w:w="2080" w:type="dxa"/>
                <w:gridSpan w:val="3"/>
                <w:shd w:val="clear" w:color="auto" w:fill="auto"/>
              </w:tcPr>
            </w:tcPrChange>
          </w:tcPr>
          <w:p w14:paraId="5B41B213" w14:textId="752D656B" w:rsidR="00602325" w:rsidRPr="00433166" w:rsidRDefault="00602325" w:rsidP="000256B0">
            <w:pPr>
              <w:spacing w:before="120" w:after="120"/>
              <w:rPr>
                <w:ins w:id="592" w:author="Raphael Malyankar" w:date="2025-02-16T13:35:00Z" w16du:dateUtc="2025-02-16T20:35:00Z"/>
                <w:rFonts w:cs="Arial"/>
                <w:bCs/>
              </w:rPr>
            </w:pPr>
            <w:ins w:id="593" w:author="Raphael Malyankar" w:date="2025-02-16T13:38:00Z" w16du:dateUtc="2025-02-16T20:38:00Z">
              <w:r>
                <w:rPr>
                  <w:rFonts w:cs="Arial"/>
                  <w:bCs/>
                </w:rPr>
                <w:t>Association</w:t>
              </w:r>
            </w:ins>
          </w:p>
        </w:tc>
        <w:tc>
          <w:tcPr>
            <w:tcW w:w="1310" w:type="dxa"/>
            <w:shd w:val="clear" w:color="auto" w:fill="auto"/>
            <w:tcPrChange w:id="594" w:author="Raphael Malyankar" w:date="2025-02-16T13:41:00Z" w16du:dateUtc="2025-02-16T20:41:00Z">
              <w:tcPr>
                <w:tcW w:w="2080" w:type="dxa"/>
                <w:gridSpan w:val="4"/>
                <w:shd w:val="clear" w:color="auto" w:fill="auto"/>
              </w:tcPr>
            </w:tcPrChange>
          </w:tcPr>
          <w:p w14:paraId="58E5D899" w14:textId="004BBA97" w:rsidR="00602325" w:rsidRPr="00433166" w:rsidRDefault="00602325" w:rsidP="000256B0">
            <w:pPr>
              <w:spacing w:before="120" w:after="120"/>
              <w:rPr>
                <w:ins w:id="595" w:author="Raphael Malyankar" w:date="2025-02-16T13:35:00Z" w16du:dateUtc="2025-02-16T20:35:00Z"/>
                <w:rFonts w:cs="Arial"/>
                <w:bCs/>
              </w:rPr>
            </w:pPr>
            <w:ins w:id="596" w:author="Raphael Malyankar" w:date="2025-02-16T13:39:00Z" w16du:dateUtc="2025-02-16T20:39:00Z">
              <w:r w:rsidRPr="00602325">
                <w:rPr>
                  <w:rFonts w:cs="Arial"/>
                  <w:bCs/>
                </w:rPr>
                <w:t>0,</w:t>
              </w:r>
            </w:ins>
            <w:ins w:id="597" w:author="Raphael Malyankar" w:date="2025-02-16T13:42:00Z" w16du:dateUtc="2025-02-16T20:42:00Z">
              <w:r>
                <w:rPr>
                  <w:rFonts w:cs="Arial"/>
                  <w:bCs/>
                </w:rPr>
                <w:t xml:space="preserve"> </w:t>
              </w:r>
            </w:ins>
            <w:ins w:id="598" w:author="Raphael Malyankar" w:date="2025-02-16T13:39:00Z" w16du:dateUtc="2025-02-16T20:39:00Z">
              <w:r w:rsidRPr="00602325">
                <w:rPr>
                  <w:rFonts w:cs="Arial"/>
                  <w:bCs/>
                </w:rPr>
                <w:t>*</w:t>
              </w:r>
            </w:ins>
          </w:p>
        </w:tc>
      </w:tr>
      <w:tr w:rsidR="00602325" w:rsidRPr="00CF7B5E" w14:paraId="5DB7ABF3" w14:textId="77777777" w:rsidTr="00602325">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99" w:author="Raphael Malyankar" w:date="2025-02-16T13:41:00Z" w16du:dateUtc="2025-02-16T20:41: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13"/>
          <w:ins w:id="600" w:author="Raphael Malyankar" w:date="2025-02-16T13:35:00Z"/>
          <w:trPrChange w:id="601" w:author="Raphael Malyankar" w:date="2025-02-16T13:41:00Z" w16du:dateUtc="2025-02-16T20:41:00Z">
            <w:trPr>
              <w:gridBefore w:val="1"/>
              <w:trHeight w:val="413"/>
            </w:trPr>
          </w:trPrChange>
        </w:trPr>
        <w:tc>
          <w:tcPr>
            <w:tcW w:w="2340" w:type="dxa"/>
            <w:shd w:val="clear" w:color="auto" w:fill="auto"/>
            <w:tcPrChange w:id="602" w:author="Raphael Malyankar" w:date="2025-02-16T13:41:00Z" w16du:dateUtc="2025-02-16T20:41:00Z">
              <w:tcPr>
                <w:tcW w:w="2080" w:type="dxa"/>
                <w:shd w:val="clear" w:color="auto" w:fill="auto"/>
              </w:tcPr>
            </w:tcPrChange>
          </w:tcPr>
          <w:p w14:paraId="7E8710DE" w14:textId="25386FD1" w:rsidR="00602325" w:rsidRPr="00433166" w:rsidRDefault="00602325" w:rsidP="000256B0">
            <w:pPr>
              <w:spacing w:before="120" w:after="120"/>
              <w:rPr>
                <w:ins w:id="603" w:author="Raphael Malyankar" w:date="2025-02-16T13:35:00Z" w16du:dateUtc="2025-02-16T20:35:00Z"/>
                <w:rFonts w:cs="Arial"/>
                <w:bCs/>
              </w:rPr>
            </w:pPr>
            <w:ins w:id="604" w:author="Raphael Malyankar" w:date="2025-02-16T13:40:00Z" w16du:dateUtc="2025-02-16T20:40:00Z">
              <w:r w:rsidRPr="00602325">
                <w:rPr>
                  <w:rFonts w:cs="Arial"/>
                  <w:bCs/>
                </w:rPr>
                <w:t>the</w:t>
              </w:r>
              <w:r>
                <w:rPr>
                  <w:rFonts w:cs="Arial"/>
                  <w:bCs/>
                </w:rPr>
                <w:t>Feature</w:t>
              </w:r>
            </w:ins>
            <w:ins w:id="605" w:author="Raphael Malyankar" w:date="2025-02-16T13:41:00Z" w16du:dateUtc="2025-02-16T20:41:00Z">
              <w:r>
                <w:rPr>
                  <w:rFonts w:cs="Arial"/>
                  <w:bCs/>
                </w:rPr>
                <w:t>Data</w:t>
              </w:r>
            </w:ins>
            <w:ins w:id="606" w:author="Raphael Malyankar" w:date="2025-02-16T13:40:00Z" w16du:dateUtc="2025-02-16T20:40:00Z">
              <w:r w:rsidRPr="00602325">
                <w:rPr>
                  <w:rFonts w:cs="Arial"/>
                  <w:bCs/>
                </w:rPr>
                <w:t>Source</w:t>
              </w:r>
            </w:ins>
          </w:p>
        </w:tc>
        <w:tc>
          <w:tcPr>
            <w:tcW w:w="2520" w:type="dxa"/>
            <w:gridSpan w:val="3"/>
            <w:shd w:val="clear" w:color="auto" w:fill="auto"/>
            <w:tcPrChange w:id="607" w:author="Raphael Malyankar" w:date="2025-02-16T13:41:00Z" w16du:dateUtc="2025-02-16T20:41:00Z">
              <w:tcPr>
                <w:tcW w:w="2080" w:type="dxa"/>
                <w:gridSpan w:val="4"/>
                <w:shd w:val="clear" w:color="auto" w:fill="auto"/>
              </w:tcPr>
            </w:tcPrChange>
          </w:tcPr>
          <w:p w14:paraId="1E9F203E" w14:textId="171F6C16" w:rsidR="00602325" w:rsidRPr="00433166" w:rsidRDefault="00602325" w:rsidP="000256B0">
            <w:pPr>
              <w:spacing w:before="120" w:after="120"/>
              <w:rPr>
                <w:ins w:id="608" w:author="Raphael Malyankar" w:date="2025-02-16T13:35:00Z" w16du:dateUtc="2025-02-16T20:35:00Z"/>
                <w:rFonts w:cs="Arial"/>
                <w:bCs/>
              </w:rPr>
            </w:pPr>
            <w:ins w:id="609" w:author="Raphael Malyankar" w:date="2025-02-16T13:37:00Z" w16du:dateUtc="2025-02-16T20:37:00Z">
              <w:r w:rsidRPr="00602325">
                <w:rPr>
                  <w:rFonts w:cs="Arial"/>
                  <w:bCs/>
                </w:rPr>
                <w:t>FeatureTypeSource</w:t>
              </w:r>
            </w:ins>
          </w:p>
        </w:tc>
        <w:tc>
          <w:tcPr>
            <w:tcW w:w="2790" w:type="dxa"/>
            <w:gridSpan w:val="3"/>
            <w:shd w:val="clear" w:color="auto" w:fill="auto"/>
            <w:tcPrChange w:id="610" w:author="Raphael Malyankar" w:date="2025-02-16T13:41:00Z" w16du:dateUtc="2025-02-16T20:41:00Z">
              <w:tcPr>
                <w:tcW w:w="2080" w:type="dxa"/>
                <w:gridSpan w:val="4"/>
                <w:shd w:val="clear" w:color="auto" w:fill="auto"/>
              </w:tcPr>
            </w:tcPrChange>
          </w:tcPr>
          <w:p w14:paraId="59A4AD49" w14:textId="460D556F" w:rsidR="00602325" w:rsidRPr="00433166" w:rsidRDefault="00602325" w:rsidP="000256B0">
            <w:pPr>
              <w:spacing w:before="120" w:after="120"/>
              <w:rPr>
                <w:ins w:id="611" w:author="Raphael Malyankar" w:date="2025-02-16T13:35:00Z" w16du:dateUtc="2025-02-16T20:35:00Z"/>
                <w:rFonts w:cs="Arial"/>
                <w:bCs/>
              </w:rPr>
            </w:pPr>
            <w:ins w:id="612" w:author="Raphael Malyankar" w:date="2025-02-16T13:39:00Z" w16du:dateUtc="2025-02-16T20:39:00Z">
              <w:r w:rsidRPr="00602325">
                <w:rPr>
                  <w:rFonts w:cs="Arial"/>
                  <w:bCs/>
                </w:rPr>
                <w:t>SourceIn</w:t>
              </w:r>
              <w:r>
                <w:rPr>
                  <w:rFonts w:cs="Arial"/>
                  <w:bCs/>
                </w:rPr>
                <w:t>formation</w:t>
              </w:r>
            </w:ins>
          </w:p>
        </w:tc>
        <w:tc>
          <w:tcPr>
            <w:tcW w:w="1440" w:type="dxa"/>
            <w:gridSpan w:val="3"/>
            <w:shd w:val="clear" w:color="auto" w:fill="auto"/>
            <w:tcPrChange w:id="613" w:author="Raphael Malyankar" w:date="2025-02-16T13:41:00Z" w16du:dateUtc="2025-02-16T20:41:00Z">
              <w:tcPr>
                <w:tcW w:w="2080" w:type="dxa"/>
                <w:gridSpan w:val="3"/>
                <w:shd w:val="clear" w:color="auto" w:fill="auto"/>
              </w:tcPr>
            </w:tcPrChange>
          </w:tcPr>
          <w:p w14:paraId="1D989D4B" w14:textId="25935CCB" w:rsidR="00602325" w:rsidRPr="00433166" w:rsidRDefault="00602325" w:rsidP="000256B0">
            <w:pPr>
              <w:spacing w:before="120" w:after="120"/>
              <w:rPr>
                <w:ins w:id="614" w:author="Raphael Malyankar" w:date="2025-02-16T13:35:00Z" w16du:dateUtc="2025-02-16T20:35:00Z"/>
                <w:rFonts w:cs="Arial"/>
                <w:bCs/>
              </w:rPr>
            </w:pPr>
            <w:ins w:id="615" w:author="Raphael Malyankar" w:date="2025-02-16T13:41:00Z" w16du:dateUtc="2025-02-16T20:41:00Z">
              <w:r w:rsidRPr="00602325">
                <w:rPr>
                  <w:rFonts w:cs="Arial"/>
                  <w:bCs/>
                </w:rPr>
                <w:t>Association</w:t>
              </w:r>
            </w:ins>
          </w:p>
        </w:tc>
        <w:tc>
          <w:tcPr>
            <w:tcW w:w="1310" w:type="dxa"/>
            <w:shd w:val="clear" w:color="auto" w:fill="auto"/>
            <w:tcPrChange w:id="616" w:author="Raphael Malyankar" w:date="2025-02-16T13:41:00Z" w16du:dateUtc="2025-02-16T20:41:00Z">
              <w:tcPr>
                <w:tcW w:w="2080" w:type="dxa"/>
                <w:gridSpan w:val="4"/>
                <w:shd w:val="clear" w:color="auto" w:fill="auto"/>
              </w:tcPr>
            </w:tcPrChange>
          </w:tcPr>
          <w:p w14:paraId="6B3EA7C9" w14:textId="5FE44265" w:rsidR="00602325" w:rsidRPr="00433166" w:rsidRDefault="00602325" w:rsidP="000256B0">
            <w:pPr>
              <w:spacing w:before="120" w:after="120"/>
              <w:rPr>
                <w:ins w:id="617" w:author="Raphael Malyankar" w:date="2025-02-16T13:35:00Z" w16du:dateUtc="2025-02-16T20:35:00Z"/>
                <w:rFonts w:cs="Arial"/>
                <w:bCs/>
              </w:rPr>
            </w:pPr>
            <w:ins w:id="618" w:author="Raphael Malyankar" w:date="2025-02-16T13:39:00Z" w16du:dateUtc="2025-02-16T20:39:00Z">
              <w:r w:rsidRPr="00602325">
                <w:rPr>
                  <w:rFonts w:cs="Arial"/>
                  <w:bCs/>
                </w:rPr>
                <w:t>0,</w:t>
              </w:r>
            </w:ins>
            <w:ins w:id="619" w:author="Raphael Malyankar" w:date="2025-02-16T13:42:00Z" w16du:dateUtc="2025-02-16T20:42:00Z">
              <w:r>
                <w:rPr>
                  <w:rFonts w:cs="Arial"/>
                  <w:bCs/>
                </w:rPr>
                <w:t xml:space="preserve"> </w:t>
              </w:r>
            </w:ins>
            <w:ins w:id="620" w:author="Raphael Malyankar" w:date="2025-02-16T13:39:00Z" w16du:dateUtc="2025-02-16T20:39:00Z">
              <w:r w:rsidRPr="00602325">
                <w:rPr>
                  <w:rFonts w:cs="Arial"/>
                  <w:bCs/>
                </w:rPr>
                <w:t>*</w:t>
              </w:r>
            </w:ins>
          </w:p>
        </w:tc>
      </w:tr>
    </w:tbl>
    <w:p w14:paraId="0055784A" w14:textId="77777777" w:rsidR="00B076FA" w:rsidRPr="003F2C44" w:rsidRDefault="00B076FA" w:rsidP="000C277C">
      <w:pPr>
        <w:rPr>
          <w:rFonts w:cs="Arial"/>
          <w:szCs w:val="20"/>
          <w:lang w:val="en-AU"/>
        </w:rPr>
      </w:pPr>
    </w:p>
    <w:p w14:paraId="61E665CA" w14:textId="77777777" w:rsidR="002256CD" w:rsidRDefault="002256CD">
      <w:pPr>
        <w:rPr>
          <w:rFonts w:eastAsia="Malgun Gothic" w:cs="Arial"/>
          <w:b/>
          <w:szCs w:val="32"/>
        </w:rPr>
      </w:pPr>
      <w:r>
        <w:br w:type="page"/>
      </w:r>
    </w:p>
    <w:p w14:paraId="366BB8EB" w14:textId="2468C1FA" w:rsidR="00CF7B5E" w:rsidRDefault="00CF7B5E" w:rsidP="00413498">
      <w:pPr>
        <w:pStyle w:val="Heading2"/>
      </w:pPr>
      <w:bookmarkStart w:id="621" w:name="_Toc190734809"/>
      <w:r w:rsidRPr="000C277C">
        <w:lastRenderedPageBreak/>
        <w:t>Global</w:t>
      </w:r>
      <w:r w:rsidR="00265371" w:rsidRPr="000C277C">
        <w:t xml:space="preserve"> </w:t>
      </w:r>
      <w:r w:rsidRPr="000C277C">
        <w:t>Sea</w:t>
      </w:r>
      <w:r w:rsidR="00265371" w:rsidRPr="000C277C">
        <w:t xml:space="preserve"> </w:t>
      </w:r>
      <w:r w:rsidRPr="000C277C">
        <w:t>Area</w:t>
      </w:r>
      <w:bookmarkEnd w:id="621"/>
    </w:p>
    <w:p w14:paraId="0CAD4E7D" w14:textId="7F0C990B" w:rsidR="000C277C" w:rsidRPr="000C277C" w:rsidDel="00D7061D" w:rsidRDefault="000C277C" w:rsidP="000C277C">
      <w:pPr>
        <w:rPr>
          <w:del w:id="622" w:author="Raphael Malyankar" w:date="2025-02-17T19:27:00Z" w16du:dateUtc="2025-02-18T02:27:00Z"/>
        </w:rPr>
      </w:pPr>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168"/>
        <w:gridCol w:w="866"/>
        <w:gridCol w:w="1666"/>
        <w:gridCol w:w="68"/>
        <w:gridCol w:w="867"/>
        <w:gridCol w:w="1585"/>
        <w:gridCol w:w="149"/>
        <w:gridCol w:w="867"/>
        <w:gridCol w:w="424"/>
        <w:gridCol w:w="1310"/>
        <w:tblGridChange w:id="623">
          <w:tblGrid>
            <w:gridCol w:w="35"/>
            <w:gridCol w:w="2080"/>
            <w:gridCol w:w="315"/>
            <w:gridCol w:w="168"/>
            <w:gridCol w:w="866"/>
            <w:gridCol w:w="731"/>
            <w:gridCol w:w="935"/>
            <w:gridCol w:w="68"/>
            <w:gridCol w:w="867"/>
            <w:gridCol w:w="210"/>
            <w:gridCol w:w="1375"/>
            <w:gridCol w:w="149"/>
            <w:gridCol w:w="556"/>
            <w:gridCol w:w="311"/>
            <w:gridCol w:w="424"/>
            <w:gridCol w:w="1310"/>
            <w:gridCol w:w="35"/>
          </w:tblGrid>
        </w:tblGridChange>
      </w:tblGrid>
      <w:tr w:rsidR="00CF7B5E" w:rsidRPr="00CF7B5E" w14:paraId="26EFB4A1" w14:textId="77777777" w:rsidTr="00CF7B5E">
        <w:tc>
          <w:tcPr>
            <w:tcW w:w="10400" w:type="dxa"/>
            <w:gridSpan w:val="11"/>
            <w:shd w:val="clear" w:color="auto" w:fill="auto"/>
          </w:tcPr>
          <w:p w14:paraId="5DA1E58A" w14:textId="0CC8E11D" w:rsidR="00CF7B5E" w:rsidRPr="00CF7B5E" w:rsidRDefault="00CF7B5E" w:rsidP="00CF7B5E">
            <w:pPr>
              <w:spacing w:before="120" w:after="120"/>
              <w:rPr>
                <w:rFonts w:cs="Arial"/>
              </w:rPr>
            </w:pPr>
            <w:r w:rsidRPr="00CF7B5E">
              <w:rPr>
                <w:rFonts w:cs="Arial"/>
                <w:u w:val="single"/>
              </w:rPr>
              <w:t>IHO Definition:</w:t>
            </w:r>
            <w:r>
              <w:rPr>
                <w:rFonts w:cs="Arial"/>
              </w:rPr>
              <w:t xml:space="preserve"> </w:t>
            </w:r>
            <w:r w:rsidR="00FB51C1" w:rsidRPr="00FB51C1">
              <w:rPr>
                <w:rFonts w:cs="Arial"/>
              </w:rPr>
              <w:t>An area describing the extents of global seas and oceans</w:t>
            </w:r>
            <w:r w:rsidR="009F2FF2">
              <w:rPr>
                <w:rFonts w:cs="Arial"/>
              </w:rPr>
              <w:t>.</w:t>
            </w:r>
          </w:p>
        </w:tc>
      </w:tr>
      <w:tr w:rsidR="00CF7B5E" w:rsidRPr="00CF7B5E" w14:paraId="466F9FB8" w14:textId="77777777" w:rsidTr="00684993">
        <w:tc>
          <w:tcPr>
            <w:tcW w:w="10400" w:type="dxa"/>
            <w:gridSpan w:val="11"/>
            <w:shd w:val="clear" w:color="auto" w:fill="auto"/>
          </w:tcPr>
          <w:p w14:paraId="54F141A1" w14:textId="62A12C91" w:rsidR="00CF7B5E" w:rsidRPr="00CF7B5E" w:rsidRDefault="00071617" w:rsidP="00265371">
            <w:pPr>
              <w:spacing w:before="120" w:after="120"/>
              <w:rPr>
                <w:rFonts w:cs="Arial"/>
                <w:b/>
              </w:rPr>
            </w:pPr>
            <w:r>
              <w:rPr>
                <w:rFonts w:cs="Arial"/>
                <w:b/>
                <w:u w:val="single"/>
              </w:rPr>
              <w:t>S-130</w:t>
            </w:r>
            <w:r w:rsidR="00CF7B5E" w:rsidRPr="00CF7B5E">
              <w:rPr>
                <w:rFonts w:cs="Arial"/>
                <w:b/>
                <w:u w:val="single"/>
              </w:rPr>
              <w:t xml:space="preserve"> Geo Feature:</w:t>
            </w:r>
            <w:r>
              <w:rPr>
                <w:rFonts w:cs="Arial"/>
                <w:b/>
              </w:rPr>
              <w:t xml:space="preserve"> GlobalSeaArea</w:t>
            </w:r>
          </w:p>
        </w:tc>
      </w:tr>
      <w:tr w:rsidR="00CF7B5E" w:rsidRPr="00CF7B5E" w14:paraId="50A5B595" w14:textId="77777777" w:rsidTr="00684993">
        <w:tc>
          <w:tcPr>
            <w:tcW w:w="10400" w:type="dxa"/>
            <w:gridSpan w:val="11"/>
            <w:shd w:val="clear" w:color="auto" w:fill="auto"/>
          </w:tcPr>
          <w:p w14:paraId="434F34B4" w14:textId="116328C1" w:rsidR="00CF7B5E" w:rsidRPr="00CF7B5E" w:rsidRDefault="00CF7B5E" w:rsidP="00CF7B5E">
            <w:pPr>
              <w:spacing w:before="120" w:after="120"/>
              <w:rPr>
                <w:rFonts w:cs="Arial"/>
                <w:b/>
              </w:rPr>
            </w:pPr>
            <w:r w:rsidRPr="00CF7B5E">
              <w:rPr>
                <w:rFonts w:cs="Arial"/>
                <w:b/>
                <w:u w:val="single"/>
              </w:rPr>
              <w:t>Super Type:</w:t>
            </w:r>
            <w:r>
              <w:rPr>
                <w:rFonts w:cs="Arial"/>
                <w:b/>
              </w:rPr>
              <w:t xml:space="preserve"> </w:t>
            </w:r>
            <w:r w:rsidR="00B076FA">
              <w:rPr>
                <w:rFonts w:cs="Arial"/>
                <w:b/>
              </w:rPr>
              <w:t>FeatureType</w:t>
            </w:r>
          </w:p>
        </w:tc>
      </w:tr>
      <w:tr w:rsidR="00CF7B5E" w:rsidRPr="00CF7B5E" w14:paraId="622FDF9A" w14:textId="77777777" w:rsidTr="00684993">
        <w:tc>
          <w:tcPr>
            <w:tcW w:w="10400" w:type="dxa"/>
            <w:gridSpan w:val="11"/>
            <w:shd w:val="clear" w:color="auto" w:fill="auto"/>
          </w:tcPr>
          <w:p w14:paraId="0033E6F4" w14:textId="0DF34A44" w:rsidR="00CF7B5E" w:rsidRPr="00CF7B5E" w:rsidRDefault="00CF7B5E" w:rsidP="000A49AA">
            <w:pPr>
              <w:spacing w:before="120" w:after="120"/>
              <w:rPr>
                <w:rFonts w:cs="Arial"/>
                <w:b/>
              </w:rPr>
            </w:pPr>
            <w:r w:rsidRPr="00CF7B5E">
              <w:rPr>
                <w:rFonts w:cs="Arial"/>
                <w:b/>
                <w:u w:val="single"/>
              </w:rPr>
              <w:t>Primitives:</w:t>
            </w:r>
            <w:r>
              <w:rPr>
                <w:rFonts w:cs="Arial"/>
                <w:b/>
              </w:rPr>
              <w:t xml:space="preserve"> </w:t>
            </w:r>
            <w:r w:rsidR="00C03B7F">
              <w:rPr>
                <w:rFonts w:cs="Arial"/>
                <w:b/>
              </w:rPr>
              <w:t xml:space="preserve">noGeometry, </w:t>
            </w:r>
            <w:r w:rsidR="00773E0F">
              <w:rPr>
                <w:rFonts w:cs="Arial"/>
                <w:b/>
              </w:rPr>
              <w:t>S</w:t>
            </w:r>
            <w:r>
              <w:rPr>
                <w:rFonts w:cs="Arial"/>
                <w:b/>
              </w:rPr>
              <w:t>urface</w:t>
            </w:r>
          </w:p>
        </w:tc>
      </w:tr>
      <w:tr w:rsidR="00CF7B5E" w:rsidRPr="00CF7B5E" w14:paraId="1A6B7011" w14:textId="77777777" w:rsidTr="00684993">
        <w:tc>
          <w:tcPr>
            <w:tcW w:w="2598" w:type="dxa"/>
            <w:gridSpan w:val="2"/>
            <w:shd w:val="clear" w:color="auto" w:fill="auto"/>
          </w:tcPr>
          <w:p w14:paraId="61A2034B" w14:textId="77777777" w:rsidR="00CF7B5E" w:rsidRDefault="00CF7B5E" w:rsidP="00CF7B5E">
            <w:pPr>
              <w:spacing w:before="120" w:after="240"/>
              <w:rPr>
                <w:rFonts w:cs="Arial"/>
                <w:i/>
                <w:color w:val="0000FF"/>
                <w:sz w:val="18"/>
              </w:rPr>
            </w:pPr>
            <w:r w:rsidRPr="00CF7B5E">
              <w:rPr>
                <w:rFonts w:cs="Arial"/>
                <w:i/>
                <w:color w:val="0000FF"/>
                <w:sz w:val="18"/>
              </w:rPr>
              <w:t>Real World</w:t>
            </w:r>
          </w:p>
          <w:p w14:paraId="1F652F23" w14:textId="77777777" w:rsidR="00CF7B5E" w:rsidRPr="00CF7B5E" w:rsidRDefault="00CF7B5E" w:rsidP="00CF7B5E">
            <w:pPr>
              <w:spacing w:before="120" w:after="240"/>
              <w:rPr>
                <w:rFonts w:cs="Arial"/>
                <w:i/>
                <w:color w:val="0000FF"/>
                <w:sz w:val="18"/>
              </w:rPr>
            </w:pPr>
          </w:p>
        </w:tc>
        <w:tc>
          <w:tcPr>
            <w:tcW w:w="3467" w:type="dxa"/>
            <w:gridSpan w:val="4"/>
            <w:shd w:val="clear" w:color="auto" w:fill="auto"/>
          </w:tcPr>
          <w:p w14:paraId="07CE11DB" w14:textId="77777777" w:rsidR="00CF7B5E" w:rsidRDefault="00CF7B5E" w:rsidP="00CF7B5E">
            <w:pPr>
              <w:spacing w:before="120" w:after="240"/>
              <w:rPr>
                <w:rFonts w:cs="Arial"/>
                <w:i/>
                <w:color w:val="0000FF"/>
                <w:sz w:val="18"/>
              </w:rPr>
            </w:pPr>
            <w:r w:rsidRPr="00CF7B5E">
              <w:rPr>
                <w:rFonts w:cs="Arial"/>
                <w:i/>
                <w:color w:val="0000FF"/>
                <w:sz w:val="18"/>
              </w:rPr>
              <w:t>Paper Chart Symbol</w:t>
            </w:r>
          </w:p>
          <w:p w14:paraId="078FC49F" w14:textId="77777777" w:rsidR="00CF7B5E" w:rsidRPr="00CF7B5E" w:rsidRDefault="00CF7B5E" w:rsidP="00CF7B5E">
            <w:pPr>
              <w:spacing w:before="120" w:after="240"/>
              <w:rPr>
                <w:rFonts w:cs="Arial"/>
                <w:i/>
                <w:color w:val="0000FF"/>
                <w:sz w:val="18"/>
              </w:rPr>
            </w:pPr>
          </w:p>
        </w:tc>
        <w:tc>
          <w:tcPr>
            <w:tcW w:w="4335" w:type="dxa"/>
            <w:gridSpan w:val="5"/>
            <w:shd w:val="clear" w:color="auto" w:fill="auto"/>
          </w:tcPr>
          <w:p w14:paraId="3176B4DF" w14:textId="77777777" w:rsidR="00CF7B5E" w:rsidRDefault="00CF7B5E" w:rsidP="00CF7B5E">
            <w:pPr>
              <w:spacing w:before="120" w:after="240"/>
              <w:rPr>
                <w:rFonts w:cs="Arial"/>
                <w:i/>
                <w:color w:val="0000FF"/>
                <w:sz w:val="18"/>
              </w:rPr>
            </w:pPr>
            <w:r w:rsidRPr="00CF7B5E">
              <w:rPr>
                <w:rFonts w:cs="Arial"/>
                <w:i/>
                <w:color w:val="0000FF"/>
                <w:sz w:val="18"/>
              </w:rPr>
              <w:t>ECDIS Symbol</w:t>
            </w:r>
          </w:p>
          <w:p w14:paraId="32058FD3" w14:textId="77777777" w:rsidR="00CF7B5E" w:rsidRPr="00CF7B5E" w:rsidRDefault="00CF7B5E" w:rsidP="00CF7B5E">
            <w:pPr>
              <w:spacing w:before="120" w:after="240"/>
              <w:rPr>
                <w:rFonts w:cs="Arial"/>
                <w:i/>
                <w:color w:val="0000FF"/>
                <w:sz w:val="18"/>
              </w:rPr>
            </w:pPr>
          </w:p>
        </w:tc>
      </w:tr>
      <w:tr w:rsidR="00CF7B5E" w:rsidRPr="00CF7B5E" w14:paraId="1C0EB10D" w14:textId="77777777" w:rsidTr="00684993">
        <w:tc>
          <w:tcPr>
            <w:tcW w:w="3464" w:type="dxa"/>
            <w:gridSpan w:val="3"/>
            <w:shd w:val="clear" w:color="auto" w:fill="auto"/>
          </w:tcPr>
          <w:p w14:paraId="26B6EA8F" w14:textId="77777777" w:rsidR="00CF7B5E" w:rsidRPr="00CF7B5E" w:rsidRDefault="00071617" w:rsidP="00071617">
            <w:pPr>
              <w:spacing w:before="120" w:after="120"/>
              <w:rPr>
                <w:rFonts w:cs="Arial"/>
                <w:b/>
              </w:rPr>
            </w:pPr>
            <w:r>
              <w:rPr>
                <w:rFonts w:cs="Arial"/>
                <w:b/>
              </w:rPr>
              <w:t>S-130</w:t>
            </w:r>
            <w:r w:rsidR="00CF7B5E" w:rsidRPr="00CF7B5E">
              <w:rPr>
                <w:rFonts w:cs="Arial"/>
                <w:b/>
              </w:rPr>
              <w:t xml:space="preserve"> Attribute</w:t>
            </w:r>
          </w:p>
        </w:tc>
        <w:tc>
          <w:tcPr>
            <w:tcW w:w="1734" w:type="dxa"/>
            <w:gridSpan w:val="2"/>
            <w:shd w:val="clear" w:color="auto" w:fill="auto"/>
          </w:tcPr>
          <w:p w14:paraId="52513422" w14:textId="77777777" w:rsidR="00CF7B5E" w:rsidRPr="00CF7B5E" w:rsidRDefault="00CF7B5E" w:rsidP="00CF7B5E">
            <w:pPr>
              <w:spacing w:before="120" w:after="120"/>
              <w:rPr>
                <w:rFonts w:cs="Arial"/>
                <w:b/>
              </w:rPr>
            </w:pPr>
            <w:r w:rsidRPr="00CF7B5E">
              <w:rPr>
                <w:rFonts w:cs="Arial"/>
                <w:b/>
              </w:rPr>
              <w:t>S-57  Acronym</w:t>
            </w:r>
          </w:p>
        </w:tc>
        <w:tc>
          <w:tcPr>
            <w:tcW w:w="2601" w:type="dxa"/>
            <w:gridSpan w:val="3"/>
            <w:shd w:val="clear" w:color="auto" w:fill="auto"/>
          </w:tcPr>
          <w:p w14:paraId="1049E16F" w14:textId="77777777" w:rsidR="00CF7B5E" w:rsidRPr="00CF7B5E" w:rsidRDefault="00CF7B5E" w:rsidP="00CF7B5E">
            <w:pPr>
              <w:spacing w:before="120" w:after="120"/>
              <w:rPr>
                <w:rFonts w:cs="Arial"/>
                <w:b/>
              </w:rPr>
            </w:pPr>
            <w:r w:rsidRPr="00CF7B5E">
              <w:rPr>
                <w:rFonts w:cs="Arial"/>
                <w:b/>
              </w:rPr>
              <w:t>Allowable Encoding Value</w:t>
            </w:r>
          </w:p>
        </w:tc>
        <w:tc>
          <w:tcPr>
            <w:tcW w:w="867" w:type="dxa"/>
            <w:shd w:val="clear" w:color="auto" w:fill="auto"/>
          </w:tcPr>
          <w:p w14:paraId="7D5A1412" w14:textId="77777777" w:rsidR="00CF7B5E" w:rsidRPr="00CF7B5E" w:rsidRDefault="00CF7B5E" w:rsidP="00CF7B5E">
            <w:pPr>
              <w:spacing w:before="120" w:after="120"/>
              <w:rPr>
                <w:rFonts w:cs="Arial"/>
                <w:b/>
              </w:rPr>
            </w:pPr>
            <w:r w:rsidRPr="00CF7B5E">
              <w:rPr>
                <w:rFonts w:cs="Arial"/>
                <w:b/>
              </w:rPr>
              <w:t>Type</w:t>
            </w:r>
          </w:p>
        </w:tc>
        <w:tc>
          <w:tcPr>
            <w:tcW w:w="1734" w:type="dxa"/>
            <w:gridSpan w:val="2"/>
            <w:shd w:val="clear" w:color="auto" w:fill="auto"/>
          </w:tcPr>
          <w:p w14:paraId="03C0F1F3" w14:textId="77777777" w:rsidR="00CF7B5E" w:rsidRPr="00CF7B5E" w:rsidRDefault="00CF7B5E" w:rsidP="00CF7B5E">
            <w:pPr>
              <w:spacing w:before="120" w:after="120"/>
              <w:rPr>
                <w:rFonts w:cs="Arial"/>
                <w:b/>
              </w:rPr>
            </w:pPr>
            <w:r w:rsidRPr="00CF7B5E">
              <w:rPr>
                <w:rFonts w:cs="Arial"/>
                <w:b/>
              </w:rPr>
              <w:t>Multiplicity</w:t>
            </w:r>
          </w:p>
        </w:tc>
      </w:tr>
      <w:tr w:rsidR="00CF7B5E" w:rsidRPr="00CF7B5E" w14:paraId="3C5EE259" w14:textId="77777777" w:rsidTr="00CF7B5E">
        <w:tc>
          <w:tcPr>
            <w:tcW w:w="3464" w:type="dxa"/>
            <w:gridSpan w:val="3"/>
            <w:shd w:val="clear" w:color="auto" w:fill="auto"/>
          </w:tcPr>
          <w:p w14:paraId="7AAAF4EB" w14:textId="60E32BE7" w:rsidR="00CF7B5E" w:rsidRPr="00CF7B5E" w:rsidRDefault="00894E4F" w:rsidP="00894E4F">
            <w:pPr>
              <w:spacing w:before="120" w:after="120"/>
              <w:rPr>
                <w:rFonts w:cs="Arial"/>
                <w:sz w:val="18"/>
              </w:rPr>
            </w:pPr>
            <w:r>
              <w:rPr>
                <w:rFonts w:cs="Arial"/>
                <w:sz w:val="18"/>
              </w:rPr>
              <w:t>feature</w:t>
            </w:r>
            <w:r w:rsidR="00CF7B5E">
              <w:rPr>
                <w:rFonts w:cs="Arial"/>
                <w:sz w:val="18"/>
              </w:rPr>
              <w:t>Identifier</w:t>
            </w:r>
          </w:p>
        </w:tc>
        <w:tc>
          <w:tcPr>
            <w:tcW w:w="1734" w:type="dxa"/>
            <w:gridSpan w:val="2"/>
            <w:shd w:val="clear" w:color="auto" w:fill="auto"/>
          </w:tcPr>
          <w:p w14:paraId="0B82DA3A" w14:textId="702EA392" w:rsidR="00CF7B5E" w:rsidRPr="00CF7B5E" w:rsidRDefault="00CF7B5E" w:rsidP="00CF7B5E">
            <w:pPr>
              <w:spacing w:before="120" w:after="120"/>
              <w:rPr>
                <w:rFonts w:cs="Arial"/>
                <w:sz w:val="18"/>
              </w:rPr>
            </w:pPr>
          </w:p>
        </w:tc>
        <w:tc>
          <w:tcPr>
            <w:tcW w:w="2601" w:type="dxa"/>
            <w:gridSpan w:val="3"/>
            <w:shd w:val="clear" w:color="auto" w:fill="auto"/>
          </w:tcPr>
          <w:p w14:paraId="35FAAA7A" w14:textId="77777777" w:rsidR="00CF7B5E" w:rsidRPr="00CF7B5E" w:rsidRDefault="00CF7B5E" w:rsidP="00CF7B5E">
            <w:pPr>
              <w:spacing w:before="120" w:after="120"/>
              <w:rPr>
                <w:rFonts w:cs="Arial"/>
                <w:sz w:val="18"/>
              </w:rPr>
            </w:pPr>
          </w:p>
        </w:tc>
        <w:tc>
          <w:tcPr>
            <w:tcW w:w="867" w:type="dxa"/>
            <w:shd w:val="clear" w:color="auto" w:fill="auto"/>
          </w:tcPr>
          <w:p w14:paraId="6C6AE821" w14:textId="61BD90F3" w:rsidR="00CF7B5E" w:rsidRPr="00CF7B5E" w:rsidRDefault="00894E4F" w:rsidP="00CF7B5E">
            <w:pPr>
              <w:spacing w:before="120" w:after="120"/>
              <w:rPr>
                <w:rFonts w:cs="Arial"/>
                <w:sz w:val="18"/>
              </w:rPr>
            </w:pPr>
            <w:r>
              <w:rPr>
                <w:rFonts w:cs="Arial"/>
                <w:sz w:val="18"/>
              </w:rPr>
              <w:t>URN</w:t>
            </w:r>
          </w:p>
        </w:tc>
        <w:tc>
          <w:tcPr>
            <w:tcW w:w="1734" w:type="dxa"/>
            <w:gridSpan w:val="2"/>
            <w:shd w:val="clear" w:color="auto" w:fill="auto"/>
          </w:tcPr>
          <w:p w14:paraId="5C5823B6" w14:textId="77777777" w:rsidR="00CF7B5E" w:rsidRPr="00CF7B5E" w:rsidRDefault="00071617" w:rsidP="00071617">
            <w:pPr>
              <w:spacing w:before="120" w:after="120"/>
              <w:rPr>
                <w:rFonts w:cs="Arial"/>
                <w:sz w:val="18"/>
              </w:rPr>
            </w:pPr>
            <w:r>
              <w:rPr>
                <w:rFonts w:cs="Arial"/>
                <w:sz w:val="18"/>
              </w:rPr>
              <w:t>1</w:t>
            </w:r>
            <w:r w:rsidR="00CF7B5E">
              <w:rPr>
                <w:rFonts w:cs="Arial"/>
                <w:sz w:val="18"/>
              </w:rPr>
              <w:t xml:space="preserve">, </w:t>
            </w:r>
            <w:r>
              <w:rPr>
                <w:rFonts w:cs="Arial"/>
                <w:sz w:val="18"/>
              </w:rPr>
              <w:t>1</w:t>
            </w:r>
          </w:p>
        </w:tc>
      </w:tr>
      <w:tr w:rsidR="00CF7B5E" w:rsidRPr="00CF7B5E" w14:paraId="1D582DA7" w14:textId="77777777" w:rsidTr="00CF7B5E">
        <w:tc>
          <w:tcPr>
            <w:tcW w:w="3464" w:type="dxa"/>
            <w:gridSpan w:val="3"/>
            <w:shd w:val="clear" w:color="auto" w:fill="auto"/>
          </w:tcPr>
          <w:p w14:paraId="1F1E3305" w14:textId="5C119038" w:rsidR="00CF7B5E" w:rsidRPr="00CF7B5E" w:rsidRDefault="00773E0F" w:rsidP="00CF7B5E">
            <w:pPr>
              <w:spacing w:before="120" w:after="120"/>
              <w:rPr>
                <w:rFonts w:cs="Arial"/>
                <w:sz w:val="18"/>
              </w:rPr>
            </w:pPr>
            <w:r>
              <w:rPr>
                <w:rFonts w:cs="Arial"/>
                <w:sz w:val="18"/>
              </w:rPr>
              <w:t>v</w:t>
            </w:r>
            <w:r w:rsidR="00CF7B5E">
              <w:rPr>
                <w:rFonts w:cs="Arial"/>
                <w:sz w:val="18"/>
              </w:rPr>
              <w:t>ersion</w:t>
            </w:r>
          </w:p>
        </w:tc>
        <w:tc>
          <w:tcPr>
            <w:tcW w:w="1734" w:type="dxa"/>
            <w:gridSpan w:val="2"/>
            <w:shd w:val="clear" w:color="auto" w:fill="auto"/>
          </w:tcPr>
          <w:p w14:paraId="6498139E" w14:textId="0B392414" w:rsidR="00CF7B5E" w:rsidRPr="00CF7B5E" w:rsidRDefault="00CF7B5E" w:rsidP="00CF7B5E">
            <w:pPr>
              <w:spacing w:before="120" w:after="120"/>
              <w:rPr>
                <w:rFonts w:cs="Arial"/>
                <w:sz w:val="18"/>
              </w:rPr>
            </w:pPr>
          </w:p>
        </w:tc>
        <w:tc>
          <w:tcPr>
            <w:tcW w:w="2601" w:type="dxa"/>
            <w:gridSpan w:val="3"/>
            <w:shd w:val="clear" w:color="auto" w:fill="auto"/>
          </w:tcPr>
          <w:p w14:paraId="39357535" w14:textId="14FA13ED" w:rsidR="00CF7B5E" w:rsidRPr="00CF7B5E" w:rsidRDefault="009E5393" w:rsidP="00CF7B5E">
            <w:pPr>
              <w:spacing w:before="120" w:after="120"/>
              <w:rPr>
                <w:rFonts w:cs="Arial"/>
                <w:sz w:val="18"/>
              </w:rPr>
            </w:pPr>
            <w:ins w:id="624" w:author="Raphael Malyankar" w:date="2025-02-18T00:36:00Z" w16du:dateUtc="2025-02-18T07:36:00Z">
              <w:r>
                <w:rPr>
                  <w:rFonts w:cs="Arial"/>
                  <w:sz w:val="18"/>
                </w:rPr>
                <w:t>version ≥ 1</w:t>
              </w:r>
            </w:ins>
          </w:p>
        </w:tc>
        <w:tc>
          <w:tcPr>
            <w:tcW w:w="867" w:type="dxa"/>
            <w:shd w:val="clear" w:color="auto" w:fill="auto"/>
          </w:tcPr>
          <w:p w14:paraId="52DE3FCE" w14:textId="47F0F474" w:rsidR="00CF7B5E" w:rsidRPr="00CF7B5E" w:rsidRDefault="00E34DA6" w:rsidP="00CF7B5E">
            <w:pPr>
              <w:spacing w:before="120" w:after="120"/>
              <w:rPr>
                <w:rFonts w:cs="Arial"/>
                <w:sz w:val="18"/>
              </w:rPr>
            </w:pPr>
            <w:r>
              <w:rPr>
                <w:rFonts w:cs="Arial"/>
                <w:sz w:val="18"/>
              </w:rPr>
              <w:t>IN</w:t>
            </w:r>
          </w:p>
        </w:tc>
        <w:tc>
          <w:tcPr>
            <w:tcW w:w="1734" w:type="dxa"/>
            <w:gridSpan w:val="2"/>
            <w:shd w:val="clear" w:color="auto" w:fill="auto"/>
          </w:tcPr>
          <w:p w14:paraId="33429B9A" w14:textId="77777777" w:rsidR="00CF7B5E" w:rsidRPr="00CF7B5E" w:rsidRDefault="00CF7B5E" w:rsidP="00071617">
            <w:pPr>
              <w:spacing w:before="120" w:after="120"/>
              <w:rPr>
                <w:rFonts w:cs="Arial"/>
                <w:sz w:val="18"/>
              </w:rPr>
            </w:pPr>
            <w:r>
              <w:rPr>
                <w:rFonts w:cs="Arial"/>
                <w:sz w:val="18"/>
              </w:rPr>
              <w:t xml:space="preserve">0, </w:t>
            </w:r>
            <w:r w:rsidR="00071617">
              <w:rPr>
                <w:rFonts w:cs="Arial"/>
                <w:sz w:val="18"/>
              </w:rPr>
              <w:t>1</w:t>
            </w:r>
          </w:p>
        </w:tc>
      </w:tr>
      <w:tr w:rsidR="00CF7B5E" w:rsidRPr="00CF7B5E" w14:paraId="5CE1A8AC" w14:textId="77777777" w:rsidTr="00CF7B5E">
        <w:tc>
          <w:tcPr>
            <w:tcW w:w="3464" w:type="dxa"/>
            <w:gridSpan w:val="3"/>
            <w:shd w:val="clear" w:color="auto" w:fill="auto"/>
          </w:tcPr>
          <w:p w14:paraId="5ADC16D0" w14:textId="77777777" w:rsidR="00CF7B5E" w:rsidRPr="00CF7B5E" w:rsidRDefault="00CF7B5E" w:rsidP="00CF7B5E">
            <w:pPr>
              <w:spacing w:before="120" w:after="120"/>
              <w:rPr>
                <w:rFonts w:cs="Arial"/>
                <w:sz w:val="18"/>
              </w:rPr>
            </w:pPr>
            <w:r>
              <w:rPr>
                <w:rFonts w:cs="Arial"/>
                <w:sz w:val="18"/>
              </w:rPr>
              <w:t>fixedDateRange</w:t>
            </w:r>
          </w:p>
        </w:tc>
        <w:tc>
          <w:tcPr>
            <w:tcW w:w="1734" w:type="dxa"/>
            <w:gridSpan w:val="2"/>
            <w:shd w:val="clear" w:color="auto" w:fill="auto"/>
          </w:tcPr>
          <w:p w14:paraId="48641DC7" w14:textId="77777777" w:rsidR="00CF7B5E" w:rsidRPr="00CF7B5E" w:rsidRDefault="00CF7B5E" w:rsidP="00CF7B5E">
            <w:pPr>
              <w:spacing w:before="120" w:after="120"/>
              <w:rPr>
                <w:rFonts w:cs="Arial"/>
                <w:sz w:val="18"/>
              </w:rPr>
            </w:pPr>
          </w:p>
        </w:tc>
        <w:tc>
          <w:tcPr>
            <w:tcW w:w="2601" w:type="dxa"/>
            <w:gridSpan w:val="3"/>
            <w:shd w:val="clear" w:color="auto" w:fill="auto"/>
          </w:tcPr>
          <w:p w14:paraId="43D72A91" w14:textId="77777777" w:rsidR="00CF7B5E" w:rsidRPr="00CF7B5E" w:rsidRDefault="00CF7B5E" w:rsidP="00CF7B5E">
            <w:pPr>
              <w:spacing w:before="120" w:after="120"/>
              <w:rPr>
                <w:rFonts w:cs="Arial"/>
                <w:sz w:val="18"/>
              </w:rPr>
            </w:pPr>
          </w:p>
        </w:tc>
        <w:tc>
          <w:tcPr>
            <w:tcW w:w="867" w:type="dxa"/>
            <w:shd w:val="clear" w:color="auto" w:fill="auto"/>
          </w:tcPr>
          <w:p w14:paraId="3088DD42" w14:textId="77777777" w:rsidR="00CF7B5E" w:rsidRPr="00CF7B5E" w:rsidRDefault="00CF7B5E" w:rsidP="00CF7B5E">
            <w:pPr>
              <w:spacing w:before="120" w:after="120"/>
              <w:rPr>
                <w:rFonts w:cs="Arial"/>
                <w:sz w:val="18"/>
              </w:rPr>
            </w:pPr>
            <w:r>
              <w:rPr>
                <w:rFonts w:cs="Arial"/>
                <w:sz w:val="18"/>
              </w:rPr>
              <w:t>C</w:t>
            </w:r>
          </w:p>
        </w:tc>
        <w:tc>
          <w:tcPr>
            <w:tcW w:w="1734" w:type="dxa"/>
            <w:gridSpan w:val="2"/>
            <w:shd w:val="clear" w:color="auto" w:fill="auto"/>
          </w:tcPr>
          <w:p w14:paraId="0D9D0BFD" w14:textId="77777777" w:rsidR="00CF7B5E" w:rsidRPr="00CF7B5E" w:rsidRDefault="00CF7B5E" w:rsidP="00D82364">
            <w:pPr>
              <w:spacing w:before="120" w:after="120"/>
              <w:rPr>
                <w:rFonts w:cs="Arial"/>
                <w:sz w:val="18"/>
              </w:rPr>
            </w:pPr>
            <w:r>
              <w:rPr>
                <w:rFonts w:cs="Arial"/>
                <w:sz w:val="18"/>
              </w:rPr>
              <w:t xml:space="preserve">0, </w:t>
            </w:r>
            <w:r w:rsidR="00D82364">
              <w:rPr>
                <w:rFonts w:cs="Arial"/>
                <w:sz w:val="18"/>
              </w:rPr>
              <w:t>1</w:t>
            </w:r>
          </w:p>
        </w:tc>
      </w:tr>
      <w:tr w:rsidR="00CF7B5E" w:rsidRPr="00CF7B5E" w14:paraId="09A5D766" w14:textId="77777777" w:rsidTr="00CF7B5E">
        <w:tc>
          <w:tcPr>
            <w:tcW w:w="3464" w:type="dxa"/>
            <w:gridSpan w:val="3"/>
            <w:shd w:val="clear" w:color="auto" w:fill="auto"/>
          </w:tcPr>
          <w:p w14:paraId="5810BE6D" w14:textId="77777777" w:rsidR="00CF7B5E" w:rsidRPr="00CF7B5E" w:rsidRDefault="00CF7B5E" w:rsidP="00CF7B5E">
            <w:pPr>
              <w:spacing w:before="120" w:after="120"/>
              <w:rPr>
                <w:rFonts w:cs="Arial"/>
                <w:sz w:val="18"/>
              </w:rPr>
            </w:pPr>
            <w:r>
              <w:rPr>
                <w:rFonts w:cs="Arial"/>
                <w:sz w:val="18"/>
              </w:rPr>
              <w:t xml:space="preserve">   dateStart</w:t>
            </w:r>
          </w:p>
        </w:tc>
        <w:tc>
          <w:tcPr>
            <w:tcW w:w="1734" w:type="dxa"/>
            <w:gridSpan w:val="2"/>
            <w:shd w:val="clear" w:color="auto" w:fill="auto"/>
          </w:tcPr>
          <w:p w14:paraId="156643AD" w14:textId="68DECB48" w:rsidR="00CF7B5E" w:rsidRPr="00CF7B5E" w:rsidRDefault="00CF7B5E" w:rsidP="00CF7B5E">
            <w:pPr>
              <w:spacing w:before="120" w:after="120"/>
              <w:rPr>
                <w:rFonts w:cs="Arial"/>
                <w:sz w:val="18"/>
              </w:rPr>
            </w:pPr>
            <w:r>
              <w:rPr>
                <w:rFonts w:cs="Arial"/>
                <w:sz w:val="18"/>
              </w:rPr>
              <w:t>(</w:t>
            </w:r>
            <w:r w:rsidR="005D62F4">
              <w:rPr>
                <w:rFonts w:cs="Arial"/>
                <w:sz w:val="18"/>
              </w:rPr>
              <w:t>DATSTA</w:t>
            </w:r>
            <w:r>
              <w:rPr>
                <w:rFonts w:cs="Arial"/>
                <w:sz w:val="18"/>
              </w:rPr>
              <w:t>)</w:t>
            </w:r>
          </w:p>
        </w:tc>
        <w:tc>
          <w:tcPr>
            <w:tcW w:w="2601" w:type="dxa"/>
            <w:gridSpan w:val="3"/>
            <w:shd w:val="clear" w:color="auto" w:fill="auto"/>
          </w:tcPr>
          <w:p w14:paraId="0F3F02CA" w14:textId="77777777" w:rsidR="00CF7B5E" w:rsidRPr="00CF7B5E" w:rsidRDefault="00CF7B5E" w:rsidP="00CF7B5E">
            <w:pPr>
              <w:spacing w:before="120" w:after="120"/>
              <w:rPr>
                <w:rFonts w:cs="Arial"/>
                <w:sz w:val="18"/>
              </w:rPr>
            </w:pPr>
          </w:p>
        </w:tc>
        <w:tc>
          <w:tcPr>
            <w:tcW w:w="867" w:type="dxa"/>
            <w:shd w:val="clear" w:color="auto" w:fill="auto"/>
          </w:tcPr>
          <w:p w14:paraId="7F5AC909" w14:textId="6CFE2E9D" w:rsidR="00CF7B5E" w:rsidRPr="00CF7B5E" w:rsidRDefault="00CF7B5E" w:rsidP="00CF7B5E">
            <w:pPr>
              <w:spacing w:before="120" w:after="120"/>
              <w:rPr>
                <w:rFonts w:cs="Arial"/>
                <w:sz w:val="18"/>
              </w:rPr>
            </w:pPr>
            <w:del w:id="625" w:author="Raphael Malyankar" w:date="2025-02-17T12:07:00Z" w16du:dateUtc="2025-02-17T19:07:00Z">
              <w:r w:rsidDel="00991D36">
                <w:rPr>
                  <w:rFonts w:cs="Arial"/>
                  <w:sz w:val="18"/>
                </w:rPr>
                <w:delText>(S) DA</w:delText>
              </w:r>
            </w:del>
            <w:ins w:id="626" w:author="Raphael Malyankar" w:date="2025-02-17T12:07:00Z" w16du:dateUtc="2025-02-17T19:07:00Z">
              <w:r w:rsidR="00991D36">
                <w:rPr>
                  <w:rFonts w:cs="Arial"/>
                  <w:sz w:val="18"/>
                </w:rPr>
                <w:t>TD</w:t>
              </w:r>
            </w:ins>
          </w:p>
        </w:tc>
        <w:tc>
          <w:tcPr>
            <w:tcW w:w="1734" w:type="dxa"/>
            <w:gridSpan w:val="2"/>
            <w:shd w:val="clear" w:color="auto" w:fill="auto"/>
          </w:tcPr>
          <w:p w14:paraId="58DF4D50" w14:textId="77777777" w:rsidR="00CF7B5E" w:rsidRPr="00CF7B5E" w:rsidRDefault="00CF7B5E" w:rsidP="00D82364">
            <w:pPr>
              <w:spacing w:before="120" w:after="120"/>
              <w:rPr>
                <w:rFonts w:cs="Arial"/>
                <w:sz w:val="18"/>
              </w:rPr>
            </w:pPr>
            <w:r>
              <w:rPr>
                <w:rFonts w:cs="Arial"/>
                <w:sz w:val="18"/>
              </w:rPr>
              <w:t xml:space="preserve">0, </w:t>
            </w:r>
            <w:r w:rsidR="00D82364">
              <w:rPr>
                <w:rFonts w:cs="Arial"/>
                <w:sz w:val="18"/>
              </w:rPr>
              <w:t>1</w:t>
            </w:r>
          </w:p>
        </w:tc>
      </w:tr>
      <w:tr w:rsidR="00CF7B5E" w:rsidRPr="00CF7B5E" w14:paraId="010E1541" w14:textId="77777777" w:rsidTr="00CF7B5E">
        <w:tc>
          <w:tcPr>
            <w:tcW w:w="3464" w:type="dxa"/>
            <w:gridSpan w:val="3"/>
            <w:shd w:val="clear" w:color="auto" w:fill="auto"/>
          </w:tcPr>
          <w:p w14:paraId="3A4515A8" w14:textId="77777777" w:rsidR="00CF7B5E" w:rsidRPr="00CF7B5E" w:rsidRDefault="00CF7B5E" w:rsidP="00CF7B5E">
            <w:pPr>
              <w:spacing w:before="120" w:after="120"/>
              <w:rPr>
                <w:rFonts w:cs="Arial"/>
                <w:sz w:val="18"/>
              </w:rPr>
            </w:pPr>
            <w:r>
              <w:rPr>
                <w:rFonts w:cs="Arial"/>
                <w:sz w:val="18"/>
              </w:rPr>
              <w:t xml:space="preserve">   dateEnd</w:t>
            </w:r>
          </w:p>
        </w:tc>
        <w:tc>
          <w:tcPr>
            <w:tcW w:w="1734" w:type="dxa"/>
            <w:gridSpan w:val="2"/>
            <w:shd w:val="clear" w:color="auto" w:fill="auto"/>
          </w:tcPr>
          <w:p w14:paraId="075CB151" w14:textId="2D7F6A8B" w:rsidR="00CF7B5E" w:rsidRPr="00CF7B5E" w:rsidRDefault="00CF7B5E" w:rsidP="00CF7B5E">
            <w:pPr>
              <w:spacing w:before="120" w:after="120"/>
              <w:rPr>
                <w:rFonts w:cs="Arial"/>
                <w:sz w:val="18"/>
              </w:rPr>
            </w:pPr>
            <w:r>
              <w:rPr>
                <w:rFonts w:cs="Arial"/>
                <w:sz w:val="18"/>
              </w:rPr>
              <w:t>(</w:t>
            </w:r>
            <w:r w:rsidR="005D62F4">
              <w:rPr>
                <w:rFonts w:cs="Arial"/>
                <w:sz w:val="18"/>
              </w:rPr>
              <w:t>DATEND</w:t>
            </w:r>
            <w:r>
              <w:rPr>
                <w:rFonts w:cs="Arial"/>
                <w:sz w:val="18"/>
              </w:rPr>
              <w:t>)</w:t>
            </w:r>
          </w:p>
        </w:tc>
        <w:tc>
          <w:tcPr>
            <w:tcW w:w="2601" w:type="dxa"/>
            <w:gridSpan w:val="3"/>
            <w:shd w:val="clear" w:color="auto" w:fill="auto"/>
          </w:tcPr>
          <w:p w14:paraId="0A0B1764" w14:textId="77777777" w:rsidR="00CF7B5E" w:rsidRPr="00CF7B5E" w:rsidRDefault="00CF7B5E" w:rsidP="00CF7B5E">
            <w:pPr>
              <w:spacing w:before="120" w:after="120"/>
              <w:rPr>
                <w:rFonts w:cs="Arial"/>
                <w:sz w:val="18"/>
              </w:rPr>
            </w:pPr>
          </w:p>
        </w:tc>
        <w:tc>
          <w:tcPr>
            <w:tcW w:w="867" w:type="dxa"/>
            <w:shd w:val="clear" w:color="auto" w:fill="auto"/>
          </w:tcPr>
          <w:p w14:paraId="668D1C2F" w14:textId="394DE3CD" w:rsidR="00CF7B5E" w:rsidRPr="00CF7B5E" w:rsidRDefault="00CF7B5E" w:rsidP="00CF7B5E">
            <w:pPr>
              <w:spacing w:before="120" w:after="120"/>
              <w:rPr>
                <w:rFonts w:cs="Arial"/>
                <w:sz w:val="18"/>
              </w:rPr>
            </w:pPr>
            <w:del w:id="627" w:author="Raphael Malyankar" w:date="2025-02-17T12:07:00Z" w16du:dateUtc="2025-02-17T19:07:00Z">
              <w:r w:rsidDel="00991D36">
                <w:rPr>
                  <w:rFonts w:cs="Arial"/>
                  <w:sz w:val="18"/>
                </w:rPr>
                <w:delText>(S) DA</w:delText>
              </w:r>
            </w:del>
            <w:ins w:id="628" w:author="Raphael Malyankar" w:date="2025-02-17T12:07:00Z" w16du:dateUtc="2025-02-17T19:07:00Z">
              <w:r w:rsidR="00991D36">
                <w:rPr>
                  <w:rFonts w:cs="Arial"/>
                  <w:sz w:val="18"/>
                </w:rPr>
                <w:t>TD</w:t>
              </w:r>
            </w:ins>
          </w:p>
        </w:tc>
        <w:tc>
          <w:tcPr>
            <w:tcW w:w="1734" w:type="dxa"/>
            <w:gridSpan w:val="2"/>
            <w:shd w:val="clear" w:color="auto" w:fill="auto"/>
          </w:tcPr>
          <w:p w14:paraId="4E7F3481" w14:textId="77777777" w:rsidR="00CF7B5E" w:rsidRPr="00CF7B5E" w:rsidRDefault="00CF7B5E" w:rsidP="00D82364">
            <w:pPr>
              <w:spacing w:before="120" w:after="120"/>
              <w:rPr>
                <w:rFonts w:cs="Arial"/>
                <w:sz w:val="18"/>
              </w:rPr>
            </w:pPr>
            <w:r>
              <w:rPr>
                <w:rFonts w:cs="Arial"/>
                <w:sz w:val="18"/>
              </w:rPr>
              <w:t xml:space="preserve">0, </w:t>
            </w:r>
            <w:r w:rsidR="00D82364">
              <w:rPr>
                <w:rFonts w:cs="Arial"/>
                <w:sz w:val="18"/>
              </w:rPr>
              <w:t>1</w:t>
            </w:r>
          </w:p>
        </w:tc>
      </w:tr>
      <w:tr w:rsidR="00894E4F" w:rsidRPr="00CF7B5E" w14:paraId="6FECB833" w14:textId="77777777" w:rsidTr="00894E4F">
        <w:trPr>
          <w:trHeight w:val="567"/>
        </w:trPr>
        <w:tc>
          <w:tcPr>
            <w:tcW w:w="10400" w:type="dxa"/>
            <w:gridSpan w:val="11"/>
            <w:shd w:val="clear" w:color="auto" w:fill="auto"/>
          </w:tcPr>
          <w:p w14:paraId="5444D6AE" w14:textId="009A2ABB" w:rsidR="00894E4F" w:rsidRPr="0086785B" w:rsidRDefault="00894E4F" w:rsidP="0086785B">
            <w:pPr>
              <w:pStyle w:val="Default"/>
              <w:spacing w:before="120" w:after="120"/>
              <w:rPr>
                <w:sz w:val="18"/>
              </w:rPr>
            </w:pPr>
            <w:r>
              <w:rPr>
                <w:b/>
                <w:bCs/>
                <w:sz w:val="18"/>
                <w:szCs w:val="18"/>
              </w:rPr>
              <w:t xml:space="preserve">Inherited attributes </w:t>
            </w:r>
          </w:p>
        </w:tc>
      </w:tr>
      <w:tr w:rsidR="009E5393" w:rsidRPr="00CF7B5E" w14:paraId="23982914" w14:textId="77777777" w:rsidTr="00CF7B5E">
        <w:tc>
          <w:tcPr>
            <w:tcW w:w="3464" w:type="dxa"/>
            <w:gridSpan w:val="3"/>
            <w:shd w:val="clear" w:color="auto" w:fill="auto"/>
          </w:tcPr>
          <w:p w14:paraId="67635CBC" w14:textId="54EF7937" w:rsidR="009E5393" w:rsidRPr="00CF7B5E" w:rsidRDefault="009E5393" w:rsidP="009E5393">
            <w:pPr>
              <w:spacing w:before="120" w:after="120"/>
              <w:rPr>
                <w:rFonts w:cs="Arial"/>
                <w:sz w:val="18"/>
              </w:rPr>
            </w:pPr>
            <w:r>
              <w:rPr>
                <w:rFonts w:cs="Arial"/>
                <w:sz w:val="18"/>
              </w:rPr>
              <w:t>maximumDisplayScale</w:t>
            </w:r>
          </w:p>
        </w:tc>
        <w:tc>
          <w:tcPr>
            <w:tcW w:w="1734" w:type="dxa"/>
            <w:gridSpan w:val="2"/>
            <w:shd w:val="clear" w:color="auto" w:fill="auto"/>
          </w:tcPr>
          <w:p w14:paraId="69E97AD3" w14:textId="020A1704" w:rsidR="009E5393" w:rsidRPr="00CF7B5E" w:rsidRDefault="009E5393" w:rsidP="009E5393">
            <w:pPr>
              <w:spacing w:before="120" w:after="120"/>
              <w:rPr>
                <w:rFonts w:cs="Arial"/>
                <w:sz w:val="18"/>
              </w:rPr>
            </w:pPr>
            <w:r>
              <w:rPr>
                <w:rFonts w:cs="Arial"/>
                <w:sz w:val="18"/>
              </w:rPr>
              <w:t>(SCAMAX)</w:t>
            </w:r>
          </w:p>
        </w:tc>
        <w:tc>
          <w:tcPr>
            <w:tcW w:w="2601" w:type="dxa"/>
            <w:gridSpan w:val="3"/>
            <w:shd w:val="clear" w:color="auto" w:fill="auto"/>
          </w:tcPr>
          <w:p w14:paraId="3D19EB63" w14:textId="1BDFB103" w:rsidR="009E5393" w:rsidRPr="00CF7B5E" w:rsidRDefault="009E5393" w:rsidP="009E5393">
            <w:pPr>
              <w:spacing w:before="120" w:after="120"/>
              <w:rPr>
                <w:rFonts w:cs="Arial"/>
                <w:sz w:val="18"/>
              </w:rPr>
            </w:pPr>
            <w:ins w:id="629" w:author="Raphael Malyankar" w:date="2025-02-18T00:37:00Z" w16du:dateUtc="2025-02-18T07:37:00Z">
              <w:r w:rsidRPr="008C5B11">
                <w:rPr>
                  <w:rFonts w:cs="Arial"/>
                  <w:sz w:val="18"/>
                </w:rPr>
                <w:t>maximum display scale &lt; minimum display scale</w:t>
              </w:r>
            </w:ins>
          </w:p>
        </w:tc>
        <w:tc>
          <w:tcPr>
            <w:tcW w:w="867" w:type="dxa"/>
            <w:shd w:val="clear" w:color="auto" w:fill="auto"/>
          </w:tcPr>
          <w:p w14:paraId="2667FCAC" w14:textId="5821945F" w:rsidR="009E5393" w:rsidRPr="00CF7B5E" w:rsidRDefault="009E5393" w:rsidP="009E5393">
            <w:pPr>
              <w:spacing w:before="120" w:after="120"/>
              <w:rPr>
                <w:rFonts w:cs="Arial"/>
                <w:sz w:val="18"/>
              </w:rPr>
            </w:pPr>
            <w:r>
              <w:rPr>
                <w:rFonts w:cs="Arial"/>
                <w:sz w:val="18"/>
              </w:rPr>
              <w:t>IN</w:t>
            </w:r>
          </w:p>
        </w:tc>
        <w:tc>
          <w:tcPr>
            <w:tcW w:w="1734" w:type="dxa"/>
            <w:gridSpan w:val="2"/>
            <w:shd w:val="clear" w:color="auto" w:fill="auto"/>
          </w:tcPr>
          <w:p w14:paraId="7E5525CD" w14:textId="5D565695" w:rsidR="009E5393" w:rsidRPr="00CF7B5E" w:rsidRDefault="004E656E" w:rsidP="009E5393">
            <w:pPr>
              <w:spacing w:before="120" w:after="120"/>
              <w:rPr>
                <w:rFonts w:cs="Arial"/>
                <w:sz w:val="18"/>
              </w:rPr>
            </w:pPr>
            <w:ins w:id="630" w:author="Raphael Malyankar" w:date="2025-02-18T19:23:00Z" w16du:dateUtc="2025-02-19T02:23:00Z">
              <w:r>
                <w:rPr>
                  <w:rFonts w:cs="Arial"/>
                  <w:sz w:val="18"/>
                </w:rPr>
                <w:t>0</w:t>
              </w:r>
            </w:ins>
            <w:del w:id="631" w:author="Raphael Malyankar" w:date="2025-02-18T19:23:00Z" w16du:dateUtc="2025-02-19T02:23:00Z">
              <w:r w:rsidR="009E5393" w:rsidDel="004E656E">
                <w:rPr>
                  <w:rFonts w:cs="Arial"/>
                  <w:sz w:val="18"/>
                </w:rPr>
                <w:delText>1</w:delText>
              </w:r>
            </w:del>
            <w:r w:rsidR="009E5393">
              <w:rPr>
                <w:rFonts w:cs="Arial"/>
                <w:sz w:val="18"/>
              </w:rPr>
              <w:t>, 1</w:t>
            </w:r>
          </w:p>
        </w:tc>
      </w:tr>
      <w:tr w:rsidR="009E5393" w:rsidRPr="00CF7B5E" w14:paraId="3A2CEBE3" w14:textId="77777777" w:rsidTr="00CF7B5E">
        <w:tc>
          <w:tcPr>
            <w:tcW w:w="3464" w:type="dxa"/>
            <w:gridSpan w:val="3"/>
            <w:shd w:val="clear" w:color="auto" w:fill="auto"/>
          </w:tcPr>
          <w:p w14:paraId="1F6CA4A2" w14:textId="64043E47" w:rsidR="009E5393" w:rsidRPr="00CF7B5E" w:rsidRDefault="009E5393" w:rsidP="009E5393">
            <w:pPr>
              <w:spacing w:before="120" w:after="120"/>
              <w:rPr>
                <w:rFonts w:cs="Arial"/>
                <w:sz w:val="18"/>
              </w:rPr>
            </w:pPr>
            <w:r>
              <w:rPr>
                <w:rFonts w:cs="Arial"/>
                <w:sz w:val="18"/>
              </w:rPr>
              <w:t>minimumDisplayScale</w:t>
            </w:r>
          </w:p>
        </w:tc>
        <w:tc>
          <w:tcPr>
            <w:tcW w:w="1734" w:type="dxa"/>
            <w:gridSpan w:val="2"/>
            <w:shd w:val="clear" w:color="auto" w:fill="auto"/>
          </w:tcPr>
          <w:p w14:paraId="25F48F74" w14:textId="11D626A0" w:rsidR="009E5393" w:rsidRPr="00CF7B5E" w:rsidRDefault="009E5393" w:rsidP="009E5393">
            <w:pPr>
              <w:spacing w:before="120" w:after="120"/>
              <w:rPr>
                <w:rFonts w:cs="Arial"/>
                <w:sz w:val="18"/>
              </w:rPr>
            </w:pPr>
            <w:r>
              <w:rPr>
                <w:rFonts w:cs="Arial"/>
                <w:sz w:val="18"/>
              </w:rPr>
              <w:t>(SCAMIN)</w:t>
            </w:r>
          </w:p>
        </w:tc>
        <w:tc>
          <w:tcPr>
            <w:tcW w:w="2601" w:type="dxa"/>
            <w:gridSpan w:val="3"/>
            <w:shd w:val="clear" w:color="auto" w:fill="auto"/>
          </w:tcPr>
          <w:p w14:paraId="32301C40" w14:textId="6F967D4E" w:rsidR="009E5393" w:rsidRPr="00CF7B5E" w:rsidRDefault="009E5393" w:rsidP="009E5393">
            <w:pPr>
              <w:spacing w:before="120" w:after="120"/>
              <w:rPr>
                <w:rFonts w:cs="Arial"/>
                <w:sz w:val="18"/>
              </w:rPr>
            </w:pPr>
            <w:ins w:id="632" w:author="Raphael Malyankar" w:date="2025-02-18T00:37:00Z" w16du:dateUtc="2025-02-18T07:37:00Z">
              <w:r w:rsidRPr="008C5B11">
                <w:rPr>
                  <w:rFonts w:cs="Arial"/>
                  <w:sz w:val="18"/>
                </w:rPr>
                <w:t>minimum display scale &gt; maximum display scale</w:t>
              </w:r>
            </w:ins>
          </w:p>
        </w:tc>
        <w:tc>
          <w:tcPr>
            <w:tcW w:w="867" w:type="dxa"/>
            <w:shd w:val="clear" w:color="auto" w:fill="auto"/>
          </w:tcPr>
          <w:p w14:paraId="7AB8852F" w14:textId="5F949320" w:rsidR="009E5393" w:rsidRPr="00CF7B5E" w:rsidRDefault="009E5393" w:rsidP="009E5393">
            <w:pPr>
              <w:spacing w:before="120" w:after="120"/>
              <w:rPr>
                <w:rFonts w:cs="Arial"/>
                <w:sz w:val="18"/>
              </w:rPr>
            </w:pPr>
            <w:r>
              <w:rPr>
                <w:rFonts w:cs="Arial"/>
                <w:sz w:val="18"/>
              </w:rPr>
              <w:t>IN</w:t>
            </w:r>
          </w:p>
        </w:tc>
        <w:tc>
          <w:tcPr>
            <w:tcW w:w="1734" w:type="dxa"/>
            <w:gridSpan w:val="2"/>
            <w:shd w:val="clear" w:color="auto" w:fill="auto"/>
          </w:tcPr>
          <w:p w14:paraId="13DA5649" w14:textId="61DD2C02" w:rsidR="009E5393" w:rsidRPr="00CF7B5E" w:rsidRDefault="009E5393" w:rsidP="009E5393">
            <w:pPr>
              <w:spacing w:before="120" w:after="120"/>
              <w:rPr>
                <w:rFonts w:cs="Arial"/>
                <w:sz w:val="18"/>
              </w:rPr>
            </w:pPr>
            <w:r>
              <w:rPr>
                <w:rFonts w:cs="Arial"/>
                <w:sz w:val="18"/>
              </w:rPr>
              <w:t>0, 1</w:t>
            </w:r>
          </w:p>
        </w:tc>
      </w:tr>
      <w:tr w:rsidR="002256CD" w:rsidRPr="00CF7B5E" w14:paraId="330C21BB" w14:textId="77777777" w:rsidTr="00684993">
        <w:tc>
          <w:tcPr>
            <w:tcW w:w="10400" w:type="dxa"/>
            <w:gridSpan w:val="11"/>
            <w:shd w:val="clear" w:color="auto" w:fill="auto"/>
          </w:tcPr>
          <w:p w14:paraId="2E7DF965" w14:textId="77777777" w:rsidR="002256CD" w:rsidRDefault="002256CD" w:rsidP="002256CD">
            <w:pPr>
              <w:spacing w:before="120" w:after="120"/>
              <w:rPr>
                <w:rFonts w:cs="Arial"/>
              </w:rPr>
            </w:pPr>
            <w:r w:rsidRPr="00CF7B5E">
              <w:rPr>
                <w:rFonts w:cs="Arial"/>
                <w:u w:val="single"/>
              </w:rPr>
              <w:t>INT 1 Reference:</w:t>
            </w:r>
          </w:p>
          <w:p w14:paraId="31D56744" w14:textId="779A2B97" w:rsidR="002256CD" w:rsidRDefault="007042F5" w:rsidP="002256CD">
            <w:pPr>
              <w:spacing w:before="120" w:after="120"/>
              <w:rPr>
                <w:rFonts w:cs="Arial"/>
              </w:rPr>
            </w:pPr>
            <w:ins w:id="633" w:author="Raphael Malyankar" w:date="2025-02-16T14:11:00Z" w16du:dateUtc="2025-02-16T21:11:00Z">
              <w:r>
                <w:rPr>
                  <w:rFonts w:cs="Arial"/>
                </w:rPr>
                <w:t>None</w:t>
              </w:r>
            </w:ins>
          </w:p>
          <w:p w14:paraId="62E771CB" w14:textId="3BDA3B7A" w:rsidR="002256CD" w:rsidRDefault="002256CD" w:rsidP="002256CD">
            <w:pPr>
              <w:spacing w:before="120" w:after="120"/>
              <w:rPr>
                <w:rFonts w:cs="Arial"/>
                <w:u w:val="single"/>
              </w:rPr>
            </w:pPr>
            <w:r w:rsidRPr="00CF7B5E">
              <w:rPr>
                <w:rFonts w:cs="Arial"/>
                <w:u w:val="single"/>
              </w:rPr>
              <w:t>Remarks:</w:t>
            </w:r>
          </w:p>
          <w:p w14:paraId="64056DA2" w14:textId="064DF40D" w:rsidR="002256CD" w:rsidRDefault="00BE4D57" w:rsidP="001306E3">
            <w:pPr>
              <w:pStyle w:val="ListParagraph"/>
              <w:numPr>
                <w:ilvl w:val="0"/>
                <w:numId w:val="11"/>
              </w:numPr>
              <w:spacing w:before="120" w:after="120"/>
              <w:rPr>
                <w:ins w:id="634" w:author="Raphael Malyankar" w:date="2025-02-18T00:42:00Z" w16du:dateUtc="2025-02-18T07:42:00Z"/>
                <w:rFonts w:cs="Arial"/>
              </w:rPr>
            </w:pPr>
            <w:ins w:id="635" w:author="Raphael Malyankar" w:date="2025-02-16T14:09:00Z" w16du:dateUtc="2025-02-16T21:09:00Z">
              <w:r w:rsidRPr="00BE4D57">
                <w:rPr>
                  <w:rFonts w:cs="Arial"/>
                </w:rPr>
                <w:t xml:space="preserve">If </w:t>
              </w:r>
              <w:r w:rsidRPr="001306E3">
                <w:rPr>
                  <w:rFonts w:cs="Arial"/>
                  <w:i/>
                  <w:iCs/>
                </w:rPr>
                <w:t>fixedDateRange</w:t>
              </w:r>
              <w:r w:rsidRPr="00BE4D57">
                <w:rPr>
                  <w:rFonts w:cs="Arial"/>
                </w:rPr>
                <w:t xml:space="preserve"> is present at least one of its sub-attributes </w:t>
              </w:r>
              <w:r w:rsidRPr="001306E3">
                <w:rPr>
                  <w:rFonts w:cs="Arial"/>
                  <w:i/>
                  <w:iCs/>
                </w:rPr>
                <w:t>dateStart</w:t>
              </w:r>
              <w:r w:rsidRPr="00BE4D57">
                <w:rPr>
                  <w:rFonts w:cs="Arial"/>
                </w:rPr>
                <w:t xml:space="preserve"> or </w:t>
              </w:r>
              <w:r w:rsidRPr="001306E3">
                <w:rPr>
                  <w:rFonts w:cs="Arial"/>
                  <w:i/>
                  <w:iCs/>
                </w:rPr>
                <w:t>dateEnd</w:t>
              </w:r>
              <w:r w:rsidRPr="00BE4D57">
                <w:rPr>
                  <w:rFonts w:cs="Arial"/>
                </w:rPr>
                <w:t xml:space="preserve"> must be present.</w:t>
              </w:r>
            </w:ins>
          </w:p>
          <w:p w14:paraId="4A6A56E8" w14:textId="52CB8A1C" w:rsidR="00633ADC" w:rsidRDefault="00633ADC" w:rsidP="001306E3">
            <w:pPr>
              <w:pStyle w:val="ListParagraph"/>
              <w:numPr>
                <w:ilvl w:val="0"/>
                <w:numId w:val="11"/>
              </w:numPr>
              <w:spacing w:before="120" w:after="120"/>
              <w:rPr>
                <w:ins w:id="636" w:author="Raphael Malyankar" w:date="2025-02-18T11:35:00Z" w16du:dateUtc="2025-02-18T18:35:00Z"/>
                <w:rFonts w:cs="Arial"/>
              </w:rPr>
            </w:pPr>
            <w:ins w:id="637" w:author="Raphael Malyankar" w:date="2025-02-18T00:42:00Z" w16du:dateUtc="2025-02-18T07:42:00Z">
              <w:r>
                <w:rPr>
                  <w:rFonts w:cs="Arial"/>
                </w:rPr>
                <w:t xml:space="preserve">If both </w:t>
              </w:r>
              <w:r w:rsidRPr="00633ADC">
                <w:rPr>
                  <w:rFonts w:cs="Arial"/>
                  <w:i/>
                  <w:iCs/>
                  <w:rPrChange w:id="638" w:author="Raphael Malyankar" w:date="2025-02-18T00:43:00Z" w16du:dateUtc="2025-02-18T07:43:00Z">
                    <w:rPr>
                      <w:rFonts w:cs="Arial"/>
                    </w:rPr>
                  </w:rPrChange>
                </w:rPr>
                <w:t>dateStart</w:t>
              </w:r>
              <w:r>
                <w:rPr>
                  <w:rFonts w:cs="Arial"/>
                </w:rPr>
                <w:t xml:space="preserve"> and </w:t>
              </w:r>
              <w:r w:rsidRPr="00633ADC">
                <w:rPr>
                  <w:rFonts w:cs="Arial"/>
                  <w:i/>
                  <w:iCs/>
                  <w:rPrChange w:id="639" w:author="Raphael Malyankar" w:date="2025-02-18T00:43:00Z" w16du:dateUtc="2025-02-18T07:43:00Z">
                    <w:rPr>
                      <w:rFonts w:cs="Arial"/>
                    </w:rPr>
                  </w:rPrChange>
                </w:rPr>
                <w:t>dateEnd</w:t>
              </w:r>
              <w:r>
                <w:rPr>
                  <w:rFonts w:cs="Arial"/>
                </w:rPr>
                <w:t xml:space="preserve"> are </w:t>
              </w:r>
            </w:ins>
            <w:ins w:id="640" w:author="Raphael Malyankar" w:date="2025-02-18T00:43:00Z" w16du:dateUtc="2025-02-18T07:43:00Z">
              <w:r w:rsidR="00642064">
                <w:rPr>
                  <w:rFonts w:cs="Arial"/>
                </w:rPr>
                <w:t>present</w:t>
              </w:r>
            </w:ins>
            <w:ins w:id="641" w:author="Raphael Malyankar" w:date="2025-02-18T00:42:00Z" w16du:dateUtc="2025-02-18T07:42:00Z">
              <w:r>
                <w:rPr>
                  <w:rFonts w:cs="Arial"/>
                </w:rPr>
                <w:t xml:space="preserve">, </w:t>
              </w:r>
              <w:r w:rsidRPr="00633ADC">
                <w:rPr>
                  <w:rFonts w:cs="Arial"/>
                  <w:i/>
                  <w:iCs/>
                  <w:rPrChange w:id="642" w:author="Raphael Malyankar" w:date="2025-02-18T00:43:00Z" w16du:dateUtc="2025-02-18T07:43:00Z">
                    <w:rPr>
                      <w:rFonts w:cs="Arial"/>
                    </w:rPr>
                  </w:rPrChange>
                </w:rPr>
                <w:t>dateStart</w:t>
              </w:r>
              <w:r>
                <w:rPr>
                  <w:rFonts w:cs="Arial"/>
                </w:rPr>
                <w:t xml:space="preserve"> must precede </w:t>
              </w:r>
              <w:r w:rsidRPr="00633ADC">
                <w:rPr>
                  <w:rFonts w:cs="Arial"/>
                  <w:i/>
                  <w:iCs/>
                  <w:rPrChange w:id="643" w:author="Raphael Malyankar" w:date="2025-02-18T00:43:00Z" w16du:dateUtc="2025-02-18T07:43:00Z">
                    <w:rPr>
                      <w:rFonts w:cs="Arial"/>
                    </w:rPr>
                  </w:rPrChange>
                </w:rPr>
                <w:t>dateEnd</w:t>
              </w:r>
              <w:r>
                <w:rPr>
                  <w:rFonts w:cs="Arial"/>
                </w:rPr>
                <w:t>.</w:t>
              </w:r>
            </w:ins>
          </w:p>
          <w:p w14:paraId="6AE2A73E" w14:textId="65CD8AB1" w:rsidR="005825CB" w:rsidRPr="00BE4D57" w:rsidRDefault="005825CB" w:rsidP="001306E3">
            <w:pPr>
              <w:pStyle w:val="ListParagraph"/>
              <w:numPr>
                <w:ilvl w:val="0"/>
                <w:numId w:val="11"/>
              </w:numPr>
              <w:spacing w:before="120" w:after="120"/>
              <w:rPr>
                <w:rFonts w:cs="Arial"/>
              </w:rPr>
            </w:pPr>
            <w:ins w:id="644" w:author="Raphael Malyankar" w:date="2025-02-18T11:35:00Z" w16du:dateUtc="2025-02-18T18:35:00Z">
              <w:r>
                <w:rPr>
                  <w:rFonts w:cs="Arial"/>
                </w:rPr>
                <w:t xml:space="preserve">If </w:t>
              </w:r>
            </w:ins>
            <w:ins w:id="645" w:author="Raphael Malyankar" w:date="2025-02-18T11:37:00Z" w16du:dateUtc="2025-02-18T18:37:00Z">
              <w:r>
                <w:rPr>
                  <w:rFonts w:cs="Arial"/>
                </w:rPr>
                <w:t>a</w:t>
              </w:r>
            </w:ins>
            <w:ins w:id="646" w:author="Raphael Malyankar" w:date="2025-02-18T11:38:00Z" w16du:dateUtc="2025-02-18T18:38:00Z">
              <w:r>
                <w:rPr>
                  <w:rFonts w:cs="Arial"/>
                </w:rPr>
                <w:t xml:space="preserve"> sea area </w:t>
              </w:r>
              <w:r w:rsidR="002E2133">
                <w:rPr>
                  <w:rFonts w:cs="Arial"/>
                </w:rPr>
                <w:t xml:space="preserve">consists of unconnected </w:t>
              </w:r>
            </w:ins>
            <w:ins w:id="647" w:author="Raphael Malyankar" w:date="2025-02-18T11:41:00Z" w16du:dateUtc="2025-02-18T18:41:00Z">
              <w:r w:rsidR="002E2133">
                <w:rPr>
                  <w:rFonts w:cs="Arial"/>
                </w:rPr>
                <w:t xml:space="preserve">spatial </w:t>
              </w:r>
            </w:ins>
            <w:ins w:id="648" w:author="Raphael Malyankar" w:date="2025-02-18T11:38:00Z" w16du:dateUtc="2025-02-18T18:38:00Z">
              <w:r w:rsidR="002E2133">
                <w:rPr>
                  <w:rFonts w:cs="Arial"/>
                </w:rPr>
                <w:t xml:space="preserve">components (for example, </w:t>
              </w:r>
            </w:ins>
            <w:ins w:id="649" w:author="Raphael Malyankar" w:date="2025-02-18T11:39:00Z" w16du:dateUtc="2025-02-18T18:39:00Z">
              <w:r w:rsidR="002E2133">
                <w:rPr>
                  <w:rFonts w:cs="Arial"/>
                </w:rPr>
                <w:t xml:space="preserve">if </w:t>
              </w:r>
            </w:ins>
            <w:ins w:id="650" w:author="Raphael Malyankar" w:date="2025-02-18T11:40:00Z" w16du:dateUtc="2025-02-18T18:40:00Z">
              <w:r w:rsidR="002E2133">
                <w:rPr>
                  <w:rFonts w:cs="Arial"/>
                </w:rPr>
                <w:t xml:space="preserve">an </w:t>
              </w:r>
            </w:ins>
            <w:ins w:id="651" w:author="Raphael Malyankar" w:date="2025-02-18T11:42:00Z" w16du:dateUtc="2025-02-18T18:42:00Z">
              <w:r w:rsidR="002E2133">
                <w:rPr>
                  <w:rFonts w:cs="Arial"/>
                </w:rPr>
                <w:t xml:space="preserve">intervening </w:t>
              </w:r>
            </w:ins>
            <w:ins w:id="652" w:author="Raphael Malyankar" w:date="2025-02-18T11:41:00Z" w16du:dateUtc="2025-02-18T18:41:00Z">
              <w:r w:rsidR="002E2133">
                <w:rPr>
                  <w:rFonts w:cs="Arial"/>
                </w:rPr>
                <w:t xml:space="preserve">peninsular </w:t>
              </w:r>
            </w:ins>
            <w:ins w:id="653" w:author="Raphael Malyankar" w:date="2025-02-18T11:40:00Z" w16du:dateUtc="2025-02-18T18:40:00Z">
              <w:r w:rsidR="002E2133">
                <w:rPr>
                  <w:rFonts w:cs="Arial"/>
                </w:rPr>
                <w:t xml:space="preserve">land area requires splitting a </w:t>
              </w:r>
              <w:r w:rsidR="002E2133" w:rsidRPr="002E2133">
                <w:rPr>
                  <w:rFonts w:cs="Arial"/>
                  <w:b/>
                  <w:bCs/>
                  <w:rPrChange w:id="654" w:author="Raphael Malyankar" w:date="2025-02-18T11:42:00Z" w16du:dateUtc="2025-02-18T18:42:00Z">
                    <w:rPr>
                      <w:rFonts w:cs="Arial"/>
                    </w:rPr>
                  </w:rPrChange>
                </w:rPr>
                <w:t>GlobalSeaArea</w:t>
              </w:r>
              <w:r w:rsidR="002E2133">
                <w:rPr>
                  <w:rFonts w:cs="Arial"/>
                </w:rPr>
                <w:t xml:space="preserve"> into disjoint polygon</w:t>
              </w:r>
            </w:ins>
            <w:ins w:id="655" w:author="Raphael Malyankar" w:date="2025-02-18T11:41:00Z" w16du:dateUtc="2025-02-18T18:41:00Z">
              <w:r w:rsidR="002E2133">
                <w:rPr>
                  <w:rFonts w:cs="Arial"/>
                </w:rPr>
                <w:t>al regions</w:t>
              </w:r>
            </w:ins>
            <w:ins w:id="656" w:author="Raphael Malyankar" w:date="2025-02-18T11:40:00Z" w16du:dateUtc="2025-02-18T18:40:00Z">
              <w:r w:rsidR="002E2133">
                <w:rPr>
                  <w:rFonts w:cs="Arial"/>
                </w:rPr>
                <w:t>)</w:t>
              </w:r>
            </w:ins>
            <w:ins w:id="657" w:author="Raphael Malyankar" w:date="2025-02-18T11:43:00Z" w16du:dateUtc="2025-02-18T18:43:00Z">
              <w:r w:rsidR="002E2133">
                <w:rPr>
                  <w:rFonts w:cs="Arial"/>
                </w:rPr>
                <w:t xml:space="preserve">, the polygonal regions must be encoded as separate </w:t>
              </w:r>
              <w:r w:rsidR="002E2133" w:rsidRPr="002E2133">
                <w:rPr>
                  <w:rFonts w:cs="Arial"/>
                  <w:b/>
                  <w:bCs/>
                  <w:rPrChange w:id="658" w:author="Raphael Malyankar" w:date="2025-02-18T11:44:00Z" w16du:dateUtc="2025-02-18T18:44:00Z">
                    <w:rPr>
                      <w:rFonts w:cs="Arial"/>
                    </w:rPr>
                  </w:rPrChange>
                </w:rPr>
                <w:t>GlobalSeaArea</w:t>
              </w:r>
              <w:r w:rsidR="002E2133">
                <w:rPr>
                  <w:rFonts w:cs="Arial"/>
                </w:rPr>
                <w:t xml:space="preserve"> </w:t>
              </w:r>
            </w:ins>
            <w:ins w:id="659" w:author="Raphael Malyankar" w:date="2025-02-18T11:44:00Z" w16du:dateUtc="2025-02-18T18:44:00Z">
              <w:r w:rsidR="002E2133">
                <w:rPr>
                  <w:rFonts w:cs="Arial"/>
                </w:rPr>
                <w:t>feature instances</w:t>
              </w:r>
            </w:ins>
            <w:ins w:id="660" w:author="Raphael Malyankar" w:date="2025-02-18T11:46:00Z" w16du:dateUtc="2025-02-18T18:46:00Z">
              <w:r w:rsidR="00342254">
                <w:rPr>
                  <w:rFonts w:cs="Arial"/>
                </w:rPr>
                <w:t xml:space="preserve"> </w:t>
              </w:r>
            </w:ins>
            <w:ins w:id="661" w:author="Raphael Malyankar" w:date="2025-02-18T11:43:00Z" w16du:dateUtc="2025-02-18T18:43:00Z">
              <w:r w:rsidR="002E2133">
                <w:rPr>
                  <w:rFonts w:cs="Arial"/>
                </w:rPr>
                <w:t>with the same</w:t>
              </w:r>
            </w:ins>
            <w:ins w:id="662" w:author="Raphael Malyankar" w:date="2025-02-18T11:44:00Z" w16du:dateUtc="2025-02-18T18:44:00Z">
              <w:r w:rsidR="002E2133">
                <w:rPr>
                  <w:rFonts w:cs="Arial"/>
                </w:rPr>
                <w:t xml:space="preserve"> values for</w:t>
              </w:r>
            </w:ins>
            <w:ins w:id="663" w:author="Raphael Malyankar" w:date="2025-02-18T11:43:00Z" w16du:dateUtc="2025-02-18T18:43:00Z">
              <w:r w:rsidR="002E2133">
                <w:rPr>
                  <w:rFonts w:cs="Arial"/>
                </w:rPr>
                <w:t xml:space="preserve"> </w:t>
              </w:r>
              <w:r w:rsidR="002E2133" w:rsidRPr="002E2133">
                <w:rPr>
                  <w:rFonts w:cs="Arial"/>
                  <w:i/>
                  <w:iCs/>
                  <w:rPrChange w:id="664" w:author="Raphael Malyankar" w:date="2025-02-18T11:44:00Z" w16du:dateUtc="2025-02-18T18:44:00Z">
                    <w:rPr>
                      <w:rFonts w:cs="Arial"/>
                    </w:rPr>
                  </w:rPrChange>
                </w:rPr>
                <w:t>featureIdentifier</w:t>
              </w:r>
            </w:ins>
            <w:ins w:id="665" w:author="Raphael Malyankar" w:date="2025-02-18T11:47:00Z" w16du:dateUtc="2025-02-18T18:47:00Z">
              <w:r w:rsidR="00342254">
                <w:rPr>
                  <w:rFonts w:cs="Arial"/>
                </w:rPr>
                <w:t>, and with each having a single connected polygon as its geometry.</w:t>
              </w:r>
            </w:ins>
            <w:ins w:id="666" w:author="Raphael Malyankar" w:date="2025-02-18T11:44:00Z" w16du:dateUtc="2025-02-18T18:44:00Z">
              <w:r w:rsidR="002E2133">
                <w:rPr>
                  <w:rFonts w:cs="Arial"/>
                </w:rPr>
                <w:t xml:space="preserve"> A</w:t>
              </w:r>
            </w:ins>
            <w:ins w:id="667" w:author="Raphael Malyankar" w:date="2025-02-18T11:45:00Z" w16du:dateUtc="2025-02-18T18:45:00Z">
              <w:r w:rsidR="002E2133">
                <w:rPr>
                  <w:rFonts w:cs="Arial"/>
                </w:rPr>
                <w:t xml:space="preserve">n additional </w:t>
              </w:r>
              <w:r w:rsidR="002E2133" w:rsidRPr="00342254">
                <w:rPr>
                  <w:rFonts w:cs="Arial"/>
                  <w:b/>
                  <w:bCs/>
                  <w:rPrChange w:id="668" w:author="Raphael Malyankar" w:date="2025-02-18T11:46:00Z" w16du:dateUtc="2025-02-18T18:46:00Z">
                    <w:rPr>
                      <w:rFonts w:cs="Arial"/>
                    </w:rPr>
                  </w:rPrChange>
                </w:rPr>
                <w:t>GlobalSeaArea</w:t>
              </w:r>
              <w:r w:rsidR="002E2133">
                <w:rPr>
                  <w:rFonts w:cs="Arial"/>
                </w:rPr>
                <w:t xml:space="preserve"> </w:t>
              </w:r>
              <w:r w:rsidR="00342254">
                <w:rPr>
                  <w:rFonts w:cs="Arial"/>
                </w:rPr>
                <w:t xml:space="preserve">instance </w:t>
              </w:r>
              <w:r w:rsidR="002E2133">
                <w:rPr>
                  <w:rFonts w:cs="Arial"/>
                </w:rPr>
                <w:t xml:space="preserve">without geometry must be created </w:t>
              </w:r>
              <w:r w:rsidR="00342254">
                <w:rPr>
                  <w:rFonts w:cs="Arial"/>
                </w:rPr>
                <w:t xml:space="preserve">with a </w:t>
              </w:r>
              <w:r w:rsidR="00342254" w:rsidRPr="00342254">
                <w:rPr>
                  <w:rFonts w:cs="Arial"/>
                  <w:b/>
                  <w:bCs/>
                  <w:rPrChange w:id="669" w:author="Raphael Malyankar" w:date="2025-02-18T11:46:00Z" w16du:dateUtc="2025-02-18T18:46:00Z">
                    <w:rPr>
                      <w:rFonts w:cs="Arial"/>
                    </w:rPr>
                  </w:rPrChange>
                </w:rPr>
                <w:t>GlobalSeaArea</w:t>
              </w:r>
            </w:ins>
            <w:ins w:id="670" w:author="Raphael Malyankar" w:date="2025-02-18T11:46:00Z" w16du:dateUtc="2025-02-18T18:46:00Z">
              <w:r w:rsidR="00342254" w:rsidRPr="00342254">
                <w:rPr>
                  <w:rFonts w:cs="Arial"/>
                  <w:b/>
                  <w:bCs/>
                  <w:rPrChange w:id="671" w:author="Raphael Malyankar" w:date="2025-02-18T11:46:00Z" w16du:dateUtc="2025-02-18T18:46:00Z">
                    <w:rPr>
                      <w:rFonts w:cs="Arial"/>
                    </w:rPr>
                  </w:rPrChange>
                </w:rPr>
                <w:t>Aggregation</w:t>
              </w:r>
              <w:r w:rsidR="00342254">
                <w:rPr>
                  <w:rFonts w:cs="Arial"/>
                </w:rPr>
                <w:t xml:space="preserve"> association to each of the component features</w:t>
              </w:r>
            </w:ins>
            <w:ins w:id="672" w:author="Raphael Malyankar" w:date="2025-02-18T11:47:00Z" w16du:dateUtc="2025-02-18T18:47:00Z">
              <w:r w:rsidR="00342254">
                <w:rPr>
                  <w:rFonts w:cs="Arial"/>
                </w:rPr>
                <w:t>, a</w:t>
              </w:r>
            </w:ins>
            <w:ins w:id="673" w:author="Raphael Malyankar" w:date="2025-02-18T11:48:00Z" w16du:dateUtc="2025-02-18T18:48:00Z">
              <w:r w:rsidR="00342254">
                <w:rPr>
                  <w:rFonts w:cs="Arial"/>
                </w:rPr>
                <w:t xml:space="preserve">nd with the same value for </w:t>
              </w:r>
              <w:r w:rsidR="00342254" w:rsidRPr="00342254">
                <w:rPr>
                  <w:rFonts w:cs="Arial"/>
                  <w:i/>
                  <w:iCs/>
                  <w:rPrChange w:id="674" w:author="Raphael Malyankar" w:date="2025-02-18T11:48:00Z" w16du:dateUtc="2025-02-18T18:48:00Z">
                    <w:rPr>
                      <w:rFonts w:cs="Arial"/>
                    </w:rPr>
                  </w:rPrChange>
                </w:rPr>
                <w:t>featureIdentifier</w:t>
              </w:r>
              <w:r w:rsidR="00342254">
                <w:rPr>
                  <w:rFonts w:cs="Arial"/>
                </w:rPr>
                <w:t>.</w:t>
              </w:r>
            </w:ins>
          </w:p>
          <w:p w14:paraId="3F4BC77A" w14:textId="77777777" w:rsidR="002256CD" w:rsidRDefault="002256CD" w:rsidP="002256CD">
            <w:pPr>
              <w:spacing w:before="120" w:after="120"/>
              <w:rPr>
                <w:rFonts w:cs="Arial"/>
              </w:rPr>
            </w:pPr>
            <w:r w:rsidRPr="00CF7B5E">
              <w:rPr>
                <w:rFonts w:cs="Arial"/>
                <w:u w:val="single"/>
              </w:rPr>
              <w:t>Distinction:</w:t>
            </w:r>
          </w:p>
          <w:p w14:paraId="5930752D" w14:textId="77777777" w:rsidR="002256CD" w:rsidRPr="00CF7B5E" w:rsidRDefault="002256CD" w:rsidP="002256CD">
            <w:pPr>
              <w:spacing w:before="120" w:after="120"/>
              <w:rPr>
                <w:rFonts w:cs="Arial"/>
              </w:rPr>
            </w:pPr>
          </w:p>
        </w:tc>
      </w:tr>
      <w:tr w:rsidR="00CF7B5E" w:rsidRPr="00CF7B5E" w14:paraId="43A2F0BA" w14:textId="77777777" w:rsidTr="00CF7B5E">
        <w:tc>
          <w:tcPr>
            <w:tcW w:w="10400" w:type="dxa"/>
            <w:gridSpan w:val="11"/>
            <w:shd w:val="clear" w:color="auto" w:fill="auto"/>
          </w:tcPr>
          <w:p w14:paraId="2F17EB19" w14:textId="77777777" w:rsidR="00CF7B5E" w:rsidRPr="00CF7B5E" w:rsidRDefault="00CF7B5E" w:rsidP="00CF7B5E">
            <w:pPr>
              <w:spacing w:before="120" w:after="120"/>
              <w:rPr>
                <w:rFonts w:cs="Arial"/>
                <w:b/>
                <w:u w:val="single"/>
              </w:rPr>
            </w:pPr>
            <w:r w:rsidRPr="00CF7B5E">
              <w:rPr>
                <w:rFonts w:cs="Arial"/>
                <w:b/>
                <w:u w:val="single"/>
              </w:rPr>
              <w:t>Feature/Information associations</w:t>
            </w:r>
          </w:p>
        </w:tc>
      </w:tr>
      <w:tr w:rsidR="00374E18" w:rsidRPr="00CF7B5E" w14:paraId="4E14201D" w14:textId="77777777" w:rsidTr="004213EE">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75" w:author="Raphael Malyankar" w:date="2025-02-16T14:06:00Z" w16du:dateUtc="2025-02-16T21:06: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17"/>
          <w:ins w:id="676" w:author="Raphael Malyankar" w:date="2025-02-16T13:51:00Z"/>
          <w:trPrChange w:id="677" w:author="Raphael Malyankar" w:date="2025-02-16T14:06:00Z" w16du:dateUtc="2025-02-16T21:06:00Z">
            <w:trPr>
              <w:gridBefore w:val="1"/>
              <w:trHeight w:val="417"/>
            </w:trPr>
          </w:trPrChange>
        </w:trPr>
        <w:tc>
          <w:tcPr>
            <w:tcW w:w="2430" w:type="dxa"/>
            <w:shd w:val="clear" w:color="auto" w:fill="auto"/>
            <w:vAlign w:val="center"/>
            <w:tcPrChange w:id="678" w:author="Raphael Malyankar" w:date="2025-02-16T14:06:00Z" w16du:dateUtc="2025-02-16T21:06:00Z">
              <w:tcPr>
                <w:tcW w:w="2080" w:type="dxa"/>
                <w:shd w:val="clear" w:color="auto" w:fill="auto"/>
              </w:tcPr>
            </w:tcPrChange>
          </w:tcPr>
          <w:p w14:paraId="70077F82" w14:textId="68EDF734" w:rsidR="00374E18" w:rsidRPr="00374E18" w:rsidRDefault="00374E18" w:rsidP="00374E18">
            <w:pPr>
              <w:spacing w:before="120" w:after="120"/>
              <w:rPr>
                <w:ins w:id="679" w:author="Raphael Malyankar" w:date="2025-02-16T13:51:00Z" w16du:dateUtc="2025-02-16T20:51:00Z"/>
                <w:rFonts w:cs="Arial"/>
                <w:bCs/>
              </w:rPr>
            </w:pPr>
            <w:ins w:id="680" w:author="Raphael Malyankar" w:date="2025-02-16T13:52:00Z" w16du:dateUtc="2025-02-16T20:52:00Z">
              <w:r w:rsidRPr="00B63849">
                <w:rPr>
                  <w:rFonts w:cs="Arial"/>
                  <w:b/>
                  <w:szCs w:val="20"/>
                  <w:lang w:val="en-GB"/>
                </w:rPr>
                <w:t>S-1</w:t>
              </w:r>
              <w:r>
                <w:rPr>
                  <w:rFonts w:cs="Arial"/>
                  <w:b/>
                  <w:szCs w:val="20"/>
                  <w:lang w:val="en-GB"/>
                </w:rPr>
                <w:t>30</w:t>
              </w:r>
              <w:r w:rsidRPr="00B63849">
                <w:rPr>
                  <w:rFonts w:cs="Arial"/>
                  <w:b/>
                  <w:szCs w:val="20"/>
                  <w:lang w:val="en-GB"/>
                </w:rPr>
                <w:t xml:space="preserve"> Role</w:t>
              </w:r>
            </w:ins>
          </w:p>
        </w:tc>
        <w:tc>
          <w:tcPr>
            <w:tcW w:w="2700" w:type="dxa"/>
            <w:gridSpan w:val="3"/>
            <w:shd w:val="clear" w:color="auto" w:fill="auto"/>
            <w:vAlign w:val="center"/>
            <w:tcPrChange w:id="681" w:author="Raphael Malyankar" w:date="2025-02-16T14:06:00Z" w16du:dateUtc="2025-02-16T21:06:00Z">
              <w:tcPr>
                <w:tcW w:w="2080" w:type="dxa"/>
                <w:gridSpan w:val="4"/>
                <w:shd w:val="clear" w:color="auto" w:fill="auto"/>
              </w:tcPr>
            </w:tcPrChange>
          </w:tcPr>
          <w:p w14:paraId="6AB39FDA" w14:textId="7EB5E158" w:rsidR="00374E18" w:rsidRPr="00374E18" w:rsidRDefault="00374E18" w:rsidP="00374E18">
            <w:pPr>
              <w:spacing w:before="120" w:after="120"/>
              <w:rPr>
                <w:ins w:id="682" w:author="Raphael Malyankar" w:date="2025-02-16T13:51:00Z" w16du:dateUtc="2025-02-16T20:51:00Z"/>
                <w:rFonts w:cs="Arial"/>
                <w:bCs/>
              </w:rPr>
            </w:pPr>
            <w:ins w:id="683" w:author="Raphael Malyankar" w:date="2025-02-16T13:52:00Z" w16du:dateUtc="2025-02-16T20:52:00Z">
              <w:r w:rsidRPr="00B63849">
                <w:rPr>
                  <w:rFonts w:cs="Arial"/>
                  <w:b/>
                  <w:szCs w:val="20"/>
                  <w:lang w:val="en-GB"/>
                </w:rPr>
                <w:t>Association Type</w:t>
              </w:r>
            </w:ins>
            <w:ins w:id="684" w:author="Raphael Malyankar" w:date="2025-02-16T14:03:00Z" w16du:dateUtc="2025-02-16T21:03:00Z">
              <w:r w:rsidR="004213EE">
                <w:rPr>
                  <w:rFonts w:cs="Arial"/>
                  <w:b/>
                  <w:szCs w:val="20"/>
                  <w:lang w:val="en-GB"/>
                </w:rPr>
                <w:t xml:space="preserve"> Name</w:t>
              </w:r>
            </w:ins>
          </w:p>
        </w:tc>
        <w:tc>
          <w:tcPr>
            <w:tcW w:w="2520" w:type="dxa"/>
            <w:gridSpan w:val="3"/>
            <w:shd w:val="clear" w:color="auto" w:fill="auto"/>
            <w:vAlign w:val="center"/>
            <w:tcPrChange w:id="685" w:author="Raphael Malyankar" w:date="2025-02-16T14:06:00Z" w16du:dateUtc="2025-02-16T21:06:00Z">
              <w:tcPr>
                <w:tcW w:w="2080" w:type="dxa"/>
                <w:gridSpan w:val="4"/>
                <w:shd w:val="clear" w:color="auto" w:fill="auto"/>
              </w:tcPr>
            </w:tcPrChange>
          </w:tcPr>
          <w:p w14:paraId="08085154" w14:textId="605FD601" w:rsidR="00374E18" w:rsidRPr="00374E18" w:rsidRDefault="00374E18" w:rsidP="00374E18">
            <w:pPr>
              <w:spacing w:before="120" w:after="120"/>
              <w:rPr>
                <w:ins w:id="686" w:author="Raphael Malyankar" w:date="2025-02-16T13:51:00Z" w16du:dateUtc="2025-02-16T20:51:00Z"/>
                <w:rFonts w:cs="Arial"/>
                <w:bCs/>
              </w:rPr>
            </w:pPr>
            <w:ins w:id="687" w:author="Raphael Malyankar" w:date="2025-02-16T13:52:00Z" w16du:dateUtc="2025-02-16T20:52:00Z">
              <w:r w:rsidRPr="00B63849">
                <w:rPr>
                  <w:rFonts w:cs="Arial"/>
                  <w:b/>
                  <w:szCs w:val="20"/>
                  <w:lang w:val="en-GB"/>
                </w:rPr>
                <w:t>Associated to</w:t>
              </w:r>
            </w:ins>
          </w:p>
        </w:tc>
        <w:tc>
          <w:tcPr>
            <w:tcW w:w="1440" w:type="dxa"/>
            <w:gridSpan w:val="3"/>
            <w:shd w:val="clear" w:color="auto" w:fill="auto"/>
            <w:vAlign w:val="center"/>
            <w:tcPrChange w:id="688" w:author="Raphael Malyankar" w:date="2025-02-16T14:06:00Z" w16du:dateUtc="2025-02-16T21:06:00Z">
              <w:tcPr>
                <w:tcW w:w="2080" w:type="dxa"/>
                <w:gridSpan w:val="3"/>
                <w:shd w:val="clear" w:color="auto" w:fill="auto"/>
              </w:tcPr>
            </w:tcPrChange>
          </w:tcPr>
          <w:p w14:paraId="4224C2E8" w14:textId="57A1D4C1" w:rsidR="00374E18" w:rsidRPr="00374E18" w:rsidRDefault="00374E18" w:rsidP="00374E18">
            <w:pPr>
              <w:spacing w:before="120" w:after="120"/>
              <w:rPr>
                <w:ins w:id="689" w:author="Raphael Malyankar" w:date="2025-02-16T13:51:00Z" w16du:dateUtc="2025-02-16T20:51:00Z"/>
                <w:rFonts w:cs="Arial"/>
                <w:bCs/>
              </w:rPr>
            </w:pPr>
            <w:ins w:id="690" w:author="Raphael Malyankar" w:date="2025-02-16T13:52:00Z" w16du:dateUtc="2025-02-16T20:52:00Z">
              <w:r w:rsidRPr="00B63849">
                <w:rPr>
                  <w:rFonts w:cs="Arial"/>
                  <w:b/>
                  <w:szCs w:val="20"/>
                  <w:lang w:val="en-GB"/>
                </w:rPr>
                <w:t>Type</w:t>
              </w:r>
            </w:ins>
          </w:p>
        </w:tc>
        <w:tc>
          <w:tcPr>
            <w:tcW w:w="1310" w:type="dxa"/>
            <w:shd w:val="clear" w:color="auto" w:fill="auto"/>
            <w:vAlign w:val="center"/>
            <w:tcPrChange w:id="691" w:author="Raphael Malyankar" w:date="2025-02-16T14:06:00Z" w16du:dateUtc="2025-02-16T21:06:00Z">
              <w:tcPr>
                <w:tcW w:w="2080" w:type="dxa"/>
                <w:gridSpan w:val="4"/>
                <w:shd w:val="clear" w:color="auto" w:fill="auto"/>
              </w:tcPr>
            </w:tcPrChange>
          </w:tcPr>
          <w:p w14:paraId="297A2618" w14:textId="766BDBA2" w:rsidR="00374E18" w:rsidRPr="001306E3" w:rsidRDefault="00374E18" w:rsidP="00374E18">
            <w:pPr>
              <w:spacing w:before="120" w:after="120"/>
              <w:rPr>
                <w:ins w:id="692" w:author="Raphael Malyankar" w:date="2025-02-16T13:51:00Z" w16du:dateUtc="2025-02-16T20:51:00Z"/>
                <w:rFonts w:cs="Arial"/>
                <w:bCs/>
              </w:rPr>
            </w:pPr>
            <w:ins w:id="693" w:author="Raphael Malyankar" w:date="2025-02-16T13:52:00Z" w16du:dateUtc="2025-02-16T20:52:00Z">
              <w:r w:rsidRPr="00B63849">
                <w:rPr>
                  <w:rFonts w:cs="Arial"/>
                  <w:b/>
                  <w:szCs w:val="20"/>
                  <w:lang w:val="en-GB"/>
                </w:rPr>
                <w:t>Multiplicity</w:t>
              </w:r>
            </w:ins>
          </w:p>
        </w:tc>
      </w:tr>
      <w:tr w:rsidR="00374E18" w:rsidRPr="00CF7B5E" w14:paraId="63198C91" w14:textId="77777777" w:rsidTr="004213EE">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94" w:author="Raphael Malyankar" w:date="2025-02-16T14:06:00Z" w16du:dateUtc="2025-02-16T21:06: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15"/>
          <w:ins w:id="695" w:author="Raphael Malyankar" w:date="2025-02-16T13:51:00Z"/>
          <w:trPrChange w:id="696" w:author="Raphael Malyankar" w:date="2025-02-16T14:06:00Z" w16du:dateUtc="2025-02-16T21:06:00Z">
            <w:trPr>
              <w:gridBefore w:val="1"/>
              <w:trHeight w:val="415"/>
            </w:trPr>
          </w:trPrChange>
        </w:trPr>
        <w:tc>
          <w:tcPr>
            <w:tcW w:w="2430" w:type="dxa"/>
            <w:shd w:val="clear" w:color="auto" w:fill="auto"/>
            <w:tcPrChange w:id="697" w:author="Raphael Malyankar" w:date="2025-02-16T14:06:00Z" w16du:dateUtc="2025-02-16T21:06:00Z">
              <w:tcPr>
                <w:tcW w:w="2080" w:type="dxa"/>
                <w:shd w:val="clear" w:color="auto" w:fill="auto"/>
              </w:tcPr>
            </w:tcPrChange>
          </w:tcPr>
          <w:p w14:paraId="282272A9" w14:textId="30F4C97D" w:rsidR="00374E18" w:rsidRPr="001306E3" w:rsidRDefault="00B666E0" w:rsidP="00CF7B5E">
            <w:pPr>
              <w:spacing w:before="120" w:after="120"/>
              <w:rPr>
                <w:ins w:id="698" w:author="Raphael Malyankar" w:date="2025-02-16T13:51:00Z" w16du:dateUtc="2025-02-16T20:51:00Z"/>
                <w:rFonts w:cs="Arial"/>
                <w:bCs/>
                <w:sz w:val="18"/>
                <w:szCs w:val="18"/>
              </w:rPr>
            </w:pPr>
            <w:ins w:id="699" w:author="Raphael Malyankar" w:date="2025-02-16T13:54:00Z" w16du:dateUtc="2025-02-16T20:54:00Z">
              <w:r w:rsidRPr="001306E3">
                <w:rPr>
                  <w:rFonts w:cs="Arial"/>
                  <w:bCs/>
                  <w:sz w:val="18"/>
                  <w:szCs w:val="18"/>
                </w:rPr>
                <w:lastRenderedPageBreak/>
                <w:t>theComponent</w:t>
              </w:r>
            </w:ins>
          </w:p>
        </w:tc>
        <w:tc>
          <w:tcPr>
            <w:tcW w:w="2700" w:type="dxa"/>
            <w:gridSpan w:val="3"/>
            <w:shd w:val="clear" w:color="auto" w:fill="auto"/>
            <w:tcPrChange w:id="700" w:author="Raphael Malyankar" w:date="2025-02-16T14:06:00Z" w16du:dateUtc="2025-02-16T21:06:00Z">
              <w:tcPr>
                <w:tcW w:w="2080" w:type="dxa"/>
                <w:gridSpan w:val="4"/>
                <w:shd w:val="clear" w:color="auto" w:fill="auto"/>
              </w:tcPr>
            </w:tcPrChange>
          </w:tcPr>
          <w:p w14:paraId="4C957A29" w14:textId="56CA8B86" w:rsidR="00374E18" w:rsidRPr="001306E3" w:rsidRDefault="004213EE" w:rsidP="00CF7B5E">
            <w:pPr>
              <w:spacing w:before="120" w:after="120"/>
              <w:rPr>
                <w:ins w:id="701" w:author="Raphael Malyankar" w:date="2025-02-16T13:51:00Z" w16du:dateUtc="2025-02-16T20:51:00Z"/>
                <w:rFonts w:cs="Arial"/>
                <w:bCs/>
                <w:sz w:val="18"/>
                <w:szCs w:val="18"/>
              </w:rPr>
            </w:pPr>
            <w:ins w:id="702" w:author="Raphael Malyankar" w:date="2025-02-16T14:03:00Z" w16du:dateUtc="2025-02-16T21:03:00Z">
              <w:r>
                <w:rPr>
                  <w:rFonts w:cs="Arial"/>
                  <w:bCs/>
                  <w:sz w:val="18"/>
                  <w:szCs w:val="18"/>
                </w:rPr>
                <w:t>GlobalSeaAreaAggregation</w:t>
              </w:r>
            </w:ins>
          </w:p>
        </w:tc>
        <w:tc>
          <w:tcPr>
            <w:tcW w:w="2520" w:type="dxa"/>
            <w:gridSpan w:val="3"/>
            <w:shd w:val="clear" w:color="auto" w:fill="auto"/>
            <w:tcPrChange w:id="703" w:author="Raphael Malyankar" w:date="2025-02-16T14:06:00Z" w16du:dateUtc="2025-02-16T21:06:00Z">
              <w:tcPr>
                <w:tcW w:w="2080" w:type="dxa"/>
                <w:gridSpan w:val="4"/>
                <w:shd w:val="clear" w:color="auto" w:fill="auto"/>
              </w:tcPr>
            </w:tcPrChange>
          </w:tcPr>
          <w:p w14:paraId="1D7C5CA6" w14:textId="3FECFEF7" w:rsidR="00374E18" w:rsidRPr="001306E3" w:rsidRDefault="00B666E0" w:rsidP="00CF7B5E">
            <w:pPr>
              <w:spacing w:before="120" w:after="120"/>
              <w:rPr>
                <w:ins w:id="704" w:author="Raphael Malyankar" w:date="2025-02-16T13:51:00Z" w16du:dateUtc="2025-02-16T20:51:00Z"/>
                <w:rFonts w:cs="Arial"/>
                <w:bCs/>
                <w:sz w:val="18"/>
                <w:szCs w:val="18"/>
              </w:rPr>
            </w:pPr>
            <w:ins w:id="705" w:author="Raphael Malyankar" w:date="2025-02-16T13:54:00Z" w16du:dateUtc="2025-02-16T20:54:00Z">
              <w:r w:rsidRPr="001306E3">
                <w:rPr>
                  <w:rFonts w:cs="Arial"/>
                  <w:bCs/>
                  <w:sz w:val="18"/>
                  <w:szCs w:val="18"/>
                </w:rPr>
                <w:t>GlobalSeaArea</w:t>
              </w:r>
            </w:ins>
          </w:p>
        </w:tc>
        <w:tc>
          <w:tcPr>
            <w:tcW w:w="1440" w:type="dxa"/>
            <w:gridSpan w:val="3"/>
            <w:shd w:val="clear" w:color="auto" w:fill="auto"/>
            <w:tcPrChange w:id="706" w:author="Raphael Malyankar" w:date="2025-02-16T14:06:00Z" w16du:dateUtc="2025-02-16T21:06:00Z">
              <w:tcPr>
                <w:tcW w:w="2080" w:type="dxa"/>
                <w:gridSpan w:val="3"/>
                <w:shd w:val="clear" w:color="auto" w:fill="auto"/>
              </w:tcPr>
            </w:tcPrChange>
          </w:tcPr>
          <w:p w14:paraId="46FB1968" w14:textId="37FAE731" w:rsidR="00374E18" w:rsidRPr="001306E3" w:rsidRDefault="004213EE" w:rsidP="00CF7B5E">
            <w:pPr>
              <w:spacing w:before="120" w:after="120"/>
              <w:rPr>
                <w:ins w:id="707" w:author="Raphael Malyankar" w:date="2025-02-16T13:51:00Z" w16du:dateUtc="2025-02-16T20:51:00Z"/>
                <w:rFonts w:cs="Arial"/>
                <w:bCs/>
                <w:sz w:val="18"/>
                <w:szCs w:val="18"/>
              </w:rPr>
            </w:pPr>
            <w:ins w:id="708" w:author="Raphael Malyankar" w:date="2025-02-16T14:01:00Z" w16du:dateUtc="2025-02-16T21:01:00Z">
              <w:r w:rsidRPr="00485512">
                <w:rPr>
                  <w:rFonts w:cs="Arial"/>
                  <w:bCs/>
                  <w:sz w:val="18"/>
                  <w:szCs w:val="18"/>
                </w:rPr>
                <w:t>Association</w:t>
              </w:r>
            </w:ins>
          </w:p>
        </w:tc>
        <w:tc>
          <w:tcPr>
            <w:tcW w:w="1310" w:type="dxa"/>
            <w:shd w:val="clear" w:color="auto" w:fill="auto"/>
            <w:tcPrChange w:id="709" w:author="Raphael Malyankar" w:date="2025-02-16T14:06:00Z" w16du:dateUtc="2025-02-16T21:06:00Z">
              <w:tcPr>
                <w:tcW w:w="2080" w:type="dxa"/>
                <w:gridSpan w:val="4"/>
                <w:shd w:val="clear" w:color="auto" w:fill="auto"/>
              </w:tcPr>
            </w:tcPrChange>
          </w:tcPr>
          <w:p w14:paraId="5A1E9A7D" w14:textId="1C916553" w:rsidR="00374E18" w:rsidRPr="001306E3" w:rsidRDefault="00B666E0" w:rsidP="00CF7B5E">
            <w:pPr>
              <w:spacing w:before="120" w:after="120"/>
              <w:rPr>
                <w:ins w:id="710" w:author="Raphael Malyankar" w:date="2025-02-16T13:51:00Z" w16du:dateUtc="2025-02-16T20:51:00Z"/>
                <w:rFonts w:cs="Arial"/>
                <w:bCs/>
                <w:sz w:val="18"/>
                <w:szCs w:val="18"/>
              </w:rPr>
            </w:pPr>
            <w:ins w:id="711" w:author="Raphael Malyankar" w:date="2025-02-16T13:55:00Z" w16du:dateUtc="2025-02-16T20:55:00Z">
              <w:r w:rsidRPr="001306E3">
                <w:rPr>
                  <w:rFonts w:cs="Arial"/>
                  <w:bCs/>
                  <w:sz w:val="18"/>
                  <w:szCs w:val="18"/>
                </w:rPr>
                <w:t>0,*</w:t>
              </w:r>
            </w:ins>
          </w:p>
        </w:tc>
      </w:tr>
      <w:tr w:rsidR="00374E18" w:rsidRPr="00CF7B5E" w14:paraId="3C015C5D" w14:textId="77777777" w:rsidTr="004213EE">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12" w:author="Raphael Malyankar" w:date="2025-02-16T14:06:00Z" w16du:dateUtc="2025-02-16T21:06: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15"/>
          <w:ins w:id="713" w:author="Raphael Malyankar" w:date="2025-02-16T13:51:00Z"/>
          <w:trPrChange w:id="714" w:author="Raphael Malyankar" w:date="2025-02-16T14:06:00Z" w16du:dateUtc="2025-02-16T21:06:00Z">
            <w:trPr>
              <w:gridBefore w:val="1"/>
              <w:trHeight w:val="415"/>
            </w:trPr>
          </w:trPrChange>
        </w:trPr>
        <w:tc>
          <w:tcPr>
            <w:tcW w:w="2430" w:type="dxa"/>
            <w:shd w:val="clear" w:color="auto" w:fill="auto"/>
            <w:tcPrChange w:id="715" w:author="Raphael Malyankar" w:date="2025-02-16T14:06:00Z" w16du:dateUtc="2025-02-16T21:06:00Z">
              <w:tcPr>
                <w:tcW w:w="2080" w:type="dxa"/>
                <w:shd w:val="clear" w:color="auto" w:fill="auto"/>
              </w:tcPr>
            </w:tcPrChange>
          </w:tcPr>
          <w:p w14:paraId="08326171" w14:textId="71995E03" w:rsidR="00374E18" w:rsidRPr="001306E3" w:rsidRDefault="00B666E0" w:rsidP="00CF7B5E">
            <w:pPr>
              <w:spacing w:before="120" w:after="120"/>
              <w:rPr>
                <w:ins w:id="716" w:author="Raphael Malyankar" w:date="2025-02-16T13:51:00Z" w16du:dateUtc="2025-02-16T20:51:00Z"/>
                <w:rFonts w:cs="Arial"/>
                <w:bCs/>
                <w:sz w:val="18"/>
                <w:szCs w:val="18"/>
              </w:rPr>
            </w:pPr>
            <w:ins w:id="717" w:author="Raphael Malyankar" w:date="2025-02-16T13:55:00Z" w16du:dateUtc="2025-02-16T20:55:00Z">
              <w:r w:rsidRPr="001306E3">
                <w:rPr>
                  <w:rFonts w:cs="Arial"/>
                  <w:bCs/>
                  <w:sz w:val="18"/>
                  <w:szCs w:val="18"/>
                </w:rPr>
                <w:t>theCollection</w:t>
              </w:r>
            </w:ins>
          </w:p>
        </w:tc>
        <w:tc>
          <w:tcPr>
            <w:tcW w:w="2700" w:type="dxa"/>
            <w:gridSpan w:val="3"/>
            <w:shd w:val="clear" w:color="auto" w:fill="auto"/>
            <w:tcPrChange w:id="718" w:author="Raphael Malyankar" w:date="2025-02-16T14:06:00Z" w16du:dateUtc="2025-02-16T21:06:00Z">
              <w:tcPr>
                <w:tcW w:w="2080" w:type="dxa"/>
                <w:gridSpan w:val="4"/>
                <w:shd w:val="clear" w:color="auto" w:fill="auto"/>
              </w:tcPr>
            </w:tcPrChange>
          </w:tcPr>
          <w:p w14:paraId="0FD0E766" w14:textId="748F0449" w:rsidR="00374E18" w:rsidRPr="001306E3" w:rsidRDefault="004213EE" w:rsidP="00CF7B5E">
            <w:pPr>
              <w:spacing w:before="120" w:after="120"/>
              <w:rPr>
                <w:ins w:id="719" w:author="Raphael Malyankar" w:date="2025-02-16T13:51:00Z" w16du:dateUtc="2025-02-16T20:51:00Z"/>
                <w:rFonts w:cs="Arial"/>
                <w:bCs/>
                <w:sz w:val="18"/>
                <w:szCs w:val="18"/>
              </w:rPr>
            </w:pPr>
            <w:ins w:id="720" w:author="Raphael Malyankar" w:date="2025-02-16T14:03:00Z" w16du:dateUtc="2025-02-16T21:03:00Z">
              <w:r w:rsidRPr="004213EE">
                <w:rPr>
                  <w:rFonts w:cs="Arial"/>
                  <w:bCs/>
                  <w:sz w:val="18"/>
                  <w:szCs w:val="18"/>
                </w:rPr>
                <w:t>GlobalSeaAreaAggregation</w:t>
              </w:r>
            </w:ins>
          </w:p>
        </w:tc>
        <w:tc>
          <w:tcPr>
            <w:tcW w:w="2520" w:type="dxa"/>
            <w:gridSpan w:val="3"/>
            <w:shd w:val="clear" w:color="auto" w:fill="auto"/>
            <w:tcPrChange w:id="721" w:author="Raphael Malyankar" w:date="2025-02-16T14:06:00Z" w16du:dateUtc="2025-02-16T21:06:00Z">
              <w:tcPr>
                <w:tcW w:w="2080" w:type="dxa"/>
                <w:gridSpan w:val="4"/>
                <w:shd w:val="clear" w:color="auto" w:fill="auto"/>
              </w:tcPr>
            </w:tcPrChange>
          </w:tcPr>
          <w:p w14:paraId="5C49E222" w14:textId="708F2FC4" w:rsidR="00374E18" w:rsidRPr="001306E3" w:rsidRDefault="00B666E0" w:rsidP="00CF7B5E">
            <w:pPr>
              <w:spacing w:before="120" w:after="120"/>
              <w:rPr>
                <w:ins w:id="722" w:author="Raphael Malyankar" w:date="2025-02-16T13:51:00Z" w16du:dateUtc="2025-02-16T20:51:00Z"/>
                <w:rFonts w:cs="Arial"/>
                <w:bCs/>
                <w:sz w:val="18"/>
                <w:szCs w:val="18"/>
              </w:rPr>
            </w:pPr>
            <w:ins w:id="723" w:author="Raphael Malyankar" w:date="2025-02-16T13:54:00Z" w16du:dateUtc="2025-02-16T20:54:00Z">
              <w:r w:rsidRPr="001306E3">
                <w:rPr>
                  <w:rFonts w:cs="Arial"/>
                  <w:bCs/>
                  <w:sz w:val="18"/>
                  <w:szCs w:val="18"/>
                </w:rPr>
                <w:t>GlobalSeaArea</w:t>
              </w:r>
            </w:ins>
          </w:p>
        </w:tc>
        <w:tc>
          <w:tcPr>
            <w:tcW w:w="1440" w:type="dxa"/>
            <w:gridSpan w:val="3"/>
            <w:shd w:val="clear" w:color="auto" w:fill="auto"/>
            <w:tcPrChange w:id="724" w:author="Raphael Malyankar" w:date="2025-02-16T14:06:00Z" w16du:dateUtc="2025-02-16T21:06:00Z">
              <w:tcPr>
                <w:tcW w:w="2080" w:type="dxa"/>
                <w:gridSpan w:val="3"/>
                <w:shd w:val="clear" w:color="auto" w:fill="auto"/>
              </w:tcPr>
            </w:tcPrChange>
          </w:tcPr>
          <w:p w14:paraId="19752764" w14:textId="51E6A1B3" w:rsidR="00374E18" w:rsidRPr="001306E3" w:rsidRDefault="004213EE" w:rsidP="00CF7B5E">
            <w:pPr>
              <w:spacing w:before="120" w:after="120"/>
              <w:rPr>
                <w:ins w:id="725" w:author="Raphael Malyankar" w:date="2025-02-16T13:51:00Z" w16du:dateUtc="2025-02-16T20:51:00Z"/>
                <w:rFonts w:cs="Arial"/>
                <w:bCs/>
                <w:sz w:val="18"/>
                <w:szCs w:val="18"/>
              </w:rPr>
            </w:pPr>
            <w:ins w:id="726" w:author="Raphael Malyankar" w:date="2025-02-16T14:01:00Z" w16du:dateUtc="2025-02-16T21:01:00Z">
              <w:r w:rsidRPr="00485512">
                <w:rPr>
                  <w:rFonts w:cs="Arial"/>
                  <w:bCs/>
                  <w:sz w:val="18"/>
                  <w:szCs w:val="18"/>
                </w:rPr>
                <w:t>Aggregation</w:t>
              </w:r>
            </w:ins>
          </w:p>
        </w:tc>
        <w:tc>
          <w:tcPr>
            <w:tcW w:w="1310" w:type="dxa"/>
            <w:shd w:val="clear" w:color="auto" w:fill="auto"/>
            <w:tcPrChange w:id="727" w:author="Raphael Malyankar" w:date="2025-02-16T14:06:00Z" w16du:dateUtc="2025-02-16T21:06:00Z">
              <w:tcPr>
                <w:tcW w:w="2080" w:type="dxa"/>
                <w:gridSpan w:val="4"/>
                <w:shd w:val="clear" w:color="auto" w:fill="auto"/>
              </w:tcPr>
            </w:tcPrChange>
          </w:tcPr>
          <w:p w14:paraId="66328ABD" w14:textId="485C8E51" w:rsidR="00374E18" w:rsidRPr="001306E3" w:rsidRDefault="00B666E0" w:rsidP="00CF7B5E">
            <w:pPr>
              <w:spacing w:before="120" w:after="120"/>
              <w:rPr>
                <w:ins w:id="728" w:author="Raphael Malyankar" w:date="2025-02-16T13:51:00Z" w16du:dateUtc="2025-02-16T20:51:00Z"/>
                <w:rFonts w:cs="Arial"/>
                <w:bCs/>
                <w:sz w:val="18"/>
                <w:szCs w:val="18"/>
              </w:rPr>
            </w:pPr>
            <w:ins w:id="729" w:author="Raphael Malyankar" w:date="2025-02-16T13:56:00Z" w16du:dateUtc="2025-02-16T20:56:00Z">
              <w:r w:rsidRPr="001306E3">
                <w:rPr>
                  <w:rFonts w:cs="Arial"/>
                  <w:bCs/>
                  <w:sz w:val="18"/>
                  <w:szCs w:val="18"/>
                </w:rPr>
                <w:t>0</w:t>
              </w:r>
            </w:ins>
            <w:ins w:id="730" w:author="Raphael Malyankar" w:date="2025-02-16T13:55:00Z" w16du:dateUtc="2025-02-16T20:55:00Z">
              <w:r w:rsidRPr="001306E3">
                <w:rPr>
                  <w:rFonts w:cs="Arial"/>
                  <w:bCs/>
                  <w:sz w:val="18"/>
                  <w:szCs w:val="18"/>
                </w:rPr>
                <w:t>,*</w:t>
              </w:r>
            </w:ins>
          </w:p>
        </w:tc>
      </w:tr>
      <w:tr w:rsidR="004213EE" w:rsidRPr="00CF7B5E" w14:paraId="2C323526" w14:textId="77777777" w:rsidTr="004213EE">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31" w:author="Raphael Malyankar" w:date="2025-02-16T14:06:00Z" w16du:dateUtc="2025-02-16T21:06: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15"/>
          <w:ins w:id="732" w:author="Raphael Malyankar" w:date="2025-02-16T13:51:00Z"/>
          <w:trPrChange w:id="733" w:author="Raphael Malyankar" w:date="2025-02-16T14:06:00Z" w16du:dateUtc="2025-02-16T21:06:00Z">
            <w:trPr>
              <w:gridBefore w:val="1"/>
              <w:trHeight w:val="415"/>
            </w:trPr>
          </w:trPrChange>
        </w:trPr>
        <w:tc>
          <w:tcPr>
            <w:tcW w:w="2430" w:type="dxa"/>
            <w:shd w:val="clear" w:color="auto" w:fill="auto"/>
            <w:tcPrChange w:id="734" w:author="Raphael Malyankar" w:date="2025-02-16T14:06:00Z" w16du:dateUtc="2025-02-16T21:06:00Z">
              <w:tcPr>
                <w:tcW w:w="2080" w:type="dxa"/>
                <w:shd w:val="clear" w:color="auto" w:fill="auto"/>
              </w:tcPr>
            </w:tcPrChange>
          </w:tcPr>
          <w:p w14:paraId="20195128" w14:textId="75C270D2" w:rsidR="004213EE" w:rsidRPr="001306E3" w:rsidRDefault="004213EE" w:rsidP="004213EE">
            <w:pPr>
              <w:spacing w:before="120" w:after="120"/>
              <w:rPr>
                <w:ins w:id="735" w:author="Raphael Malyankar" w:date="2025-02-16T13:51:00Z" w16du:dateUtc="2025-02-16T20:51:00Z"/>
                <w:rFonts w:cs="Arial"/>
                <w:bCs/>
                <w:sz w:val="18"/>
                <w:szCs w:val="18"/>
              </w:rPr>
            </w:pPr>
            <w:ins w:id="736" w:author="Raphael Malyankar" w:date="2025-02-16T14:04:00Z" w16du:dateUtc="2025-02-16T21:04:00Z">
              <w:r>
                <w:rPr>
                  <w:rFonts w:cs="Arial"/>
                  <w:bCs/>
                  <w:sz w:val="18"/>
                  <w:szCs w:val="18"/>
                </w:rPr>
                <w:t>zoneCo</w:t>
              </w:r>
            </w:ins>
            <w:ins w:id="737" w:author="Raphael Malyankar" w:date="2025-02-16T14:05:00Z" w16du:dateUtc="2025-02-16T21:05:00Z">
              <w:r>
                <w:rPr>
                  <w:rFonts w:cs="Arial"/>
                  <w:bCs/>
                  <w:sz w:val="18"/>
                  <w:szCs w:val="18"/>
                </w:rPr>
                <w:t>nstructionLimit</w:t>
              </w:r>
            </w:ins>
          </w:p>
        </w:tc>
        <w:tc>
          <w:tcPr>
            <w:tcW w:w="2700" w:type="dxa"/>
            <w:gridSpan w:val="3"/>
            <w:shd w:val="clear" w:color="auto" w:fill="auto"/>
            <w:tcPrChange w:id="738" w:author="Raphael Malyankar" w:date="2025-02-16T14:06:00Z" w16du:dateUtc="2025-02-16T21:06:00Z">
              <w:tcPr>
                <w:tcW w:w="2080" w:type="dxa"/>
                <w:gridSpan w:val="4"/>
                <w:shd w:val="clear" w:color="auto" w:fill="auto"/>
              </w:tcPr>
            </w:tcPrChange>
          </w:tcPr>
          <w:p w14:paraId="064B2348" w14:textId="25A4226D" w:rsidR="004213EE" w:rsidRPr="001306E3" w:rsidRDefault="004213EE" w:rsidP="004213EE">
            <w:pPr>
              <w:spacing w:before="120" w:after="120"/>
              <w:rPr>
                <w:ins w:id="739" w:author="Raphael Malyankar" w:date="2025-02-16T13:51:00Z" w16du:dateUtc="2025-02-16T20:51:00Z"/>
                <w:rFonts w:cs="Arial"/>
                <w:bCs/>
                <w:sz w:val="18"/>
                <w:szCs w:val="18"/>
              </w:rPr>
            </w:pPr>
            <w:ins w:id="740" w:author="Raphael Malyankar" w:date="2025-02-16T14:04:00Z" w16du:dateUtc="2025-02-16T21:04:00Z">
              <w:r>
                <w:rPr>
                  <w:rFonts w:cs="Arial"/>
                  <w:bCs/>
                  <w:sz w:val="18"/>
                  <w:szCs w:val="18"/>
                </w:rPr>
                <w:t>ZoneLimit</w:t>
              </w:r>
            </w:ins>
          </w:p>
        </w:tc>
        <w:tc>
          <w:tcPr>
            <w:tcW w:w="2520" w:type="dxa"/>
            <w:gridSpan w:val="3"/>
            <w:shd w:val="clear" w:color="auto" w:fill="auto"/>
            <w:tcPrChange w:id="741" w:author="Raphael Malyankar" w:date="2025-02-16T14:06:00Z" w16du:dateUtc="2025-02-16T21:06:00Z">
              <w:tcPr>
                <w:tcW w:w="2080" w:type="dxa"/>
                <w:gridSpan w:val="4"/>
                <w:shd w:val="clear" w:color="auto" w:fill="auto"/>
              </w:tcPr>
            </w:tcPrChange>
          </w:tcPr>
          <w:p w14:paraId="0B953A08" w14:textId="4AE6D1A8" w:rsidR="004213EE" w:rsidRPr="001306E3" w:rsidRDefault="004213EE" w:rsidP="004213EE">
            <w:pPr>
              <w:spacing w:before="120" w:after="120"/>
              <w:rPr>
                <w:ins w:id="742" w:author="Raphael Malyankar" w:date="2025-02-16T13:51:00Z" w16du:dateUtc="2025-02-16T20:51:00Z"/>
                <w:rFonts w:cs="Arial"/>
                <w:bCs/>
                <w:sz w:val="18"/>
                <w:szCs w:val="18"/>
              </w:rPr>
            </w:pPr>
            <w:ins w:id="743" w:author="Raphael Malyankar" w:date="2025-02-16T13:54:00Z" w16du:dateUtc="2025-02-16T20:54:00Z">
              <w:r w:rsidRPr="001306E3">
                <w:rPr>
                  <w:rFonts w:cs="Arial"/>
                  <w:bCs/>
                  <w:sz w:val="18"/>
                  <w:szCs w:val="18"/>
                </w:rPr>
                <w:t>ConstructionLine</w:t>
              </w:r>
            </w:ins>
          </w:p>
        </w:tc>
        <w:tc>
          <w:tcPr>
            <w:tcW w:w="1440" w:type="dxa"/>
            <w:gridSpan w:val="3"/>
            <w:shd w:val="clear" w:color="auto" w:fill="auto"/>
            <w:tcPrChange w:id="744" w:author="Raphael Malyankar" w:date="2025-02-16T14:06:00Z" w16du:dateUtc="2025-02-16T21:06:00Z">
              <w:tcPr>
                <w:tcW w:w="2080" w:type="dxa"/>
                <w:gridSpan w:val="3"/>
                <w:shd w:val="clear" w:color="auto" w:fill="auto"/>
              </w:tcPr>
            </w:tcPrChange>
          </w:tcPr>
          <w:p w14:paraId="76DFF335" w14:textId="4E054755" w:rsidR="004213EE" w:rsidRPr="001306E3" w:rsidRDefault="004213EE" w:rsidP="004213EE">
            <w:pPr>
              <w:spacing w:before="120" w:after="120"/>
              <w:rPr>
                <w:ins w:id="745" w:author="Raphael Malyankar" w:date="2025-02-16T13:51:00Z" w16du:dateUtc="2025-02-16T20:51:00Z"/>
                <w:rFonts w:cs="Arial"/>
                <w:bCs/>
                <w:sz w:val="18"/>
                <w:szCs w:val="18"/>
              </w:rPr>
            </w:pPr>
            <w:ins w:id="746" w:author="Raphael Malyankar" w:date="2025-02-16T14:02:00Z" w16du:dateUtc="2025-02-16T21:02:00Z">
              <w:r w:rsidRPr="001306E3">
                <w:rPr>
                  <w:sz w:val="18"/>
                  <w:szCs w:val="18"/>
                </w:rPr>
                <w:t>Association</w:t>
              </w:r>
            </w:ins>
          </w:p>
        </w:tc>
        <w:tc>
          <w:tcPr>
            <w:tcW w:w="1310" w:type="dxa"/>
            <w:shd w:val="clear" w:color="auto" w:fill="auto"/>
            <w:tcPrChange w:id="747" w:author="Raphael Malyankar" w:date="2025-02-16T14:06:00Z" w16du:dateUtc="2025-02-16T21:06:00Z">
              <w:tcPr>
                <w:tcW w:w="2080" w:type="dxa"/>
                <w:gridSpan w:val="4"/>
                <w:shd w:val="clear" w:color="auto" w:fill="auto"/>
              </w:tcPr>
            </w:tcPrChange>
          </w:tcPr>
          <w:p w14:paraId="1B411E40" w14:textId="747C024E" w:rsidR="004213EE" w:rsidRPr="001306E3" w:rsidRDefault="004213EE" w:rsidP="004213EE">
            <w:pPr>
              <w:spacing w:before="120" w:after="120"/>
              <w:rPr>
                <w:ins w:id="748" w:author="Raphael Malyankar" w:date="2025-02-16T13:51:00Z" w16du:dateUtc="2025-02-16T20:51:00Z"/>
                <w:rFonts w:cs="Arial"/>
                <w:bCs/>
                <w:sz w:val="18"/>
                <w:szCs w:val="18"/>
              </w:rPr>
            </w:pPr>
            <w:ins w:id="749" w:author="Raphael Malyankar" w:date="2025-02-16T13:56:00Z" w16du:dateUtc="2025-02-16T20:56:00Z">
              <w:r w:rsidRPr="001306E3">
                <w:rPr>
                  <w:sz w:val="18"/>
                  <w:szCs w:val="18"/>
                </w:rPr>
                <w:t>0,*</w:t>
              </w:r>
            </w:ins>
          </w:p>
        </w:tc>
      </w:tr>
      <w:tr w:rsidR="004213EE" w:rsidRPr="00CF7B5E" w14:paraId="7E368875" w14:textId="77777777" w:rsidTr="004213EE">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50" w:author="Raphael Malyankar" w:date="2025-02-16T14:06:00Z" w16du:dateUtc="2025-02-16T21:06: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15"/>
          <w:ins w:id="751" w:author="Raphael Malyankar" w:date="2025-02-16T13:51:00Z"/>
          <w:trPrChange w:id="752" w:author="Raphael Malyankar" w:date="2025-02-16T14:06:00Z" w16du:dateUtc="2025-02-16T21:06:00Z">
            <w:trPr>
              <w:gridBefore w:val="1"/>
              <w:trHeight w:val="415"/>
            </w:trPr>
          </w:trPrChange>
        </w:trPr>
        <w:tc>
          <w:tcPr>
            <w:tcW w:w="2430" w:type="dxa"/>
            <w:shd w:val="clear" w:color="auto" w:fill="auto"/>
            <w:tcPrChange w:id="753" w:author="Raphael Malyankar" w:date="2025-02-16T14:06:00Z" w16du:dateUtc="2025-02-16T21:06:00Z">
              <w:tcPr>
                <w:tcW w:w="2080" w:type="dxa"/>
                <w:shd w:val="clear" w:color="auto" w:fill="auto"/>
              </w:tcPr>
            </w:tcPrChange>
          </w:tcPr>
          <w:p w14:paraId="3809496D" w14:textId="400887C5" w:rsidR="004213EE" w:rsidRPr="001306E3" w:rsidRDefault="004213EE" w:rsidP="004213EE">
            <w:pPr>
              <w:spacing w:before="120" w:after="120"/>
              <w:rPr>
                <w:ins w:id="754" w:author="Raphael Malyankar" w:date="2025-02-16T13:51:00Z" w16du:dateUtc="2025-02-16T20:51:00Z"/>
                <w:rFonts w:cs="Arial"/>
                <w:bCs/>
                <w:sz w:val="18"/>
                <w:szCs w:val="18"/>
              </w:rPr>
            </w:pPr>
            <w:ins w:id="755" w:author="Raphael Malyankar" w:date="2025-02-16T14:05:00Z" w16du:dateUtc="2025-02-16T21:05:00Z">
              <w:r>
                <w:rPr>
                  <w:rFonts w:cs="Arial"/>
                  <w:bCs/>
                  <w:sz w:val="18"/>
                  <w:szCs w:val="18"/>
                </w:rPr>
                <w:t>zoneContributingLocation</w:t>
              </w:r>
            </w:ins>
          </w:p>
        </w:tc>
        <w:tc>
          <w:tcPr>
            <w:tcW w:w="2700" w:type="dxa"/>
            <w:gridSpan w:val="3"/>
            <w:shd w:val="clear" w:color="auto" w:fill="auto"/>
            <w:tcPrChange w:id="756" w:author="Raphael Malyankar" w:date="2025-02-16T14:06:00Z" w16du:dateUtc="2025-02-16T21:06:00Z">
              <w:tcPr>
                <w:tcW w:w="2080" w:type="dxa"/>
                <w:gridSpan w:val="4"/>
                <w:shd w:val="clear" w:color="auto" w:fill="auto"/>
              </w:tcPr>
            </w:tcPrChange>
          </w:tcPr>
          <w:p w14:paraId="5752BD94" w14:textId="6E01817F" w:rsidR="004213EE" w:rsidRPr="001306E3" w:rsidRDefault="004213EE" w:rsidP="004213EE">
            <w:pPr>
              <w:spacing w:before="120" w:after="120"/>
              <w:rPr>
                <w:ins w:id="757" w:author="Raphael Malyankar" w:date="2025-02-16T13:51:00Z" w16du:dateUtc="2025-02-16T20:51:00Z"/>
                <w:rFonts w:cs="Arial"/>
                <w:bCs/>
                <w:sz w:val="18"/>
                <w:szCs w:val="18"/>
              </w:rPr>
            </w:pPr>
            <w:ins w:id="758" w:author="Raphael Malyankar" w:date="2025-02-16T14:05:00Z" w16du:dateUtc="2025-02-16T21:05:00Z">
              <w:r>
                <w:rPr>
                  <w:rFonts w:cs="Arial"/>
                  <w:bCs/>
                  <w:sz w:val="18"/>
                  <w:szCs w:val="18"/>
                </w:rPr>
                <w:t>ZoneLocation</w:t>
              </w:r>
            </w:ins>
          </w:p>
        </w:tc>
        <w:tc>
          <w:tcPr>
            <w:tcW w:w="2520" w:type="dxa"/>
            <w:gridSpan w:val="3"/>
            <w:shd w:val="clear" w:color="auto" w:fill="auto"/>
            <w:tcPrChange w:id="759" w:author="Raphael Malyankar" w:date="2025-02-16T14:06:00Z" w16du:dateUtc="2025-02-16T21:06:00Z">
              <w:tcPr>
                <w:tcW w:w="2080" w:type="dxa"/>
                <w:gridSpan w:val="4"/>
                <w:shd w:val="clear" w:color="auto" w:fill="auto"/>
              </w:tcPr>
            </w:tcPrChange>
          </w:tcPr>
          <w:p w14:paraId="1C3FAE96" w14:textId="1405EE8E" w:rsidR="004213EE" w:rsidRPr="001306E3" w:rsidRDefault="004213EE" w:rsidP="004213EE">
            <w:pPr>
              <w:spacing w:before="120" w:after="120"/>
              <w:rPr>
                <w:ins w:id="760" w:author="Raphael Malyankar" w:date="2025-02-16T13:51:00Z" w16du:dateUtc="2025-02-16T20:51:00Z"/>
                <w:rFonts w:cs="Arial"/>
                <w:bCs/>
                <w:sz w:val="18"/>
                <w:szCs w:val="18"/>
              </w:rPr>
            </w:pPr>
            <w:ins w:id="761" w:author="Raphael Malyankar" w:date="2025-02-16T13:54:00Z" w16du:dateUtc="2025-02-16T20:54:00Z">
              <w:r w:rsidRPr="001306E3">
                <w:rPr>
                  <w:rFonts w:cs="Arial"/>
                  <w:bCs/>
                  <w:sz w:val="18"/>
                  <w:szCs w:val="18"/>
                </w:rPr>
                <w:t>ContributingPoint</w:t>
              </w:r>
            </w:ins>
          </w:p>
        </w:tc>
        <w:tc>
          <w:tcPr>
            <w:tcW w:w="1440" w:type="dxa"/>
            <w:gridSpan w:val="3"/>
            <w:shd w:val="clear" w:color="auto" w:fill="auto"/>
            <w:tcPrChange w:id="762" w:author="Raphael Malyankar" w:date="2025-02-16T14:06:00Z" w16du:dateUtc="2025-02-16T21:06:00Z">
              <w:tcPr>
                <w:tcW w:w="2080" w:type="dxa"/>
                <w:gridSpan w:val="3"/>
                <w:shd w:val="clear" w:color="auto" w:fill="auto"/>
              </w:tcPr>
            </w:tcPrChange>
          </w:tcPr>
          <w:p w14:paraId="52195F79" w14:textId="3B8E586D" w:rsidR="004213EE" w:rsidRPr="001306E3" w:rsidRDefault="004213EE" w:rsidP="004213EE">
            <w:pPr>
              <w:spacing w:before="120" w:after="120"/>
              <w:rPr>
                <w:ins w:id="763" w:author="Raphael Malyankar" w:date="2025-02-16T13:51:00Z" w16du:dateUtc="2025-02-16T20:51:00Z"/>
                <w:rFonts w:cs="Arial"/>
                <w:bCs/>
                <w:sz w:val="18"/>
                <w:szCs w:val="18"/>
              </w:rPr>
            </w:pPr>
            <w:ins w:id="764" w:author="Raphael Malyankar" w:date="2025-02-16T14:02:00Z" w16du:dateUtc="2025-02-16T21:02:00Z">
              <w:r w:rsidRPr="001306E3">
                <w:rPr>
                  <w:sz w:val="18"/>
                  <w:szCs w:val="18"/>
                </w:rPr>
                <w:t>Association</w:t>
              </w:r>
            </w:ins>
          </w:p>
        </w:tc>
        <w:tc>
          <w:tcPr>
            <w:tcW w:w="1310" w:type="dxa"/>
            <w:shd w:val="clear" w:color="auto" w:fill="auto"/>
            <w:tcPrChange w:id="765" w:author="Raphael Malyankar" w:date="2025-02-16T14:06:00Z" w16du:dateUtc="2025-02-16T21:06:00Z">
              <w:tcPr>
                <w:tcW w:w="2080" w:type="dxa"/>
                <w:gridSpan w:val="4"/>
                <w:shd w:val="clear" w:color="auto" w:fill="auto"/>
              </w:tcPr>
            </w:tcPrChange>
          </w:tcPr>
          <w:p w14:paraId="1D2DB99D" w14:textId="54715063" w:rsidR="004213EE" w:rsidRPr="001306E3" w:rsidRDefault="004213EE" w:rsidP="004213EE">
            <w:pPr>
              <w:spacing w:before="120" w:after="120"/>
              <w:rPr>
                <w:ins w:id="766" w:author="Raphael Malyankar" w:date="2025-02-16T13:51:00Z" w16du:dateUtc="2025-02-16T20:51:00Z"/>
                <w:rFonts w:cs="Arial"/>
                <w:bCs/>
                <w:sz w:val="18"/>
                <w:szCs w:val="18"/>
              </w:rPr>
            </w:pPr>
            <w:ins w:id="767" w:author="Raphael Malyankar" w:date="2025-02-16T13:56:00Z" w16du:dateUtc="2025-02-16T20:56:00Z">
              <w:r w:rsidRPr="001306E3">
                <w:rPr>
                  <w:sz w:val="18"/>
                  <w:szCs w:val="18"/>
                </w:rPr>
                <w:t>0,*</w:t>
              </w:r>
            </w:ins>
          </w:p>
        </w:tc>
      </w:tr>
      <w:tr w:rsidR="004213EE" w:rsidRPr="00CF7B5E" w14:paraId="523A8F65" w14:textId="77777777" w:rsidTr="004213EE">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68" w:author="Raphael Malyankar" w:date="2025-02-16T14:06:00Z" w16du:dateUtc="2025-02-16T21:06: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15"/>
          <w:ins w:id="769" w:author="Raphael Malyankar" w:date="2025-02-16T13:51:00Z"/>
          <w:trPrChange w:id="770" w:author="Raphael Malyankar" w:date="2025-02-16T14:06:00Z" w16du:dateUtc="2025-02-16T21:06:00Z">
            <w:trPr>
              <w:gridBefore w:val="1"/>
              <w:trHeight w:val="415"/>
            </w:trPr>
          </w:trPrChange>
        </w:trPr>
        <w:tc>
          <w:tcPr>
            <w:tcW w:w="2430" w:type="dxa"/>
            <w:shd w:val="clear" w:color="auto" w:fill="auto"/>
            <w:tcPrChange w:id="771" w:author="Raphael Malyankar" w:date="2025-02-16T14:06:00Z" w16du:dateUtc="2025-02-16T21:06:00Z">
              <w:tcPr>
                <w:tcW w:w="2080" w:type="dxa"/>
                <w:shd w:val="clear" w:color="auto" w:fill="auto"/>
              </w:tcPr>
            </w:tcPrChange>
          </w:tcPr>
          <w:p w14:paraId="410C5D9D" w14:textId="70FBADF0" w:rsidR="004213EE" w:rsidRPr="001306E3" w:rsidRDefault="004213EE" w:rsidP="004213EE">
            <w:pPr>
              <w:spacing w:before="120" w:after="120"/>
              <w:rPr>
                <w:ins w:id="772" w:author="Raphael Malyankar" w:date="2025-02-16T13:51:00Z" w16du:dateUtc="2025-02-16T20:51:00Z"/>
                <w:rFonts w:cs="Arial"/>
                <w:bCs/>
                <w:sz w:val="18"/>
                <w:szCs w:val="18"/>
              </w:rPr>
            </w:pPr>
            <w:ins w:id="773" w:author="Raphael Malyankar" w:date="2025-02-16T14:06:00Z" w16du:dateUtc="2025-02-16T21:06:00Z">
              <w:r w:rsidRPr="001306E3">
                <w:rPr>
                  <w:rFonts w:cs="Arial"/>
                  <w:bCs/>
                  <w:sz w:val="18"/>
                  <w:szCs w:val="18"/>
                </w:rPr>
                <w:t>theInformation</w:t>
              </w:r>
            </w:ins>
          </w:p>
        </w:tc>
        <w:tc>
          <w:tcPr>
            <w:tcW w:w="2700" w:type="dxa"/>
            <w:gridSpan w:val="3"/>
            <w:shd w:val="clear" w:color="auto" w:fill="auto"/>
            <w:tcPrChange w:id="774" w:author="Raphael Malyankar" w:date="2025-02-16T14:06:00Z" w16du:dateUtc="2025-02-16T21:06:00Z">
              <w:tcPr>
                <w:tcW w:w="2080" w:type="dxa"/>
                <w:gridSpan w:val="4"/>
                <w:shd w:val="clear" w:color="auto" w:fill="auto"/>
              </w:tcPr>
            </w:tcPrChange>
          </w:tcPr>
          <w:p w14:paraId="127024C8" w14:textId="0E3DF77F" w:rsidR="004213EE" w:rsidRPr="001306E3" w:rsidRDefault="004213EE" w:rsidP="004213EE">
            <w:pPr>
              <w:spacing w:before="120" w:after="120"/>
              <w:rPr>
                <w:ins w:id="775" w:author="Raphael Malyankar" w:date="2025-02-16T13:51:00Z" w16du:dateUtc="2025-02-16T20:51:00Z"/>
                <w:rFonts w:cs="Arial"/>
                <w:bCs/>
                <w:sz w:val="18"/>
                <w:szCs w:val="18"/>
              </w:rPr>
            </w:pPr>
            <w:ins w:id="776" w:author="Raphael Malyankar" w:date="2025-02-16T14:06:00Z" w16du:dateUtc="2025-02-16T21:06:00Z">
              <w:r>
                <w:rPr>
                  <w:rFonts w:cs="Arial"/>
                  <w:bCs/>
                  <w:sz w:val="18"/>
                  <w:szCs w:val="18"/>
                </w:rPr>
                <w:t>AdditionalInformation</w:t>
              </w:r>
            </w:ins>
            <w:ins w:id="777" w:author="Raphael Malyankar" w:date="2025-02-16T14:14:00Z" w16du:dateUtc="2025-02-16T21:14:00Z">
              <w:r w:rsidR="0002035A">
                <w:rPr>
                  <w:rFonts w:cs="Arial"/>
                  <w:bCs/>
                  <w:sz w:val="18"/>
                  <w:szCs w:val="18"/>
                </w:rPr>
                <w:t xml:space="preserve"> </w:t>
              </w:r>
              <w:r w:rsidR="0002035A" w:rsidRPr="0002035A">
                <w:rPr>
                  <w:rFonts w:cs="Arial"/>
                  <w:bCs/>
                  <w:sz w:val="18"/>
                  <w:szCs w:val="18"/>
                </w:rPr>
                <w:t>(inherited)</w:t>
              </w:r>
            </w:ins>
          </w:p>
        </w:tc>
        <w:tc>
          <w:tcPr>
            <w:tcW w:w="2520" w:type="dxa"/>
            <w:gridSpan w:val="3"/>
            <w:shd w:val="clear" w:color="auto" w:fill="auto"/>
            <w:vAlign w:val="center"/>
            <w:tcPrChange w:id="778" w:author="Raphael Malyankar" w:date="2025-02-16T14:06:00Z" w16du:dateUtc="2025-02-16T21:06:00Z">
              <w:tcPr>
                <w:tcW w:w="2080" w:type="dxa"/>
                <w:gridSpan w:val="4"/>
                <w:shd w:val="clear" w:color="auto" w:fill="auto"/>
              </w:tcPr>
            </w:tcPrChange>
          </w:tcPr>
          <w:p w14:paraId="733FD0D7" w14:textId="4E400508" w:rsidR="004213EE" w:rsidRPr="001306E3" w:rsidRDefault="004213EE" w:rsidP="004213EE">
            <w:pPr>
              <w:spacing w:before="120" w:after="120"/>
              <w:rPr>
                <w:ins w:id="779" w:author="Raphael Malyankar" w:date="2025-02-16T13:51:00Z" w16du:dateUtc="2025-02-16T20:51:00Z"/>
                <w:rFonts w:cs="Arial"/>
                <w:bCs/>
                <w:sz w:val="18"/>
                <w:szCs w:val="18"/>
              </w:rPr>
            </w:pPr>
            <w:ins w:id="780" w:author="Raphael Malyankar" w:date="2025-02-16T13:54:00Z" w16du:dateUtc="2025-02-16T20:54:00Z">
              <w:r w:rsidRPr="001306E3">
                <w:rPr>
                  <w:rFonts w:cs="Arial"/>
                  <w:bCs/>
                  <w:color w:val="000000"/>
                  <w:sz w:val="18"/>
                  <w:szCs w:val="18"/>
                </w:rPr>
                <w:t>AdditionalSpatialInformation</w:t>
              </w:r>
            </w:ins>
            <w:ins w:id="781" w:author="Raphael Malyankar" w:date="2025-02-16T14:02:00Z" w16du:dateUtc="2025-02-16T21:02:00Z">
              <w:r w:rsidRPr="001306E3">
                <w:rPr>
                  <w:rFonts w:cs="Arial"/>
                  <w:bCs/>
                  <w:color w:val="000000"/>
                  <w:sz w:val="18"/>
                  <w:szCs w:val="18"/>
                </w:rPr>
                <w:t xml:space="preserve"> </w:t>
              </w:r>
            </w:ins>
          </w:p>
        </w:tc>
        <w:tc>
          <w:tcPr>
            <w:tcW w:w="1440" w:type="dxa"/>
            <w:gridSpan w:val="3"/>
            <w:shd w:val="clear" w:color="auto" w:fill="auto"/>
            <w:tcPrChange w:id="782" w:author="Raphael Malyankar" w:date="2025-02-16T14:06:00Z" w16du:dateUtc="2025-02-16T21:06:00Z">
              <w:tcPr>
                <w:tcW w:w="2080" w:type="dxa"/>
                <w:gridSpan w:val="3"/>
                <w:shd w:val="clear" w:color="auto" w:fill="auto"/>
              </w:tcPr>
            </w:tcPrChange>
          </w:tcPr>
          <w:p w14:paraId="723BAD2E" w14:textId="5EE3318D" w:rsidR="004213EE" w:rsidRPr="001306E3" w:rsidRDefault="004213EE" w:rsidP="004213EE">
            <w:pPr>
              <w:spacing w:before="120" w:after="120"/>
              <w:rPr>
                <w:ins w:id="783" w:author="Raphael Malyankar" w:date="2025-02-16T13:51:00Z" w16du:dateUtc="2025-02-16T20:51:00Z"/>
                <w:rFonts w:cs="Arial"/>
                <w:bCs/>
                <w:sz w:val="18"/>
                <w:szCs w:val="18"/>
              </w:rPr>
            </w:pPr>
            <w:ins w:id="784" w:author="Raphael Malyankar" w:date="2025-02-16T14:02:00Z" w16du:dateUtc="2025-02-16T21:02:00Z">
              <w:r w:rsidRPr="001306E3">
                <w:rPr>
                  <w:sz w:val="18"/>
                  <w:szCs w:val="18"/>
                </w:rPr>
                <w:t>Association</w:t>
              </w:r>
            </w:ins>
          </w:p>
        </w:tc>
        <w:tc>
          <w:tcPr>
            <w:tcW w:w="1310" w:type="dxa"/>
            <w:shd w:val="clear" w:color="auto" w:fill="auto"/>
            <w:tcPrChange w:id="785" w:author="Raphael Malyankar" w:date="2025-02-16T14:06:00Z" w16du:dateUtc="2025-02-16T21:06:00Z">
              <w:tcPr>
                <w:tcW w:w="2080" w:type="dxa"/>
                <w:gridSpan w:val="4"/>
                <w:shd w:val="clear" w:color="auto" w:fill="auto"/>
              </w:tcPr>
            </w:tcPrChange>
          </w:tcPr>
          <w:p w14:paraId="0D1DFB33" w14:textId="1A25CF18" w:rsidR="004213EE" w:rsidRPr="001306E3" w:rsidRDefault="004213EE" w:rsidP="004213EE">
            <w:pPr>
              <w:spacing w:before="120" w:after="120"/>
              <w:rPr>
                <w:ins w:id="786" w:author="Raphael Malyankar" w:date="2025-02-16T13:51:00Z" w16du:dateUtc="2025-02-16T20:51:00Z"/>
                <w:rFonts w:cs="Arial"/>
                <w:bCs/>
                <w:sz w:val="18"/>
                <w:szCs w:val="18"/>
              </w:rPr>
            </w:pPr>
            <w:ins w:id="787" w:author="Raphael Malyankar" w:date="2025-02-16T13:56:00Z" w16du:dateUtc="2025-02-16T20:56:00Z">
              <w:r w:rsidRPr="001306E3">
                <w:rPr>
                  <w:sz w:val="18"/>
                  <w:szCs w:val="18"/>
                </w:rPr>
                <w:t>0,*</w:t>
              </w:r>
            </w:ins>
          </w:p>
        </w:tc>
      </w:tr>
      <w:tr w:rsidR="004213EE" w:rsidRPr="00CF7B5E" w14:paraId="779EE2A2" w14:textId="77777777" w:rsidTr="004213EE">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88" w:author="Raphael Malyankar" w:date="2025-02-16T14:06:00Z" w16du:dateUtc="2025-02-16T21:06: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15"/>
          <w:ins w:id="789" w:author="Raphael Malyankar" w:date="2025-02-16T13:53:00Z"/>
          <w:trPrChange w:id="790" w:author="Raphael Malyankar" w:date="2025-02-16T14:06:00Z" w16du:dateUtc="2025-02-16T21:06:00Z">
            <w:trPr>
              <w:gridBefore w:val="1"/>
              <w:trHeight w:val="415"/>
            </w:trPr>
          </w:trPrChange>
        </w:trPr>
        <w:tc>
          <w:tcPr>
            <w:tcW w:w="2430" w:type="dxa"/>
            <w:shd w:val="clear" w:color="auto" w:fill="auto"/>
            <w:tcPrChange w:id="791" w:author="Raphael Malyankar" w:date="2025-02-16T14:06:00Z" w16du:dateUtc="2025-02-16T21:06:00Z">
              <w:tcPr>
                <w:tcW w:w="2080" w:type="dxa"/>
                <w:shd w:val="clear" w:color="auto" w:fill="auto"/>
              </w:tcPr>
            </w:tcPrChange>
          </w:tcPr>
          <w:p w14:paraId="12B2CE06" w14:textId="024CC78D" w:rsidR="004213EE" w:rsidRPr="001306E3" w:rsidRDefault="004213EE" w:rsidP="004213EE">
            <w:pPr>
              <w:spacing w:before="120" w:after="120"/>
              <w:rPr>
                <w:ins w:id="792" w:author="Raphael Malyankar" w:date="2025-02-16T13:53:00Z" w16du:dateUtc="2025-02-16T20:53:00Z"/>
                <w:rFonts w:cs="Arial"/>
                <w:bCs/>
                <w:sz w:val="18"/>
                <w:szCs w:val="18"/>
              </w:rPr>
            </w:pPr>
            <w:ins w:id="793" w:author="Raphael Malyankar" w:date="2025-02-16T14:06:00Z" w16du:dateUtc="2025-02-16T21:06:00Z">
              <w:r w:rsidRPr="001306E3">
                <w:rPr>
                  <w:rFonts w:cs="Arial"/>
                  <w:bCs/>
                  <w:sz w:val="18"/>
                  <w:szCs w:val="18"/>
                </w:rPr>
                <w:t>theFeatureDataSource</w:t>
              </w:r>
            </w:ins>
          </w:p>
        </w:tc>
        <w:tc>
          <w:tcPr>
            <w:tcW w:w="2700" w:type="dxa"/>
            <w:gridSpan w:val="3"/>
            <w:shd w:val="clear" w:color="auto" w:fill="auto"/>
            <w:tcPrChange w:id="794" w:author="Raphael Malyankar" w:date="2025-02-16T14:06:00Z" w16du:dateUtc="2025-02-16T21:06:00Z">
              <w:tcPr>
                <w:tcW w:w="2080" w:type="dxa"/>
                <w:gridSpan w:val="4"/>
                <w:shd w:val="clear" w:color="auto" w:fill="auto"/>
              </w:tcPr>
            </w:tcPrChange>
          </w:tcPr>
          <w:p w14:paraId="70966FA7" w14:textId="149D915A" w:rsidR="004213EE" w:rsidRPr="001306E3" w:rsidRDefault="004213EE" w:rsidP="004213EE">
            <w:pPr>
              <w:spacing w:before="120" w:after="120"/>
              <w:rPr>
                <w:ins w:id="795" w:author="Raphael Malyankar" w:date="2025-02-16T13:53:00Z" w16du:dateUtc="2025-02-16T20:53:00Z"/>
                <w:rFonts w:cs="Arial"/>
                <w:bCs/>
                <w:sz w:val="18"/>
                <w:szCs w:val="18"/>
              </w:rPr>
            </w:pPr>
            <w:ins w:id="796" w:author="Raphael Malyankar" w:date="2025-02-16T14:06:00Z" w16du:dateUtc="2025-02-16T21:06:00Z">
              <w:r>
                <w:rPr>
                  <w:rFonts w:cs="Arial"/>
                  <w:bCs/>
                  <w:sz w:val="18"/>
                  <w:szCs w:val="18"/>
                </w:rPr>
                <w:t>FeatureTypeSource</w:t>
              </w:r>
            </w:ins>
            <w:ins w:id="797" w:author="Raphael Malyankar" w:date="2025-02-16T14:14:00Z" w16du:dateUtc="2025-02-16T21:14:00Z">
              <w:r w:rsidR="0002035A">
                <w:rPr>
                  <w:rFonts w:cs="Arial"/>
                  <w:bCs/>
                  <w:sz w:val="18"/>
                  <w:szCs w:val="18"/>
                </w:rPr>
                <w:t xml:space="preserve"> </w:t>
              </w:r>
              <w:r w:rsidR="0002035A" w:rsidRPr="0002035A">
                <w:rPr>
                  <w:rFonts w:cs="Arial"/>
                  <w:bCs/>
                  <w:sz w:val="18"/>
                  <w:szCs w:val="18"/>
                </w:rPr>
                <w:t>(inherited)</w:t>
              </w:r>
            </w:ins>
          </w:p>
        </w:tc>
        <w:tc>
          <w:tcPr>
            <w:tcW w:w="2520" w:type="dxa"/>
            <w:gridSpan w:val="3"/>
            <w:shd w:val="clear" w:color="auto" w:fill="auto"/>
            <w:vAlign w:val="center"/>
            <w:tcPrChange w:id="798" w:author="Raphael Malyankar" w:date="2025-02-16T14:06:00Z" w16du:dateUtc="2025-02-16T21:06:00Z">
              <w:tcPr>
                <w:tcW w:w="2080" w:type="dxa"/>
                <w:gridSpan w:val="4"/>
                <w:shd w:val="clear" w:color="auto" w:fill="auto"/>
              </w:tcPr>
            </w:tcPrChange>
          </w:tcPr>
          <w:p w14:paraId="564651B4" w14:textId="2F367F0D" w:rsidR="004213EE" w:rsidRPr="001306E3" w:rsidRDefault="004213EE" w:rsidP="004213EE">
            <w:pPr>
              <w:spacing w:before="120" w:after="120"/>
              <w:rPr>
                <w:ins w:id="799" w:author="Raphael Malyankar" w:date="2025-02-16T13:53:00Z" w16du:dateUtc="2025-02-16T20:53:00Z"/>
                <w:rFonts w:cs="Arial"/>
                <w:bCs/>
                <w:sz w:val="18"/>
                <w:szCs w:val="18"/>
              </w:rPr>
            </w:pPr>
            <w:ins w:id="800" w:author="Raphael Malyankar" w:date="2025-02-16T13:54:00Z" w16du:dateUtc="2025-02-16T20:54:00Z">
              <w:r w:rsidRPr="001306E3">
                <w:rPr>
                  <w:rFonts w:cs="Arial"/>
                  <w:bCs/>
                  <w:color w:val="000000"/>
                  <w:sz w:val="18"/>
                  <w:szCs w:val="18"/>
                </w:rPr>
                <w:t>SourceIn</w:t>
              </w:r>
            </w:ins>
            <w:ins w:id="801" w:author="Raphael Malyankar" w:date="2025-02-16T13:56:00Z" w16du:dateUtc="2025-02-16T20:56:00Z">
              <w:r w:rsidRPr="001306E3">
                <w:rPr>
                  <w:rFonts w:cs="Arial"/>
                  <w:bCs/>
                  <w:color w:val="000000"/>
                  <w:sz w:val="18"/>
                  <w:szCs w:val="18"/>
                </w:rPr>
                <w:t>formation</w:t>
              </w:r>
            </w:ins>
          </w:p>
        </w:tc>
        <w:tc>
          <w:tcPr>
            <w:tcW w:w="1440" w:type="dxa"/>
            <w:gridSpan w:val="3"/>
            <w:shd w:val="clear" w:color="auto" w:fill="auto"/>
            <w:tcPrChange w:id="802" w:author="Raphael Malyankar" w:date="2025-02-16T14:06:00Z" w16du:dateUtc="2025-02-16T21:06:00Z">
              <w:tcPr>
                <w:tcW w:w="2080" w:type="dxa"/>
                <w:gridSpan w:val="3"/>
                <w:shd w:val="clear" w:color="auto" w:fill="auto"/>
              </w:tcPr>
            </w:tcPrChange>
          </w:tcPr>
          <w:p w14:paraId="62B93FEE" w14:textId="4CF0D3E6" w:rsidR="004213EE" w:rsidRPr="001306E3" w:rsidRDefault="004213EE" w:rsidP="004213EE">
            <w:pPr>
              <w:spacing w:before="120" w:after="120"/>
              <w:rPr>
                <w:ins w:id="803" w:author="Raphael Malyankar" w:date="2025-02-16T13:53:00Z" w16du:dateUtc="2025-02-16T20:53:00Z"/>
                <w:rFonts w:cs="Arial"/>
                <w:bCs/>
                <w:sz w:val="18"/>
                <w:szCs w:val="18"/>
              </w:rPr>
            </w:pPr>
            <w:ins w:id="804" w:author="Raphael Malyankar" w:date="2025-02-16T14:02:00Z" w16du:dateUtc="2025-02-16T21:02:00Z">
              <w:r w:rsidRPr="001306E3">
                <w:rPr>
                  <w:sz w:val="18"/>
                  <w:szCs w:val="18"/>
                </w:rPr>
                <w:t>Association</w:t>
              </w:r>
            </w:ins>
          </w:p>
        </w:tc>
        <w:tc>
          <w:tcPr>
            <w:tcW w:w="1310" w:type="dxa"/>
            <w:shd w:val="clear" w:color="auto" w:fill="auto"/>
            <w:tcPrChange w:id="805" w:author="Raphael Malyankar" w:date="2025-02-16T14:06:00Z" w16du:dateUtc="2025-02-16T21:06:00Z">
              <w:tcPr>
                <w:tcW w:w="2080" w:type="dxa"/>
                <w:gridSpan w:val="4"/>
                <w:shd w:val="clear" w:color="auto" w:fill="auto"/>
              </w:tcPr>
            </w:tcPrChange>
          </w:tcPr>
          <w:p w14:paraId="77D6699F" w14:textId="37867920" w:rsidR="004213EE" w:rsidRPr="001306E3" w:rsidRDefault="004213EE" w:rsidP="004213EE">
            <w:pPr>
              <w:spacing w:before="120" w:after="120"/>
              <w:rPr>
                <w:ins w:id="806" w:author="Raphael Malyankar" w:date="2025-02-16T13:53:00Z" w16du:dateUtc="2025-02-16T20:53:00Z"/>
                <w:rFonts w:cs="Arial"/>
                <w:bCs/>
                <w:sz w:val="18"/>
                <w:szCs w:val="18"/>
              </w:rPr>
            </w:pPr>
            <w:ins w:id="807" w:author="Raphael Malyankar" w:date="2025-02-16T13:56:00Z" w16du:dateUtc="2025-02-16T20:56:00Z">
              <w:r w:rsidRPr="001306E3">
                <w:rPr>
                  <w:sz w:val="18"/>
                  <w:szCs w:val="18"/>
                </w:rPr>
                <w:t>0,*</w:t>
              </w:r>
            </w:ins>
          </w:p>
        </w:tc>
      </w:tr>
    </w:tbl>
    <w:p w14:paraId="2AD14D84" w14:textId="3710DB4F" w:rsidR="00CF7B5E" w:rsidRDefault="00CF7B5E" w:rsidP="00CF7B5E">
      <w:pPr>
        <w:spacing w:before="240" w:after="240"/>
        <w:rPr>
          <w:b/>
        </w:rPr>
      </w:pPr>
    </w:p>
    <w:p w14:paraId="1551B674" w14:textId="2D61DE8D" w:rsidR="00184B09" w:rsidRDefault="00184B09" w:rsidP="00413498">
      <w:pPr>
        <w:pStyle w:val="Heading2"/>
      </w:pPr>
      <w:bookmarkStart w:id="808" w:name="_Toc190734810"/>
      <w:r>
        <w:t>Construction Line</w:t>
      </w:r>
      <w:bookmarkEnd w:id="808"/>
    </w:p>
    <w:p w14:paraId="7AD14F09" w14:textId="5D27BFD1" w:rsidR="00184B09" w:rsidRPr="000C277C" w:rsidDel="00D7061D" w:rsidRDefault="00184B09" w:rsidP="00184B09">
      <w:pPr>
        <w:rPr>
          <w:del w:id="809" w:author="Raphael Malyankar" w:date="2025-02-17T19:27:00Z" w16du:dateUtc="2025-02-18T02:27:00Z"/>
        </w:rPr>
      </w:pPr>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438"/>
        <w:gridCol w:w="866"/>
        <w:gridCol w:w="1576"/>
        <w:gridCol w:w="158"/>
        <w:gridCol w:w="867"/>
        <w:gridCol w:w="1734"/>
        <w:gridCol w:w="31"/>
        <w:gridCol w:w="836"/>
        <w:gridCol w:w="424"/>
        <w:gridCol w:w="1310"/>
        <w:tblGridChange w:id="810">
          <w:tblGrid>
            <w:gridCol w:w="35"/>
            <w:gridCol w:w="2080"/>
            <w:gridCol w:w="45"/>
            <w:gridCol w:w="438"/>
            <w:gridCol w:w="866"/>
            <w:gridCol w:w="731"/>
            <w:gridCol w:w="845"/>
            <w:gridCol w:w="158"/>
            <w:gridCol w:w="867"/>
            <w:gridCol w:w="210"/>
            <w:gridCol w:w="1524"/>
            <w:gridCol w:w="31"/>
            <w:gridCol w:w="525"/>
            <w:gridCol w:w="311"/>
            <w:gridCol w:w="424"/>
            <w:gridCol w:w="1310"/>
            <w:gridCol w:w="35"/>
          </w:tblGrid>
        </w:tblGridChange>
      </w:tblGrid>
      <w:tr w:rsidR="00184B09" w:rsidRPr="00CF7B5E" w14:paraId="78BF1DE8" w14:textId="77777777" w:rsidTr="003510F7">
        <w:tc>
          <w:tcPr>
            <w:tcW w:w="10400" w:type="dxa"/>
            <w:gridSpan w:val="11"/>
            <w:shd w:val="clear" w:color="auto" w:fill="auto"/>
          </w:tcPr>
          <w:p w14:paraId="4AD216BD" w14:textId="79BE414D" w:rsidR="00184B09" w:rsidRPr="00CF7B5E" w:rsidRDefault="00184B09" w:rsidP="00F43BF8">
            <w:pPr>
              <w:spacing w:before="120" w:after="120"/>
              <w:rPr>
                <w:rFonts w:cs="Arial"/>
              </w:rPr>
            </w:pPr>
            <w:r w:rsidRPr="00CF7B5E">
              <w:rPr>
                <w:rFonts w:cs="Arial"/>
                <w:u w:val="single"/>
              </w:rPr>
              <w:t>IHO Definition:</w:t>
            </w:r>
            <w:r>
              <w:rPr>
                <w:rFonts w:cs="Arial"/>
              </w:rPr>
              <w:t xml:space="preserve"> </w:t>
            </w:r>
            <w:r w:rsidR="00F43BF8" w:rsidRPr="00F43BF8">
              <w:rPr>
                <w:rFonts w:cs="Arial"/>
              </w:rPr>
              <w:t>An arc used for constructing Limit or Boundary features typically linking to a Contributing Point.</w:t>
            </w:r>
          </w:p>
        </w:tc>
      </w:tr>
      <w:tr w:rsidR="00184B09" w:rsidRPr="00CF7B5E" w14:paraId="1D97EDE5" w14:textId="77777777" w:rsidTr="003510F7">
        <w:tc>
          <w:tcPr>
            <w:tcW w:w="10400" w:type="dxa"/>
            <w:gridSpan w:val="11"/>
            <w:shd w:val="clear" w:color="auto" w:fill="auto"/>
          </w:tcPr>
          <w:p w14:paraId="56EB57E6" w14:textId="7F22E75D" w:rsidR="00184B09" w:rsidRPr="00CF7B5E" w:rsidRDefault="00184B09" w:rsidP="00184B09">
            <w:pPr>
              <w:spacing w:before="120" w:after="120"/>
              <w:rPr>
                <w:rFonts w:cs="Arial"/>
                <w:b/>
              </w:rPr>
            </w:pPr>
            <w:r>
              <w:rPr>
                <w:rFonts w:cs="Arial"/>
                <w:b/>
                <w:u w:val="single"/>
              </w:rPr>
              <w:t>S-130</w:t>
            </w:r>
            <w:r w:rsidRPr="00CF7B5E">
              <w:rPr>
                <w:rFonts w:cs="Arial"/>
                <w:b/>
                <w:u w:val="single"/>
              </w:rPr>
              <w:t xml:space="preserve"> Geo Feature:</w:t>
            </w:r>
            <w:r>
              <w:rPr>
                <w:rFonts w:cs="Arial"/>
                <w:b/>
              </w:rPr>
              <w:t xml:space="preserve"> ConstructionLine</w:t>
            </w:r>
          </w:p>
        </w:tc>
      </w:tr>
      <w:tr w:rsidR="00184B09" w:rsidRPr="00CF7B5E" w14:paraId="317EFEFD" w14:textId="77777777" w:rsidTr="003510F7">
        <w:tc>
          <w:tcPr>
            <w:tcW w:w="10400" w:type="dxa"/>
            <w:gridSpan w:val="11"/>
            <w:shd w:val="clear" w:color="auto" w:fill="auto"/>
          </w:tcPr>
          <w:p w14:paraId="688E2DC6" w14:textId="77777777" w:rsidR="00184B09" w:rsidRPr="00CF7B5E" w:rsidRDefault="00184B09" w:rsidP="003510F7">
            <w:pPr>
              <w:spacing w:before="120" w:after="120"/>
              <w:rPr>
                <w:rFonts w:cs="Arial"/>
                <w:b/>
              </w:rPr>
            </w:pPr>
            <w:r w:rsidRPr="00CF7B5E">
              <w:rPr>
                <w:rFonts w:cs="Arial"/>
                <w:b/>
                <w:u w:val="single"/>
              </w:rPr>
              <w:t>Super Type:</w:t>
            </w:r>
            <w:r>
              <w:rPr>
                <w:rFonts w:cs="Arial"/>
                <w:b/>
              </w:rPr>
              <w:t xml:space="preserve"> FeatureType</w:t>
            </w:r>
          </w:p>
        </w:tc>
      </w:tr>
      <w:tr w:rsidR="00184B09" w:rsidRPr="00CF7B5E" w14:paraId="2529C389" w14:textId="77777777" w:rsidTr="003510F7">
        <w:tc>
          <w:tcPr>
            <w:tcW w:w="10400" w:type="dxa"/>
            <w:gridSpan w:val="11"/>
            <w:shd w:val="clear" w:color="auto" w:fill="auto"/>
          </w:tcPr>
          <w:p w14:paraId="700905A0" w14:textId="6C633403" w:rsidR="00184B09" w:rsidRPr="00CF7B5E" w:rsidRDefault="00184B09" w:rsidP="00184B09">
            <w:pPr>
              <w:spacing w:before="120" w:after="120"/>
              <w:rPr>
                <w:rFonts w:cs="Arial"/>
                <w:b/>
              </w:rPr>
            </w:pPr>
            <w:r w:rsidRPr="00CF7B5E">
              <w:rPr>
                <w:rFonts w:cs="Arial"/>
                <w:b/>
                <w:u w:val="single"/>
              </w:rPr>
              <w:t>Primitives:</w:t>
            </w:r>
            <w:r>
              <w:rPr>
                <w:rFonts w:cs="Arial"/>
                <w:b/>
              </w:rPr>
              <w:t xml:space="preserve"> Curve</w:t>
            </w:r>
          </w:p>
        </w:tc>
      </w:tr>
      <w:tr w:rsidR="00184B09" w:rsidRPr="00CF7B5E" w14:paraId="66D34772" w14:textId="77777777" w:rsidTr="003510F7">
        <w:tc>
          <w:tcPr>
            <w:tcW w:w="2598" w:type="dxa"/>
            <w:gridSpan w:val="2"/>
            <w:shd w:val="clear" w:color="auto" w:fill="auto"/>
          </w:tcPr>
          <w:p w14:paraId="4E3F34B6" w14:textId="77777777" w:rsidR="00184B09" w:rsidRDefault="00184B09" w:rsidP="003510F7">
            <w:pPr>
              <w:spacing w:before="120" w:after="240"/>
              <w:rPr>
                <w:rFonts w:cs="Arial"/>
                <w:i/>
                <w:color w:val="0000FF"/>
                <w:sz w:val="18"/>
              </w:rPr>
            </w:pPr>
            <w:r w:rsidRPr="00CF7B5E">
              <w:rPr>
                <w:rFonts w:cs="Arial"/>
                <w:i/>
                <w:color w:val="0000FF"/>
                <w:sz w:val="18"/>
              </w:rPr>
              <w:t>Real World</w:t>
            </w:r>
          </w:p>
          <w:p w14:paraId="69D61111" w14:textId="77777777" w:rsidR="00184B09" w:rsidRPr="00CF7B5E" w:rsidRDefault="00184B09" w:rsidP="003510F7">
            <w:pPr>
              <w:spacing w:before="120" w:after="240"/>
              <w:rPr>
                <w:rFonts w:cs="Arial"/>
                <w:i/>
                <w:color w:val="0000FF"/>
                <w:sz w:val="18"/>
              </w:rPr>
            </w:pPr>
          </w:p>
        </w:tc>
        <w:tc>
          <w:tcPr>
            <w:tcW w:w="3467" w:type="dxa"/>
            <w:gridSpan w:val="4"/>
            <w:shd w:val="clear" w:color="auto" w:fill="auto"/>
          </w:tcPr>
          <w:p w14:paraId="5459A90B" w14:textId="77777777" w:rsidR="00184B09" w:rsidRDefault="00184B09" w:rsidP="003510F7">
            <w:pPr>
              <w:spacing w:before="120" w:after="240"/>
              <w:rPr>
                <w:rFonts w:cs="Arial"/>
                <w:i/>
                <w:color w:val="0000FF"/>
                <w:sz w:val="18"/>
              </w:rPr>
            </w:pPr>
            <w:r w:rsidRPr="00CF7B5E">
              <w:rPr>
                <w:rFonts w:cs="Arial"/>
                <w:i/>
                <w:color w:val="0000FF"/>
                <w:sz w:val="18"/>
              </w:rPr>
              <w:t>Paper Chart Symbol</w:t>
            </w:r>
          </w:p>
          <w:p w14:paraId="0EB6EC1B" w14:textId="77777777" w:rsidR="00184B09" w:rsidRPr="00CF7B5E" w:rsidRDefault="00184B09" w:rsidP="003510F7">
            <w:pPr>
              <w:spacing w:before="120" w:after="240"/>
              <w:rPr>
                <w:rFonts w:cs="Arial"/>
                <w:i/>
                <w:color w:val="0000FF"/>
                <w:sz w:val="18"/>
              </w:rPr>
            </w:pPr>
          </w:p>
        </w:tc>
        <w:tc>
          <w:tcPr>
            <w:tcW w:w="4335" w:type="dxa"/>
            <w:gridSpan w:val="5"/>
            <w:shd w:val="clear" w:color="auto" w:fill="auto"/>
          </w:tcPr>
          <w:p w14:paraId="1A8C8ADF" w14:textId="77777777" w:rsidR="00184B09" w:rsidRDefault="00184B09" w:rsidP="003510F7">
            <w:pPr>
              <w:spacing w:before="120" w:after="240"/>
              <w:rPr>
                <w:rFonts w:cs="Arial"/>
                <w:i/>
                <w:color w:val="0000FF"/>
                <w:sz w:val="18"/>
              </w:rPr>
            </w:pPr>
            <w:r w:rsidRPr="00CF7B5E">
              <w:rPr>
                <w:rFonts w:cs="Arial"/>
                <w:i/>
                <w:color w:val="0000FF"/>
                <w:sz w:val="18"/>
              </w:rPr>
              <w:t>ECDIS Symbol</w:t>
            </w:r>
          </w:p>
          <w:p w14:paraId="1CB8564B" w14:textId="77777777" w:rsidR="00184B09" w:rsidRPr="00CF7B5E" w:rsidRDefault="00184B09" w:rsidP="003510F7">
            <w:pPr>
              <w:spacing w:before="120" w:after="240"/>
              <w:rPr>
                <w:rFonts w:cs="Arial"/>
                <w:i/>
                <w:color w:val="0000FF"/>
                <w:sz w:val="18"/>
              </w:rPr>
            </w:pPr>
          </w:p>
        </w:tc>
      </w:tr>
      <w:tr w:rsidR="00184B09" w:rsidRPr="00CF7B5E" w14:paraId="27459B49" w14:textId="77777777" w:rsidTr="003510F7">
        <w:tc>
          <w:tcPr>
            <w:tcW w:w="3464" w:type="dxa"/>
            <w:gridSpan w:val="3"/>
            <w:shd w:val="clear" w:color="auto" w:fill="auto"/>
          </w:tcPr>
          <w:p w14:paraId="5268D633" w14:textId="77777777" w:rsidR="00184B09" w:rsidRPr="00CF7B5E" w:rsidRDefault="00184B09" w:rsidP="003510F7">
            <w:pPr>
              <w:spacing w:before="120" w:after="120"/>
              <w:rPr>
                <w:rFonts w:cs="Arial"/>
                <w:b/>
              </w:rPr>
            </w:pPr>
            <w:r>
              <w:rPr>
                <w:rFonts w:cs="Arial"/>
                <w:b/>
              </w:rPr>
              <w:t>S-130</w:t>
            </w:r>
            <w:r w:rsidRPr="00CF7B5E">
              <w:rPr>
                <w:rFonts w:cs="Arial"/>
                <w:b/>
              </w:rPr>
              <w:t xml:space="preserve"> Attribute</w:t>
            </w:r>
          </w:p>
        </w:tc>
        <w:tc>
          <w:tcPr>
            <w:tcW w:w="1734" w:type="dxa"/>
            <w:gridSpan w:val="2"/>
            <w:shd w:val="clear" w:color="auto" w:fill="auto"/>
          </w:tcPr>
          <w:p w14:paraId="1AEE510D" w14:textId="77777777" w:rsidR="00184B09" w:rsidRPr="00CF7B5E" w:rsidRDefault="00184B09" w:rsidP="003510F7">
            <w:pPr>
              <w:spacing w:before="120" w:after="120"/>
              <w:rPr>
                <w:rFonts w:cs="Arial"/>
                <w:b/>
              </w:rPr>
            </w:pPr>
            <w:r w:rsidRPr="00CF7B5E">
              <w:rPr>
                <w:rFonts w:cs="Arial"/>
                <w:b/>
              </w:rPr>
              <w:t>S-57  Acronym</w:t>
            </w:r>
          </w:p>
        </w:tc>
        <w:tc>
          <w:tcPr>
            <w:tcW w:w="2601" w:type="dxa"/>
            <w:gridSpan w:val="2"/>
            <w:shd w:val="clear" w:color="auto" w:fill="auto"/>
          </w:tcPr>
          <w:p w14:paraId="43A81020" w14:textId="77777777" w:rsidR="00184B09" w:rsidRPr="00CF7B5E" w:rsidRDefault="00184B09" w:rsidP="003510F7">
            <w:pPr>
              <w:spacing w:before="120" w:after="120"/>
              <w:rPr>
                <w:rFonts w:cs="Arial"/>
                <w:b/>
              </w:rPr>
            </w:pPr>
            <w:r w:rsidRPr="00CF7B5E">
              <w:rPr>
                <w:rFonts w:cs="Arial"/>
                <w:b/>
              </w:rPr>
              <w:t>Allowable Encoding Value</w:t>
            </w:r>
          </w:p>
        </w:tc>
        <w:tc>
          <w:tcPr>
            <w:tcW w:w="867" w:type="dxa"/>
            <w:gridSpan w:val="2"/>
            <w:shd w:val="clear" w:color="auto" w:fill="auto"/>
          </w:tcPr>
          <w:p w14:paraId="217F8281" w14:textId="77777777" w:rsidR="00184B09" w:rsidRPr="00CF7B5E" w:rsidRDefault="00184B09" w:rsidP="003510F7">
            <w:pPr>
              <w:spacing w:before="120" w:after="120"/>
              <w:rPr>
                <w:rFonts w:cs="Arial"/>
                <w:b/>
              </w:rPr>
            </w:pPr>
            <w:r w:rsidRPr="00CF7B5E">
              <w:rPr>
                <w:rFonts w:cs="Arial"/>
                <w:b/>
              </w:rPr>
              <w:t>Type</w:t>
            </w:r>
          </w:p>
        </w:tc>
        <w:tc>
          <w:tcPr>
            <w:tcW w:w="1734" w:type="dxa"/>
            <w:gridSpan w:val="2"/>
            <w:shd w:val="clear" w:color="auto" w:fill="auto"/>
          </w:tcPr>
          <w:p w14:paraId="33BE5167" w14:textId="77777777" w:rsidR="00184B09" w:rsidRPr="00CF7B5E" w:rsidRDefault="00184B09" w:rsidP="003510F7">
            <w:pPr>
              <w:spacing w:before="120" w:after="120"/>
              <w:rPr>
                <w:rFonts w:cs="Arial"/>
                <w:b/>
              </w:rPr>
            </w:pPr>
            <w:r w:rsidRPr="00CF7B5E">
              <w:rPr>
                <w:rFonts w:cs="Arial"/>
                <w:b/>
              </w:rPr>
              <w:t>Multiplicity</w:t>
            </w:r>
          </w:p>
        </w:tc>
      </w:tr>
      <w:tr w:rsidR="00184B09" w:rsidRPr="00CF7B5E" w14:paraId="58D33D16" w14:textId="77777777" w:rsidTr="003510F7">
        <w:tc>
          <w:tcPr>
            <w:tcW w:w="3464" w:type="dxa"/>
            <w:gridSpan w:val="3"/>
            <w:shd w:val="clear" w:color="auto" w:fill="auto"/>
          </w:tcPr>
          <w:p w14:paraId="34630235" w14:textId="5ADA061D" w:rsidR="00184B09" w:rsidRPr="00CF7B5E" w:rsidRDefault="00184B09" w:rsidP="00184B09">
            <w:pPr>
              <w:spacing w:before="120" w:after="120"/>
              <w:rPr>
                <w:rFonts w:cs="Arial"/>
                <w:sz w:val="18"/>
              </w:rPr>
            </w:pPr>
            <w:r>
              <w:rPr>
                <w:rFonts w:cs="Arial"/>
                <w:sz w:val="18"/>
              </w:rPr>
              <w:t>lineType</w:t>
            </w:r>
          </w:p>
        </w:tc>
        <w:tc>
          <w:tcPr>
            <w:tcW w:w="1734" w:type="dxa"/>
            <w:gridSpan w:val="2"/>
            <w:shd w:val="clear" w:color="auto" w:fill="auto"/>
          </w:tcPr>
          <w:p w14:paraId="5558780E" w14:textId="77777777" w:rsidR="00184B09" w:rsidRPr="00CF7B5E" w:rsidRDefault="00184B09" w:rsidP="00184B09">
            <w:pPr>
              <w:spacing w:before="120" w:after="120"/>
              <w:rPr>
                <w:rFonts w:cs="Arial"/>
                <w:sz w:val="18"/>
              </w:rPr>
            </w:pPr>
          </w:p>
        </w:tc>
        <w:tc>
          <w:tcPr>
            <w:tcW w:w="2601" w:type="dxa"/>
            <w:gridSpan w:val="2"/>
            <w:shd w:val="clear" w:color="auto" w:fill="auto"/>
          </w:tcPr>
          <w:p w14:paraId="0E53AA52" w14:textId="62BB45CE" w:rsidR="00184B09" w:rsidRDefault="00184B09" w:rsidP="00184B09">
            <w:pPr>
              <w:spacing w:before="120" w:after="120"/>
              <w:rPr>
                <w:rFonts w:cs="Arial"/>
                <w:sz w:val="18"/>
              </w:rPr>
            </w:pPr>
            <w:r>
              <w:rPr>
                <w:rFonts w:cs="Arial"/>
                <w:sz w:val="18"/>
              </w:rPr>
              <w:t>1: rhumb line</w:t>
            </w:r>
          </w:p>
          <w:p w14:paraId="3AB9BEF7" w14:textId="49E718B7" w:rsidR="00184B09" w:rsidRDefault="00184B09" w:rsidP="00184B09">
            <w:pPr>
              <w:spacing w:before="120" w:after="120"/>
              <w:rPr>
                <w:rFonts w:cs="Arial"/>
                <w:sz w:val="18"/>
              </w:rPr>
            </w:pPr>
            <w:r>
              <w:rPr>
                <w:rFonts w:cs="Arial"/>
                <w:sz w:val="18"/>
              </w:rPr>
              <w:t>2: great circle</w:t>
            </w:r>
          </w:p>
          <w:p w14:paraId="3E0291E5" w14:textId="617CD714" w:rsidR="00184B09" w:rsidRPr="00CF7B5E" w:rsidRDefault="00184B09" w:rsidP="00184B09">
            <w:pPr>
              <w:spacing w:before="120" w:after="120"/>
              <w:rPr>
                <w:rFonts w:cs="Arial"/>
                <w:sz w:val="18"/>
              </w:rPr>
            </w:pPr>
            <w:r>
              <w:rPr>
                <w:rFonts w:cs="Arial"/>
                <w:sz w:val="18"/>
              </w:rPr>
              <w:t xml:space="preserve">3: </w:t>
            </w:r>
            <w:r w:rsidR="00452FDF">
              <w:rPr>
                <w:rFonts w:cs="Arial"/>
                <w:sz w:val="18"/>
              </w:rPr>
              <w:t>undetermined/</w:t>
            </w:r>
            <w:r>
              <w:rPr>
                <w:rFonts w:cs="Arial"/>
                <w:sz w:val="18"/>
              </w:rPr>
              <w:t>unknown</w:t>
            </w:r>
          </w:p>
        </w:tc>
        <w:tc>
          <w:tcPr>
            <w:tcW w:w="867" w:type="dxa"/>
            <w:gridSpan w:val="2"/>
            <w:shd w:val="clear" w:color="auto" w:fill="auto"/>
          </w:tcPr>
          <w:p w14:paraId="03A3CBBF" w14:textId="1DEA8ABE" w:rsidR="00184B09" w:rsidRPr="00CF7B5E" w:rsidRDefault="00184B09" w:rsidP="00184B09">
            <w:pPr>
              <w:spacing w:before="120" w:after="120"/>
              <w:rPr>
                <w:rFonts w:cs="Arial"/>
                <w:sz w:val="18"/>
              </w:rPr>
            </w:pPr>
            <w:r>
              <w:rPr>
                <w:rFonts w:cs="Arial"/>
                <w:sz w:val="18"/>
              </w:rPr>
              <w:t>(S) EN</w:t>
            </w:r>
          </w:p>
        </w:tc>
        <w:tc>
          <w:tcPr>
            <w:tcW w:w="1734" w:type="dxa"/>
            <w:gridSpan w:val="2"/>
            <w:shd w:val="clear" w:color="auto" w:fill="auto"/>
          </w:tcPr>
          <w:p w14:paraId="3DCC11CA" w14:textId="4E8A12A7" w:rsidR="00184B09" w:rsidRPr="00CF7B5E" w:rsidRDefault="00184B09" w:rsidP="00184B09">
            <w:pPr>
              <w:spacing w:before="120" w:after="120"/>
              <w:rPr>
                <w:rFonts w:cs="Arial"/>
                <w:sz w:val="18"/>
              </w:rPr>
            </w:pPr>
            <w:r>
              <w:rPr>
                <w:rFonts w:cs="Arial"/>
                <w:sz w:val="18"/>
              </w:rPr>
              <w:t>1, 1</w:t>
            </w:r>
          </w:p>
        </w:tc>
      </w:tr>
      <w:tr w:rsidR="00184B09" w:rsidRPr="00CF7B5E" w14:paraId="3B60311D" w14:textId="77777777" w:rsidTr="003510F7">
        <w:trPr>
          <w:trHeight w:val="567"/>
        </w:trPr>
        <w:tc>
          <w:tcPr>
            <w:tcW w:w="10400" w:type="dxa"/>
            <w:gridSpan w:val="11"/>
            <w:shd w:val="clear" w:color="auto" w:fill="auto"/>
          </w:tcPr>
          <w:p w14:paraId="334A104D" w14:textId="77777777" w:rsidR="00184B09" w:rsidRPr="0086785B" w:rsidRDefault="00184B09" w:rsidP="003510F7">
            <w:pPr>
              <w:pStyle w:val="Default"/>
              <w:spacing w:before="120" w:after="120"/>
              <w:rPr>
                <w:sz w:val="18"/>
              </w:rPr>
            </w:pPr>
            <w:r>
              <w:rPr>
                <w:b/>
                <w:bCs/>
                <w:sz w:val="18"/>
                <w:szCs w:val="18"/>
              </w:rPr>
              <w:t xml:space="preserve">Inherited attributes </w:t>
            </w:r>
          </w:p>
        </w:tc>
      </w:tr>
      <w:tr w:rsidR="009E5393" w:rsidRPr="00CF7B5E" w14:paraId="01C26234" w14:textId="77777777" w:rsidTr="003510F7">
        <w:tc>
          <w:tcPr>
            <w:tcW w:w="3464" w:type="dxa"/>
            <w:gridSpan w:val="3"/>
            <w:shd w:val="clear" w:color="auto" w:fill="auto"/>
          </w:tcPr>
          <w:p w14:paraId="744908E3" w14:textId="77777777" w:rsidR="009E5393" w:rsidRPr="00CF7B5E" w:rsidRDefault="009E5393" w:rsidP="009E5393">
            <w:pPr>
              <w:spacing w:before="120" w:after="120"/>
              <w:rPr>
                <w:rFonts w:cs="Arial"/>
                <w:sz w:val="18"/>
              </w:rPr>
            </w:pPr>
            <w:r>
              <w:rPr>
                <w:rFonts w:cs="Arial"/>
                <w:sz w:val="18"/>
              </w:rPr>
              <w:t>maximumDisplayScale</w:t>
            </w:r>
          </w:p>
        </w:tc>
        <w:tc>
          <w:tcPr>
            <w:tcW w:w="1734" w:type="dxa"/>
            <w:gridSpan w:val="2"/>
            <w:shd w:val="clear" w:color="auto" w:fill="auto"/>
          </w:tcPr>
          <w:p w14:paraId="30E6E720" w14:textId="77777777" w:rsidR="009E5393" w:rsidRPr="00CF7B5E" w:rsidRDefault="009E5393" w:rsidP="009E5393">
            <w:pPr>
              <w:spacing w:before="120" w:after="120"/>
              <w:rPr>
                <w:rFonts w:cs="Arial"/>
                <w:sz w:val="18"/>
              </w:rPr>
            </w:pPr>
            <w:r>
              <w:rPr>
                <w:rFonts w:cs="Arial"/>
                <w:sz w:val="18"/>
              </w:rPr>
              <w:t>(SCAMAX)</w:t>
            </w:r>
          </w:p>
        </w:tc>
        <w:tc>
          <w:tcPr>
            <w:tcW w:w="2601" w:type="dxa"/>
            <w:gridSpan w:val="2"/>
            <w:shd w:val="clear" w:color="auto" w:fill="auto"/>
          </w:tcPr>
          <w:p w14:paraId="253D7771" w14:textId="7C93F91D" w:rsidR="009E5393" w:rsidRPr="00CF7B5E" w:rsidRDefault="009E5393" w:rsidP="009E5393">
            <w:pPr>
              <w:spacing w:before="120" w:after="120"/>
              <w:rPr>
                <w:rFonts w:cs="Arial"/>
                <w:sz w:val="18"/>
              </w:rPr>
            </w:pPr>
            <w:ins w:id="811" w:author="Raphael Malyankar" w:date="2025-02-18T00:37:00Z" w16du:dateUtc="2025-02-18T07:37:00Z">
              <w:r w:rsidRPr="008C5B11">
                <w:rPr>
                  <w:rFonts w:cs="Arial"/>
                  <w:sz w:val="18"/>
                </w:rPr>
                <w:t>maximum display scale &lt; minimum display scale</w:t>
              </w:r>
            </w:ins>
          </w:p>
        </w:tc>
        <w:tc>
          <w:tcPr>
            <w:tcW w:w="867" w:type="dxa"/>
            <w:gridSpan w:val="2"/>
            <w:shd w:val="clear" w:color="auto" w:fill="auto"/>
          </w:tcPr>
          <w:p w14:paraId="421BE219" w14:textId="77777777" w:rsidR="009E5393" w:rsidRPr="00CF7B5E" w:rsidRDefault="009E5393" w:rsidP="009E5393">
            <w:pPr>
              <w:spacing w:before="120" w:after="120"/>
              <w:rPr>
                <w:rFonts w:cs="Arial"/>
                <w:sz w:val="18"/>
              </w:rPr>
            </w:pPr>
            <w:r>
              <w:rPr>
                <w:rFonts w:cs="Arial"/>
                <w:sz w:val="18"/>
              </w:rPr>
              <w:t>IN</w:t>
            </w:r>
          </w:p>
        </w:tc>
        <w:tc>
          <w:tcPr>
            <w:tcW w:w="1734" w:type="dxa"/>
            <w:gridSpan w:val="2"/>
            <w:shd w:val="clear" w:color="auto" w:fill="auto"/>
          </w:tcPr>
          <w:p w14:paraId="42BDADD3" w14:textId="1D1318D0" w:rsidR="009E5393" w:rsidRPr="00CF7B5E" w:rsidRDefault="004E656E" w:rsidP="009E5393">
            <w:pPr>
              <w:spacing w:before="120" w:after="120"/>
              <w:rPr>
                <w:rFonts w:cs="Arial"/>
                <w:sz w:val="18"/>
              </w:rPr>
            </w:pPr>
            <w:ins w:id="812" w:author="Raphael Malyankar" w:date="2025-02-18T19:23:00Z" w16du:dateUtc="2025-02-19T02:23:00Z">
              <w:r>
                <w:rPr>
                  <w:rFonts w:cs="Arial"/>
                  <w:sz w:val="18"/>
                </w:rPr>
                <w:t>0</w:t>
              </w:r>
            </w:ins>
            <w:del w:id="813" w:author="Raphael Malyankar" w:date="2025-02-18T19:23:00Z" w16du:dateUtc="2025-02-19T02:23:00Z">
              <w:r w:rsidR="009E5393" w:rsidDel="004E656E">
                <w:rPr>
                  <w:rFonts w:cs="Arial"/>
                  <w:sz w:val="18"/>
                </w:rPr>
                <w:delText>1</w:delText>
              </w:r>
            </w:del>
            <w:r w:rsidR="009E5393">
              <w:rPr>
                <w:rFonts w:cs="Arial"/>
                <w:sz w:val="18"/>
              </w:rPr>
              <w:t>, 1</w:t>
            </w:r>
          </w:p>
        </w:tc>
      </w:tr>
      <w:tr w:rsidR="009E5393" w:rsidRPr="00CF7B5E" w14:paraId="009DC207" w14:textId="77777777" w:rsidTr="003510F7">
        <w:tc>
          <w:tcPr>
            <w:tcW w:w="3464" w:type="dxa"/>
            <w:gridSpan w:val="3"/>
            <w:shd w:val="clear" w:color="auto" w:fill="auto"/>
          </w:tcPr>
          <w:p w14:paraId="193E239C" w14:textId="77777777" w:rsidR="009E5393" w:rsidRPr="00CF7B5E" w:rsidRDefault="009E5393" w:rsidP="009E5393">
            <w:pPr>
              <w:spacing w:before="120" w:after="120"/>
              <w:rPr>
                <w:rFonts w:cs="Arial"/>
                <w:sz w:val="18"/>
              </w:rPr>
            </w:pPr>
            <w:r>
              <w:rPr>
                <w:rFonts w:cs="Arial"/>
                <w:sz w:val="18"/>
              </w:rPr>
              <w:t>minimumDisplayScale</w:t>
            </w:r>
          </w:p>
        </w:tc>
        <w:tc>
          <w:tcPr>
            <w:tcW w:w="1734" w:type="dxa"/>
            <w:gridSpan w:val="2"/>
            <w:shd w:val="clear" w:color="auto" w:fill="auto"/>
          </w:tcPr>
          <w:p w14:paraId="7FE8CC6C" w14:textId="77777777" w:rsidR="009E5393" w:rsidRPr="00CF7B5E" w:rsidRDefault="009E5393" w:rsidP="009E5393">
            <w:pPr>
              <w:spacing w:before="120" w:after="120"/>
              <w:rPr>
                <w:rFonts w:cs="Arial"/>
                <w:sz w:val="18"/>
              </w:rPr>
            </w:pPr>
            <w:r>
              <w:rPr>
                <w:rFonts w:cs="Arial"/>
                <w:sz w:val="18"/>
              </w:rPr>
              <w:t>(SCAMIN)</w:t>
            </w:r>
          </w:p>
        </w:tc>
        <w:tc>
          <w:tcPr>
            <w:tcW w:w="2601" w:type="dxa"/>
            <w:gridSpan w:val="2"/>
            <w:shd w:val="clear" w:color="auto" w:fill="auto"/>
          </w:tcPr>
          <w:p w14:paraId="20F73749" w14:textId="53C8CA37" w:rsidR="009E5393" w:rsidRPr="00CF7B5E" w:rsidRDefault="009E5393" w:rsidP="009E5393">
            <w:pPr>
              <w:spacing w:before="120" w:after="120"/>
              <w:rPr>
                <w:rFonts w:cs="Arial"/>
                <w:sz w:val="18"/>
              </w:rPr>
            </w:pPr>
            <w:ins w:id="814" w:author="Raphael Malyankar" w:date="2025-02-18T00:37:00Z" w16du:dateUtc="2025-02-18T07:37:00Z">
              <w:r w:rsidRPr="008C5B11">
                <w:rPr>
                  <w:rFonts w:cs="Arial"/>
                  <w:sz w:val="18"/>
                </w:rPr>
                <w:t>minimum display scale &gt; maximum display scale</w:t>
              </w:r>
            </w:ins>
          </w:p>
        </w:tc>
        <w:tc>
          <w:tcPr>
            <w:tcW w:w="867" w:type="dxa"/>
            <w:gridSpan w:val="2"/>
            <w:shd w:val="clear" w:color="auto" w:fill="auto"/>
          </w:tcPr>
          <w:p w14:paraId="47109C4C" w14:textId="77777777" w:rsidR="009E5393" w:rsidRPr="00CF7B5E" w:rsidRDefault="009E5393" w:rsidP="009E5393">
            <w:pPr>
              <w:spacing w:before="120" w:after="120"/>
              <w:rPr>
                <w:rFonts w:cs="Arial"/>
                <w:sz w:val="18"/>
              </w:rPr>
            </w:pPr>
            <w:r>
              <w:rPr>
                <w:rFonts w:cs="Arial"/>
                <w:sz w:val="18"/>
              </w:rPr>
              <w:t>IN</w:t>
            </w:r>
          </w:p>
        </w:tc>
        <w:tc>
          <w:tcPr>
            <w:tcW w:w="1734" w:type="dxa"/>
            <w:gridSpan w:val="2"/>
            <w:shd w:val="clear" w:color="auto" w:fill="auto"/>
          </w:tcPr>
          <w:p w14:paraId="6348F2F6" w14:textId="77777777" w:rsidR="009E5393" w:rsidRPr="00CF7B5E" w:rsidRDefault="009E5393" w:rsidP="009E5393">
            <w:pPr>
              <w:spacing w:before="120" w:after="120"/>
              <w:rPr>
                <w:rFonts w:cs="Arial"/>
                <w:sz w:val="18"/>
              </w:rPr>
            </w:pPr>
            <w:r>
              <w:rPr>
                <w:rFonts w:cs="Arial"/>
                <w:sz w:val="18"/>
              </w:rPr>
              <w:t>0, 1</w:t>
            </w:r>
          </w:p>
        </w:tc>
      </w:tr>
      <w:tr w:rsidR="00184B09" w:rsidRPr="00CF7B5E" w14:paraId="424C670A" w14:textId="77777777" w:rsidTr="003510F7">
        <w:tc>
          <w:tcPr>
            <w:tcW w:w="10400" w:type="dxa"/>
            <w:gridSpan w:val="11"/>
            <w:shd w:val="clear" w:color="auto" w:fill="auto"/>
          </w:tcPr>
          <w:p w14:paraId="3F294748" w14:textId="77777777" w:rsidR="00184B09" w:rsidRDefault="00184B09" w:rsidP="003510F7">
            <w:pPr>
              <w:spacing w:before="120" w:after="120"/>
              <w:rPr>
                <w:rFonts w:cs="Arial"/>
              </w:rPr>
            </w:pPr>
            <w:r w:rsidRPr="00CF7B5E">
              <w:rPr>
                <w:rFonts w:cs="Arial"/>
                <w:u w:val="single"/>
              </w:rPr>
              <w:t>INT 1 Reference:</w:t>
            </w:r>
          </w:p>
          <w:p w14:paraId="2DA06C9A" w14:textId="7C36DF26" w:rsidR="00184B09" w:rsidRDefault="001166FC" w:rsidP="003510F7">
            <w:pPr>
              <w:spacing w:before="120" w:after="120"/>
              <w:rPr>
                <w:rFonts w:cs="Arial"/>
              </w:rPr>
            </w:pPr>
            <w:ins w:id="815" w:author="Raphael Malyankar" w:date="2025-02-16T14:40:00Z" w16du:dateUtc="2025-02-16T21:40:00Z">
              <w:r>
                <w:rPr>
                  <w:rFonts w:cs="Arial"/>
                </w:rPr>
                <w:t>None</w:t>
              </w:r>
            </w:ins>
          </w:p>
          <w:p w14:paraId="7E730DE8" w14:textId="77777777" w:rsidR="00184B09" w:rsidRDefault="00184B09" w:rsidP="003510F7">
            <w:pPr>
              <w:spacing w:before="120" w:after="120"/>
              <w:rPr>
                <w:rFonts w:cs="Arial"/>
                <w:u w:val="single"/>
              </w:rPr>
            </w:pPr>
            <w:r w:rsidRPr="00CF7B5E">
              <w:rPr>
                <w:rFonts w:cs="Arial"/>
                <w:u w:val="single"/>
              </w:rPr>
              <w:t>Remarks:</w:t>
            </w:r>
          </w:p>
          <w:p w14:paraId="7FBEE183" w14:textId="7350986E" w:rsidR="00184B09" w:rsidRPr="00F52F50" w:rsidRDefault="00F52F50">
            <w:pPr>
              <w:pStyle w:val="ListParagraph"/>
              <w:numPr>
                <w:ilvl w:val="0"/>
                <w:numId w:val="23"/>
              </w:numPr>
              <w:spacing w:before="120" w:after="120"/>
              <w:rPr>
                <w:rFonts w:cs="Arial"/>
              </w:rPr>
              <w:pPrChange w:id="816" w:author="Raphael Malyankar" w:date="2025-02-18T11:25:00Z" w16du:dateUtc="2025-02-18T18:25:00Z">
                <w:pPr>
                  <w:spacing w:before="120" w:after="120"/>
                </w:pPr>
              </w:pPrChange>
            </w:pPr>
            <w:ins w:id="817" w:author="Raphael Malyankar" w:date="2025-02-18T11:24:00Z" w16du:dateUtc="2025-02-18T18:24:00Z">
              <w:r w:rsidRPr="00F52F50">
                <w:rPr>
                  <w:rFonts w:cs="Arial"/>
                  <w:b/>
                  <w:bCs/>
                  <w:rPrChange w:id="818" w:author="Raphael Malyankar" w:date="2025-02-18T11:25:00Z" w16du:dateUtc="2025-02-18T18:25:00Z">
                    <w:rPr>
                      <w:rFonts w:cs="Arial"/>
                    </w:rPr>
                  </w:rPrChange>
                </w:rPr>
                <w:t>ConstructionLine</w:t>
              </w:r>
              <w:r w:rsidRPr="00F52F50">
                <w:rPr>
                  <w:rFonts w:cs="Arial"/>
                </w:rPr>
                <w:t xml:space="preserve"> features </w:t>
              </w:r>
            </w:ins>
            <w:ins w:id="819" w:author="Raphael Malyankar" w:date="2025-02-18T11:28:00Z" w16du:dateUtc="2025-02-18T18:28:00Z">
              <w:r>
                <w:rPr>
                  <w:rFonts w:cs="Arial"/>
                </w:rPr>
                <w:t>must be associated with</w:t>
              </w:r>
            </w:ins>
            <w:ins w:id="820" w:author="Raphael Malyankar" w:date="2025-02-18T11:24:00Z" w16du:dateUtc="2025-02-18T18:24:00Z">
              <w:r w:rsidRPr="00F52F50">
                <w:rPr>
                  <w:rFonts w:cs="Arial"/>
                </w:rPr>
                <w:t xml:space="preserve"> a</w:t>
              </w:r>
            </w:ins>
            <w:ins w:id="821" w:author="Raphael Malyankar" w:date="2025-02-18T11:28:00Z" w16du:dateUtc="2025-02-18T18:28:00Z">
              <w:r>
                <w:rPr>
                  <w:rFonts w:cs="Arial"/>
                </w:rPr>
                <w:t xml:space="preserve">t least one </w:t>
              </w:r>
            </w:ins>
            <w:ins w:id="822" w:author="Raphael Malyankar" w:date="2025-02-18T11:24:00Z" w16du:dateUtc="2025-02-18T18:24:00Z">
              <w:r w:rsidRPr="00F52F50">
                <w:rPr>
                  <w:rFonts w:cs="Arial"/>
                </w:rPr>
                <w:t xml:space="preserve">other </w:t>
              </w:r>
            </w:ins>
            <w:ins w:id="823" w:author="Raphael Malyankar" w:date="2025-02-18T11:29:00Z" w16du:dateUtc="2025-02-18T18:29:00Z">
              <w:r>
                <w:rPr>
                  <w:rFonts w:cs="Arial"/>
                </w:rPr>
                <w:t xml:space="preserve">geographic </w:t>
              </w:r>
            </w:ins>
            <w:ins w:id="824" w:author="Raphael Malyankar" w:date="2025-02-18T11:24:00Z" w16du:dateUtc="2025-02-18T18:24:00Z">
              <w:r w:rsidRPr="00F52F50">
                <w:rPr>
                  <w:rFonts w:cs="Arial"/>
                </w:rPr>
                <w:t>feature</w:t>
              </w:r>
            </w:ins>
            <w:ins w:id="825" w:author="Raphael Malyankar" w:date="2025-02-18T11:25:00Z" w16du:dateUtc="2025-02-18T18:25:00Z">
              <w:r w:rsidRPr="00F52F50">
                <w:rPr>
                  <w:rFonts w:cs="Arial"/>
                </w:rPr>
                <w:t>.</w:t>
              </w:r>
            </w:ins>
          </w:p>
          <w:p w14:paraId="58DE48D6" w14:textId="77777777" w:rsidR="00184B09" w:rsidRDefault="00184B09" w:rsidP="003510F7">
            <w:pPr>
              <w:spacing w:before="120" w:after="120"/>
              <w:rPr>
                <w:rFonts w:cs="Arial"/>
              </w:rPr>
            </w:pPr>
            <w:r w:rsidRPr="00CF7B5E">
              <w:rPr>
                <w:rFonts w:cs="Arial"/>
                <w:u w:val="single"/>
              </w:rPr>
              <w:t>Distinction:</w:t>
            </w:r>
          </w:p>
          <w:p w14:paraId="629D2975" w14:textId="77777777" w:rsidR="00184B09" w:rsidRPr="00CF7B5E" w:rsidRDefault="00184B09" w:rsidP="003510F7">
            <w:pPr>
              <w:spacing w:before="120" w:after="120"/>
              <w:rPr>
                <w:rFonts w:cs="Arial"/>
              </w:rPr>
            </w:pPr>
          </w:p>
        </w:tc>
      </w:tr>
      <w:tr w:rsidR="00184B09" w:rsidRPr="00CF7B5E" w14:paraId="5D6580B7" w14:textId="77777777" w:rsidTr="003510F7">
        <w:tc>
          <w:tcPr>
            <w:tcW w:w="10400" w:type="dxa"/>
            <w:gridSpan w:val="11"/>
            <w:shd w:val="clear" w:color="auto" w:fill="auto"/>
          </w:tcPr>
          <w:p w14:paraId="0819B5F1" w14:textId="77777777" w:rsidR="00184B09" w:rsidRPr="00CF7B5E" w:rsidRDefault="00184B09" w:rsidP="003510F7">
            <w:pPr>
              <w:spacing w:before="120" w:after="120"/>
              <w:rPr>
                <w:rFonts w:cs="Arial"/>
                <w:b/>
                <w:u w:val="single"/>
              </w:rPr>
            </w:pPr>
            <w:r w:rsidRPr="00CF7B5E">
              <w:rPr>
                <w:rFonts w:cs="Arial"/>
                <w:b/>
                <w:u w:val="single"/>
              </w:rPr>
              <w:lastRenderedPageBreak/>
              <w:t>Feature/Information associations</w:t>
            </w:r>
          </w:p>
        </w:tc>
      </w:tr>
      <w:tr w:rsidR="007042F5" w:rsidRPr="00CF7B5E" w14:paraId="6D08EE2A" w14:textId="77777777" w:rsidTr="0002035A">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826" w:author="Raphael Malyankar" w:date="2025-02-16T14:18:00Z" w16du:dateUtc="2025-02-16T21:18: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14"/>
          <w:ins w:id="827" w:author="Raphael Malyankar" w:date="2025-02-16T14:13:00Z"/>
          <w:trPrChange w:id="828" w:author="Raphael Malyankar" w:date="2025-02-16T14:18:00Z" w16du:dateUtc="2025-02-16T21:18:00Z">
            <w:trPr>
              <w:gridBefore w:val="1"/>
              <w:trHeight w:val="414"/>
            </w:trPr>
          </w:trPrChange>
        </w:trPr>
        <w:tc>
          <w:tcPr>
            <w:tcW w:w="2160" w:type="dxa"/>
            <w:shd w:val="clear" w:color="auto" w:fill="auto"/>
            <w:vAlign w:val="center"/>
            <w:tcPrChange w:id="829" w:author="Raphael Malyankar" w:date="2025-02-16T14:18:00Z" w16du:dateUtc="2025-02-16T21:18:00Z">
              <w:tcPr>
                <w:tcW w:w="2080" w:type="dxa"/>
                <w:shd w:val="clear" w:color="auto" w:fill="auto"/>
              </w:tcPr>
            </w:tcPrChange>
          </w:tcPr>
          <w:p w14:paraId="59D9A37A" w14:textId="4A587722" w:rsidR="007042F5" w:rsidRPr="00CF7B5E" w:rsidRDefault="007042F5" w:rsidP="007042F5">
            <w:pPr>
              <w:spacing w:before="120" w:after="120"/>
              <w:rPr>
                <w:ins w:id="830" w:author="Raphael Malyankar" w:date="2025-02-16T14:13:00Z" w16du:dateUtc="2025-02-16T21:13:00Z"/>
                <w:rFonts w:cs="Arial"/>
                <w:b/>
                <w:u w:val="single"/>
              </w:rPr>
            </w:pPr>
            <w:ins w:id="831" w:author="Raphael Malyankar" w:date="2025-02-16T14:14:00Z" w16du:dateUtc="2025-02-16T21:14:00Z">
              <w:r w:rsidRPr="00B63849">
                <w:rPr>
                  <w:rFonts w:cs="Arial"/>
                  <w:b/>
                  <w:szCs w:val="20"/>
                  <w:lang w:val="en-GB"/>
                </w:rPr>
                <w:t>S-1</w:t>
              </w:r>
              <w:r>
                <w:rPr>
                  <w:rFonts w:cs="Arial"/>
                  <w:b/>
                  <w:szCs w:val="20"/>
                  <w:lang w:val="en-GB"/>
                </w:rPr>
                <w:t>30</w:t>
              </w:r>
              <w:r w:rsidRPr="00B63849">
                <w:rPr>
                  <w:rFonts w:cs="Arial"/>
                  <w:b/>
                  <w:szCs w:val="20"/>
                  <w:lang w:val="en-GB"/>
                </w:rPr>
                <w:t xml:space="preserve"> Role</w:t>
              </w:r>
            </w:ins>
          </w:p>
        </w:tc>
        <w:tc>
          <w:tcPr>
            <w:tcW w:w="2880" w:type="dxa"/>
            <w:gridSpan w:val="3"/>
            <w:shd w:val="clear" w:color="auto" w:fill="auto"/>
            <w:vAlign w:val="center"/>
            <w:tcPrChange w:id="832" w:author="Raphael Malyankar" w:date="2025-02-16T14:18:00Z" w16du:dateUtc="2025-02-16T21:18:00Z">
              <w:tcPr>
                <w:tcW w:w="2080" w:type="dxa"/>
                <w:gridSpan w:val="4"/>
                <w:shd w:val="clear" w:color="auto" w:fill="auto"/>
              </w:tcPr>
            </w:tcPrChange>
          </w:tcPr>
          <w:p w14:paraId="0D615664" w14:textId="3EDF3E59" w:rsidR="007042F5" w:rsidRPr="00CF7B5E" w:rsidRDefault="007042F5" w:rsidP="007042F5">
            <w:pPr>
              <w:spacing w:before="120" w:after="120"/>
              <w:rPr>
                <w:ins w:id="833" w:author="Raphael Malyankar" w:date="2025-02-16T14:13:00Z" w16du:dateUtc="2025-02-16T21:13:00Z"/>
                <w:rFonts w:cs="Arial"/>
                <w:b/>
                <w:u w:val="single"/>
              </w:rPr>
            </w:pPr>
            <w:ins w:id="834" w:author="Raphael Malyankar" w:date="2025-02-16T14:14:00Z" w16du:dateUtc="2025-02-16T21:14:00Z">
              <w:r w:rsidRPr="00B63849">
                <w:rPr>
                  <w:rFonts w:cs="Arial"/>
                  <w:b/>
                  <w:szCs w:val="20"/>
                  <w:lang w:val="en-GB"/>
                </w:rPr>
                <w:t>Association Type</w:t>
              </w:r>
              <w:r>
                <w:rPr>
                  <w:rFonts w:cs="Arial"/>
                  <w:b/>
                  <w:szCs w:val="20"/>
                  <w:lang w:val="en-GB"/>
                </w:rPr>
                <w:t xml:space="preserve"> Name</w:t>
              </w:r>
            </w:ins>
          </w:p>
        </w:tc>
        <w:tc>
          <w:tcPr>
            <w:tcW w:w="2790" w:type="dxa"/>
            <w:gridSpan w:val="4"/>
            <w:shd w:val="clear" w:color="auto" w:fill="auto"/>
            <w:vAlign w:val="center"/>
            <w:tcPrChange w:id="835" w:author="Raphael Malyankar" w:date="2025-02-16T14:18:00Z" w16du:dateUtc="2025-02-16T21:18:00Z">
              <w:tcPr>
                <w:tcW w:w="2080" w:type="dxa"/>
                <w:gridSpan w:val="4"/>
                <w:shd w:val="clear" w:color="auto" w:fill="auto"/>
              </w:tcPr>
            </w:tcPrChange>
          </w:tcPr>
          <w:p w14:paraId="6A3BF059" w14:textId="1567C4DC" w:rsidR="007042F5" w:rsidRPr="00CF7B5E" w:rsidRDefault="007042F5" w:rsidP="007042F5">
            <w:pPr>
              <w:spacing w:before="120" w:after="120"/>
              <w:rPr>
                <w:ins w:id="836" w:author="Raphael Malyankar" w:date="2025-02-16T14:13:00Z" w16du:dateUtc="2025-02-16T21:13:00Z"/>
                <w:rFonts w:cs="Arial"/>
                <w:b/>
                <w:u w:val="single"/>
              </w:rPr>
            </w:pPr>
            <w:ins w:id="837" w:author="Raphael Malyankar" w:date="2025-02-16T14:14:00Z" w16du:dateUtc="2025-02-16T21:14:00Z">
              <w:r w:rsidRPr="00B63849">
                <w:rPr>
                  <w:rFonts w:cs="Arial"/>
                  <w:b/>
                  <w:szCs w:val="20"/>
                  <w:lang w:val="en-GB"/>
                </w:rPr>
                <w:t>Associated to</w:t>
              </w:r>
            </w:ins>
          </w:p>
        </w:tc>
        <w:tc>
          <w:tcPr>
            <w:tcW w:w="1260" w:type="dxa"/>
            <w:gridSpan w:val="2"/>
            <w:shd w:val="clear" w:color="auto" w:fill="auto"/>
            <w:vAlign w:val="center"/>
            <w:tcPrChange w:id="838" w:author="Raphael Malyankar" w:date="2025-02-16T14:18:00Z" w16du:dateUtc="2025-02-16T21:18:00Z">
              <w:tcPr>
                <w:tcW w:w="2080" w:type="dxa"/>
                <w:gridSpan w:val="3"/>
                <w:shd w:val="clear" w:color="auto" w:fill="auto"/>
              </w:tcPr>
            </w:tcPrChange>
          </w:tcPr>
          <w:p w14:paraId="1880851D" w14:textId="48F7EE4F" w:rsidR="007042F5" w:rsidRPr="00CF7B5E" w:rsidRDefault="007042F5" w:rsidP="007042F5">
            <w:pPr>
              <w:spacing w:before="120" w:after="120"/>
              <w:rPr>
                <w:ins w:id="839" w:author="Raphael Malyankar" w:date="2025-02-16T14:13:00Z" w16du:dateUtc="2025-02-16T21:13:00Z"/>
                <w:rFonts w:cs="Arial"/>
                <w:b/>
                <w:u w:val="single"/>
              </w:rPr>
            </w:pPr>
            <w:ins w:id="840" w:author="Raphael Malyankar" w:date="2025-02-16T14:14:00Z" w16du:dateUtc="2025-02-16T21:14:00Z">
              <w:r w:rsidRPr="00B63849">
                <w:rPr>
                  <w:rFonts w:cs="Arial"/>
                  <w:b/>
                  <w:szCs w:val="20"/>
                  <w:lang w:val="en-GB"/>
                </w:rPr>
                <w:t>Type</w:t>
              </w:r>
            </w:ins>
          </w:p>
        </w:tc>
        <w:tc>
          <w:tcPr>
            <w:tcW w:w="1310" w:type="dxa"/>
            <w:shd w:val="clear" w:color="auto" w:fill="auto"/>
            <w:vAlign w:val="center"/>
            <w:tcPrChange w:id="841" w:author="Raphael Malyankar" w:date="2025-02-16T14:18:00Z" w16du:dateUtc="2025-02-16T21:18:00Z">
              <w:tcPr>
                <w:tcW w:w="2080" w:type="dxa"/>
                <w:gridSpan w:val="4"/>
                <w:shd w:val="clear" w:color="auto" w:fill="auto"/>
              </w:tcPr>
            </w:tcPrChange>
          </w:tcPr>
          <w:p w14:paraId="2EE39CF3" w14:textId="6A7E23FD" w:rsidR="007042F5" w:rsidRPr="00CF7B5E" w:rsidRDefault="007042F5" w:rsidP="007042F5">
            <w:pPr>
              <w:spacing w:before="120" w:after="120"/>
              <w:rPr>
                <w:ins w:id="842" w:author="Raphael Malyankar" w:date="2025-02-16T14:13:00Z" w16du:dateUtc="2025-02-16T21:13:00Z"/>
                <w:rFonts w:cs="Arial"/>
                <w:b/>
                <w:u w:val="single"/>
              </w:rPr>
            </w:pPr>
            <w:ins w:id="843" w:author="Raphael Malyankar" w:date="2025-02-16T14:14:00Z" w16du:dateUtc="2025-02-16T21:14:00Z">
              <w:r w:rsidRPr="00B63849">
                <w:rPr>
                  <w:rFonts w:cs="Arial"/>
                  <w:b/>
                  <w:szCs w:val="20"/>
                  <w:lang w:val="en-GB"/>
                </w:rPr>
                <w:t>Multiplicity</w:t>
              </w:r>
            </w:ins>
          </w:p>
        </w:tc>
      </w:tr>
      <w:tr w:rsidR="0002035A" w:rsidRPr="00CF7B5E" w14:paraId="14598E1B" w14:textId="77777777" w:rsidTr="0002035A">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844" w:author="Raphael Malyankar" w:date="2025-02-16T14:18:00Z" w16du:dateUtc="2025-02-16T21:18: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13"/>
          <w:ins w:id="845" w:author="Raphael Malyankar" w:date="2025-02-16T14:13:00Z"/>
          <w:trPrChange w:id="846" w:author="Raphael Malyankar" w:date="2025-02-16T14:18:00Z" w16du:dateUtc="2025-02-16T21:18:00Z">
            <w:trPr>
              <w:gridBefore w:val="1"/>
              <w:trHeight w:val="413"/>
            </w:trPr>
          </w:trPrChange>
        </w:trPr>
        <w:tc>
          <w:tcPr>
            <w:tcW w:w="2160" w:type="dxa"/>
            <w:shd w:val="clear" w:color="auto" w:fill="auto"/>
            <w:tcPrChange w:id="847" w:author="Raphael Malyankar" w:date="2025-02-16T14:18:00Z" w16du:dateUtc="2025-02-16T21:18:00Z">
              <w:tcPr>
                <w:tcW w:w="2080" w:type="dxa"/>
                <w:shd w:val="clear" w:color="auto" w:fill="auto"/>
              </w:tcPr>
            </w:tcPrChange>
          </w:tcPr>
          <w:p w14:paraId="02C96BBC" w14:textId="78B0D2AD" w:rsidR="0002035A" w:rsidRPr="001306E3" w:rsidRDefault="0002035A" w:rsidP="0002035A">
            <w:pPr>
              <w:spacing w:before="120" w:after="120"/>
              <w:rPr>
                <w:ins w:id="848" w:author="Raphael Malyankar" w:date="2025-02-16T14:13:00Z" w16du:dateUtc="2025-02-16T21:13:00Z"/>
                <w:rFonts w:cs="Arial"/>
                <w:bCs/>
                <w:sz w:val="18"/>
                <w:szCs w:val="18"/>
              </w:rPr>
            </w:pPr>
            <w:ins w:id="849" w:author="Raphael Malyankar" w:date="2025-02-16T14:15:00Z" w16du:dateUtc="2025-02-16T21:15:00Z">
              <w:r w:rsidRPr="001306E3">
                <w:rPr>
                  <w:rFonts w:cs="Arial"/>
                  <w:bCs/>
                  <w:sz w:val="18"/>
                  <w:szCs w:val="18"/>
                </w:rPr>
                <w:t>lineDerivedZone</w:t>
              </w:r>
            </w:ins>
          </w:p>
        </w:tc>
        <w:tc>
          <w:tcPr>
            <w:tcW w:w="2880" w:type="dxa"/>
            <w:gridSpan w:val="3"/>
            <w:shd w:val="clear" w:color="auto" w:fill="auto"/>
            <w:tcPrChange w:id="850" w:author="Raphael Malyankar" w:date="2025-02-16T14:18:00Z" w16du:dateUtc="2025-02-16T21:18:00Z">
              <w:tcPr>
                <w:tcW w:w="2080" w:type="dxa"/>
                <w:gridSpan w:val="4"/>
                <w:shd w:val="clear" w:color="auto" w:fill="auto"/>
              </w:tcPr>
            </w:tcPrChange>
          </w:tcPr>
          <w:p w14:paraId="0436CB24" w14:textId="49031553" w:rsidR="0002035A" w:rsidRPr="001306E3" w:rsidRDefault="0002035A" w:rsidP="0002035A">
            <w:pPr>
              <w:spacing w:before="120" w:after="120"/>
              <w:rPr>
                <w:ins w:id="851" w:author="Raphael Malyankar" w:date="2025-02-16T14:13:00Z" w16du:dateUtc="2025-02-16T21:13:00Z"/>
                <w:rFonts w:cs="Arial"/>
                <w:bCs/>
                <w:sz w:val="18"/>
                <w:szCs w:val="18"/>
              </w:rPr>
            </w:pPr>
            <w:ins w:id="852" w:author="Raphael Malyankar" w:date="2025-02-16T14:16:00Z" w16du:dateUtc="2025-02-16T21:16:00Z">
              <w:r>
                <w:rPr>
                  <w:rFonts w:cs="Arial"/>
                  <w:bCs/>
                  <w:sz w:val="18"/>
                  <w:szCs w:val="18"/>
                </w:rPr>
                <w:t>ZoneLimit</w:t>
              </w:r>
            </w:ins>
          </w:p>
        </w:tc>
        <w:tc>
          <w:tcPr>
            <w:tcW w:w="2790" w:type="dxa"/>
            <w:gridSpan w:val="4"/>
            <w:shd w:val="clear" w:color="auto" w:fill="auto"/>
            <w:tcPrChange w:id="853" w:author="Raphael Malyankar" w:date="2025-02-16T14:18:00Z" w16du:dateUtc="2025-02-16T21:18:00Z">
              <w:tcPr>
                <w:tcW w:w="2080" w:type="dxa"/>
                <w:gridSpan w:val="4"/>
                <w:shd w:val="clear" w:color="auto" w:fill="auto"/>
              </w:tcPr>
            </w:tcPrChange>
          </w:tcPr>
          <w:p w14:paraId="451BCE44" w14:textId="5F692C65" w:rsidR="0002035A" w:rsidRPr="001306E3" w:rsidRDefault="0002035A" w:rsidP="0002035A">
            <w:pPr>
              <w:spacing w:before="120" w:after="120"/>
              <w:rPr>
                <w:ins w:id="854" w:author="Raphael Malyankar" w:date="2025-02-16T14:13:00Z" w16du:dateUtc="2025-02-16T21:13:00Z"/>
                <w:rFonts w:cs="Arial"/>
                <w:bCs/>
                <w:sz w:val="18"/>
                <w:szCs w:val="18"/>
              </w:rPr>
            </w:pPr>
            <w:ins w:id="855" w:author="Raphael Malyankar" w:date="2025-02-16T14:16:00Z" w16du:dateUtc="2025-02-16T21:16:00Z">
              <w:r>
                <w:rPr>
                  <w:rFonts w:cs="Arial"/>
                  <w:bCs/>
                  <w:sz w:val="18"/>
                  <w:szCs w:val="18"/>
                </w:rPr>
                <w:t>GlobalSeaArea</w:t>
              </w:r>
            </w:ins>
          </w:p>
        </w:tc>
        <w:tc>
          <w:tcPr>
            <w:tcW w:w="1260" w:type="dxa"/>
            <w:gridSpan w:val="2"/>
            <w:shd w:val="clear" w:color="auto" w:fill="auto"/>
            <w:tcPrChange w:id="856" w:author="Raphael Malyankar" w:date="2025-02-16T14:18:00Z" w16du:dateUtc="2025-02-16T21:18:00Z">
              <w:tcPr>
                <w:tcW w:w="2080" w:type="dxa"/>
                <w:gridSpan w:val="3"/>
                <w:shd w:val="clear" w:color="auto" w:fill="auto"/>
              </w:tcPr>
            </w:tcPrChange>
          </w:tcPr>
          <w:p w14:paraId="56C4DB49" w14:textId="67E51873" w:rsidR="0002035A" w:rsidRPr="001306E3" w:rsidRDefault="0002035A" w:rsidP="0002035A">
            <w:pPr>
              <w:spacing w:before="120" w:after="120"/>
              <w:rPr>
                <w:ins w:id="857" w:author="Raphael Malyankar" w:date="2025-02-16T14:13:00Z" w16du:dateUtc="2025-02-16T21:13:00Z"/>
                <w:rFonts w:cs="Arial"/>
                <w:bCs/>
                <w:sz w:val="18"/>
                <w:szCs w:val="18"/>
              </w:rPr>
            </w:pPr>
            <w:ins w:id="858" w:author="Raphael Malyankar" w:date="2025-02-16T14:17:00Z" w16du:dateUtc="2025-02-16T21:17:00Z">
              <w:r>
                <w:rPr>
                  <w:rFonts w:cs="Arial"/>
                  <w:bCs/>
                  <w:sz w:val="18"/>
                  <w:szCs w:val="18"/>
                </w:rPr>
                <w:t>Aggregation</w:t>
              </w:r>
            </w:ins>
          </w:p>
        </w:tc>
        <w:tc>
          <w:tcPr>
            <w:tcW w:w="1310" w:type="dxa"/>
            <w:shd w:val="clear" w:color="auto" w:fill="auto"/>
            <w:tcPrChange w:id="859" w:author="Raphael Malyankar" w:date="2025-02-16T14:18:00Z" w16du:dateUtc="2025-02-16T21:18:00Z">
              <w:tcPr>
                <w:tcW w:w="2080" w:type="dxa"/>
                <w:gridSpan w:val="4"/>
                <w:shd w:val="clear" w:color="auto" w:fill="auto"/>
              </w:tcPr>
            </w:tcPrChange>
          </w:tcPr>
          <w:p w14:paraId="76FE4993" w14:textId="012E8485" w:rsidR="0002035A" w:rsidRPr="001306E3" w:rsidRDefault="0002035A" w:rsidP="0002035A">
            <w:pPr>
              <w:spacing w:before="120" w:after="120"/>
              <w:rPr>
                <w:ins w:id="860" w:author="Raphael Malyankar" w:date="2025-02-16T14:13:00Z" w16du:dateUtc="2025-02-16T21:13:00Z"/>
                <w:rFonts w:cs="Arial"/>
                <w:bCs/>
                <w:sz w:val="18"/>
                <w:szCs w:val="18"/>
              </w:rPr>
            </w:pPr>
            <w:ins w:id="861" w:author="Raphael Malyankar" w:date="2025-02-16T14:17:00Z" w16du:dateUtc="2025-02-16T21:17:00Z">
              <w:r w:rsidRPr="008A2AD3">
                <w:t>0,*</w:t>
              </w:r>
            </w:ins>
          </w:p>
        </w:tc>
      </w:tr>
      <w:tr w:rsidR="0002035A" w:rsidRPr="00CF7B5E" w14:paraId="791A8741" w14:textId="77777777" w:rsidTr="0002035A">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862" w:author="Raphael Malyankar" w:date="2025-02-16T14:18:00Z" w16du:dateUtc="2025-02-16T21:18: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13"/>
          <w:ins w:id="863" w:author="Raphael Malyankar" w:date="2025-02-16T14:13:00Z"/>
          <w:trPrChange w:id="864" w:author="Raphael Malyankar" w:date="2025-02-16T14:18:00Z" w16du:dateUtc="2025-02-16T21:18:00Z">
            <w:trPr>
              <w:gridBefore w:val="1"/>
              <w:trHeight w:val="413"/>
            </w:trPr>
          </w:trPrChange>
        </w:trPr>
        <w:tc>
          <w:tcPr>
            <w:tcW w:w="2160" w:type="dxa"/>
            <w:shd w:val="clear" w:color="auto" w:fill="auto"/>
            <w:tcPrChange w:id="865" w:author="Raphael Malyankar" w:date="2025-02-16T14:18:00Z" w16du:dateUtc="2025-02-16T21:18:00Z">
              <w:tcPr>
                <w:tcW w:w="2080" w:type="dxa"/>
                <w:shd w:val="clear" w:color="auto" w:fill="auto"/>
              </w:tcPr>
            </w:tcPrChange>
          </w:tcPr>
          <w:p w14:paraId="3CFEFE02" w14:textId="1E38B3D2" w:rsidR="0002035A" w:rsidRPr="001306E3" w:rsidRDefault="0002035A" w:rsidP="0002035A">
            <w:pPr>
              <w:spacing w:before="120" w:after="120"/>
              <w:rPr>
                <w:ins w:id="866" w:author="Raphael Malyankar" w:date="2025-02-16T14:13:00Z" w16du:dateUtc="2025-02-16T21:13:00Z"/>
                <w:rFonts w:cs="Arial"/>
                <w:bCs/>
                <w:sz w:val="18"/>
                <w:szCs w:val="18"/>
              </w:rPr>
            </w:pPr>
            <w:ins w:id="867" w:author="Raphael Malyankar" w:date="2025-02-16T14:15:00Z" w16du:dateUtc="2025-02-16T21:15:00Z">
              <w:r>
                <w:rPr>
                  <w:rFonts w:cs="Arial"/>
                  <w:bCs/>
                  <w:sz w:val="18"/>
                  <w:szCs w:val="18"/>
                </w:rPr>
                <w:t>line</w:t>
              </w:r>
            </w:ins>
            <w:ins w:id="868" w:author="Raphael Malyankar" w:date="2025-02-16T14:16:00Z" w16du:dateUtc="2025-02-16T21:16:00Z">
              <w:r>
                <w:rPr>
                  <w:rFonts w:cs="Arial"/>
                  <w:bCs/>
                  <w:sz w:val="18"/>
                  <w:szCs w:val="18"/>
                </w:rPr>
                <w:t>ContributingLocation</w:t>
              </w:r>
            </w:ins>
          </w:p>
        </w:tc>
        <w:tc>
          <w:tcPr>
            <w:tcW w:w="2880" w:type="dxa"/>
            <w:gridSpan w:val="3"/>
            <w:shd w:val="clear" w:color="auto" w:fill="auto"/>
            <w:tcPrChange w:id="869" w:author="Raphael Malyankar" w:date="2025-02-16T14:18:00Z" w16du:dateUtc="2025-02-16T21:18:00Z">
              <w:tcPr>
                <w:tcW w:w="2080" w:type="dxa"/>
                <w:gridSpan w:val="4"/>
                <w:shd w:val="clear" w:color="auto" w:fill="auto"/>
              </w:tcPr>
            </w:tcPrChange>
          </w:tcPr>
          <w:p w14:paraId="1D635B09" w14:textId="2EDA6753" w:rsidR="0002035A" w:rsidRPr="001306E3" w:rsidRDefault="0002035A" w:rsidP="0002035A">
            <w:pPr>
              <w:spacing w:before="120" w:after="120"/>
              <w:rPr>
                <w:ins w:id="870" w:author="Raphael Malyankar" w:date="2025-02-16T14:13:00Z" w16du:dateUtc="2025-02-16T21:13:00Z"/>
                <w:rFonts w:cs="Arial"/>
                <w:bCs/>
                <w:sz w:val="18"/>
                <w:szCs w:val="18"/>
              </w:rPr>
            </w:pPr>
            <w:ins w:id="871" w:author="Raphael Malyankar" w:date="2025-02-16T14:16:00Z" w16du:dateUtc="2025-02-16T21:16:00Z">
              <w:r>
                <w:rPr>
                  <w:rFonts w:cs="Arial"/>
                  <w:bCs/>
                  <w:sz w:val="18"/>
                  <w:szCs w:val="18"/>
                </w:rPr>
                <w:t>LimitLocation</w:t>
              </w:r>
            </w:ins>
          </w:p>
        </w:tc>
        <w:tc>
          <w:tcPr>
            <w:tcW w:w="2790" w:type="dxa"/>
            <w:gridSpan w:val="4"/>
            <w:shd w:val="clear" w:color="auto" w:fill="auto"/>
            <w:tcPrChange w:id="872" w:author="Raphael Malyankar" w:date="2025-02-16T14:18:00Z" w16du:dateUtc="2025-02-16T21:18:00Z">
              <w:tcPr>
                <w:tcW w:w="2080" w:type="dxa"/>
                <w:gridSpan w:val="4"/>
                <w:shd w:val="clear" w:color="auto" w:fill="auto"/>
              </w:tcPr>
            </w:tcPrChange>
          </w:tcPr>
          <w:p w14:paraId="07A8269D" w14:textId="1383BBD1" w:rsidR="0002035A" w:rsidRPr="001306E3" w:rsidRDefault="0002035A" w:rsidP="0002035A">
            <w:pPr>
              <w:spacing w:before="120" w:after="120"/>
              <w:rPr>
                <w:ins w:id="873" w:author="Raphael Malyankar" w:date="2025-02-16T14:13:00Z" w16du:dateUtc="2025-02-16T21:13:00Z"/>
                <w:rFonts w:cs="Arial"/>
                <w:bCs/>
                <w:sz w:val="18"/>
                <w:szCs w:val="18"/>
              </w:rPr>
            </w:pPr>
            <w:ins w:id="874" w:author="Raphael Malyankar" w:date="2025-02-16T14:16:00Z" w16du:dateUtc="2025-02-16T21:16:00Z">
              <w:r>
                <w:rPr>
                  <w:rFonts w:cs="Arial"/>
                  <w:bCs/>
                  <w:sz w:val="18"/>
                  <w:szCs w:val="18"/>
                </w:rPr>
                <w:t>Contributing</w:t>
              </w:r>
            </w:ins>
            <w:ins w:id="875" w:author="Raphael Malyankar" w:date="2025-02-16T14:17:00Z" w16du:dateUtc="2025-02-16T21:17:00Z">
              <w:r>
                <w:rPr>
                  <w:rFonts w:cs="Arial"/>
                  <w:bCs/>
                  <w:sz w:val="18"/>
                  <w:szCs w:val="18"/>
                </w:rPr>
                <w:t>Point</w:t>
              </w:r>
            </w:ins>
          </w:p>
        </w:tc>
        <w:tc>
          <w:tcPr>
            <w:tcW w:w="1260" w:type="dxa"/>
            <w:gridSpan w:val="2"/>
            <w:shd w:val="clear" w:color="auto" w:fill="auto"/>
            <w:tcPrChange w:id="876" w:author="Raphael Malyankar" w:date="2025-02-16T14:18:00Z" w16du:dateUtc="2025-02-16T21:18:00Z">
              <w:tcPr>
                <w:tcW w:w="2080" w:type="dxa"/>
                <w:gridSpan w:val="3"/>
                <w:shd w:val="clear" w:color="auto" w:fill="auto"/>
              </w:tcPr>
            </w:tcPrChange>
          </w:tcPr>
          <w:p w14:paraId="58DE0D4E" w14:textId="5AFABF01" w:rsidR="0002035A" w:rsidRPr="001306E3" w:rsidRDefault="0002035A" w:rsidP="0002035A">
            <w:pPr>
              <w:spacing w:before="120" w:after="120"/>
              <w:rPr>
                <w:ins w:id="877" w:author="Raphael Malyankar" w:date="2025-02-16T14:13:00Z" w16du:dateUtc="2025-02-16T21:13:00Z"/>
                <w:rFonts w:cs="Arial"/>
                <w:bCs/>
                <w:sz w:val="18"/>
                <w:szCs w:val="18"/>
              </w:rPr>
            </w:pPr>
            <w:ins w:id="878" w:author="Raphael Malyankar" w:date="2025-02-16T14:17:00Z" w16du:dateUtc="2025-02-16T21:17:00Z">
              <w:r>
                <w:rPr>
                  <w:rFonts w:cs="Arial"/>
                  <w:bCs/>
                  <w:sz w:val="18"/>
                  <w:szCs w:val="18"/>
                </w:rPr>
                <w:t>Association</w:t>
              </w:r>
            </w:ins>
          </w:p>
        </w:tc>
        <w:tc>
          <w:tcPr>
            <w:tcW w:w="1310" w:type="dxa"/>
            <w:shd w:val="clear" w:color="auto" w:fill="auto"/>
            <w:tcPrChange w:id="879" w:author="Raphael Malyankar" w:date="2025-02-16T14:18:00Z" w16du:dateUtc="2025-02-16T21:18:00Z">
              <w:tcPr>
                <w:tcW w:w="2080" w:type="dxa"/>
                <w:gridSpan w:val="4"/>
                <w:shd w:val="clear" w:color="auto" w:fill="auto"/>
              </w:tcPr>
            </w:tcPrChange>
          </w:tcPr>
          <w:p w14:paraId="4AAD6578" w14:textId="709E8A2D" w:rsidR="0002035A" w:rsidRPr="001306E3" w:rsidRDefault="0002035A" w:rsidP="0002035A">
            <w:pPr>
              <w:spacing w:before="120" w:after="120"/>
              <w:rPr>
                <w:ins w:id="880" w:author="Raphael Malyankar" w:date="2025-02-16T14:13:00Z" w16du:dateUtc="2025-02-16T21:13:00Z"/>
                <w:rFonts w:cs="Arial"/>
                <w:bCs/>
                <w:sz w:val="18"/>
                <w:szCs w:val="18"/>
              </w:rPr>
            </w:pPr>
            <w:ins w:id="881" w:author="Raphael Malyankar" w:date="2025-02-16T14:17:00Z" w16du:dateUtc="2025-02-16T21:17:00Z">
              <w:r w:rsidRPr="008A2AD3">
                <w:t>0,*</w:t>
              </w:r>
            </w:ins>
          </w:p>
        </w:tc>
      </w:tr>
      <w:tr w:rsidR="0002035A" w:rsidRPr="00CF7B5E" w14:paraId="35BF99E6" w14:textId="77777777" w:rsidTr="0002035A">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882" w:author="Raphael Malyankar" w:date="2025-02-16T14:18:00Z" w16du:dateUtc="2025-02-16T21:18: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13"/>
          <w:ins w:id="883" w:author="Raphael Malyankar" w:date="2025-02-16T14:13:00Z"/>
          <w:trPrChange w:id="884" w:author="Raphael Malyankar" w:date="2025-02-16T14:18:00Z" w16du:dateUtc="2025-02-16T21:18:00Z">
            <w:trPr>
              <w:gridBefore w:val="1"/>
              <w:trHeight w:val="413"/>
            </w:trPr>
          </w:trPrChange>
        </w:trPr>
        <w:tc>
          <w:tcPr>
            <w:tcW w:w="2160" w:type="dxa"/>
            <w:shd w:val="clear" w:color="auto" w:fill="auto"/>
            <w:tcPrChange w:id="885" w:author="Raphael Malyankar" w:date="2025-02-16T14:18:00Z" w16du:dateUtc="2025-02-16T21:18:00Z">
              <w:tcPr>
                <w:tcW w:w="2080" w:type="dxa"/>
                <w:shd w:val="clear" w:color="auto" w:fill="auto"/>
              </w:tcPr>
            </w:tcPrChange>
          </w:tcPr>
          <w:p w14:paraId="2D259952" w14:textId="5FDBDDA8" w:rsidR="0002035A" w:rsidRPr="00CF7B5E" w:rsidRDefault="0002035A" w:rsidP="0002035A">
            <w:pPr>
              <w:spacing w:before="120" w:after="120"/>
              <w:rPr>
                <w:ins w:id="886" w:author="Raphael Malyankar" w:date="2025-02-16T14:13:00Z" w16du:dateUtc="2025-02-16T21:13:00Z"/>
                <w:rFonts w:cs="Arial"/>
                <w:b/>
                <w:u w:val="single"/>
              </w:rPr>
            </w:pPr>
            <w:ins w:id="887" w:author="Raphael Malyankar" w:date="2025-02-16T14:15:00Z" w16du:dateUtc="2025-02-16T21:15:00Z">
              <w:r w:rsidRPr="006F4989">
                <w:rPr>
                  <w:rFonts w:cs="Arial"/>
                  <w:bCs/>
                  <w:sz w:val="18"/>
                  <w:szCs w:val="18"/>
                </w:rPr>
                <w:t>theInformation</w:t>
              </w:r>
            </w:ins>
          </w:p>
        </w:tc>
        <w:tc>
          <w:tcPr>
            <w:tcW w:w="2880" w:type="dxa"/>
            <w:gridSpan w:val="3"/>
            <w:shd w:val="clear" w:color="auto" w:fill="auto"/>
            <w:tcPrChange w:id="888" w:author="Raphael Malyankar" w:date="2025-02-16T14:18:00Z" w16du:dateUtc="2025-02-16T21:18:00Z">
              <w:tcPr>
                <w:tcW w:w="2080" w:type="dxa"/>
                <w:gridSpan w:val="4"/>
                <w:shd w:val="clear" w:color="auto" w:fill="auto"/>
              </w:tcPr>
            </w:tcPrChange>
          </w:tcPr>
          <w:p w14:paraId="1677BBDA" w14:textId="10D354D2" w:rsidR="0002035A" w:rsidRPr="00CF7B5E" w:rsidRDefault="0002035A" w:rsidP="0002035A">
            <w:pPr>
              <w:spacing w:before="120" w:after="120"/>
              <w:rPr>
                <w:ins w:id="889" w:author="Raphael Malyankar" w:date="2025-02-16T14:13:00Z" w16du:dateUtc="2025-02-16T21:13:00Z"/>
                <w:rFonts w:cs="Arial"/>
                <w:b/>
                <w:u w:val="single"/>
              </w:rPr>
            </w:pPr>
            <w:ins w:id="890" w:author="Raphael Malyankar" w:date="2025-02-16T14:15:00Z" w16du:dateUtc="2025-02-16T21:15:00Z">
              <w:r>
                <w:rPr>
                  <w:rFonts w:cs="Arial"/>
                  <w:bCs/>
                  <w:sz w:val="18"/>
                  <w:szCs w:val="18"/>
                </w:rPr>
                <w:t xml:space="preserve">AdditionalInformation </w:t>
              </w:r>
              <w:r w:rsidRPr="0002035A">
                <w:rPr>
                  <w:rFonts w:cs="Arial"/>
                  <w:bCs/>
                  <w:sz w:val="18"/>
                  <w:szCs w:val="18"/>
                </w:rPr>
                <w:t>(inherited)</w:t>
              </w:r>
            </w:ins>
          </w:p>
        </w:tc>
        <w:tc>
          <w:tcPr>
            <w:tcW w:w="2790" w:type="dxa"/>
            <w:gridSpan w:val="4"/>
            <w:shd w:val="clear" w:color="auto" w:fill="auto"/>
            <w:vAlign w:val="center"/>
            <w:tcPrChange w:id="891" w:author="Raphael Malyankar" w:date="2025-02-16T14:18:00Z" w16du:dateUtc="2025-02-16T21:18:00Z">
              <w:tcPr>
                <w:tcW w:w="2080" w:type="dxa"/>
                <w:gridSpan w:val="4"/>
                <w:shd w:val="clear" w:color="auto" w:fill="auto"/>
              </w:tcPr>
            </w:tcPrChange>
          </w:tcPr>
          <w:p w14:paraId="0A6E649A" w14:textId="1669A727" w:rsidR="0002035A" w:rsidRPr="00CF7B5E" w:rsidRDefault="0002035A" w:rsidP="0002035A">
            <w:pPr>
              <w:spacing w:before="120" w:after="120"/>
              <w:rPr>
                <w:ins w:id="892" w:author="Raphael Malyankar" w:date="2025-02-16T14:13:00Z" w16du:dateUtc="2025-02-16T21:13:00Z"/>
                <w:rFonts w:cs="Arial"/>
                <w:b/>
                <w:u w:val="single"/>
              </w:rPr>
            </w:pPr>
            <w:ins w:id="893" w:author="Raphael Malyankar" w:date="2025-02-16T14:15:00Z" w16du:dateUtc="2025-02-16T21:15:00Z">
              <w:r w:rsidRPr="006F4989">
                <w:rPr>
                  <w:rFonts w:cs="Arial"/>
                  <w:bCs/>
                  <w:color w:val="000000"/>
                  <w:sz w:val="18"/>
                  <w:szCs w:val="18"/>
                </w:rPr>
                <w:t xml:space="preserve">AdditionalSpatialInformation </w:t>
              </w:r>
            </w:ins>
          </w:p>
        </w:tc>
        <w:tc>
          <w:tcPr>
            <w:tcW w:w="1260" w:type="dxa"/>
            <w:gridSpan w:val="2"/>
            <w:shd w:val="clear" w:color="auto" w:fill="auto"/>
            <w:tcPrChange w:id="894" w:author="Raphael Malyankar" w:date="2025-02-16T14:18:00Z" w16du:dateUtc="2025-02-16T21:18:00Z">
              <w:tcPr>
                <w:tcW w:w="2080" w:type="dxa"/>
                <w:gridSpan w:val="3"/>
                <w:shd w:val="clear" w:color="auto" w:fill="auto"/>
              </w:tcPr>
            </w:tcPrChange>
          </w:tcPr>
          <w:p w14:paraId="48162995" w14:textId="6E3E32BF" w:rsidR="0002035A" w:rsidRPr="00CF7B5E" w:rsidRDefault="0002035A" w:rsidP="0002035A">
            <w:pPr>
              <w:spacing w:before="120" w:after="120"/>
              <w:rPr>
                <w:ins w:id="895" w:author="Raphael Malyankar" w:date="2025-02-16T14:13:00Z" w16du:dateUtc="2025-02-16T21:13:00Z"/>
                <w:rFonts w:cs="Arial"/>
                <w:b/>
                <w:u w:val="single"/>
              </w:rPr>
            </w:pPr>
            <w:ins w:id="896" w:author="Raphael Malyankar" w:date="2025-02-16T14:15:00Z" w16du:dateUtc="2025-02-16T21:15:00Z">
              <w:r w:rsidRPr="006F4989">
                <w:rPr>
                  <w:sz w:val="18"/>
                  <w:szCs w:val="18"/>
                </w:rPr>
                <w:t>Association</w:t>
              </w:r>
            </w:ins>
          </w:p>
        </w:tc>
        <w:tc>
          <w:tcPr>
            <w:tcW w:w="1310" w:type="dxa"/>
            <w:shd w:val="clear" w:color="auto" w:fill="auto"/>
            <w:tcPrChange w:id="897" w:author="Raphael Malyankar" w:date="2025-02-16T14:18:00Z" w16du:dateUtc="2025-02-16T21:18:00Z">
              <w:tcPr>
                <w:tcW w:w="2080" w:type="dxa"/>
                <w:gridSpan w:val="4"/>
                <w:shd w:val="clear" w:color="auto" w:fill="auto"/>
              </w:tcPr>
            </w:tcPrChange>
          </w:tcPr>
          <w:p w14:paraId="09C3C094" w14:textId="632DB056" w:rsidR="0002035A" w:rsidRPr="00CF7B5E" w:rsidRDefault="0002035A" w:rsidP="0002035A">
            <w:pPr>
              <w:spacing w:before="120" w:after="120"/>
              <w:rPr>
                <w:ins w:id="898" w:author="Raphael Malyankar" w:date="2025-02-16T14:13:00Z" w16du:dateUtc="2025-02-16T21:13:00Z"/>
                <w:rFonts w:cs="Arial"/>
                <w:b/>
                <w:u w:val="single"/>
              </w:rPr>
            </w:pPr>
            <w:ins w:id="899" w:author="Raphael Malyankar" w:date="2025-02-16T14:15:00Z" w16du:dateUtc="2025-02-16T21:15:00Z">
              <w:r w:rsidRPr="006F4989">
                <w:rPr>
                  <w:sz w:val="18"/>
                  <w:szCs w:val="18"/>
                </w:rPr>
                <w:t>0,*</w:t>
              </w:r>
            </w:ins>
          </w:p>
        </w:tc>
      </w:tr>
      <w:tr w:rsidR="0002035A" w:rsidRPr="00CF7B5E" w14:paraId="4FA26345" w14:textId="77777777" w:rsidTr="0002035A">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900" w:author="Raphael Malyankar" w:date="2025-02-16T14:18:00Z" w16du:dateUtc="2025-02-16T21:18: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13"/>
          <w:ins w:id="901" w:author="Raphael Malyankar" w:date="2025-02-16T14:13:00Z"/>
          <w:trPrChange w:id="902" w:author="Raphael Malyankar" w:date="2025-02-16T14:18:00Z" w16du:dateUtc="2025-02-16T21:18:00Z">
            <w:trPr>
              <w:gridBefore w:val="1"/>
              <w:trHeight w:val="413"/>
            </w:trPr>
          </w:trPrChange>
        </w:trPr>
        <w:tc>
          <w:tcPr>
            <w:tcW w:w="2160" w:type="dxa"/>
            <w:shd w:val="clear" w:color="auto" w:fill="auto"/>
            <w:tcPrChange w:id="903" w:author="Raphael Malyankar" w:date="2025-02-16T14:18:00Z" w16du:dateUtc="2025-02-16T21:18:00Z">
              <w:tcPr>
                <w:tcW w:w="2080" w:type="dxa"/>
                <w:shd w:val="clear" w:color="auto" w:fill="auto"/>
              </w:tcPr>
            </w:tcPrChange>
          </w:tcPr>
          <w:p w14:paraId="5EBE84DE" w14:textId="6AD2C342" w:rsidR="0002035A" w:rsidRPr="00CF7B5E" w:rsidRDefault="0002035A" w:rsidP="0002035A">
            <w:pPr>
              <w:spacing w:before="120" w:after="120"/>
              <w:rPr>
                <w:ins w:id="904" w:author="Raphael Malyankar" w:date="2025-02-16T14:13:00Z" w16du:dateUtc="2025-02-16T21:13:00Z"/>
                <w:rFonts w:cs="Arial"/>
                <w:b/>
                <w:u w:val="single"/>
              </w:rPr>
            </w:pPr>
            <w:ins w:id="905" w:author="Raphael Malyankar" w:date="2025-02-16T14:15:00Z" w16du:dateUtc="2025-02-16T21:15:00Z">
              <w:r w:rsidRPr="006F4989">
                <w:rPr>
                  <w:rFonts w:cs="Arial"/>
                  <w:bCs/>
                  <w:sz w:val="18"/>
                  <w:szCs w:val="18"/>
                </w:rPr>
                <w:t>theFeatureDataSource</w:t>
              </w:r>
            </w:ins>
          </w:p>
        </w:tc>
        <w:tc>
          <w:tcPr>
            <w:tcW w:w="2880" w:type="dxa"/>
            <w:gridSpan w:val="3"/>
            <w:shd w:val="clear" w:color="auto" w:fill="auto"/>
            <w:tcPrChange w:id="906" w:author="Raphael Malyankar" w:date="2025-02-16T14:18:00Z" w16du:dateUtc="2025-02-16T21:18:00Z">
              <w:tcPr>
                <w:tcW w:w="2080" w:type="dxa"/>
                <w:gridSpan w:val="4"/>
                <w:shd w:val="clear" w:color="auto" w:fill="auto"/>
              </w:tcPr>
            </w:tcPrChange>
          </w:tcPr>
          <w:p w14:paraId="4DFC1196" w14:textId="3299AA05" w:rsidR="0002035A" w:rsidRPr="00CF7B5E" w:rsidRDefault="0002035A" w:rsidP="0002035A">
            <w:pPr>
              <w:spacing w:before="120" w:after="120"/>
              <w:rPr>
                <w:ins w:id="907" w:author="Raphael Malyankar" w:date="2025-02-16T14:13:00Z" w16du:dateUtc="2025-02-16T21:13:00Z"/>
                <w:rFonts w:cs="Arial"/>
                <w:b/>
                <w:u w:val="single"/>
              </w:rPr>
            </w:pPr>
            <w:ins w:id="908" w:author="Raphael Malyankar" w:date="2025-02-16T14:15:00Z" w16du:dateUtc="2025-02-16T21:15:00Z">
              <w:r>
                <w:rPr>
                  <w:rFonts w:cs="Arial"/>
                  <w:bCs/>
                  <w:sz w:val="18"/>
                  <w:szCs w:val="18"/>
                </w:rPr>
                <w:t xml:space="preserve">FeatureTypeSource </w:t>
              </w:r>
              <w:r w:rsidRPr="0002035A">
                <w:rPr>
                  <w:rFonts w:cs="Arial"/>
                  <w:bCs/>
                  <w:sz w:val="18"/>
                  <w:szCs w:val="18"/>
                </w:rPr>
                <w:t>(inherited)</w:t>
              </w:r>
            </w:ins>
          </w:p>
        </w:tc>
        <w:tc>
          <w:tcPr>
            <w:tcW w:w="2790" w:type="dxa"/>
            <w:gridSpan w:val="4"/>
            <w:shd w:val="clear" w:color="auto" w:fill="auto"/>
            <w:vAlign w:val="center"/>
            <w:tcPrChange w:id="909" w:author="Raphael Malyankar" w:date="2025-02-16T14:18:00Z" w16du:dateUtc="2025-02-16T21:18:00Z">
              <w:tcPr>
                <w:tcW w:w="2080" w:type="dxa"/>
                <w:gridSpan w:val="4"/>
                <w:shd w:val="clear" w:color="auto" w:fill="auto"/>
              </w:tcPr>
            </w:tcPrChange>
          </w:tcPr>
          <w:p w14:paraId="5A3B98A2" w14:textId="4C1C6326" w:rsidR="0002035A" w:rsidRPr="00CF7B5E" w:rsidRDefault="0002035A" w:rsidP="0002035A">
            <w:pPr>
              <w:spacing w:before="120" w:after="120"/>
              <w:rPr>
                <w:ins w:id="910" w:author="Raphael Malyankar" w:date="2025-02-16T14:13:00Z" w16du:dateUtc="2025-02-16T21:13:00Z"/>
                <w:rFonts w:cs="Arial"/>
                <w:b/>
                <w:u w:val="single"/>
              </w:rPr>
            </w:pPr>
            <w:ins w:id="911" w:author="Raphael Malyankar" w:date="2025-02-16T14:15:00Z" w16du:dateUtc="2025-02-16T21:15:00Z">
              <w:r w:rsidRPr="006F4989">
                <w:rPr>
                  <w:rFonts w:cs="Arial"/>
                  <w:bCs/>
                  <w:color w:val="000000"/>
                  <w:sz w:val="18"/>
                  <w:szCs w:val="18"/>
                </w:rPr>
                <w:t>SourceInformation</w:t>
              </w:r>
            </w:ins>
          </w:p>
        </w:tc>
        <w:tc>
          <w:tcPr>
            <w:tcW w:w="1260" w:type="dxa"/>
            <w:gridSpan w:val="2"/>
            <w:shd w:val="clear" w:color="auto" w:fill="auto"/>
            <w:tcPrChange w:id="912" w:author="Raphael Malyankar" w:date="2025-02-16T14:18:00Z" w16du:dateUtc="2025-02-16T21:18:00Z">
              <w:tcPr>
                <w:tcW w:w="2080" w:type="dxa"/>
                <w:gridSpan w:val="3"/>
                <w:shd w:val="clear" w:color="auto" w:fill="auto"/>
              </w:tcPr>
            </w:tcPrChange>
          </w:tcPr>
          <w:p w14:paraId="3B5B6355" w14:textId="781480C4" w:rsidR="0002035A" w:rsidRPr="00CF7B5E" w:rsidRDefault="0002035A" w:rsidP="0002035A">
            <w:pPr>
              <w:spacing w:before="120" w:after="120"/>
              <w:rPr>
                <w:ins w:id="913" w:author="Raphael Malyankar" w:date="2025-02-16T14:13:00Z" w16du:dateUtc="2025-02-16T21:13:00Z"/>
                <w:rFonts w:cs="Arial"/>
                <w:b/>
                <w:u w:val="single"/>
              </w:rPr>
            </w:pPr>
            <w:ins w:id="914" w:author="Raphael Malyankar" w:date="2025-02-16T14:15:00Z" w16du:dateUtc="2025-02-16T21:15:00Z">
              <w:r w:rsidRPr="006F4989">
                <w:rPr>
                  <w:sz w:val="18"/>
                  <w:szCs w:val="18"/>
                </w:rPr>
                <w:t>Association</w:t>
              </w:r>
            </w:ins>
          </w:p>
        </w:tc>
        <w:tc>
          <w:tcPr>
            <w:tcW w:w="1310" w:type="dxa"/>
            <w:shd w:val="clear" w:color="auto" w:fill="auto"/>
            <w:tcPrChange w:id="915" w:author="Raphael Malyankar" w:date="2025-02-16T14:18:00Z" w16du:dateUtc="2025-02-16T21:18:00Z">
              <w:tcPr>
                <w:tcW w:w="2080" w:type="dxa"/>
                <w:gridSpan w:val="4"/>
                <w:shd w:val="clear" w:color="auto" w:fill="auto"/>
              </w:tcPr>
            </w:tcPrChange>
          </w:tcPr>
          <w:p w14:paraId="127FE5DF" w14:textId="459CE8D9" w:rsidR="0002035A" w:rsidRPr="00CF7B5E" w:rsidRDefault="0002035A" w:rsidP="0002035A">
            <w:pPr>
              <w:spacing w:before="120" w:after="120"/>
              <w:rPr>
                <w:ins w:id="916" w:author="Raphael Malyankar" w:date="2025-02-16T14:13:00Z" w16du:dateUtc="2025-02-16T21:13:00Z"/>
                <w:rFonts w:cs="Arial"/>
                <w:b/>
                <w:u w:val="single"/>
              </w:rPr>
            </w:pPr>
            <w:ins w:id="917" w:author="Raphael Malyankar" w:date="2025-02-16T14:15:00Z" w16du:dateUtc="2025-02-16T21:15:00Z">
              <w:r w:rsidRPr="006F4989">
                <w:rPr>
                  <w:sz w:val="18"/>
                  <w:szCs w:val="18"/>
                </w:rPr>
                <w:t>0,*</w:t>
              </w:r>
            </w:ins>
          </w:p>
        </w:tc>
      </w:tr>
    </w:tbl>
    <w:p w14:paraId="1CBA45D6" w14:textId="31709A70" w:rsidR="00184B09" w:rsidRDefault="00184B09" w:rsidP="00CF7B5E">
      <w:pPr>
        <w:spacing w:before="240" w:after="240"/>
        <w:rPr>
          <w:b/>
        </w:rPr>
      </w:pPr>
    </w:p>
    <w:p w14:paraId="68CA3C7F" w14:textId="7D2B8EE7" w:rsidR="00F21AE7" w:rsidRDefault="00F21AE7" w:rsidP="00413498">
      <w:pPr>
        <w:pStyle w:val="Heading2"/>
      </w:pPr>
      <w:bookmarkStart w:id="918" w:name="_Toc190734811"/>
      <w:r>
        <w:t>Contributing Point</w:t>
      </w:r>
      <w:bookmarkEnd w:id="918"/>
    </w:p>
    <w:p w14:paraId="317FB0C0" w14:textId="2E4889B0" w:rsidR="00F21AE7" w:rsidRPr="000C277C" w:rsidDel="00D7061D" w:rsidRDefault="00F21AE7" w:rsidP="00F21AE7">
      <w:pPr>
        <w:rPr>
          <w:del w:id="919" w:author="Raphael Malyankar" w:date="2025-02-17T19:27:00Z" w16du:dateUtc="2025-02-18T02:27:00Z"/>
        </w:rPr>
      </w:pPr>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0"/>
        <w:gridCol w:w="518"/>
        <w:gridCol w:w="866"/>
        <w:gridCol w:w="696"/>
        <w:gridCol w:w="1038"/>
        <w:gridCol w:w="867"/>
        <w:gridCol w:w="175"/>
        <w:gridCol w:w="1559"/>
        <w:gridCol w:w="521"/>
        <w:gridCol w:w="346"/>
        <w:gridCol w:w="1734"/>
        <w:tblGridChange w:id="920">
          <w:tblGrid>
            <w:gridCol w:w="35"/>
            <w:gridCol w:w="2045"/>
            <w:gridCol w:w="35"/>
            <w:gridCol w:w="483"/>
            <w:gridCol w:w="866"/>
            <w:gridCol w:w="696"/>
            <w:gridCol w:w="35"/>
            <w:gridCol w:w="1003"/>
            <w:gridCol w:w="867"/>
            <w:gridCol w:w="175"/>
            <w:gridCol w:w="35"/>
            <w:gridCol w:w="1524"/>
            <w:gridCol w:w="521"/>
            <w:gridCol w:w="35"/>
            <w:gridCol w:w="311"/>
            <w:gridCol w:w="1734"/>
            <w:gridCol w:w="35"/>
          </w:tblGrid>
        </w:tblGridChange>
      </w:tblGrid>
      <w:tr w:rsidR="00F21AE7" w:rsidRPr="00CF7B5E" w14:paraId="1639061F" w14:textId="77777777" w:rsidTr="003510F7">
        <w:tc>
          <w:tcPr>
            <w:tcW w:w="10400" w:type="dxa"/>
            <w:gridSpan w:val="11"/>
            <w:shd w:val="clear" w:color="auto" w:fill="auto"/>
          </w:tcPr>
          <w:p w14:paraId="0AAC7CB6" w14:textId="332C34E5" w:rsidR="00F21AE7" w:rsidRPr="00CF7B5E" w:rsidRDefault="00F21AE7" w:rsidP="003510F7">
            <w:pPr>
              <w:spacing w:before="120" w:after="120"/>
              <w:rPr>
                <w:rFonts w:cs="Arial"/>
              </w:rPr>
            </w:pPr>
            <w:r w:rsidRPr="00CF7B5E">
              <w:rPr>
                <w:rFonts w:cs="Arial"/>
                <w:u w:val="single"/>
              </w:rPr>
              <w:t>IHO Definition:</w:t>
            </w:r>
            <w:r>
              <w:rPr>
                <w:rFonts w:cs="Arial"/>
              </w:rPr>
              <w:t xml:space="preserve"> </w:t>
            </w:r>
            <w:r w:rsidRPr="00F21AE7">
              <w:rPr>
                <w:rFonts w:cs="Arial"/>
              </w:rPr>
              <w:t>A point, typically on a Baseline, used for the computation of a maritime Limit or Boundary feature.</w:t>
            </w:r>
          </w:p>
        </w:tc>
      </w:tr>
      <w:tr w:rsidR="00F21AE7" w:rsidRPr="00CF7B5E" w14:paraId="0A100E75" w14:textId="77777777" w:rsidTr="003510F7">
        <w:tc>
          <w:tcPr>
            <w:tcW w:w="10400" w:type="dxa"/>
            <w:gridSpan w:val="11"/>
            <w:shd w:val="clear" w:color="auto" w:fill="auto"/>
          </w:tcPr>
          <w:p w14:paraId="24AC88FD" w14:textId="5762ACD3" w:rsidR="00F21AE7" w:rsidRPr="00CF7B5E" w:rsidRDefault="00F21AE7" w:rsidP="00F21AE7">
            <w:pPr>
              <w:spacing w:before="120" w:after="120"/>
              <w:rPr>
                <w:rFonts w:cs="Arial"/>
                <w:b/>
              </w:rPr>
            </w:pPr>
            <w:r>
              <w:rPr>
                <w:rFonts w:cs="Arial"/>
                <w:b/>
                <w:u w:val="single"/>
              </w:rPr>
              <w:t>S-130</w:t>
            </w:r>
            <w:r w:rsidRPr="00CF7B5E">
              <w:rPr>
                <w:rFonts w:cs="Arial"/>
                <w:b/>
                <w:u w:val="single"/>
              </w:rPr>
              <w:t xml:space="preserve"> Geo Feature:</w:t>
            </w:r>
            <w:r>
              <w:rPr>
                <w:rFonts w:cs="Arial"/>
                <w:b/>
              </w:rPr>
              <w:t xml:space="preserve"> ContributingPoint</w:t>
            </w:r>
          </w:p>
        </w:tc>
      </w:tr>
      <w:tr w:rsidR="00F21AE7" w:rsidRPr="00CF7B5E" w14:paraId="2387EB60" w14:textId="77777777" w:rsidTr="003510F7">
        <w:tc>
          <w:tcPr>
            <w:tcW w:w="10400" w:type="dxa"/>
            <w:gridSpan w:val="11"/>
            <w:shd w:val="clear" w:color="auto" w:fill="auto"/>
          </w:tcPr>
          <w:p w14:paraId="250748FD" w14:textId="77777777" w:rsidR="00F21AE7" w:rsidRPr="00CF7B5E" w:rsidRDefault="00F21AE7" w:rsidP="003510F7">
            <w:pPr>
              <w:spacing w:before="120" w:after="120"/>
              <w:rPr>
                <w:rFonts w:cs="Arial"/>
                <w:b/>
              </w:rPr>
            </w:pPr>
            <w:r w:rsidRPr="00CF7B5E">
              <w:rPr>
                <w:rFonts w:cs="Arial"/>
                <w:b/>
                <w:u w:val="single"/>
              </w:rPr>
              <w:t>Super Type:</w:t>
            </w:r>
            <w:r>
              <w:rPr>
                <w:rFonts w:cs="Arial"/>
                <w:b/>
              </w:rPr>
              <w:t xml:space="preserve"> FeatureType</w:t>
            </w:r>
          </w:p>
        </w:tc>
      </w:tr>
      <w:tr w:rsidR="00F21AE7" w:rsidRPr="00CF7B5E" w14:paraId="1179552C" w14:textId="77777777" w:rsidTr="003510F7">
        <w:tc>
          <w:tcPr>
            <w:tcW w:w="10400" w:type="dxa"/>
            <w:gridSpan w:val="11"/>
            <w:shd w:val="clear" w:color="auto" w:fill="auto"/>
          </w:tcPr>
          <w:p w14:paraId="305D9712" w14:textId="104410F8" w:rsidR="00F21AE7" w:rsidRPr="00CF7B5E" w:rsidRDefault="00F21AE7" w:rsidP="00F21AE7">
            <w:pPr>
              <w:spacing w:before="120" w:after="120"/>
              <w:rPr>
                <w:rFonts w:cs="Arial"/>
                <w:b/>
              </w:rPr>
            </w:pPr>
            <w:r w:rsidRPr="00CF7B5E">
              <w:rPr>
                <w:rFonts w:cs="Arial"/>
                <w:b/>
                <w:u w:val="single"/>
              </w:rPr>
              <w:t>Primitives:</w:t>
            </w:r>
            <w:r>
              <w:rPr>
                <w:rFonts w:cs="Arial"/>
                <w:b/>
              </w:rPr>
              <w:t xml:space="preserve"> Point</w:t>
            </w:r>
          </w:p>
        </w:tc>
      </w:tr>
      <w:tr w:rsidR="00F21AE7" w:rsidRPr="00CF7B5E" w14:paraId="46AD21C9" w14:textId="77777777" w:rsidTr="003510F7">
        <w:tc>
          <w:tcPr>
            <w:tcW w:w="2598" w:type="dxa"/>
            <w:gridSpan w:val="2"/>
            <w:shd w:val="clear" w:color="auto" w:fill="auto"/>
          </w:tcPr>
          <w:p w14:paraId="76C54555" w14:textId="77777777" w:rsidR="00F21AE7" w:rsidRDefault="00F21AE7" w:rsidP="003510F7">
            <w:pPr>
              <w:spacing w:before="120" w:after="240"/>
              <w:rPr>
                <w:rFonts w:cs="Arial"/>
                <w:i/>
                <w:color w:val="0000FF"/>
                <w:sz w:val="18"/>
              </w:rPr>
            </w:pPr>
            <w:r w:rsidRPr="00CF7B5E">
              <w:rPr>
                <w:rFonts w:cs="Arial"/>
                <w:i/>
                <w:color w:val="0000FF"/>
                <w:sz w:val="18"/>
              </w:rPr>
              <w:t>Real World</w:t>
            </w:r>
          </w:p>
          <w:p w14:paraId="0901D19B" w14:textId="77777777" w:rsidR="00F21AE7" w:rsidRPr="00CF7B5E" w:rsidRDefault="00F21AE7" w:rsidP="003510F7">
            <w:pPr>
              <w:spacing w:before="120" w:after="240"/>
              <w:rPr>
                <w:rFonts w:cs="Arial"/>
                <w:i/>
                <w:color w:val="0000FF"/>
                <w:sz w:val="18"/>
              </w:rPr>
            </w:pPr>
          </w:p>
        </w:tc>
        <w:tc>
          <w:tcPr>
            <w:tcW w:w="3467" w:type="dxa"/>
            <w:gridSpan w:val="4"/>
            <w:shd w:val="clear" w:color="auto" w:fill="auto"/>
          </w:tcPr>
          <w:p w14:paraId="25D2E760" w14:textId="77777777" w:rsidR="00F21AE7" w:rsidRDefault="00F21AE7" w:rsidP="003510F7">
            <w:pPr>
              <w:spacing w:before="120" w:after="240"/>
              <w:rPr>
                <w:rFonts w:cs="Arial"/>
                <w:i/>
                <w:color w:val="0000FF"/>
                <w:sz w:val="18"/>
              </w:rPr>
            </w:pPr>
            <w:r w:rsidRPr="00CF7B5E">
              <w:rPr>
                <w:rFonts w:cs="Arial"/>
                <w:i/>
                <w:color w:val="0000FF"/>
                <w:sz w:val="18"/>
              </w:rPr>
              <w:t>Paper Chart Symbol</w:t>
            </w:r>
          </w:p>
          <w:p w14:paraId="27030CF7" w14:textId="77777777" w:rsidR="00F21AE7" w:rsidRPr="00CF7B5E" w:rsidRDefault="00F21AE7" w:rsidP="003510F7">
            <w:pPr>
              <w:spacing w:before="120" w:after="240"/>
              <w:rPr>
                <w:rFonts w:cs="Arial"/>
                <w:i/>
                <w:color w:val="0000FF"/>
                <w:sz w:val="18"/>
              </w:rPr>
            </w:pPr>
          </w:p>
        </w:tc>
        <w:tc>
          <w:tcPr>
            <w:tcW w:w="4335" w:type="dxa"/>
            <w:gridSpan w:val="5"/>
            <w:shd w:val="clear" w:color="auto" w:fill="auto"/>
          </w:tcPr>
          <w:p w14:paraId="3B153753" w14:textId="77777777" w:rsidR="00F21AE7" w:rsidRDefault="00F21AE7" w:rsidP="003510F7">
            <w:pPr>
              <w:spacing w:before="120" w:after="240"/>
              <w:rPr>
                <w:rFonts w:cs="Arial"/>
                <w:i/>
                <w:color w:val="0000FF"/>
                <w:sz w:val="18"/>
              </w:rPr>
            </w:pPr>
            <w:r w:rsidRPr="00CF7B5E">
              <w:rPr>
                <w:rFonts w:cs="Arial"/>
                <w:i/>
                <w:color w:val="0000FF"/>
                <w:sz w:val="18"/>
              </w:rPr>
              <w:t>ECDIS Symbol</w:t>
            </w:r>
          </w:p>
          <w:p w14:paraId="37F82B97" w14:textId="77777777" w:rsidR="00F21AE7" w:rsidRPr="00CF7B5E" w:rsidRDefault="00F21AE7" w:rsidP="003510F7">
            <w:pPr>
              <w:spacing w:before="120" w:after="240"/>
              <w:rPr>
                <w:rFonts w:cs="Arial"/>
                <w:i/>
                <w:color w:val="0000FF"/>
                <w:sz w:val="18"/>
              </w:rPr>
            </w:pPr>
          </w:p>
        </w:tc>
      </w:tr>
      <w:tr w:rsidR="00F21AE7" w:rsidRPr="00CF7B5E" w14:paraId="59228B83" w14:textId="77777777" w:rsidTr="003510F7">
        <w:tc>
          <w:tcPr>
            <w:tcW w:w="3464" w:type="dxa"/>
            <w:gridSpan w:val="3"/>
            <w:shd w:val="clear" w:color="auto" w:fill="auto"/>
          </w:tcPr>
          <w:p w14:paraId="7AF6055E" w14:textId="77777777" w:rsidR="00F21AE7" w:rsidRPr="00CF7B5E" w:rsidRDefault="00F21AE7" w:rsidP="003510F7">
            <w:pPr>
              <w:spacing w:before="120" w:after="120"/>
              <w:rPr>
                <w:rFonts w:cs="Arial"/>
                <w:b/>
              </w:rPr>
            </w:pPr>
            <w:r>
              <w:rPr>
                <w:rFonts w:cs="Arial"/>
                <w:b/>
              </w:rPr>
              <w:t>S-130</w:t>
            </w:r>
            <w:r w:rsidRPr="00CF7B5E">
              <w:rPr>
                <w:rFonts w:cs="Arial"/>
                <w:b/>
              </w:rPr>
              <w:t xml:space="preserve"> Attribute</w:t>
            </w:r>
          </w:p>
        </w:tc>
        <w:tc>
          <w:tcPr>
            <w:tcW w:w="1734" w:type="dxa"/>
            <w:gridSpan w:val="2"/>
            <w:shd w:val="clear" w:color="auto" w:fill="auto"/>
          </w:tcPr>
          <w:p w14:paraId="4B38CFD3" w14:textId="77777777" w:rsidR="00F21AE7" w:rsidRPr="00CF7B5E" w:rsidRDefault="00F21AE7" w:rsidP="003510F7">
            <w:pPr>
              <w:spacing w:before="120" w:after="120"/>
              <w:rPr>
                <w:rFonts w:cs="Arial"/>
                <w:b/>
              </w:rPr>
            </w:pPr>
            <w:r w:rsidRPr="00CF7B5E">
              <w:rPr>
                <w:rFonts w:cs="Arial"/>
                <w:b/>
              </w:rPr>
              <w:t>S-57  Acronym</w:t>
            </w:r>
          </w:p>
        </w:tc>
        <w:tc>
          <w:tcPr>
            <w:tcW w:w="2601" w:type="dxa"/>
            <w:gridSpan w:val="3"/>
            <w:shd w:val="clear" w:color="auto" w:fill="auto"/>
          </w:tcPr>
          <w:p w14:paraId="5D89A20D" w14:textId="77777777" w:rsidR="00F21AE7" w:rsidRPr="00CF7B5E" w:rsidRDefault="00F21AE7" w:rsidP="003510F7">
            <w:pPr>
              <w:spacing w:before="120" w:after="120"/>
              <w:rPr>
                <w:rFonts w:cs="Arial"/>
                <w:b/>
              </w:rPr>
            </w:pPr>
            <w:r w:rsidRPr="00CF7B5E">
              <w:rPr>
                <w:rFonts w:cs="Arial"/>
                <w:b/>
              </w:rPr>
              <w:t>Allowable Encoding Value</w:t>
            </w:r>
          </w:p>
        </w:tc>
        <w:tc>
          <w:tcPr>
            <w:tcW w:w="867" w:type="dxa"/>
            <w:gridSpan w:val="2"/>
            <w:shd w:val="clear" w:color="auto" w:fill="auto"/>
          </w:tcPr>
          <w:p w14:paraId="041AA2BF" w14:textId="77777777" w:rsidR="00F21AE7" w:rsidRPr="00CF7B5E" w:rsidRDefault="00F21AE7" w:rsidP="003510F7">
            <w:pPr>
              <w:spacing w:before="120" w:after="120"/>
              <w:rPr>
                <w:rFonts w:cs="Arial"/>
                <w:b/>
              </w:rPr>
            </w:pPr>
            <w:r w:rsidRPr="00CF7B5E">
              <w:rPr>
                <w:rFonts w:cs="Arial"/>
                <w:b/>
              </w:rPr>
              <w:t>Type</w:t>
            </w:r>
          </w:p>
        </w:tc>
        <w:tc>
          <w:tcPr>
            <w:tcW w:w="1734" w:type="dxa"/>
            <w:shd w:val="clear" w:color="auto" w:fill="auto"/>
          </w:tcPr>
          <w:p w14:paraId="0CE21A95" w14:textId="77777777" w:rsidR="00F21AE7" w:rsidRPr="00CF7B5E" w:rsidRDefault="00F21AE7" w:rsidP="003510F7">
            <w:pPr>
              <w:spacing w:before="120" w:after="120"/>
              <w:rPr>
                <w:rFonts w:cs="Arial"/>
                <w:b/>
              </w:rPr>
            </w:pPr>
            <w:r w:rsidRPr="00CF7B5E">
              <w:rPr>
                <w:rFonts w:cs="Arial"/>
                <w:b/>
              </w:rPr>
              <w:t>Multiplicity</w:t>
            </w:r>
          </w:p>
        </w:tc>
      </w:tr>
      <w:tr w:rsidR="00F21AE7" w:rsidRPr="00CF7B5E" w14:paraId="2410A78E" w14:textId="77777777" w:rsidTr="003510F7">
        <w:trPr>
          <w:trHeight w:val="567"/>
        </w:trPr>
        <w:tc>
          <w:tcPr>
            <w:tcW w:w="10400" w:type="dxa"/>
            <w:gridSpan w:val="11"/>
            <w:shd w:val="clear" w:color="auto" w:fill="auto"/>
          </w:tcPr>
          <w:p w14:paraId="66494609" w14:textId="77777777" w:rsidR="00F21AE7" w:rsidRPr="0086785B" w:rsidRDefault="00F21AE7" w:rsidP="003510F7">
            <w:pPr>
              <w:pStyle w:val="Default"/>
              <w:spacing w:before="120" w:after="120"/>
              <w:rPr>
                <w:sz w:val="18"/>
              </w:rPr>
            </w:pPr>
            <w:r>
              <w:rPr>
                <w:b/>
                <w:bCs/>
                <w:sz w:val="18"/>
                <w:szCs w:val="18"/>
              </w:rPr>
              <w:t xml:space="preserve">Inherited attributes </w:t>
            </w:r>
          </w:p>
        </w:tc>
      </w:tr>
      <w:tr w:rsidR="009E5393" w:rsidRPr="00CF7B5E" w14:paraId="10DE1144" w14:textId="77777777" w:rsidTr="003510F7">
        <w:tc>
          <w:tcPr>
            <w:tcW w:w="3464" w:type="dxa"/>
            <w:gridSpan w:val="3"/>
            <w:shd w:val="clear" w:color="auto" w:fill="auto"/>
          </w:tcPr>
          <w:p w14:paraId="2DF8B5B9" w14:textId="77777777" w:rsidR="009E5393" w:rsidRPr="00CF7B5E" w:rsidRDefault="009E5393" w:rsidP="009E5393">
            <w:pPr>
              <w:spacing w:before="120" w:after="120"/>
              <w:rPr>
                <w:rFonts w:cs="Arial"/>
                <w:sz w:val="18"/>
              </w:rPr>
            </w:pPr>
            <w:r>
              <w:rPr>
                <w:rFonts w:cs="Arial"/>
                <w:sz w:val="18"/>
              </w:rPr>
              <w:t>maximumDisplayScale</w:t>
            </w:r>
          </w:p>
        </w:tc>
        <w:tc>
          <w:tcPr>
            <w:tcW w:w="1734" w:type="dxa"/>
            <w:gridSpan w:val="2"/>
            <w:shd w:val="clear" w:color="auto" w:fill="auto"/>
          </w:tcPr>
          <w:p w14:paraId="39604A75" w14:textId="77777777" w:rsidR="009E5393" w:rsidRPr="00CF7B5E" w:rsidRDefault="009E5393" w:rsidP="009E5393">
            <w:pPr>
              <w:spacing w:before="120" w:after="120"/>
              <w:rPr>
                <w:rFonts w:cs="Arial"/>
                <w:sz w:val="18"/>
              </w:rPr>
            </w:pPr>
            <w:r>
              <w:rPr>
                <w:rFonts w:cs="Arial"/>
                <w:sz w:val="18"/>
              </w:rPr>
              <w:t>(SCAMAX)</w:t>
            </w:r>
          </w:p>
        </w:tc>
        <w:tc>
          <w:tcPr>
            <w:tcW w:w="2601" w:type="dxa"/>
            <w:gridSpan w:val="3"/>
            <w:shd w:val="clear" w:color="auto" w:fill="auto"/>
          </w:tcPr>
          <w:p w14:paraId="3E153296" w14:textId="2503CF4A" w:rsidR="009E5393" w:rsidRPr="00CF7B5E" w:rsidRDefault="009E5393" w:rsidP="009E5393">
            <w:pPr>
              <w:spacing w:before="120" w:after="120"/>
              <w:rPr>
                <w:rFonts w:cs="Arial"/>
                <w:sz w:val="18"/>
              </w:rPr>
            </w:pPr>
            <w:ins w:id="921" w:author="Raphael Malyankar" w:date="2025-02-18T00:37:00Z" w16du:dateUtc="2025-02-18T07:37:00Z">
              <w:r w:rsidRPr="008C5B11">
                <w:rPr>
                  <w:rFonts w:cs="Arial"/>
                  <w:sz w:val="18"/>
                </w:rPr>
                <w:t>maximum display scale &lt; minimum display scale</w:t>
              </w:r>
            </w:ins>
          </w:p>
        </w:tc>
        <w:tc>
          <w:tcPr>
            <w:tcW w:w="867" w:type="dxa"/>
            <w:gridSpan w:val="2"/>
            <w:shd w:val="clear" w:color="auto" w:fill="auto"/>
          </w:tcPr>
          <w:p w14:paraId="4E42744A" w14:textId="77777777" w:rsidR="009E5393" w:rsidRPr="00CF7B5E" w:rsidRDefault="009E5393" w:rsidP="009E5393">
            <w:pPr>
              <w:spacing w:before="120" w:after="120"/>
              <w:rPr>
                <w:rFonts w:cs="Arial"/>
                <w:sz w:val="18"/>
              </w:rPr>
            </w:pPr>
            <w:r>
              <w:rPr>
                <w:rFonts w:cs="Arial"/>
                <w:sz w:val="18"/>
              </w:rPr>
              <w:t>IN</w:t>
            </w:r>
          </w:p>
        </w:tc>
        <w:tc>
          <w:tcPr>
            <w:tcW w:w="1734" w:type="dxa"/>
            <w:shd w:val="clear" w:color="auto" w:fill="auto"/>
          </w:tcPr>
          <w:p w14:paraId="667425E1" w14:textId="099783C6" w:rsidR="009E5393" w:rsidRPr="00CF7B5E" w:rsidRDefault="004E656E" w:rsidP="009E5393">
            <w:pPr>
              <w:spacing w:before="120" w:after="120"/>
              <w:rPr>
                <w:rFonts w:cs="Arial"/>
                <w:sz w:val="18"/>
              </w:rPr>
            </w:pPr>
            <w:ins w:id="922" w:author="Raphael Malyankar" w:date="2025-02-18T19:23:00Z" w16du:dateUtc="2025-02-19T02:23:00Z">
              <w:r>
                <w:rPr>
                  <w:rFonts w:cs="Arial"/>
                  <w:sz w:val="18"/>
                </w:rPr>
                <w:t>0</w:t>
              </w:r>
            </w:ins>
            <w:del w:id="923" w:author="Raphael Malyankar" w:date="2025-02-18T19:23:00Z" w16du:dateUtc="2025-02-19T02:23:00Z">
              <w:r w:rsidR="009E5393" w:rsidDel="004E656E">
                <w:rPr>
                  <w:rFonts w:cs="Arial"/>
                  <w:sz w:val="18"/>
                </w:rPr>
                <w:delText>1</w:delText>
              </w:r>
            </w:del>
            <w:r w:rsidR="009E5393">
              <w:rPr>
                <w:rFonts w:cs="Arial"/>
                <w:sz w:val="18"/>
              </w:rPr>
              <w:t>, 1</w:t>
            </w:r>
          </w:p>
        </w:tc>
      </w:tr>
      <w:tr w:rsidR="009E5393" w:rsidRPr="00CF7B5E" w14:paraId="3660A6F9" w14:textId="77777777" w:rsidTr="003510F7">
        <w:tc>
          <w:tcPr>
            <w:tcW w:w="3464" w:type="dxa"/>
            <w:gridSpan w:val="3"/>
            <w:shd w:val="clear" w:color="auto" w:fill="auto"/>
          </w:tcPr>
          <w:p w14:paraId="32492017" w14:textId="77777777" w:rsidR="009E5393" w:rsidRPr="00CF7B5E" w:rsidRDefault="009E5393" w:rsidP="009E5393">
            <w:pPr>
              <w:spacing w:before="120" w:after="120"/>
              <w:rPr>
                <w:rFonts w:cs="Arial"/>
                <w:sz w:val="18"/>
              </w:rPr>
            </w:pPr>
            <w:r>
              <w:rPr>
                <w:rFonts w:cs="Arial"/>
                <w:sz w:val="18"/>
              </w:rPr>
              <w:t>minimumDisplayScale</w:t>
            </w:r>
          </w:p>
        </w:tc>
        <w:tc>
          <w:tcPr>
            <w:tcW w:w="1734" w:type="dxa"/>
            <w:gridSpan w:val="2"/>
            <w:shd w:val="clear" w:color="auto" w:fill="auto"/>
          </w:tcPr>
          <w:p w14:paraId="3A60E9A6" w14:textId="77777777" w:rsidR="009E5393" w:rsidRPr="00CF7B5E" w:rsidRDefault="009E5393" w:rsidP="009E5393">
            <w:pPr>
              <w:spacing w:before="120" w:after="120"/>
              <w:rPr>
                <w:rFonts w:cs="Arial"/>
                <w:sz w:val="18"/>
              </w:rPr>
            </w:pPr>
            <w:r>
              <w:rPr>
                <w:rFonts w:cs="Arial"/>
                <w:sz w:val="18"/>
              </w:rPr>
              <w:t>(SCAMIN)</w:t>
            </w:r>
          </w:p>
        </w:tc>
        <w:tc>
          <w:tcPr>
            <w:tcW w:w="2601" w:type="dxa"/>
            <w:gridSpan w:val="3"/>
            <w:shd w:val="clear" w:color="auto" w:fill="auto"/>
          </w:tcPr>
          <w:p w14:paraId="32F0503C" w14:textId="1E3418A3" w:rsidR="009E5393" w:rsidRPr="00CF7B5E" w:rsidRDefault="009E5393" w:rsidP="009E5393">
            <w:pPr>
              <w:spacing w:before="120" w:after="120"/>
              <w:rPr>
                <w:rFonts w:cs="Arial"/>
                <w:sz w:val="18"/>
              </w:rPr>
            </w:pPr>
            <w:ins w:id="924" w:author="Raphael Malyankar" w:date="2025-02-18T00:37:00Z" w16du:dateUtc="2025-02-18T07:37:00Z">
              <w:r w:rsidRPr="008C5B11">
                <w:rPr>
                  <w:rFonts w:cs="Arial"/>
                  <w:sz w:val="18"/>
                </w:rPr>
                <w:t>minimum display scale &gt; maximum display scale</w:t>
              </w:r>
            </w:ins>
          </w:p>
        </w:tc>
        <w:tc>
          <w:tcPr>
            <w:tcW w:w="867" w:type="dxa"/>
            <w:gridSpan w:val="2"/>
            <w:shd w:val="clear" w:color="auto" w:fill="auto"/>
          </w:tcPr>
          <w:p w14:paraId="4842D9D9" w14:textId="77777777" w:rsidR="009E5393" w:rsidRPr="00CF7B5E" w:rsidRDefault="009E5393" w:rsidP="009E5393">
            <w:pPr>
              <w:spacing w:before="120" w:after="120"/>
              <w:rPr>
                <w:rFonts w:cs="Arial"/>
                <w:sz w:val="18"/>
              </w:rPr>
            </w:pPr>
            <w:r>
              <w:rPr>
                <w:rFonts w:cs="Arial"/>
                <w:sz w:val="18"/>
              </w:rPr>
              <w:t>IN</w:t>
            </w:r>
          </w:p>
        </w:tc>
        <w:tc>
          <w:tcPr>
            <w:tcW w:w="1734" w:type="dxa"/>
            <w:shd w:val="clear" w:color="auto" w:fill="auto"/>
          </w:tcPr>
          <w:p w14:paraId="47AC41AF" w14:textId="77777777" w:rsidR="009E5393" w:rsidRPr="00CF7B5E" w:rsidRDefault="009E5393" w:rsidP="009E5393">
            <w:pPr>
              <w:spacing w:before="120" w:after="120"/>
              <w:rPr>
                <w:rFonts w:cs="Arial"/>
                <w:sz w:val="18"/>
              </w:rPr>
            </w:pPr>
            <w:r>
              <w:rPr>
                <w:rFonts w:cs="Arial"/>
                <w:sz w:val="18"/>
              </w:rPr>
              <w:t>0, 1</w:t>
            </w:r>
          </w:p>
        </w:tc>
      </w:tr>
      <w:tr w:rsidR="00F21AE7" w:rsidRPr="00CF7B5E" w14:paraId="63983FCA" w14:textId="77777777" w:rsidTr="003510F7">
        <w:tc>
          <w:tcPr>
            <w:tcW w:w="10400" w:type="dxa"/>
            <w:gridSpan w:val="11"/>
            <w:shd w:val="clear" w:color="auto" w:fill="auto"/>
          </w:tcPr>
          <w:p w14:paraId="34F2747A" w14:textId="77777777" w:rsidR="00F21AE7" w:rsidRDefault="00F21AE7" w:rsidP="003510F7">
            <w:pPr>
              <w:spacing w:before="120" w:after="120"/>
              <w:rPr>
                <w:rFonts w:cs="Arial"/>
              </w:rPr>
            </w:pPr>
            <w:r w:rsidRPr="00CF7B5E">
              <w:rPr>
                <w:rFonts w:cs="Arial"/>
                <w:u w:val="single"/>
              </w:rPr>
              <w:t>INT 1 Reference:</w:t>
            </w:r>
          </w:p>
          <w:p w14:paraId="546B33E0" w14:textId="66D62CC3" w:rsidR="00F21AE7" w:rsidRDefault="001166FC" w:rsidP="003510F7">
            <w:pPr>
              <w:spacing w:before="120" w:after="120"/>
              <w:rPr>
                <w:rFonts w:cs="Arial"/>
              </w:rPr>
            </w:pPr>
            <w:ins w:id="925" w:author="Raphael Malyankar" w:date="2025-02-16T14:40:00Z" w16du:dateUtc="2025-02-16T21:40:00Z">
              <w:r>
                <w:rPr>
                  <w:rFonts w:cs="Arial"/>
                </w:rPr>
                <w:t>None</w:t>
              </w:r>
            </w:ins>
          </w:p>
          <w:p w14:paraId="2FB20420" w14:textId="77777777" w:rsidR="00F21AE7" w:rsidRDefault="00F21AE7" w:rsidP="003510F7">
            <w:pPr>
              <w:spacing w:before="120" w:after="120"/>
              <w:rPr>
                <w:rFonts w:cs="Arial"/>
                <w:u w:val="single"/>
              </w:rPr>
            </w:pPr>
            <w:r w:rsidRPr="00CF7B5E">
              <w:rPr>
                <w:rFonts w:cs="Arial"/>
                <w:u w:val="single"/>
              </w:rPr>
              <w:t>Remarks:</w:t>
            </w:r>
          </w:p>
          <w:p w14:paraId="5B54FABE" w14:textId="558EC425" w:rsidR="00F21AE7" w:rsidRPr="005E44D5" w:rsidRDefault="00E1566A" w:rsidP="005E44D5">
            <w:pPr>
              <w:pStyle w:val="ListParagraph"/>
              <w:numPr>
                <w:ilvl w:val="0"/>
                <w:numId w:val="22"/>
              </w:numPr>
              <w:spacing w:before="120" w:after="120"/>
              <w:jc w:val="both"/>
              <w:rPr>
                <w:rFonts w:cs="Arial"/>
              </w:rPr>
            </w:pPr>
            <w:r w:rsidRPr="005E44D5">
              <w:rPr>
                <w:rFonts w:cs="Arial"/>
              </w:rPr>
              <w:t xml:space="preserve">Even though the multiplicity with respect to </w:t>
            </w:r>
            <w:r w:rsidRPr="005E44D5">
              <w:rPr>
                <w:rFonts w:cs="Arial"/>
                <w:b/>
                <w:bCs/>
              </w:rPr>
              <w:t>GlobalSeaArea</w:t>
            </w:r>
            <w:r w:rsidRPr="005E44D5">
              <w:rPr>
                <w:rFonts w:cs="Arial"/>
              </w:rPr>
              <w:t xml:space="preserve">s and </w:t>
            </w:r>
            <w:r w:rsidRPr="005E44D5">
              <w:rPr>
                <w:rFonts w:cs="Arial"/>
                <w:b/>
                <w:bCs/>
              </w:rPr>
              <w:t>ConstructionLine</w:t>
            </w:r>
            <w:r w:rsidRPr="005E44D5">
              <w:rPr>
                <w:rFonts w:cs="Arial"/>
              </w:rPr>
              <w:t xml:space="preserve">s is defined as 0..*, the underlying intention is that points are linked to one of both </w:t>
            </w:r>
            <w:r w:rsidRPr="005E44D5">
              <w:rPr>
                <w:rFonts w:cs="Arial"/>
                <w:b/>
                <w:bCs/>
              </w:rPr>
              <w:t>FeatureType</w:t>
            </w:r>
            <w:r w:rsidRPr="005E44D5">
              <w:rPr>
                <w:rFonts w:cs="Arial"/>
              </w:rPr>
              <w:t xml:space="preserve"> types.</w:t>
            </w:r>
          </w:p>
          <w:p w14:paraId="662430ED" w14:textId="77777777" w:rsidR="00F21AE7" w:rsidRDefault="00F21AE7" w:rsidP="003510F7">
            <w:pPr>
              <w:spacing w:before="120" w:after="120"/>
              <w:rPr>
                <w:rFonts w:cs="Arial"/>
              </w:rPr>
            </w:pPr>
            <w:r w:rsidRPr="00CF7B5E">
              <w:rPr>
                <w:rFonts w:cs="Arial"/>
                <w:u w:val="single"/>
              </w:rPr>
              <w:t>Distinction:</w:t>
            </w:r>
          </w:p>
          <w:p w14:paraId="1575CF23" w14:textId="77777777" w:rsidR="00F21AE7" w:rsidRPr="00CF7B5E" w:rsidRDefault="00F21AE7" w:rsidP="003510F7">
            <w:pPr>
              <w:spacing w:before="120" w:after="120"/>
              <w:rPr>
                <w:rFonts w:cs="Arial"/>
              </w:rPr>
            </w:pPr>
          </w:p>
        </w:tc>
      </w:tr>
      <w:tr w:rsidR="00F21AE7" w:rsidRPr="00CF7B5E" w14:paraId="7BF2C487" w14:textId="77777777" w:rsidTr="003510F7">
        <w:tc>
          <w:tcPr>
            <w:tcW w:w="10400" w:type="dxa"/>
            <w:gridSpan w:val="11"/>
            <w:shd w:val="clear" w:color="auto" w:fill="auto"/>
          </w:tcPr>
          <w:p w14:paraId="62D40C8F" w14:textId="77777777" w:rsidR="00F21AE7" w:rsidRPr="00CF7B5E" w:rsidRDefault="00F21AE7" w:rsidP="003510F7">
            <w:pPr>
              <w:spacing w:before="120" w:after="120"/>
              <w:rPr>
                <w:rFonts w:cs="Arial"/>
                <w:b/>
                <w:u w:val="single"/>
              </w:rPr>
            </w:pPr>
            <w:r w:rsidRPr="00CF7B5E">
              <w:rPr>
                <w:rFonts w:cs="Arial"/>
                <w:b/>
                <w:u w:val="single"/>
              </w:rPr>
              <w:t>Feature/Information associations</w:t>
            </w:r>
          </w:p>
        </w:tc>
      </w:tr>
      <w:tr w:rsidR="004D7C78" w:rsidRPr="00CF7B5E" w14:paraId="35D07B51" w14:textId="77777777" w:rsidTr="001306E3">
        <w:trPr>
          <w:trHeight w:val="414"/>
          <w:ins w:id="926" w:author="Raphael Malyankar" w:date="2025-02-16T14:19:00Z"/>
        </w:trPr>
        <w:tc>
          <w:tcPr>
            <w:tcW w:w="2080" w:type="dxa"/>
            <w:shd w:val="clear" w:color="auto" w:fill="auto"/>
            <w:vAlign w:val="center"/>
          </w:tcPr>
          <w:p w14:paraId="1AA0B5FF" w14:textId="78F8D9B6" w:rsidR="004D7C78" w:rsidRPr="004D7C78" w:rsidRDefault="004D7C78" w:rsidP="004D7C78">
            <w:pPr>
              <w:spacing w:before="120" w:after="120"/>
              <w:rPr>
                <w:ins w:id="927" w:author="Raphael Malyankar" w:date="2025-02-16T14:19:00Z" w16du:dateUtc="2025-02-16T21:19:00Z"/>
                <w:rFonts w:cs="Arial"/>
                <w:bCs/>
              </w:rPr>
            </w:pPr>
            <w:ins w:id="928" w:author="Raphael Malyankar" w:date="2025-02-16T14:20:00Z" w16du:dateUtc="2025-02-16T21:20:00Z">
              <w:r w:rsidRPr="00B63849">
                <w:rPr>
                  <w:rFonts w:cs="Arial"/>
                  <w:b/>
                  <w:szCs w:val="20"/>
                  <w:lang w:val="en-GB"/>
                </w:rPr>
                <w:t>S-1</w:t>
              </w:r>
              <w:r>
                <w:rPr>
                  <w:rFonts w:cs="Arial"/>
                  <w:b/>
                  <w:szCs w:val="20"/>
                  <w:lang w:val="en-GB"/>
                </w:rPr>
                <w:t>30</w:t>
              </w:r>
              <w:r w:rsidRPr="00B63849">
                <w:rPr>
                  <w:rFonts w:cs="Arial"/>
                  <w:b/>
                  <w:szCs w:val="20"/>
                  <w:lang w:val="en-GB"/>
                </w:rPr>
                <w:t xml:space="preserve"> Role</w:t>
              </w:r>
            </w:ins>
          </w:p>
        </w:tc>
        <w:tc>
          <w:tcPr>
            <w:tcW w:w="2080" w:type="dxa"/>
            <w:gridSpan w:val="3"/>
            <w:shd w:val="clear" w:color="auto" w:fill="auto"/>
            <w:vAlign w:val="center"/>
          </w:tcPr>
          <w:p w14:paraId="2272AE69" w14:textId="7DC52236" w:rsidR="004D7C78" w:rsidRPr="004D7C78" w:rsidRDefault="004D7C78" w:rsidP="004D7C78">
            <w:pPr>
              <w:spacing w:before="120" w:after="120"/>
              <w:rPr>
                <w:ins w:id="929" w:author="Raphael Malyankar" w:date="2025-02-16T14:19:00Z" w16du:dateUtc="2025-02-16T21:19:00Z"/>
                <w:rFonts w:cs="Arial"/>
                <w:bCs/>
              </w:rPr>
            </w:pPr>
            <w:ins w:id="930" w:author="Raphael Malyankar" w:date="2025-02-16T14:20:00Z" w16du:dateUtc="2025-02-16T21:20:00Z">
              <w:r w:rsidRPr="00B63849">
                <w:rPr>
                  <w:rFonts w:cs="Arial"/>
                  <w:b/>
                  <w:szCs w:val="20"/>
                  <w:lang w:val="en-GB"/>
                </w:rPr>
                <w:t>Association Type</w:t>
              </w:r>
              <w:r>
                <w:rPr>
                  <w:rFonts w:cs="Arial"/>
                  <w:b/>
                  <w:szCs w:val="20"/>
                  <w:lang w:val="en-GB"/>
                </w:rPr>
                <w:t xml:space="preserve"> Name</w:t>
              </w:r>
            </w:ins>
          </w:p>
        </w:tc>
        <w:tc>
          <w:tcPr>
            <w:tcW w:w="2080" w:type="dxa"/>
            <w:gridSpan w:val="3"/>
            <w:shd w:val="clear" w:color="auto" w:fill="auto"/>
            <w:vAlign w:val="center"/>
          </w:tcPr>
          <w:p w14:paraId="2499C385" w14:textId="0EBE5EA4" w:rsidR="004D7C78" w:rsidRPr="004D7C78" w:rsidRDefault="004D7C78" w:rsidP="004D7C78">
            <w:pPr>
              <w:spacing w:before="120" w:after="120"/>
              <w:rPr>
                <w:ins w:id="931" w:author="Raphael Malyankar" w:date="2025-02-16T14:19:00Z" w16du:dateUtc="2025-02-16T21:19:00Z"/>
                <w:rFonts w:cs="Arial"/>
                <w:bCs/>
              </w:rPr>
            </w:pPr>
            <w:ins w:id="932" w:author="Raphael Malyankar" w:date="2025-02-16T14:20:00Z" w16du:dateUtc="2025-02-16T21:20:00Z">
              <w:r w:rsidRPr="00B63849">
                <w:rPr>
                  <w:rFonts w:cs="Arial"/>
                  <w:b/>
                  <w:szCs w:val="20"/>
                  <w:lang w:val="en-GB"/>
                </w:rPr>
                <w:t>Associated to</w:t>
              </w:r>
            </w:ins>
          </w:p>
        </w:tc>
        <w:tc>
          <w:tcPr>
            <w:tcW w:w="2080" w:type="dxa"/>
            <w:gridSpan w:val="2"/>
            <w:shd w:val="clear" w:color="auto" w:fill="auto"/>
            <w:vAlign w:val="center"/>
          </w:tcPr>
          <w:p w14:paraId="39EE82D5" w14:textId="38417825" w:rsidR="004D7C78" w:rsidRPr="004D7C78" w:rsidRDefault="004D7C78" w:rsidP="004D7C78">
            <w:pPr>
              <w:spacing w:before="120" w:after="120"/>
              <w:rPr>
                <w:ins w:id="933" w:author="Raphael Malyankar" w:date="2025-02-16T14:19:00Z" w16du:dateUtc="2025-02-16T21:19:00Z"/>
                <w:rFonts w:cs="Arial"/>
                <w:bCs/>
              </w:rPr>
            </w:pPr>
            <w:ins w:id="934" w:author="Raphael Malyankar" w:date="2025-02-16T14:20:00Z" w16du:dateUtc="2025-02-16T21:20:00Z">
              <w:r w:rsidRPr="00B63849">
                <w:rPr>
                  <w:rFonts w:cs="Arial"/>
                  <w:b/>
                  <w:szCs w:val="20"/>
                  <w:lang w:val="en-GB"/>
                </w:rPr>
                <w:t>Type</w:t>
              </w:r>
            </w:ins>
          </w:p>
        </w:tc>
        <w:tc>
          <w:tcPr>
            <w:tcW w:w="2080" w:type="dxa"/>
            <w:gridSpan w:val="2"/>
            <w:shd w:val="clear" w:color="auto" w:fill="auto"/>
            <w:vAlign w:val="center"/>
          </w:tcPr>
          <w:p w14:paraId="443EBC74" w14:textId="42AAF09E" w:rsidR="004D7C78" w:rsidRPr="001306E3" w:rsidRDefault="004D7C78" w:rsidP="004D7C78">
            <w:pPr>
              <w:spacing w:before="120" w:after="120"/>
              <w:rPr>
                <w:ins w:id="935" w:author="Raphael Malyankar" w:date="2025-02-16T14:19:00Z" w16du:dateUtc="2025-02-16T21:19:00Z"/>
                <w:rFonts w:cs="Arial"/>
                <w:bCs/>
              </w:rPr>
            </w:pPr>
            <w:ins w:id="936" w:author="Raphael Malyankar" w:date="2025-02-16T14:20:00Z" w16du:dateUtc="2025-02-16T21:20:00Z">
              <w:r w:rsidRPr="00B63849">
                <w:rPr>
                  <w:rFonts w:cs="Arial"/>
                  <w:b/>
                  <w:szCs w:val="20"/>
                  <w:lang w:val="en-GB"/>
                </w:rPr>
                <w:t>Multiplicity</w:t>
              </w:r>
            </w:ins>
          </w:p>
        </w:tc>
      </w:tr>
      <w:tr w:rsidR="00A674A6" w:rsidRPr="00CF7B5E" w14:paraId="3885CEB6" w14:textId="77777777" w:rsidTr="000A0CE4">
        <w:trPr>
          <w:trHeight w:val="413"/>
          <w:ins w:id="937" w:author="Raphael Malyankar" w:date="2025-02-16T14:19:00Z"/>
        </w:trPr>
        <w:tc>
          <w:tcPr>
            <w:tcW w:w="2080" w:type="dxa"/>
            <w:shd w:val="clear" w:color="auto" w:fill="auto"/>
          </w:tcPr>
          <w:p w14:paraId="016E61E6" w14:textId="2927467B" w:rsidR="00A674A6" w:rsidRPr="001306E3" w:rsidRDefault="00A674A6" w:rsidP="00A674A6">
            <w:pPr>
              <w:spacing w:before="120" w:after="120"/>
              <w:rPr>
                <w:ins w:id="938" w:author="Raphael Malyankar" w:date="2025-02-16T14:19:00Z" w16du:dateUtc="2025-02-16T21:19:00Z"/>
                <w:rFonts w:cs="Arial"/>
                <w:bCs/>
                <w:sz w:val="18"/>
                <w:szCs w:val="18"/>
              </w:rPr>
            </w:pPr>
            <w:ins w:id="939" w:author="Raphael Malyankar" w:date="2025-02-16T14:20:00Z" w16du:dateUtc="2025-02-16T21:20:00Z">
              <w:r w:rsidRPr="001306E3">
                <w:rPr>
                  <w:rFonts w:cs="Arial"/>
                  <w:bCs/>
                  <w:sz w:val="18"/>
                  <w:szCs w:val="18"/>
                </w:rPr>
                <w:lastRenderedPageBreak/>
                <w:t>pointDerivedZone</w:t>
              </w:r>
            </w:ins>
          </w:p>
        </w:tc>
        <w:tc>
          <w:tcPr>
            <w:tcW w:w="2080" w:type="dxa"/>
            <w:gridSpan w:val="3"/>
            <w:shd w:val="clear" w:color="auto" w:fill="auto"/>
          </w:tcPr>
          <w:p w14:paraId="02AE62F0" w14:textId="21C8E1E5" w:rsidR="00A674A6" w:rsidRPr="001306E3" w:rsidRDefault="00A674A6" w:rsidP="00A674A6">
            <w:pPr>
              <w:spacing w:before="120" w:after="120"/>
              <w:rPr>
                <w:ins w:id="940" w:author="Raphael Malyankar" w:date="2025-02-16T14:19:00Z" w16du:dateUtc="2025-02-16T21:19:00Z"/>
                <w:rFonts w:cs="Arial"/>
                <w:bCs/>
                <w:sz w:val="18"/>
                <w:szCs w:val="18"/>
              </w:rPr>
            </w:pPr>
            <w:ins w:id="941" w:author="Raphael Malyankar" w:date="2025-02-16T14:21:00Z" w16du:dateUtc="2025-02-16T21:21:00Z">
              <w:r w:rsidRPr="001306E3">
                <w:rPr>
                  <w:rFonts w:cs="Arial"/>
                  <w:bCs/>
                  <w:sz w:val="18"/>
                  <w:szCs w:val="18"/>
                </w:rPr>
                <w:t>ZoneLocation</w:t>
              </w:r>
            </w:ins>
          </w:p>
        </w:tc>
        <w:tc>
          <w:tcPr>
            <w:tcW w:w="2080" w:type="dxa"/>
            <w:gridSpan w:val="3"/>
            <w:shd w:val="clear" w:color="auto" w:fill="auto"/>
          </w:tcPr>
          <w:p w14:paraId="7716555F" w14:textId="40306038" w:rsidR="00A674A6" w:rsidRPr="001306E3" w:rsidRDefault="00A674A6" w:rsidP="00A674A6">
            <w:pPr>
              <w:spacing w:before="120" w:after="120"/>
              <w:rPr>
                <w:ins w:id="942" w:author="Raphael Malyankar" w:date="2025-02-16T14:19:00Z" w16du:dateUtc="2025-02-16T21:19:00Z"/>
                <w:rFonts w:cs="Arial"/>
                <w:bCs/>
                <w:sz w:val="18"/>
                <w:szCs w:val="18"/>
              </w:rPr>
            </w:pPr>
            <w:ins w:id="943" w:author="Raphael Malyankar" w:date="2025-02-16T14:21:00Z" w16du:dateUtc="2025-02-16T21:21:00Z">
              <w:r w:rsidRPr="001306E3">
                <w:rPr>
                  <w:rFonts w:cs="Arial"/>
                  <w:bCs/>
                  <w:sz w:val="18"/>
                  <w:szCs w:val="18"/>
                </w:rPr>
                <w:t>GlobalSeaArea</w:t>
              </w:r>
            </w:ins>
          </w:p>
        </w:tc>
        <w:tc>
          <w:tcPr>
            <w:tcW w:w="2080" w:type="dxa"/>
            <w:gridSpan w:val="2"/>
            <w:shd w:val="clear" w:color="auto" w:fill="auto"/>
          </w:tcPr>
          <w:p w14:paraId="2ED60E17" w14:textId="1AC555CB" w:rsidR="00A674A6" w:rsidRPr="001306E3" w:rsidRDefault="00A674A6" w:rsidP="00A674A6">
            <w:pPr>
              <w:spacing w:before="120" w:after="120"/>
              <w:rPr>
                <w:ins w:id="944" w:author="Raphael Malyankar" w:date="2025-02-16T14:19:00Z" w16du:dateUtc="2025-02-16T21:19:00Z"/>
                <w:rFonts w:cs="Arial"/>
                <w:bCs/>
                <w:sz w:val="18"/>
                <w:szCs w:val="18"/>
              </w:rPr>
            </w:pPr>
            <w:ins w:id="945" w:author="Raphael Malyankar" w:date="2025-02-16T14:21:00Z" w16du:dateUtc="2025-02-16T21:21:00Z">
              <w:r w:rsidRPr="001306E3">
                <w:rPr>
                  <w:rFonts w:cs="Arial"/>
                  <w:bCs/>
                  <w:sz w:val="18"/>
                  <w:szCs w:val="18"/>
                </w:rPr>
                <w:t>Aggregation</w:t>
              </w:r>
            </w:ins>
          </w:p>
        </w:tc>
        <w:tc>
          <w:tcPr>
            <w:tcW w:w="2080" w:type="dxa"/>
            <w:gridSpan w:val="2"/>
            <w:shd w:val="clear" w:color="auto" w:fill="auto"/>
          </w:tcPr>
          <w:p w14:paraId="04F7FBDC" w14:textId="342B7639" w:rsidR="00A674A6" w:rsidRPr="001306E3" w:rsidRDefault="00A674A6" w:rsidP="00A674A6">
            <w:pPr>
              <w:spacing w:before="120" w:after="120"/>
              <w:rPr>
                <w:ins w:id="946" w:author="Raphael Malyankar" w:date="2025-02-16T14:19:00Z" w16du:dateUtc="2025-02-16T21:19:00Z"/>
                <w:rFonts w:cs="Arial"/>
                <w:bCs/>
                <w:sz w:val="18"/>
                <w:szCs w:val="18"/>
              </w:rPr>
            </w:pPr>
            <w:ins w:id="947" w:author="Raphael Malyankar" w:date="2025-02-16T14:22:00Z" w16du:dateUtc="2025-02-16T21:22:00Z">
              <w:r w:rsidRPr="00A674A6">
                <w:rPr>
                  <w:sz w:val="18"/>
                  <w:szCs w:val="18"/>
                </w:rPr>
                <w:t>0,*</w:t>
              </w:r>
            </w:ins>
          </w:p>
        </w:tc>
      </w:tr>
      <w:tr w:rsidR="00A674A6" w:rsidRPr="00CF7B5E" w14:paraId="465BCE04" w14:textId="77777777" w:rsidTr="000A0CE4">
        <w:trPr>
          <w:trHeight w:val="413"/>
          <w:ins w:id="948" w:author="Raphael Malyankar" w:date="2025-02-16T14:19:00Z"/>
        </w:trPr>
        <w:tc>
          <w:tcPr>
            <w:tcW w:w="2080" w:type="dxa"/>
            <w:shd w:val="clear" w:color="auto" w:fill="auto"/>
          </w:tcPr>
          <w:p w14:paraId="6E6CA0CD" w14:textId="729BFFC8" w:rsidR="00A674A6" w:rsidRPr="001306E3" w:rsidRDefault="00A674A6" w:rsidP="00A674A6">
            <w:pPr>
              <w:spacing w:before="120" w:after="120"/>
              <w:rPr>
                <w:ins w:id="949" w:author="Raphael Malyankar" w:date="2025-02-16T14:19:00Z" w16du:dateUtc="2025-02-16T21:19:00Z"/>
                <w:rFonts w:cs="Arial"/>
                <w:bCs/>
                <w:sz w:val="18"/>
                <w:szCs w:val="18"/>
              </w:rPr>
            </w:pPr>
            <w:ins w:id="950" w:author="Raphael Malyankar" w:date="2025-02-16T14:21:00Z" w16du:dateUtc="2025-02-16T21:21:00Z">
              <w:r w:rsidRPr="001306E3">
                <w:rPr>
                  <w:rFonts w:cs="Arial"/>
                  <w:bCs/>
                  <w:sz w:val="18"/>
                  <w:szCs w:val="18"/>
                </w:rPr>
                <w:t>contributedLimit</w:t>
              </w:r>
            </w:ins>
          </w:p>
        </w:tc>
        <w:tc>
          <w:tcPr>
            <w:tcW w:w="2080" w:type="dxa"/>
            <w:gridSpan w:val="3"/>
            <w:shd w:val="clear" w:color="auto" w:fill="auto"/>
          </w:tcPr>
          <w:p w14:paraId="5861C09F" w14:textId="5A2C5867" w:rsidR="00A674A6" w:rsidRPr="001306E3" w:rsidRDefault="00A674A6" w:rsidP="00A674A6">
            <w:pPr>
              <w:spacing w:before="120" w:after="120"/>
              <w:rPr>
                <w:ins w:id="951" w:author="Raphael Malyankar" w:date="2025-02-16T14:19:00Z" w16du:dateUtc="2025-02-16T21:19:00Z"/>
                <w:rFonts w:cs="Arial"/>
                <w:bCs/>
                <w:sz w:val="18"/>
                <w:szCs w:val="18"/>
              </w:rPr>
            </w:pPr>
            <w:ins w:id="952" w:author="Raphael Malyankar" w:date="2025-02-16T14:21:00Z" w16du:dateUtc="2025-02-16T21:21:00Z">
              <w:r w:rsidRPr="001306E3">
                <w:rPr>
                  <w:rFonts w:cs="Arial"/>
                  <w:bCs/>
                  <w:sz w:val="18"/>
                  <w:szCs w:val="18"/>
                </w:rPr>
                <w:t>LimitLocation</w:t>
              </w:r>
            </w:ins>
          </w:p>
        </w:tc>
        <w:tc>
          <w:tcPr>
            <w:tcW w:w="2080" w:type="dxa"/>
            <w:gridSpan w:val="3"/>
            <w:shd w:val="clear" w:color="auto" w:fill="auto"/>
          </w:tcPr>
          <w:p w14:paraId="3927802F" w14:textId="260D0E92" w:rsidR="00A674A6" w:rsidRPr="001306E3" w:rsidRDefault="00A674A6" w:rsidP="00A674A6">
            <w:pPr>
              <w:spacing w:before="120" w:after="120"/>
              <w:rPr>
                <w:ins w:id="953" w:author="Raphael Malyankar" w:date="2025-02-16T14:19:00Z" w16du:dateUtc="2025-02-16T21:19:00Z"/>
                <w:rFonts w:cs="Arial"/>
                <w:bCs/>
                <w:sz w:val="18"/>
                <w:szCs w:val="18"/>
              </w:rPr>
            </w:pPr>
            <w:ins w:id="954" w:author="Raphael Malyankar" w:date="2025-02-16T14:21:00Z" w16du:dateUtc="2025-02-16T21:21:00Z">
              <w:r w:rsidRPr="001306E3">
                <w:rPr>
                  <w:rFonts w:cs="Arial"/>
                  <w:bCs/>
                  <w:sz w:val="18"/>
                  <w:szCs w:val="18"/>
                </w:rPr>
                <w:t>ConstructionLine</w:t>
              </w:r>
            </w:ins>
          </w:p>
        </w:tc>
        <w:tc>
          <w:tcPr>
            <w:tcW w:w="2080" w:type="dxa"/>
            <w:gridSpan w:val="2"/>
            <w:shd w:val="clear" w:color="auto" w:fill="auto"/>
          </w:tcPr>
          <w:p w14:paraId="3B6D5E8C" w14:textId="77D274D3" w:rsidR="00A674A6" w:rsidRPr="001306E3" w:rsidRDefault="00A674A6" w:rsidP="00A674A6">
            <w:pPr>
              <w:spacing w:before="120" w:after="120"/>
              <w:rPr>
                <w:ins w:id="955" w:author="Raphael Malyankar" w:date="2025-02-16T14:19:00Z" w16du:dateUtc="2025-02-16T21:19:00Z"/>
                <w:rFonts w:cs="Arial"/>
                <w:bCs/>
                <w:sz w:val="18"/>
                <w:szCs w:val="18"/>
              </w:rPr>
            </w:pPr>
            <w:ins w:id="956" w:author="Raphael Malyankar" w:date="2025-02-16T14:21:00Z" w16du:dateUtc="2025-02-16T21:21:00Z">
              <w:r w:rsidRPr="001306E3">
                <w:rPr>
                  <w:rFonts w:cs="Arial"/>
                  <w:bCs/>
                  <w:sz w:val="18"/>
                  <w:szCs w:val="18"/>
                </w:rPr>
                <w:t>Aggregation</w:t>
              </w:r>
            </w:ins>
          </w:p>
        </w:tc>
        <w:tc>
          <w:tcPr>
            <w:tcW w:w="2080" w:type="dxa"/>
            <w:gridSpan w:val="2"/>
            <w:shd w:val="clear" w:color="auto" w:fill="auto"/>
          </w:tcPr>
          <w:p w14:paraId="0057E0E8" w14:textId="02632734" w:rsidR="00A674A6" w:rsidRPr="001306E3" w:rsidRDefault="00A674A6" w:rsidP="00A674A6">
            <w:pPr>
              <w:spacing w:before="120" w:after="120"/>
              <w:rPr>
                <w:ins w:id="957" w:author="Raphael Malyankar" w:date="2025-02-16T14:19:00Z" w16du:dateUtc="2025-02-16T21:19:00Z"/>
                <w:rFonts w:cs="Arial"/>
                <w:bCs/>
                <w:sz w:val="18"/>
                <w:szCs w:val="18"/>
              </w:rPr>
            </w:pPr>
            <w:ins w:id="958" w:author="Raphael Malyankar" w:date="2025-02-16T14:22:00Z" w16du:dateUtc="2025-02-16T21:22:00Z">
              <w:r w:rsidRPr="00A674A6">
                <w:rPr>
                  <w:sz w:val="18"/>
                  <w:szCs w:val="18"/>
                </w:rPr>
                <w:t>0,*</w:t>
              </w:r>
            </w:ins>
          </w:p>
        </w:tc>
      </w:tr>
      <w:tr w:rsidR="004D7C78" w:rsidRPr="00CF7B5E" w14:paraId="263776CC" w14:textId="77777777" w:rsidTr="00261FEC">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959" w:author="Raphael Malyankar" w:date="2025-02-16T14:20:00Z" w16du:dateUtc="2025-02-16T21:20: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13"/>
          <w:ins w:id="960" w:author="Raphael Malyankar" w:date="2025-02-16T14:19:00Z"/>
          <w:trPrChange w:id="961" w:author="Raphael Malyankar" w:date="2025-02-16T14:20:00Z" w16du:dateUtc="2025-02-16T21:20:00Z">
            <w:trPr>
              <w:gridBefore w:val="1"/>
              <w:trHeight w:val="413"/>
            </w:trPr>
          </w:trPrChange>
        </w:trPr>
        <w:tc>
          <w:tcPr>
            <w:tcW w:w="2080" w:type="dxa"/>
            <w:shd w:val="clear" w:color="auto" w:fill="auto"/>
            <w:tcPrChange w:id="962" w:author="Raphael Malyankar" w:date="2025-02-16T14:20:00Z" w16du:dateUtc="2025-02-16T21:20:00Z">
              <w:tcPr>
                <w:tcW w:w="2080" w:type="dxa"/>
                <w:gridSpan w:val="2"/>
                <w:shd w:val="clear" w:color="auto" w:fill="auto"/>
              </w:tcPr>
            </w:tcPrChange>
          </w:tcPr>
          <w:p w14:paraId="0AFFC828" w14:textId="47A6DB0D" w:rsidR="004D7C78" w:rsidRPr="004D7C78" w:rsidRDefault="004D7C78" w:rsidP="004D7C78">
            <w:pPr>
              <w:spacing w:before="120" w:after="120"/>
              <w:rPr>
                <w:ins w:id="963" w:author="Raphael Malyankar" w:date="2025-02-16T14:19:00Z" w16du:dateUtc="2025-02-16T21:19:00Z"/>
                <w:rFonts w:cs="Arial"/>
                <w:bCs/>
              </w:rPr>
            </w:pPr>
            <w:ins w:id="964" w:author="Raphael Malyankar" w:date="2025-02-16T14:20:00Z" w16du:dateUtc="2025-02-16T21:20:00Z">
              <w:r w:rsidRPr="006F4989">
                <w:rPr>
                  <w:rFonts w:cs="Arial"/>
                  <w:bCs/>
                  <w:sz w:val="18"/>
                  <w:szCs w:val="18"/>
                </w:rPr>
                <w:t>theInformation</w:t>
              </w:r>
            </w:ins>
          </w:p>
        </w:tc>
        <w:tc>
          <w:tcPr>
            <w:tcW w:w="2080" w:type="dxa"/>
            <w:gridSpan w:val="3"/>
            <w:shd w:val="clear" w:color="auto" w:fill="auto"/>
            <w:tcPrChange w:id="965" w:author="Raphael Malyankar" w:date="2025-02-16T14:20:00Z" w16du:dateUtc="2025-02-16T21:20:00Z">
              <w:tcPr>
                <w:tcW w:w="2080" w:type="dxa"/>
                <w:gridSpan w:val="4"/>
                <w:shd w:val="clear" w:color="auto" w:fill="auto"/>
              </w:tcPr>
            </w:tcPrChange>
          </w:tcPr>
          <w:p w14:paraId="11AE609B" w14:textId="672E49CD" w:rsidR="004D7C78" w:rsidRPr="004D7C78" w:rsidRDefault="004D7C78" w:rsidP="004D7C78">
            <w:pPr>
              <w:spacing w:before="120" w:after="120"/>
              <w:rPr>
                <w:ins w:id="966" w:author="Raphael Malyankar" w:date="2025-02-16T14:19:00Z" w16du:dateUtc="2025-02-16T21:19:00Z"/>
                <w:rFonts w:cs="Arial"/>
                <w:bCs/>
              </w:rPr>
            </w:pPr>
            <w:ins w:id="967" w:author="Raphael Malyankar" w:date="2025-02-16T14:20:00Z" w16du:dateUtc="2025-02-16T21:20:00Z">
              <w:r>
                <w:rPr>
                  <w:rFonts w:cs="Arial"/>
                  <w:bCs/>
                  <w:sz w:val="18"/>
                  <w:szCs w:val="18"/>
                </w:rPr>
                <w:t xml:space="preserve">AdditionalInformation </w:t>
              </w:r>
              <w:r w:rsidRPr="0002035A">
                <w:rPr>
                  <w:rFonts w:cs="Arial"/>
                  <w:bCs/>
                  <w:sz w:val="18"/>
                  <w:szCs w:val="18"/>
                </w:rPr>
                <w:t>(inherited)</w:t>
              </w:r>
            </w:ins>
          </w:p>
        </w:tc>
        <w:tc>
          <w:tcPr>
            <w:tcW w:w="2080" w:type="dxa"/>
            <w:gridSpan w:val="3"/>
            <w:shd w:val="clear" w:color="auto" w:fill="auto"/>
            <w:vAlign w:val="center"/>
            <w:tcPrChange w:id="968" w:author="Raphael Malyankar" w:date="2025-02-16T14:20:00Z" w16du:dateUtc="2025-02-16T21:20:00Z">
              <w:tcPr>
                <w:tcW w:w="2080" w:type="dxa"/>
                <w:gridSpan w:val="4"/>
                <w:shd w:val="clear" w:color="auto" w:fill="auto"/>
              </w:tcPr>
            </w:tcPrChange>
          </w:tcPr>
          <w:p w14:paraId="69BCC504" w14:textId="75D233A2" w:rsidR="004D7C78" w:rsidRPr="004D7C78" w:rsidRDefault="004D7C78" w:rsidP="004D7C78">
            <w:pPr>
              <w:spacing w:before="120" w:after="120"/>
              <w:rPr>
                <w:ins w:id="969" w:author="Raphael Malyankar" w:date="2025-02-16T14:19:00Z" w16du:dateUtc="2025-02-16T21:19:00Z"/>
                <w:rFonts w:cs="Arial"/>
                <w:bCs/>
              </w:rPr>
            </w:pPr>
            <w:ins w:id="970" w:author="Raphael Malyankar" w:date="2025-02-16T14:20:00Z" w16du:dateUtc="2025-02-16T21:20:00Z">
              <w:r w:rsidRPr="006F4989">
                <w:rPr>
                  <w:rFonts w:cs="Arial"/>
                  <w:bCs/>
                  <w:color w:val="000000"/>
                  <w:sz w:val="18"/>
                  <w:szCs w:val="18"/>
                </w:rPr>
                <w:t xml:space="preserve">AdditionalSpatialInformation </w:t>
              </w:r>
            </w:ins>
          </w:p>
        </w:tc>
        <w:tc>
          <w:tcPr>
            <w:tcW w:w="2080" w:type="dxa"/>
            <w:gridSpan w:val="2"/>
            <w:shd w:val="clear" w:color="auto" w:fill="auto"/>
            <w:tcPrChange w:id="971" w:author="Raphael Malyankar" w:date="2025-02-16T14:20:00Z" w16du:dateUtc="2025-02-16T21:20:00Z">
              <w:tcPr>
                <w:tcW w:w="2080" w:type="dxa"/>
                <w:gridSpan w:val="3"/>
                <w:shd w:val="clear" w:color="auto" w:fill="auto"/>
              </w:tcPr>
            </w:tcPrChange>
          </w:tcPr>
          <w:p w14:paraId="09DF18D3" w14:textId="1C13B8DA" w:rsidR="004D7C78" w:rsidRPr="004D7C78" w:rsidRDefault="004D7C78" w:rsidP="004D7C78">
            <w:pPr>
              <w:spacing w:before="120" w:after="120"/>
              <w:rPr>
                <w:ins w:id="972" w:author="Raphael Malyankar" w:date="2025-02-16T14:19:00Z" w16du:dateUtc="2025-02-16T21:19:00Z"/>
                <w:rFonts w:cs="Arial"/>
                <w:bCs/>
              </w:rPr>
            </w:pPr>
            <w:ins w:id="973" w:author="Raphael Malyankar" w:date="2025-02-16T14:20:00Z" w16du:dateUtc="2025-02-16T21:20:00Z">
              <w:r w:rsidRPr="006F4989">
                <w:rPr>
                  <w:sz w:val="18"/>
                  <w:szCs w:val="18"/>
                </w:rPr>
                <w:t>Association</w:t>
              </w:r>
            </w:ins>
          </w:p>
        </w:tc>
        <w:tc>
          <w:tcPr>
            <w:tcW w:w="2080" w:type="dxa"/>
            <w:gridSpan w:val="2"/>
            <w:shd w:val="clear" w:color="auto" w:fill="auto"/>
            <w:tcPrChange w:id="974" w:author="Raphael Malyankar" w:date="2025-02-16T14:20:00Z" w16du:dateUtc="2025-02-16T21:20:00Z">
              <w:tcPr>
                <w:tcW w:w="2080" w:type="dxa"/>
                <w:gridSpan w:val="3"/>
                <w:shd w:val="clear" w:color="auto" w:fill="auto"/>
              </w:tcPr>
            </w:tcPrChange>
          </w:tcPr>
          <w:p w14:paraId="4AFB4FF6" w14:textId="3BA7455C" w:rsidR="004D7C78" w:rsidRPr="004D7C78" w:rsidRDefault="004D7C78" w:rsidP="004D7C78">
            <w:pPr>
              <w:spacing w:before="120" w:after="120"/>
              <w:rPr>
                <w:ins w:id="975" w:author="Raphael Malyankar" w:date="2025-02-16T14:19:00Z" w16du:dateUtc="2025-02-16T21:19:00Z"/>
                <w:rFonts w:cs="Arial"/>
                <w:bCs/>
              </w:rPr>
            </w:pPr>
            <w:ins w:id="976" w:author="Raphael Malyankar" w:date="2025-02-16T14:20:00Z" w16du:dateUtc="2025-02-16T21:20:00Z">
              <w:r w:rsidRPr="006F4989">
                <w:rPr>
                  <w:sz w:val="18"/>
                  <w:szCs w:val="18"/>
                </w:rPr>
                <w:t>0,*</w:t>
              </w:r>
            </w:ins>
          </w:p>
        </w:tc>
      </w:tr>
      <w:tr w:rsidR="004D7C78" w:rsidRPr="00CF7B5E" w14:paraId="65808F1E" w14:textId="77777777" w:rsidTr="00261FEC">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977" w:author="Raphael Malyankar" w:date="2025-02-16T14:20:00Z" w16du:dateUtc="2025-02-16T21:20: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13"/>
          <w:ins w:id="978" w:author="Raphael Malyankar" w:date="2025-02-16T14:19:00Z"/>
          <w:trPrChange w:id="979" w:author="Raphael Malyankar" w:date="2025-02-16T14:20:00Z" w16du:dateUtc="2025-02-16T21:20:00Z">
            <w:trPr>
              <w:gridBefore w:val="1"/>
              <w:trHeight w:val="413"/>
            </w:trPr>
          </w:trPrChange>
        </w:trPr>
        <w:tc>
          <w:tcPr>
            <w:tcW w:w="2080" w:type="dxa"/>
            <w:shd w:val="clear" w:color="auto" w:fill="auto"/>
            <w:tcPrChange w:id="980" w:author="Raphael Malyankar" w:date="2025-02-16T14:20:00Z" w16du:dateUtc="2025-02-16T21:20:00Z">
              <w:tcPr>
                <w:tcW w:w="2080" w:type="dxa"/>
                <w:gridSpan w:val="2"/>
                <w:shd w:val="clear" w:color="auto" w:fill="auto"/>
              </w:tcPr>
            </w:tcPrChange>
          </w:tcPr>
          <w:p w14:paraId="4F5B727A" w14:textId="1B1C9CD0" w:rsidR="004D7C78" w:rsidRPr="004D7C78" w:rsidRDefault="004D7C78" w:rsidP="004D7C78">
            <w:pPr>
              <w:spacing w:before="120" w:after="120"/>
              <w:rPr>
                <w:ins w:id="981" w:author="Raphael Malyankar" w:date="2025-02-16T14:19:00Z" w16du:dateUtc="2025-02-16T21:19:00Z"/>
                <w:rFonts w:cs="Arial"/>
                <w:bCs/>
              </w:rPr>
            </w:pPr>
            <w:ins w:id="982" w:author="Raphael Malyankar" w:date="2025-02-16T14:20:00Z" w16du:dateUtc="2025-02-16T21:20:00Z">
              <w:r w:rsidRPr="006F4989">
                <w:rPr>
                  <w:rFonts w:cs="Arial"/>
                  <w:bCs/>
                  <w:sz w:val="18"/>
                  <w:szCs w:val="18"/>
                </w:rPr>
                <w:t>theFeatureDataSource</w:t>
              </w:r>
            </w:ins>
          </w:p>
        </w:tc>
        <w:tc>
          <w:tcPr>
            <w:tcW w:w="2080" w:type="dxa"/>
            <w:gridSpan w:val="3"/>
            <w:shd w:val="clear" w:color="auto" w:fill="auto"/>
            <w:tcPrChange w:id="983" w:author="Raphael Malyankar" w:date="2025-02-16T14:20:00Z" w16du:dateUtc="2025-02-16T21:20:00Z">
              <w:tcPr>
                <w:tcW w:w="2080" w:type="dxa"/>
                <w:gridSpan w:val="4"/>
                <w:shd w:val="clear" w:color="auto" w:fill="auto"/>
              </w:tcPr>
            </w:tcPrChange>
          </w:tcPr>
          <w:p w14:paraId="02439335" w14:textId="33B8887E" w:rsidR="004D7C78" w:rsidRPr="004D7C78" w:rsidRDefault="004D7C78" w:rsidP="004D7C78">
            <w:pPr>
              <w:spacing w:before="120" w:after="120"/>
              <w:rPr>
                <w:ins w:id="984" w:author="Raphael Malyankar" w:date="2025-02-16T14:19:00Z" w16du:dateUtc="2025-02-16T21:19:00Z"/>
                <w:rFonts w:cs="Arial"/>
                <w:bCs/>
              </w:rPr>
            </w:pPr>
            <w:ins w:id="985" w:author="Raphael Malyankar" w:date="2025-02-16T14:20:00Z" w16du:dateUtc="2025-02-16T21:20:00Z">
              <w:r>
                <w:rPr>
                  <w:rFonts w:cs="Arial"/>
                  <w:bCs/>
                  <w:sz w:val="18"/>
                  <w:szCs w:val="18"/>
                </w:rPr>
                <w:t xml:space="preserve">FeatureTypeSource </w:t>
              </w:r>
              <w:r w:rsidRPr="0002035A">
                <w:rPr>
                  <w:rFonts w:cs="Arial"/>
                  <w:bCs/>
                  <w:sz w:val="18"/>
                  <w:szCs w:val="18"/>
                </w:rPr>
                <w:t>(inherited)</w:t>
              </w:r>
            </w:ins>
          </w:p>
        </w:tc>
        <w:tc>
          <w:tcPr>
            <w:tcW w:w="2080" w:type="dxa"/>
            <w:gridSpan w:val="3"/>
            <w:shd w:val="clear" w:color="auto" w:fill="auto"/>
            <w:vAlign w:val="center"/>
            <w:tcPrChange w:id="986" w:author="Raphael Malyankar" w:date="2025-02-16T14:20:00Z" w16du:dateUtc="2025-02-16T21:20:00Z">
              <w:tcPr>
                <w:tcW w:w="2080" w:type="dxa"/>
                <w:gridSpan w:val="4"/>
                <w:shd w:val="clear" w:color="auto" w:fill="auto"/>
              </w:tcPr>
            </w:tcPrChange>
          </w:tcPr>
          <w:p w14:paraId="75730668" w14:textId="495914B4" w:rsidR="004D7C78" w:rsidRPr="004D7C78" w:rsidRDefault="004D7C78" w:rsidP="004D7C78">
            <w:pPr>
              <w:spacing w:before="120" w:after="120"/>
              <w:rPr>
                <w:ins w:id="987" w:author="Raphael Malyankar" w:date="2025-02-16T14:19:00Z" w16du:dateUtc="2025-02-16T21:19:00Z"/>
                <w:rFonts w:cs="Arial"/>
                <w:bCs/>
              </w:rPr>
            </w:pPr>
            <w:ins w:id="988" w:author="Raphael Malyankar" w:date="2025-02-16T14:20:00Z" w16du:dateUtc="2025-02-16T21:20:00Z">
              <w:r w:rsidRPr="006F4989">
                <w:rPr>
                  <w:rFonts w:cs="Arial"/>
                  <w:bCs/>
                  <w:color w:val="000000"/>
                  <w:sz w:val="18"/>
                  <w:szCs w:val="18"/>
                </w:rPr>
                <w:t>SourceInformation</w:t>
              </w:r>
            </w:ins>
          </w:p>
        </w:tc>
        <w:tc>
          <w:tcPr>
            <w:tcW w:w="2080" w:type="dxa"/>
            <w:gridSpan w:val="2"/>
            <w:shd w:val="clear" w:color="auto" w:fill="auto"/>
            <w:tcPrChange w:id="989" w:author="Raphael Malyankar" w:date="2025-02-16T14:20:00Z" w16du:dateUtc="2025-02-16T21:20:00Z">
              <w:tcPr>
                <w:tcW w:w="2080" w:type="dxa"/>
                <w:gridSpan w:val="3"/>
                <w:shd w:val="clear" w:color="auto" w:fill="auto"/>
              </w:tcPr>
            </w:tcPrChange>
          </w:tcPr>
          <w:p w14:paraId="58C9BFCA" w14:textId="797C0971" w:rsidR="004D7C78" w:rsidRPr="004D7C78" w:rsidRDefault="004D7C78" w:rsidP="004D7C78">
            <w:pPr>
              <w:spacing w:before="120" w:after="120"/>
              <w:rPr>
                <w:ins w:id="990" w:author="Raphael Malyankar" w:date="2025-02-16T14:19:00Z" w16du:dateUtc="2025-02-16T21:19:00Z"/>
                <w:rFonts w:cs="Arial"/>
                <w:bCs/>
              </w:rPr>
            </w:pPr>
            <w:ins w:id="991" w:author="Raphael Malyankar" w:date="2025-02-16T14:20:00Z" w16du:dateUtc="2025-02-16T21:20:00Z">
              <w:r w:rsidRPr="006F4989">
                <w:rPr>
                  <w:sz w:val="18"/>
                  <w:szCs w:val="18"/>
                </w:rPr>
                <w:t>Association</w:t>
              </w:r>
            </w:ins>
          </w:p>
        </w:tc>
        <w:tc>
          <w:tcPr>
            <w:tcW w:w="2080" w:type="dxa"/>
            <w:gridSpan w:val="2"/>
            <w:shd w:val="clear" w:color="auto" w:fill="auto"/>
            <w:tcPrChange w:id="992" w:author="Raphael Malyankar" w:date="2025-02-16T14:20:00Z" w16du:dateUtc="2025-02-16T21:20:00Z">
              <w:tcPr>
                <w:tcW w:w="2080" w:type="dxa"/>
                <w:gridSpan w:val="3"/>
                <w:shd w:val="clear" w:color="auto" w:fill="auto"/>
              </w:tcPr>
            </w:tcPrChange>
          </w:tcPr>
          <w:p w14:paraId="38D52F33" w14:textId="26831BE7" w:rsidR="004D7C78" w:rsidRPr="004D7C78" w:rsidRDefault="004D7C78" w:rsidP="004D7C78">
            <w:pPr>
              <w:spacing w:before="120" w:after="120"/>
              <w:rPr>
                <w:ins w:id="993" w:author="Raphael Malyankar" w:date="2025-02-16T14:19:00Z" w16du:dateUtc="2025-02-16T21:19:00Z"/>
                <w:rFonts w:cs="Arial"/>
                <w:bCs/>
              </w:rPr>
            </w:pPr>
            <w:ins w:id="994" w:author="Raphael Malyankar" w:date="2025-02-16T14:20:00Z" w16du:dateUtc="2025-02-16T21:20:00Z">
              <w:r w:rsidRPr="006F4989">
                <w:rPr>
                  <w:sz w:val="18"/>
                  <w:szCs w:val="18"/>
                </w:rPr>
                <w:t>0,*</w:t>
              </w:r>
            </w:ins>
          </w:p>
        </w:tc>
      </w:tr>
    </w:tbl>
    <w:p w14:paraId="47E194C0" w14:textId="1FF79F58" w:rsidR="00F21AE7" w:rsidDel="00D7061D" w:rsidRDefault="00F21AE7" w:rsidP="00CF7B5E">
      <w:pPr>
        <w:spacing w:before="240" w:after="240"/>
        <w:rPr>
          <w:del w:id="995" w:author="Raphael Malyankar" w:date="2025-02-17T19:27:00Z" w16du:dateUtc="2025-02-18T02:27:00Z"/>
          <w:b/>
        </w:rPr>
      </w:pPr>
    </w:p>
    <w:p w14:paraId="3A978CBE" w14:textId="77777777" w:rsidR="00CF7B5E" w:rsidRDefault="00CF7B5E">
      <w:pPr>
        <w:rPr>
          <w:b/>
        </w:rPr>
      </w:pPr>
      <w:r>
        <w:rPr>
          <w:b/>
        </w:rPr>
        <w:br w:type="page"/>
      </w:r>
    </w:p>
    <w:p w14:paraId="740766CC" w14:textId="4ED403BC" w:rsidR="00CF7B5E" w:rsidRDefault="00CF7B5E" w:rsidP="00F773D7">
      <w:pPr>
        <w:pStyle w:val="Heading1"/>
        <w:rPr>
          <w:szCs w:val="24"/>
        </w:rPr>
      </w:pPr>
      <w:bookmarkStart w:id="996" w:name="_Toc190734812"/>
      <w:r w:rsidRPr="00F773D7">
        <w:rPr>
          <w:szCs w:val="24"/>
        </w:rPr>
        <w:lastRenderedPageBreak/>
        <w:t>Information types</w:t>
      </w:r>
      <w:bookmarkEnd w:id="996"/>
    </w:p>
    <w:p w14:paraId="36A00FA6" w14:textId="77777777" w:rsidR="000C277C" w:rsidRPr="000C277C" w:rsidRDefault="000C277C" w:rsidP="000C277C"/>
    <w:p w14:paraId="5AFF8B7B" w14:textId="6990D93A" w:rsidR="00CF7B5E" w:rsidRDefault="00CF7B5E" w:rsidP="00413498">
      <w:pPr>
        <w:pStyle w:val="Heading2"/>
      </w:pPr>
      <w:bookmarkStart w:id="997" w:name="_Toc190734813"/>
      <w:r w:rsidRPr="00CF7B5E">
        <w:t>Additional</w:t>
      </w:r>
      <w:r w:rsidR="00265371">
        <w:t xml:space="preserve"> </w:t>
      </w:r>
      <w:r w:rsidRPr="00CF7B5E">
        <w:t>Spatial</w:t>
      </w:r>
      <w:r w:rsidR="00265371">
        <w:t xml:space="preserve"> </w:t>
      </w:r>
      <w:r w:rsidRPr="00CF7B5E">
        <w:t>Information</w:t>
      </w:r>
      <w:bookmarkEnd w:id="997"/>
    </w:p>
    <w:p w14:paraId="74EA72B7" w14:textId="0BE59B59" w:rsidR="000C277C" w:rsidRPr="000C277C" w:rsidDel="00CA2A62" w:rsidRDefault="000C277C" w:rsidP="000C277C">
      <w:pPr>
        <w:rPr>
          <w:del w:id="998" w:author="Raphael Malyankar" w:date="2025-02-17T12:03:00Z" w16du:dateUtc="2025-02-17T19:03:00Z"/>
        </w:rPr>
      </w:pPr>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78"/>
        <w:gridCol w:w="866"/>
        <w:gridCol w:w="1734"/>
        <w:gridCol w:w="382"/>
        <w:gridCol w:w="485"/>
        <w:gridCol w:w="1855"/>
        <w:gridCol w:w="746"/>
        <w:gridCol w:w="424"/>
        <w:gridCol w:w="1310"/>
        <w:tblGridChange w:id="999">
          <w:tblGrid>
            <w:gridCol w:w="35"/>
            <w:gridCol w:w="2520"/>
            <w:gridCol w:w="43"/>
            <w:gridCol w:w="866"/>
            <w:gridCol w:w="35"/>
            <w:gridCol w:w="1699"/>
            <w:gridCol w:w="35"/>
            <w:gridCol w:w="112"/>
            <w:gridCol w:w="720"/>
            <w:gridCol w:w="1769"/>
            <w:gridCol w:w="31"/>
            <w:gridCol w:w="55"/>
            <w:gridCol w:w="35"/>
            <w:gridCol w:w="711"/>
            <w:gridCol w:w="35"/>
            <w:gridCol w:w="424"/>
            <w:gridCol w:w="1275"/>
            <w:gridCol w:w="35"/>
          </w:tblGrid>
        </w:tblGridChange>
      </w:tblGrid>
      <w:tr w:rsidR="00CF7B5E" w:rsidRPr="00CF7B5E" w14:paraId="6D205DF3" w14:textId="77777777" w:rsidTr="2EE3FDAA">
        <w:tc>
          <w:tcPr>
            <w:tcW w:w="10400" w:type="dxa"/>
            <w:gridSpan w:val="10"/>
            <w:shd w:val="clear" w:color="auto" w:fill="auto"/>
          </w:tcPr>
          <w:p w14:paraId="1896D2C4" w14:textId="0AB18F45" w:rsidR="00CF7B5E" w:rsidRPr="00CF7B5E" w:rsidRDefault="00CF7B5E" w:rsidP="008D1D7D">
            <w:pPr>
              <w:spacing w:before="120" w:after="120"/>
              <w:rPr>
                <w:rFonts w:cs="Arial"/>
              </w:rPr>
            </w:pPr>
            <w:r w:rsidRPr="00CF7B5E">
              <w:rPr>
                <w:rFonts w:cs="Arial"/>
                <w:u w:val="single"/>
              </w:rPr>
              <w:t>IHO Definition:</w:t>
            </w:r>
            <w:r>
              <w:rPr>
                <w:rFonts w:cs="Arial"/>
              </w:rPr>
              <w:t xml:space="preserve"> </w:t>
            </w:r>
            <w:r w:rsidR="00761651" w:rsidRPr="00761651">
              <w:rPr>
                <w:rFonts w:cs="Arial"/>
              </w:rPr>
              <w:t>Additional textual information relating to one or more geographic locations.</w:t>
            </w:r>
          </w:p>
        </w:tc>
      </w:tr>
      <w:tr w:rsidR="00CF7B5E" w:rsidRPr="00CF7B5E" w14:paraId="4728CFB5" w14:textId="77777777" w:rsidTr="2EE3FDAA">
        <w:tc>
          <w:tcPr>
            <w:tcW w:w="10400" w:type="dxa"/>
            <w:gridSpan w:val="10"/>
            <w:shd w:val="clear" w:color="auto" w:fill="auto"/>
          </w:tcPr>
          <w:p w14:paraId="0DC12EB0" w14:textId="77777777" w:rsidR="00CF7B5E" w:rsidRPr="00CF7B5E" w:rsidRDefault="00071617" w:rsidP="00CF7B5E">
            <w:pPr>
              <w:spacing w:before="120" w:after="120"/>
              <w:rPr>
                <w:rFonts w:cs="Arial"/>
                <w:b/>
              </w:rPr>
            </w:pPr>
            <w:r>
              <w:rPr>
                <w:rFonts w:cs="Arial"/>
                <w:b/>
                <w:u w:val="single"/>
              </w:rPr>
              <w:t>S-130</w:t>
            </w:r>
            <w:r w:rsidR="00CF7B5E" w:rsidRPr="00CF7B5E">
              <w:rPr>
                <w:rFonts w:cs="Arial"/>
                <w:b/>
                <w:u w:val="single"/>
              </w:rPr>
              <w:t xml:space="preserve"> Information Type:</w:t>
            </w:r>
            <w:r w:rsidR="00CF7B5E">
              <w:rPr>
                <w:rFonts w:cs="Arial"/>
                <w:b/>
              </w:rPr>
              <w:t xml:space="preserve"> AdditionalSpatialInformation</w:t>
            </w:r>
          </w:p>
        </w:tc>
      </w:tr>
      <w:tr w:rsidR="00CF7B5E" w:rsidRPr="00CF7B5E" w14:paraId="58BEB1EA" w14:textId="77777777" w:rsidTr="2EE3FDAA">
        <w:tc>
          <w:tcPr>
            <w:tcW w:w="10400" w:type="dxa"/>
            <w:gridSpan w:val="10"/>
            <w:shd w:val="clear" w:color="auto" w:fill="auto"/>
          </w:tcPr>
          <w:p w14:paraId="03B52E52" w14:textId="77777777" w:rsidR="00CF7B5E" w:rsidRPr="00CF7B5E" w:rsidRDefault="00CF7B5E" w:rsidP="00CF7B5E">
            <w:pPr>
              <w:spacing w:before="120" w:after="120"/>
              <w:rPr>
                <w:rFonts w:cs="Arial"/>
                <w:b/>
              </w:rPr>
            </w:pPr>
            <w:r w:rsidRPr="00CF7B5E">
              <w:rPr>
                <w:rFonts w:cs="Arial"/>
                <w:b/>
                <w:u w:val="single"/>
              </w:rPr>
              <w:t>Super Type:</w:t>
            </w:r>
            <w:r>
              <w:rPr>
                <w:rFonts w:cs="Arial"/>
                <w:b/>
              </w:rPr>
              <w:t xml:space="preserve"> </w:t>
            </w:r>
          </w:p>
        </w:tc>
      </w:tr>
      <w:tr w:rsidR="00CF7B5E" w:rsidRPr="00CF7B5E" w14:paraId="20B10F3C" w14:textId="77777777" w:rsidTr="2EE3FDAA">
        <w:tc>
          <w:tcPr>
            <w:tcW w:w="10400" w:type="dxa"/>
            <w:gridSpan w:val="10"/>
            <w:shd w:val="clear" w:color="auto" w:fill="auto"/>
          </w:tcPr>
          <w:p w14:paraId="26BC4BB4" w14:textId="77777777" w:rsidR="00CF7B5E" w:rsidRPr="00CF7B5E" w:rsidRDefault="00CF7B5E" w:rsidP="00CF7B5E">
            <w:pPr>
              <w:spacing w:before="120" w:after="120"/>
              <w:rPr>
                <w:rFonts w:cs="Arial"/>
                <w:b/>
              </w:rPr>
            </w:pPr>
            <w:r w:rsidRPr="00CF7B5E">
              <w:rPr>
                <w:rFonts w:cs="Arial"/>
                <w:b/>
                <w:u w:val="single"/>
              </w:rPr>
              <w:t>Primitives:</w:t>
            </w:r>
            <w:r w:rsidRPr="00CF7B5E">
              <w:rPr>
                <w:rFonts w:cs="Arial"/>
                <w:b/>
              </w:rPr>
              <w:t xml:space="preserve"> None</w:t>
            </w:r>
            <w:r>
              <w:rPr>
                <w:rFonts w:cs="Arial"/>
                <w:b/>
              </w:rPr>
              <w:t xml:space="preserve"> </w:t>
            </w:r>
          </w:p>
        </w:tc>
      </w:tr>
      <w:tr w:rsidR="00CF7B5E" w:rsidRPr="00CF7B5E" w14:paraId="03299C11" w14:textId="77777777" w:rsidTr="2EE3FDAA">
        <w:tc>
          <w:tcPr>
            <w:tcW w:w="2598" w:type="dxa"/>
            <w:gridSpan w:val="2"/>
            <w:shd w:val="clear" w:color="auto" w:fill="auto"/>
          </w:tcPr>
          <w:p w14:paraId="43A23847" w14:textId="77777777" w:rsidR="00CF7B5E" w:rsidRDefault="00CF7B5E" w:rsidP="00CF7B5E">
            <w:pPr>
              <w:spacing w:before="120" w:after="240"/>
              <w:rPr>
                <w:rFonts w:cs="Arial"/>
                <w:i/>
                <w:color w:val="0000FF"/>
                <w:sz w:val="18"/>
              </w:rPr>
            </w:pPr>
            <w:r w:rsidRPr="00CF7B5E">
              <w:rPr>
                <w:rFonts w:cs="Arial"/>
                <w:i/>
                <w:color w:val="0000FF"/>
                <w:sz w:val="18"/>
              </w:rPr>
              <w:t>Real World</w:t>
            </w:r>
          </w:p>
          <w:p w14:paraId="4155E092" w14:textId="77777777" w:rsidR="00CF7B5E" w:rsidRPr="00CF7B5E" w:rsidRDefault="00CF7B5E" w:rsidP="00CF7B5E">
            <w:pPr>
              <w:spacing w:before="120" w:after="240"/>
              <w:rPr>
                <w:rFonts w:cs="Arial"/>
                <w:i/>
                <w:color w:val="0000FF"/>
                <w:sz w:val="18"/>
              </w:rPr>
            </w:pPr>
          </w:p>
        </w:tc>
        <w:tc>
          <w:tcPr>
            <w:tcW w:w="3467" w:type="dxa"/>
            <w:gridSpan w:val="4"/>
            <w:shd w:val="clear" w:color="auto" w:fill="auto"/>
          </w:tcPr>
          <w:p w14:paraId="169526A5" w14:textId="77777777" w:rsidR="00CF7B5E" w:rsidRDefault="00CF7B5E" w:rsidP="00CF7B5E">
            <w:pPr>
              <w:spacing w:before="120" w:after="240"/>
              <w:rPr>
                <w:rFonts w:cs="Arial"/>
                <w:i/>
                <w:color w:val="0000FF"/>
                <w:sz w:val="18"/>
              </w:rPr>
            </w:pPr>
            <w:r w:rsidRPr="00CF7B5E">
              <w:rPr>
                <w:rFonts w:cs="Arial"/>
                <w:i/>
                <w:color w:val="0000FF"/>
                <w:sz w:val="18"/>
              </w:rPr>
              <w:t>Paper Chart Symbol</w:t>
            </w:r>
          </w:p>
          <w:p w14:paraId="72F8471A" w14:textId="77777777" w:rsidR="00CF7B5E" w:rsidRPr="00CF7B5E" w:rsidRDefault="00CF7B5E" w:rsidP="00CF7B5E">
            <w:pPr>
              <w:spacing w:before="120" w:after="240"/>
              <w:rPr>
                <w:rFonts w:cs="Arial"/>
                <w:i/>
                <w:color w:val="0000FF"/>
                <w:sz w:val="18"/>
              </w:rPr>
            </w:pPr>
          </w:p>
        </w:tc>
        <w:tc>
          <w:tcPr>
            <w:tcW w:w="4335" w:type="dxa"/>
            <w:gridSpan w:val="4"/>
            <w:shd w:val="clear" w:color="auto" w:fill="auto"/>
          </w:tcPr>
          <w:p w14:paraId="39CCB55E" w14:textId="77777777" w:rsidR="00CF7B5E" w:rsidRDefault="00CF7B5E" w:rsidP="00CF7B5E">
            <w:pPr>
              <w:spacing w:before="120" w:after="240"/>
              <w:rPr>
                <w:rFonts w:cs="Arial"/>
                <w:i/>
                <w:color w:val="0000FF"/>
                <w:sz w:val="18"/>
              </w:rPr>
            </w:pPr>
            <w:r w:rsidRPr="00CF7B5E">
              <w:rPr>
                <w:rFonts w:cs="Arial"/>
                <w:i/>
                <w:color w:val="0000FF"/>
                <w:sz w:val="18"/>
              </w:rPr>
              <w:t>ECDIS Symbol</w:t>
            </w:r>
          </w:p>
          <w:p w14:paraId="7D56B9FA" w14:textId="77777777" w:rsidR="00CF7B5E" w:rsidRPr="00CF7B5E" w:rsidRDefault="00CF7B5E" w:rsidP="00CF7B5E">
            <w:pPr>
              <w:spacing w:before="120" w:after="240"/>
              <w:rPr>
                <w:rFonts w:cs="Arial"/>
                <w:i/>
                <w:color w:val="0000FF"/>
                <w:sz w:val="18"/>
              </w:rPr>
            </w:pPr>
          </w:p>
        </w:tc>
      </w:tr>
      <w:tr w:rsidR="00CF7B5E" w:rsidRPr="00CF7B5E" w14:paraId="1E20D833" w14:textId="77777777" w:rsidTr="001306E3">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000" w:author="Raphael Malyankar" w:date="2025-02-16T14:45:00Z" w16du:dateUtc="2025-02-16T21:45: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PrChange w:id="1001" w:author="Raphael Malyankar" w:date="2025-02-16T14:45:00Z" w16du:dateUtc="2025-02-16T21:45:00Z">
            <w:trPr>
              <w:gridBefore w:val="1"/>
            </w:trPr>
          </w:trPrChange>
        </w:trPr>
        <w:tc>
          <w:tcPr>
            <w:tcW w:w="3464" w:type="dxa"/>
            <w:gridSpan w:val="3"/>
            <w:shd w:val="clear" w:color="auto" w:fill="auto"/>
            <w:tcPrChange w:id="1002" w:author="Raphael Malyankar" w:date="2025-02-16T14:45:00Z" w16du:dateUtc="2025-02-16T21:45:00Z">
              <w:tcPr>
                <w:tcW w:w="3464" w:type="dxa"/>
                <w:gridSpan w:val="4"/>
                <w:shd w:val="clear" w:color="auto" w:fill="auto"/>
              </w:tcPr>
            </w:tcPrChange>
          </w:tcPr>
          <w:p w14:paraId="6E54EF8C" w14:textId="77777777" w:rsidR="00CF7B5E" w:rsidRPr="00CF7B5E" w:rsidRDefault="00071617" w:rsidP="00CF7B5E">
            <w:pPr>
              <w:spacing w:before="120" w:after="120"/>
              <w:rPr>
                <w:rFonts w:cs="Arial"/>
                <w:b/>
              </w:rPr>
            </w:pPr>
            <w:r>
              <w:rPr>
                <w:rFonts w:cs="Arial"/>
                <w:b/>
              </w:rPr>
              <w:t>S-130</w:t>
            </w:r>
            <w:r w:rsidR="00CF7B5E" w:rsidRPr="00CF7B5E">
              <w:rPr>
                <w:rFonts w:cs="Arial"/>
                <w:b/>
              </w:rPr>
              <w:t xml:space="preserve"> Attribute</w:t>
            </w:r>
          </w:p>
        </w:tc>
        <w:tc>
          <w:tcPr>
            <w:tcW w:w="1734" w:type="dxa"/>
            <w:shd w:val="clear" w:color="auto" w:fill="auto"/>
            <w:tcPrChange w:id="1003" w:author="Raphael Malyankar" w:date="2025-02-16T14:45:00Z" w16du:dateUtc="2025-02-16T21:45:00Z">
              <w:tcPr>
                <w:tcW w:w="1734" w:type="dxa"/>
                <w:gridSpan w:val="2"/>
                <w:shd w:val="clear" w:color="auto" w:fill="auto"/>
              </w:tcPr>
            </w:tcPrChange>
          </w:tcPr>
          <w:p w14:paraId="4B76B09E" w14:textId="77777777" w:rsidR="00CF7B5E" w:rsidRPr="00CF7B5E" w:rsidRDefault="00CF7B5E" w:rsidP="00CF7B5E">
            <w:pPr>
              <w:spacing w:before="120" w:after="120"/>
              <w:rPr>
                <w:rFonts w:cs="Arial"/>
                <w:b/>
              </w:rPr>
            </w:pPr>
            <w:r w:rsidRPr="00CF7B5E">
              <w:rPr>
                <w:rFonts w:cs="Arial"/>
                <w:b/>
              </w:rPr>
              <w:t>S-57  Acronym</w:t>
            </w:r>
          </w:p>
        </w:tc>
        <w:tc>
          <w:tcPr>
            <w:tcW w:w="2722" w:type="dxa"/>
            <w:gridSpan w:val="3"/>
            <w:shd w:val="clear" w:color="auto" w:fill="auto"/>
            <w:tcPrChange w:id="1004" w:author="Raphael Malyankar" w:date="2025-02-16T14:45:00Z" w16du:dateUtc="2025-02-16T21:45:00Z">
              <w:tcPr>
                <w:tcW w:w="2601" w:type="dxa"/>
                <w:gridSpan w:val="3"/>
                <w:shd w:val="clear" w:color="auto" w:fill="auto"/>
              </w:tcPr>
            </w:tcPrChange>
          </w:tcPr>
          <w:p w14:paraId="23627764" w14:textId="77777777" w:rsidR="00CF7B5E" w:rsidRPr="00CF7B5E" w:rsidRDefault="00CF7B5E" w:rsidP="00CF7B5E">
            <w:pPr>
              <w:spacing w:before="120" w:after="120"/>
              <w:rPr>
                <w:rFonts w:cs="Arial"/>
                <w:b/>
              </w:rPr>
            </w:pPr>
            <w:r w:rsidRPr="00CF7B5E">
              <w:rPr>
                <w:rFonts w:cs="Arial"/>
                <w:b/>
              </w:rPr>
              <w:t>Allowable Encoding Value</w:t>
            </w:r>
          </w:p>
        </w:tc>
        <w:tc>
          <w:tcPr>
            <w:tcW w:w="746" w:type="dxa"/>
            <w:shd w:val="clear" w:color="auto" w:fill="auto"/>
            <w:tcPrChange w:id="1005" w:author="Raphael Malyankar" w:date="2025-02-16T14:45:00Z" w16du:dateUtc="2025-02-16T21:45:00Z">
              <w:tcPr>
                <w:tcW w:w="867" w:type="dxa"/>
                <w:gridSpan w:val="5"/>
                <w:shd w:val="clear" w:color="auto" w:fill="auto"/>
              </w:tcPr>
            </w:tcPrChange>
          </w:tcPr>
          <w:p w14:paraId="138AF094" w14:textId="77777777" w:rsidR="00CF7B5E" w:rsidRPr="00CF7B5E" w:rsidRDefault="00CF7B5E" w:rsidP="00CF7B5E">
            <w:pPr>
              <w:spacing w:before="120" w:after="120"/>
              <w:rPr>
                <w:rFonts w:cs="Arial"/>
                <w:b/>
              </w:rPr>
            </w:pPr>
            <w:r w:rsidRPr="00CF7B5E">
              <w:rPr>
                <w:rFonts w:cs="Arial"/>
                <w:b/>
              </w:rPr>
              <w:t>Type</w:t>
            </w:r>
          </w:p>
        </w:tc>
        <w:tc>
          <w:tcPr>
            <w:tcW w:w="1734" w:type="dxa"/>
            <w:gridSpan w:val="2"/>
            <w:shd w:val="clear" w:color="auto" w:fill="auto"/>
            <w:tcPrChange w:id="1006" w:author="Raphael Malyankar" w:date="2025-02-16T14:45:00Z" w16du:dateUtc="2025-02-16T21:45:00Z">
              <w:tcPr>
                <w:tcW w:w="1734" w:type="dxa"/>
                <w:gridSpan w:val="3"/>
                <w:shd w:val="clear" w:color="auto" w:fill="auto"/>
              </w:tcPr>
            </w:tcPrChange>
          </w:tcPr>
          <w:p w14:paraId="543C088C" w14:textId="77777777" w:rsidR="00CF7B5E" w:rsidRPr="00CF7B5E" w:rsidRDefault="00CF7B5E" w:rsidP="00CF7B5E">
            <w:pPr>
              <w:spacing w:before="120" w:after="120"/>
              <w:rPr>
                <w:rFonts w:cs="Arial"/>
                <w:b/>
              </w:rPr>
            </w:pPr>
            <w:r w:rsidRPr="00CF7B5E">
              <w:rPr>
                <w:rFonts w:cs="Arial"/>
                <w:b/>
              </w:rPr>
              <w:t>Multiplicity</w:t>
            </w:r>
          </w:p>
        </w:tc>
      </w:tr>
      <w:tr w:rsidR="00CF7B5E" w:rsidRPr="00CF7B5E" w14:paraId="56155E69" w14:textId="77777777" w:rsidTr="001306E3">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007" w:author="Raphael Malyankar" w:date="2025-02-16T14:45:00Z" w16du:dateUtc="2025-02-16T21:45: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PrChange w:id="1008" w:author="Raphael Malyankar" w:date="2025-02-16T14:45:00Z" w16du:dateUtc="2025-02-16T21:45:00Z">
            <w:trPr>
              <w:gridBefore w:val="1"/>
            </w:trPr>
          </w:trPrChange>
        </w:trPr>
        <w:tc>
          <w:tcPr>
            <w:tcW w:w="3464" w:type="dxa"/>
            <w:gridSpan w:val="3"/>
            <w:shd w:val="clear" w:color="auto" w:fill="auto"/>
            <w:tcPrChange w:id="1009" w:author="Raphael Malyankar" w:date="2025-02-16T14:45:00Z" w16du:dateUtc="2025-02-16T21:45:00Z">
              <w:tcPr>
                <w:tcW w:w="3464" w:type="dxa"/>
                <w:gridSpan w:val="4"/>
                <w:shd w:val="clear" w:color="auto" w:fill="auto"/>
              </w:tcPr>
            </w:tcPrChange>
          </w:tcPr>
          <w:p w14:paraId="6D12E13C" w14:textId="77777777" w:rsidR="00CF7B5E" w:rsidRPr="00CF7B5E" w:rsidRDefault="00CF7B5E" w:rsidP="00CF7B5E">
            <w:pPr>
              <w:spacing w:before="120" w:after="120"/>
              <w:rPr>
                <w:rFonts w:cs="Arial"/>
                <w:sz w:val="18"/>
              </w:rPr>
            </w:pPr>
            <w:r>
              <w:rPr>
                <w:rFonts w:cs="Arial"/>
                <w:sz w:val="18"/>
              </w:rPr>
              <w:t>locationReference</w:t>
            </w:r>
          </w:p>
        </w:tc>
        <w:tc>
          <w:tcPr>
            <w:tcW w:w="1734" w:type="dxa"/>
            <w:shd w:val="clear" w:color="auto" w:fill="auto"/>
            <w:tcPrChange w:id="1010" w:author="Raphael Malyankar" w:date="2025-02-16T14:45:00Z" w16du:dateUtc="2025-02-16T21:45:00Z">
              <w:tcPr>
                <w:tcW w:w="1734" w:type="dxa"/>
                <w:gridSpan w:val="2"/>
                <w:shd w:val="clear" w:color="auto" w:fill="auto"/>
              </w:tcPr>
            </w:tcPrChange>
          </w:tcPr>
          <w:p w14:paraId="0857AA4B" w14:textId="77777777" w:rsidR="00CF7B5E" w:rsidRPr="00CF7B5E" w:rsidRDefault="00CF7B5E" w:rsidP="00CF7B5E">
            <w:pPr>
              <w:spacing w:before="120" w:after="120"/>
              <w:rPr>
                <w:rFonts w:cs="Arial"/>
                <w:sz w:val="18"/>
              </w:rPr>
            </w:pPr>
          </w:p>
        </w:tc>
        <w:tc>
          <w:tcPr>
            <w:tcW w:w="2722" w:type="dxa"/>
            <w:gridSpan w:val="3"/>
            <w:shd w:val="clear" w:color="auto" w:fill="auto"/>
            <w:tcPrChange w:id="1011" w:author="Raphael Malyankar" w:date="2025-02-16T14:45:00Z" w16du:dateUtc="2025-02-16T21:45:00Z">
              <w:tcPr>
                <w:tcW w:w="2601" w:type="dxa"/>
                <w:gridSpan w:val="3"/>
                <w:shd w:val="clear" w:color="auto" w:fill="auto"/>
              </w:tcPr>
            </w:tcPrChange>
          </w:tcPr>
          <w:p w14:paraId="262CBD83" w14:textId="77777777" w:rsidR="00CF7B5E" w:rsidRPr="00CF7B5E" w:rsidRDefault="00CF7B5E" w:rsidP="00CF7B5E">
            <w:pPr>
              <w:spacing w:before="120" w:after="120"/>
              <w:rPr>
                <w:rFonts w:cs="Arial"/>
                <w:sz w:val="18"/>
              </w:rPr>
            </w:pPr>
          </w:p>
        </w:tc>
        <w:tc>
          <w:tcPr>
            <w:tcW w:w="746" w:type="dxa"/>
            <w:shd w:val="clear" w:color="auto" w:fill="auto"/>
            <w:tcPrChange w:id="1012" w:author="Raphael Malyankar" w:date="2025-02-16T14:45:00Z" w16du:dateUtc="2025-02-16T21:45:00Z">
              <w:tcPr>
                <w:tcW w:w="867" w:type="dxa"/>
                <w:gridSpan w:val="5"/>
                <w:shd w:val="clear" w:color="auto" w:fill="auto"/>
              </w:tcPr>
            </w:tcPrChange>
          </w:tcPr>
          <w:p w14:paraId="1D6F2242" w14:textId="77777777" w:rsidR="00CF7B5E" w:rsidRPr="00CF7B5E" w:rsidRDefault="00CF7B5E" w:rsidP="00CF7B5E">
            <w:pPr>
              <w:spacing w:before="120" w:after="120"/>
              <w:rPr>
                <w:rFonts w:cs="Arial"/>
                <w:sz w:val="18"/>
              </w:rPr>
            </w:pPr>
            <w:r>
              <w:rPr>
                <w:rFonts w:cs="Arial"/>
                <w:sz w:val="18"/>
              </w:rPr>
              <w:t>C</w:t>
            </w:r>
          </w:p>
        </w:tc>
        <w:tc>
          <w:tcPr>
            <w:tcW w:w="1734" w:type="dxa"/>
            <w:gridSpan w:val="2"/>
            <w:shd w:val="clear" w:color="auto" w:fill="auto"/>
            <w:tcPrChange w:id="1013" w:author="Raphael Malyankar" w:date="2025-02-16T14:45:00Z" w16du:dateUtc="2025-02-16T21:45:00Z">
              <w:tcPr>
                <w:tcW w:w="1734" w:type="dxa"/>
                <w:gridSpan w:val="3"/>
                <w:shd w:val="clear" w:color="auto" w:fill="auto"/>
              </w:tcPr>
            </w:tcPrChange>
          </w:tcPr>
          <w:p w14:paraId="4B820562" w14:textId="72083586" w:rsidR="00CF7B5E" w:rsidRPr="00CF7B5E" w:rsidRDefault="00761651" w:rsidP="00761651">
            <w:pPr>
              <w:spacing w:before="120" w:after="120"/>
              <w:rPr>
                <w:rFonts w:cs="Arial"/>
                <w:sz w:val="18"/>
              </w:rPr>
            </w:pPr>
            <w:r>
              <w:rPr>
                <w:rFonts w:cs="Arial"/>
                <w:sz w:val="18"/>
              </w:rPr>
              <w:t>1</w:t>
            </w:r>
            <w:r w:rsidR="00CF7B5E">
              <w:rPr>
                <w:rFonts w:cs="Arial"/>
                <w:sz w:val="18"/>
              </w:rPr>
              <w:t xml:space="preserve">, </w:t>
            </w:r>
            <w:r>
              <w:rPr>
                <w:rFonts w:cs="Arial"/>
                <w:sz w:val="18"/>
              </w:rPr>
              <w:t>*</w:t>
            </w:r>
          </w:p>
        </w:tc>
      </w:tr>
      <w:tr w:rsidR="005857CF" w:rsidRPr="00CF7B5E" w14:paraId="1B0EC2D2" w14:textId="77777777" w:rsidTr="001306E3">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014" w:author="Raphael Malyankar" w:date="2025-02-16T14:45:00Z" w16du:dateUtc="2025-02-16T21:45: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PrChange w:id="1015" w:author="Raphael Malyankar" w:date="2025-02-16T14:45:00Z" w16du:dateUtc="2025-02-16T21:45:00Z">
            <w:trPr>
              <w:gridBefore w:val="1"/>
            </w:trPr>
          </w:trPrChange>
        </w:trPr>
        <w:tc>
          <w:tcPr>
            <w:tcW w:w="3464" w:type="dxa"/>
            <w:gridSpan w:val="3"/>
            <w:shd w:val="clear" w:color="auto" w:fill="auto"/>
            <w:tcPrChange w:id="1016" w:author="Raphael Malyankar" w:date="2025-02-16T14:45:00Z" w16du:dateUtc="2025-02-16T21:45:00Z">
              <w:tcPr>
                <w:tcW w:w="3464" w:type="dxa"/>
                <w:gridSpan w:val="4"/>
                <w:shd w:val="clear" w:color="auto" w:fill="auto"/>
              </w:tcPr>
            </w:tcPrChange>
          </w:tcPr>
          <w:p w14:paraId="13864092" w14:textId="786CC210" w:rsidR="005857CF" w:rsidRPr="2EE3FDAA" w:rsidRDefault="005857CF" w:rsidP="005857CF">
            <w:pPr>
              <w:spacing w:before="120" w:after="120"/>
              <w:rPr>
                <w:rFonts w:cs="Arial"/>
                <w:sz w:val="18"/>
                <w:szCs w:val="18"/>
              </w:rPr>
            </w:pPr>
            <w:r>
              <w:rPr>
                <w:rFonts w:cs="Arial"/>
                <w:sz w:val="18"/>
              </w:rPr>
              <w:t xml:space="preserve">   locationByText</w:t>
            </w:r>
          </w:p>
        </w:tc>
        <w:tc>
          <w:tcPr>
            <w:tcW w:w="1734" w:type="dxa"/>
            <w:shd w:val="clear" w:color="auto" w:fill="auto"/>
            <w:tcPrChange w:id="1017" w:author="Raphael Malyankar" w:date="2025-02-16T14:45:00Z" w16du:dateUtc="2025-02-16T21:45:00Z">
              <w:tcPr>
                <w:tcW w:w="1734" w:type="dxa"/>
                <w:gridSpan w:val="2"/>
                <w:shd w:val="clear" w:color="auto" w:fill="auto"/>
              </w:tcPr>
            </w:tcPrChange>
          </w:tcPr>
          <w:p w14:paraId="2067E779" w14:textId="77777777" w:rsidR="005857CF" w:rsidRPr="00CF7B5E" w:rsidRDefault="005857CF" w:rsidP="005857CF">
            <w:pPr>
              <w:spacing w:before="120" w:after="120"/>
              <w:rPr>
                <w:rFonts w:cs="Arial"/>
                <w:sz w:val="18"/>
              </w:rPr>
            </w:pPr>
          </w:p>
        </w:tc>
        <w:tc>
          <w:tcPr>
            <w:tcW w:w="2722" w:type="dxa"/>
            <w:gridSpan w:val="3"/>
            <w:shd w:val="clear" w:color="auto" w:fill="auto"/>
            <w:tcPrChange w:id="1018" w:author="Raphael Malyankar" w:date="2025-02-16T14:45:00Z" w16du:dateUtc="2025-02-16T21:45:00Z">
              <w:tcPr>
                <w:tcW w:w="2601" w:type="dxa"/>
                <w:gridSpan w:val="3"/>
                <w:shd w:val="clear" w:color="auto" w:fill="auto"/>
              </w:tcPr>
            </w:tcPrChange>
          </w:tcPr>
          <w:p w14:paraId="4D27DCE8" w14:textId="77777777" w:rsidR="005857CF" w:rsidRPr="00CF7B5E" w:rsidRDefault="005857CF" w:rsidP="005857CF">
            <w:pPr>
              <w:spacing w:before="120" w:after="120"/>
              <w:rPr>
                <w:rFonts w:cs="Arial"/>
                <w:sz w:val="18"/>
              </w:rPr>
            </w:pPr>
          </w:p>
        </w:tc>
        <w:tc>
          <w:tcPr>
            <w:tcW w:w="746" w:type="dxa"/>
            <w:shd w:val="clear" w:color="auto" w:fill="auto"/>
            <w:tcPrChange w:id="1019" w:author="Raphael Malyankar" w:date="2025-02-16T14:45:00Z" w16du:dateUtc="2025-02-16T21:45:00Z">
              <w:tcPr>
                <w:tcW w:w="867" w:type="dxa"/>
                <w:gridSpan w:val="5"/>
                <w:shd w:val="clear" w:color="auto" w:fill="auto"/>
              </w:tcPr>
            </w:tcPrChange>
          </w:tcPr>
          <w:p w14:paraId="0D5282DB" w14:textId="7C33C977" w:rsidR="005857CF" w:rsidRDefault="005857CF" w:rsidP="005857CF">
            <w:pPr>
              <w:spacing w:before="120" w:after="120"/>
              <w:rPr>
                <w:rFonts w:cs="Arial"/>
                <w:sz w:val="18"/>
              </w:rPr>
            </w:pPr>
            <w:r>
              <w:rPr>
                <w:rFonts w:cs="Arial"/>
                <w:sz w:val="18"/>
              </w:rPr>
              <w:t>(S) TE</w:t>
            </w:r>
          </w:p>
        </w:tc>
        <w:tc>
          <w:tcPr>
            <w:tcW w:w="1734" w:type="dxa"/>
            <w:gridSpan w:val="2"/>
            <w:shd w:val="clear" w:color="auto" w:fill="auto"/>
            <w:tcPrChange w:id="1020" w:author="Raphael Malyankar" w:date="2025-02-16T14:45:00Z" w16du:dateUtc="2025-02-16T21:45:00Z">
              <w:tcPr>
                <w:tcW w:w="1734" w:type="dxa"/>
                <w:gridSpan w:val="3"/>
                <w:shd w:val="clear" w:color="auto" w:fill="auto"/>
              </w:tcPr>
            </w:tcPrChange>
          </w:tcPr>
          <w:p w14:paraId="3172C57B" w14:textId="0A479D5D" w:rsidR="005857CF" w:rsidRDefault="005857CF" w:rsidP="005857CF">
            <w:pPr>
              <w:spacing w:before="120" w:after="120"/>
              <w:rPr>
                <w:rFonts w:cs="Arial"/>
                <w:sz w:val="18"/>
              </w:rPr>
            </w:pPr>
            <w:r>
              <w:rPr>
                <w:rFonts w:cs="Arial"/>
                <w:sz w:val="18"/>
              </w:rPr>
              <w:t>0, 1</w:t>
            </w:r>
          </w:p>
        </w:tc>
      </w:tr>
      <w:tr w:rsidR="00CF7B5E" w:rsidRPr="00CF7B5E" w14:paraId="7165758A" w14:textId="77777777" w:rsidTr="001306E3">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021" w:author="Raphael Malyankar" w:date="2025-02-16T14:45:00Z" w16du:dateUtc="2025-02-16T21:45: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PrChange w:id="1022" w:author="Raphael Malyankar" w:date="2025-02-16T14:45:00Z" w16du:dateUtc="2025-02-16T21:45:00Z">
            <w:trPr>
              <w:gridBefore w:val="1"/>
            </w:trPr>
          </w:trPrChange>
        </w:trPr>
        <w:tc>
          <w:tcPr>
            <w:tcW w:w="3464" w:type="dxa"/>
            <w:gridSpan w:val="3"/>
            <w:shd w:val="clear" w:color="auto" w:fill="auto"/>
            <w:tcPrChange w:id="1023" w:author="Raphael Malyankar" w:date="2025-02-16T14:45:00Z" w16du:dateUtc="2025-02-16T21:45:00Z">
              <w:tcPr>
                <w:tcW w:w="3464" w:type="dxa"/>
                <w:gridSpan w:val="4"/>
                <w:shd w:val="clear" w:color="auto" w:fill="auto"/>
              </w:tcPr>
            </w:tcPrChange>
          </w:tcPr>
          <w:p w14:paraId="0CD3CBDF" w14:textId="64213C17" w:rsidR="00CF7B5E" w:rsidRPr="00CF7B5E" w:rsidRDefault="2EE3FDAA" w:rsidP="2EE3FDAA">
            <w:pPr>
              <w:spacing w:before="120" w:after="120"/>
              <w:rPr>
                <w:rFonts w:cs="Arial"/>
                <w:sz w:val="18"/>
                <w:szCs w:val="18"/>
              </w:rPr>
            </w:pPr>
            <w:r w:rsidRPr="2EE3FDAA">
              <w:rPr>
                <w:rFonts w:cs="Arial"/>
                <w:sz w:val="18"/>
                <w:szCs w:val="18"/>
              </w:rPr>
              <w:t xml:space="preserve">   textLatitude</w:t>
            </w:r>
          </w:p>
        </w:tc>
        <w:tc>
          <w:tcPr>
            <w:tcW w:w="1734" w:type="dxa"/>
            <w:shd w:val="clear" w:color="auto" w:fill="auto"/>
            <w:tcPrChange w:id="1024" w:author="Raphael Malyankar" w:date="2025-02-16T14:45:00Z" w16du:dateUtc="2025-02-16T21:45:00Z">
              <w:tcPr>
                <w:tcW w:w="1734" w:type="dxa"/>
                <w:gridSpan w:val="2"/>
                <w:shd w:val="clear" w:color="auto" w:fill="auto"/>
              </w:tcPr>
            </w:tcPrChange>
          </w:tcPr>
          <w:p w14:paraId="3440E8CD" w14:textId="764E7E77" w:rsidR="00CF7B5E" w:rsidRPr="00CF7B5E" w:rsidRDefault="00CF7B5E" w:rsidP="00CF7B5E">
            <w:pPr>
              <w:spacing w:before="120" w:after="120"/>
              <w:rPr>
                <w:rFonts w:cs="Arial"/>
                <w:sz w:val="18"/>
              </w:rPr>
            </w:pPr>
          </w:p>
        </w:tc>
        <w:tc>
          <w:tcPr>
            <w:tcW w:w="2722" w:type="dxa"/>
            <w:gridSpan w:val="3"/>
            <w:shd w:val="clear" w:color="auto" w:fill="auto"/>
            <w:tcPrChange w:id="1025" w:author="Raphael Malyankar" w:date="2025-02-16T14:45:00Z" w16du:dateUtc="2025-02-16T21:45:00Z">
              <w:tcPr>
                <w:tcW w:w="2601" w:type="dxa"/>
                <w:gridSpan w:val="3"/>
                <w:shd w:val="clear" w:color="auto" w:fill="auto"/>
              </w:tcPr>
            </w:tcPrChange>
          </w:tcPr>
          <w:p w14:paraId="392FE28E" w14:textId="77777777" w:rsidR="00CF7B5E" w:rsidRPr="00CF7B5E" w:rsidRDefault="00CF7B5E" w:rsidP="00CF7B5E">
            <w:pPr>
              <w:spacing w:before="120" w:after="120"/>
              <w:rPr>
                <w:rFonts w:cs="Arial"/>
                <w:sz w:val="18"/>
              </w:rPr>
            </w:pPr>
          </w:p>
        </w:tc>
        <w:tc>
          <w:tcPr>
            <w:tcW w:w="746" w:type="dxa"/>
            <w:shd w:val="clear" w:color="auto" w:fill="auto"/>
            <w:tcPrChange w:id="1026" w:author="Raphael Malyankar" w:date="2025-02-16T14:45:00Z" w16du:dateUtc="2025-02-16T21:45:00Z">
              <w:tcPr>
                <w:tcW w:w="867" w:type="dxa"/>
                <w:gridSpan w:val="5"/>
                <w:shd w:val="clear" w:color="auto" w:fill="auto"/>
              </w:tcPr>
            </w:tcPrChange>
          </w:tcPr>
          <w:p w14:paraId="7D133281" w14:textId="77777777" w:rsidR="00CF7B5E" w:rsidRPr="00CF7B5E" w:rsidRDefault="00CF7B5E" w:rsidP="00CF7B5E">
            <w:pPr>
              <w:spacing w:before="120" w:after="120"/>
              <w:rPr>
                <w:rFonts w:cs="Arial"/>
                <w:sz w:val="18"/>
              </w:rPr>
            </w:pPr>
            <w:r>
              <w:rPr>
                <w:rFonts w:cs="Arial"/>
                <w:sz w:val="18"/>
              </w:rPr>
              <w:t>(S) TE</w:t>
            </w:r>
          </w:p>
        </w:tc>
        <w:tc>
          <w:tcPr>
            <w:tcW w:w="1734" w:type="dxa"/>
            <w:gridSpan w:val="2"/>
            <w:shd w:val="clear" w:color="auto" w:fill="auto"/>
            <w:tcPrChange w:id="1027" w:author="Raphael Malyankar" w:date="2025-02-16T14:45:00Z" w16du:dateUtc="2025-02-16T21:45:00Z">
              <w:tcPr>
                <w:tcW w:w="1734" w:type="dxa"/>
                <w:gridSpan w:val="3"/>
                <w:shd w:val="clear" w:color="auto" w:fill="auto"/>
              </w:tcPr>
            </w:tcPrChange>
          </w:tcPr>
          <w:p w14:paraId="648585A8" w14:textId="7096E969" w:rsidR="00CF7B5E" w:rsidRPr="00CF7B5E" w:rsidRDefault="00CF7B5E" w:rsidP="00761651">
            <w:pPr>
              <w:spacing w:before="120" w:after="120"/>
              <w:rPr>
                <w:rFonts w:cs="Arial"/>
                <w:sz w:val="18"/>
              </w:rPr>
            </w:pPr>
            <w:r>
              <w:rPr>
                <w:rFonts w:cs="Arial"/>
                <w:sz w:val="18"/>
              </w:rPr>
              <w:t xml:space="preserve">0, </w:t>
            </w:r>
            <w:r w:rsidR="00761651">
              <w:rPr>
                <w:rFonts w:cs="Arial"/>
                <w:sz w:val="18"/>
              </w:rPr>
              <w:t>1</w:t>
            </w:r>
          </w:p>
        </w:tc>
      </w:tr>
      <w:tr w:rsidR="005857CF" w:rsidRPr="00CF7B5E" w14:paraId="6253B8ED" w14:textId="77777777" w:rsidTr="001306E3">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028" w:author="Raphael Malyankar" w:date="2025-02-16T14:45:00Z" w16du:dateUtc="2025-02-16T21:45: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PrChange w:id="1029" w:author="Raphael Malyankar" w:date="2025-02-16T14:45:00Z" w16du:dateUtc="2025-02-16T21:45:00Z">
            <w:trPr>
              <w:gridBefore w:val="1"/>
            </w:trPr>
          </w:trPrChange>
        </w:trPr>
        <w:tc>
          <w:tcPr>
            <w:tcW w:w="3464" w:type="dxa"/>
            <w:gridSpan w:val="3"/>
            <w:shd w:val="clear" w:color="auto" w:fill="auto"/>
            <w:tcPrChange w:id="1030" w:author="Raphael Malyankar" w:date="2025-02-16T14:45:00Z" w16du:dateUtc="2025-02-16T21:45:00Z">
              <w:tcPr>
                <w:tcW w:w="3464" w:type="dxa"/>
                <w:gridSpan w:val="4"/>
                <w:shd w:val="clear" w:color="auto" w:fill="auto"/>
              </w:tcPr>
            </w:tcPrChange>
          </w:tcPr>
          <w:p w14:paraId="5C5B2478" w14:textId="4A514657" w:rsidR="005857CF" w:rsidRPr="00CF7B5E" w:rsidRDefault="005857CF" w:rsidP="005857CF">
            <w:pPr>
              <w:spacing w:before="120" w:after="120"/>
              <w:rPr>
                <w:rFonts w:cs="Arial"/>
                <w:sz w:val="18"/>
              </w:rPr>
            </w:pPr>
            <w:r w:rsidRPr="2EE3FDAA">
              <w:rPr>
                <w:rFonts w:cs="Arial"/>
                <w:sz w:val="18"/>
                <w:szCs w:val="18"/>
              </w:rPr>
              <w:t xml:space="preserve">   textLongitude</w:t>
            </w:r>
          </w:p>
        </w:tc>
        <w:tc>
          <w:tcPr>
            <w:tcW w:w="1734" w:type="dxa"/>
            <w:shd w:val="clear" w:color="auto" w:fill="auto"/>
            <w:tcPrChange w:id="1031" w:author="Raphael Malyankar" w:date="2025-02-16T14:45:00Z" w16du:dateUtc="2025-02-16T21:45:00Z">
              <w:tcPr>
                <w:tcW w:w="1734" w:type="dxa"/>
                <w:gridSpan w:val="2"/>
                <w:shd w:val="clear" w:color="auto" w:fill="auto"/>
              </w:tcPr>
            </w:tcPrChange>
          </w:tcPr>
          <w:p w14:paraId="2F92FAD1" w14:textId="79578E74" w:rsidR="005857CF" w:rsidRPr="00CF7B5E" w:rsidRDefault="005857CF" w:rsidP="005857CF">
            <w:pPr>
              <w:spacing w:before="120" w:after="120"/>
              <w:rPr>
                <w:rFonts w:cs="Arial"/>
                <w:sz w:val="18"/>
              </w:rPr>
            </w:pPr>
          </w:p>
        </w:tc>
        <w:tc>
          <w:tcPr>
            <w:tcW w:w="2722" w:type="dxa"/>
            <w:gridSpan w:val="3"/>
            <w:shd w:val="clear" w:color="auto" w:fill="auto"/>
            <w:tcPrChange w:id="1032" w:author="Raphael Malyankar" w:date="2025-02-16T14:45:00Z" w16du:dateUtc="2025-02-16T21:45:00Z">
              <w:tcPr>
                <w:tcW w:w="2601" w:type="dxa"/>
                <w:gridSpan w:val="3"/>
                <w:shd w:val="clear" w:color="auto" w:fill="auto"/>
              </w:tcPr>
            </w:tcPrChange>
          </w:tcPr>
          <w:p w14:paraId="34ACFAFE" w14:textId="77777777" w:rsidR="005857CF" w:rsidRPr="00CF7B5E" w:rsidRDefault="005857CF" w:rsidP="005857CF">
            <w:pPr>
              <w:spacing w:before="120" w:after="120"/>
              <w:rPr>
                <w:rFonts w:cs="Arial"/>
                <w:sz w:val="18"/>
              </w:rPr>
            </w:pPr>
          </w:p>
        </w:tc>
        <w:tc>
          <w:tcPr>
            <w:tcW w:w="746" w:type="dxa"/>
            <w:shd w:val="clear" w:color="auto" w:fill="auto"/>
            <w:tcPrChange w:id="1033" w:author="Raphael Malyankar" w:date="2025-02-16T14:45:00Z" w16du:dateUtc="2025-02-16T21:45:00Z">
              <w:tcPr>
                <w:tcW w:w="867" w:type="dxa"/>
                <w:gridSpan w:val="5"/>
                <w:shd w:val="clear" w:color="auto" w:fill="auto"/>
              </w:tcPr>
            </w:tcPrChange>
          </w:tcPr>
          <w:p w14:paraId="6B25BEA8" w14:textId="5E67E316" w:rsidR="005857CF" w:rsidRPr="00CF7B5E" w:rsidRDefault="005857CF" w:rsidP="005857CF">
            <w:pPr>
              <w:spacing w:before="120" w:after="120"/>
              <w:rPr>
                <w:rFonts w:cs="Arial"/>
                <w:sz w:val="18"/>
              </w:rPr>
            </w:pPr>
            <w:r>
              <w:rPr>
                <w:rFonts w:cs="Arial"/>
                <w:sz w:val="18"/>
              </w:rPr>
              <w:t>(S) TE</w:t>
            </w:r>
          </w:p>
        </w:tc>
        <w:tc>
          <w:tcPr>
            <w:tcW w:w="1734" w:type="dxa"/>
            <w:gridSpan w:val="2"/>
            <w:shd w:val="clear" w:color="auto" w:fill="auto"/>
            <w:tcPrChange w:id="1034" w:author="Raphael Malyankar" w:date="2025-02-16T14:45:00Z" w16du:dateUtc="2025-02-16T21:45:00Z">
              <w:tcPr>
                <w:tcW w:w="1734" w:type="dxa"/>
                <w:gridSpan w:val="3"/>
                <w:shd w:val="clear" w:color="auto" w:fill="auto"/>
              </w:tcPr>
            </w:tcPrChange>
          </w:tcPr>
          <w:p w14:paraId="221031D0" w14:textId="07458B4F" w:rsidR="005857CF" w:rsidRPr="00CF7B5E" w:rsidRDefault="005857CF" w:rsidP="005857CF">
            <w:pPr>
              <w:spacing w:before="120" w:after="120"/>
              <w:rPr>
                <w:rFonts w:cs="Arial"/>
                <w:sz w:val="18"/>
              </w:rPr>
            </w:pPr>
            <w:r>
              <w:rPr>
                <w:rFonts w:cs="Arial"/>
                <w:sz w:val="18"/>
              </w:rPr>
              <w:t>0, 1</w:t>
            </w:r>
          </w:p>
        </w:tc>
      </w:tr>
      <w:tr w:rsidR="005857CF" w:rsidRPr="00CF7B5E" w14:paraId="4CEA0FF0" w14:textId="77777777" w:rsidTr="001306E3">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035" w:author="Raphael Malyankar" w:date="2025-02-16T14:45:00Z" w16du:dateUtc="2025-02-16T21:45: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PrChange w:id="1036" w:author="Raphael Malyankar" w:date="2025-02-16T14:45:00Z" w16du:dateUtc="2025-02-16T21:45:00Z">
            <w:trPr>
              <w:gridBefore w:val="1"/>
            </w:trPr>
          </w:trPrChange>
        </w:trPr>
        <w:tc>
          <w:tcPr>
            <w:tcW w:w="3464" w:type="dxa"/>
            <w:gridSpan w:val="3"/>
            <w:shd w:val="clear" w:color="auto" w:fill="auto"/>
            <w:tcPrChange w:id="1037" w:author="Raphael Malyankar" w:date="2025-02-16T14:45:00Z" w16du:dateUtc="2025-02-16T21:45:00Z">
              <w:tcPr>
                <w:tcW w:w="3464" w:type="dxa"/>
                <w:gridSpan w:val="4"/>
                <w:shd w:val="clear" w:color="auto" w:fill="auto"/>
              </w:tcPr>
            </w:tcPrChange>
          </w:tcPr>
          <w:p w14:paraId="40EA3710" w14:textId="77777777" w:rsidR="005857CF" w:rsidRPr="00CF7B5E" w:rsidRDefault="005857CF" w:rsidP="005857CF">
            <w:pPr>
              <w:spacing w:before="120" w:after="120"/>
              <w:rPr>
                <w:rFonts w:cs="Arial"/>
                <w:sz w:val="18"/>
              </w:rPr>
            </w:pPr>
            <w:r>
              <w:rPr>
                <w:rFonts w:cs="Arial"/>
                <w:sz w:val="18"/>
              </w:rPr>
              <w:t xml:space="preserve">   referenceSystem</w:t>
            </w:r>
          </w:p>
        </w:tc>
        <w:tc>
          <w:tcPr>
            <w:tcW w:w="1734" w:type="dxa"/>
            <w:shd w:val="clear" w:color="auto" w:fill="auto"/>
            <w:tcPrChange w:id="1038" w:author="Raphael Malyankar" w:date="2025-02-16T14:45:00Z" w16du:dateUtc="2025-02-16T21:45:00Z">
              <w:tcPr>
                <w:tcW w:w="1734" w:type="dxa"/>
                <w:gridSpan w:val="2"/>
                <w:shd w:val="clear" w:color="auto" w:fill="auto"/>
              </w:tcPr>
            </w:tcPrChange>
          </w:tcPr>
          <w:p w14:paraId="744F27EB" w14:textId="0700EEB1" w:rsidR="005857CF" w:rsidRPr="00CF7B5E" w:rsidRDefault="005857CF" w:rsidP="005857CF">
            <w:pPr>
              <w:spacing w:before="120" w:after="120"/>
              <w:rPr>
                <w:rFonts w:cs="Arial"/>
                <w:sz w:val="18"/>
              </w:rPr>
            </w:pPr>
          </w:p>
        </w:tc>
        <w:tc>
          <w:tcPr>
            <w:tcW w:w="2722" w:type="dxa"/>
            <w:gridSpan w:val="3"/>
            <w:shd w:val="clear" w:color="auto" w:fill="auto"/>
            <w:tcPrChange w:id="1039" w:author="Raphael Malyankar" w:date="2025-02-16T14:45:00Z" w16du:dateUtc="2025-02-16T21:45:00Z">
              <w:tcPr>
                <w:tcW w:w="2601" w:type="dxa"/>
                <w:gridSpan w:val="3"/>
                <w:shd w:val="clear" w:color="auto" w:fill="auto"/>
              </w:tcPr>
            </w:tcPrChange>
          </w:tcPr>
          <w:p w14:paraId="1BBB4AAC" w14:textId="77777777" w:rsidR="005857CF" w:rsidRPr="00CF7B5E" w:rsidRDefault="005857CF" w:rsidP="005857CF">
            <w:pPr>
              <w:spacing w:before="120" w:after="120"/>
              <w:rPr>
                <w:rFonts w:cs="Arial"/>
                <w:sz w:val="18"/>
              </w:rPr>
            </w:pPr>
          </w:p>
        </w:tc>
        <w:tc>
          <w:tcPr>
            <w:tcW w:w="746" w:type="dxa"/>
            <w:shd w:val="clear" w:color="auto" w:fill="auto"/>
            <w:tcPrChange w:id="1040" w:author="Raphael Malyankar" w:date="2025-02-16T14:45:00Z" w16du:dateUtc="2025-02-16T21:45:00Z">
              <w:tcPr>
                <w:tcW w:w="867" w:type="dxa"/>
                <w:gridSpan w:val="5"/>
                <w:shd w:val="clear" w:color="auto" w:fill="auto"/>
              </w:tcPr>
            </w:tcPrChange>
          </w:tcPr>
          <w:p w14:paraId="7B2C7C53" w14:textId="77777777" w:rsidR="005857CF" w:rsidRPr="00CF7B5E" w:rsidRDefault="005857CF" w:rsidP="005857CF">
            <w:pPr>
              <w:spacing w:before="120" w:after="120"/>
              <w:rPr>
                <w:rFonts w:cs="Arial"/>
                <w:sz w:val="18"/>
              </w:rPr>
            </w:pPr>
            <w:r>
              <w:rPr>
                <w:rFonts w:cs="Arial"/>
                <w:sz w:val="18"/>
              </w:rPr>
              <w:t>(S) TE</w:t>
            </w:r>
          </w:p>
        </w:tc>
        <w:tc>
          <w:tcPr>
            <w:tcW w:w="1734" w:type="dxa"/>
            <w:gridSpan w:val="2"/>
            <w:shd w:val="clear" w:color="auto" w:fill="auto"/>
            <w:tcPrChange w:id="1041" w:author="Raphael Malyankar" w:date="2025-02-16T14:45:00Z" w16du:dateUtc="2025-02-16T21:45:00Z">
              <w:tcPr>
                <w:tcW w:w="1734" w:type="dxa"/>
                <w:gridSpan w:val="3"/>
                <w:shd w:val="clear" w:color="auto" w:fill="auto"/>
              </w:tcPr>
            </w:tcPrChange>
          </w:tcPr>
          <w:p w14:paraId="74AA862B" w14:textId="2D2F81B0" w:rsidR="005857CF" w:rsidRPr="00CF7B5E" w:rsidRDefault="005857CF" w:rsidP="005857CF">
            <w:pPr>
              <w:spacing w:before="120" w:after="120"/>
              <w:rPr>
                <w:rFonts w:cs="Arial"/>
                <w:sz w:val="18"/>
              </w:rPr>
            </w:pPr>
            <w:r>
              <w:rPr>
                <w:rFonts w:cs="Arial"/>
                <w:sz w:val="18"/>
              </w:rPr>
              <w:t>1, 1</w:t>
            </w:r>
          </w:p>
        </w:tc>
      </w:tr>
      <w:tr w:rsidR="005857CF" w:rsidRPr="00CF7B5E" w14:paraId="4F6964A0" w14:textId="77777777" w:rsidTr="2EE3FDAA">
        <w:tc>
          <w:tcPr>
            <w:tcW w:w="10400" w:type="dxa"/>
            <w:gridSpan w:val="10"/>
            <w:shd w:val="clear" w:color="auto" w:fill="auto"/>
          </w:tcPr>
          <w:p w14:paraId="6F90732B" w14:textId="77777777" w:rsidR="005857CF" w:rsidRDefault="005857CF" w:rsidP="005857CF">
            <w:pPr>
              <w:spacing w:before="120" w:after="120"/>
              <w:rPr>
                <w:rFonts w:cs="Arial"/>
              </w:rPr>
            </w:pPr>
            <w:r w:rsidRPr="00CF7B5E">
              <w:rPr>
                <w:rFonts w:cs="Arial"/>
                <w:u w:val="single"/>
              </w:rPr>
              <w:t>INT 1 Reference:</w:t>
            </w:r>
          </w:p>
          <w:p w14:paraId="139F2FFC" w14:textId="370F383D" w:rsidR="005857CF" w:rsidRDefault="0090723E" w:rsidP="005857CF">
            <w:pPr>
              <w:spacing w:before="120" w:after="120"/>
              <w:rPr>
                <w:rFonts w:cs="Arial"/>
              </w:rPr>
            </w:pPr>
            <w:ins w:id="1042" w:author="Raphael Malyankar" w:date="2025-02-13T22:36:00Z" w16du:dateUtc="2025-02-14T05:36:00Z">
              <w:r>
                <w:rPr>
                  <w:rFonts w:cs="Arial"/>
                </w:rPr>
                <w:t>None</w:t>
              </w:r>
            </w:ins>
          </w:p>
          <w:p w14:paraId="5D0097A8" w14:textId="77777777" w:rsidR="005857CF" w:rsidRDefault="005857CF" w:rsidP="005857CF">
            <w:pPr>
              <w:spacing w:before="120" w:after="120"/>
              <w:rPr>
                <w:rFonts w:cs="Arial"/>
              </w:rPr>
            </w:pPr>
            <w:r w:rsidRPr="00CF7B5E">
              <w:rPr>
                <w:rFonts w:cs="Arial"/>
                <w:u w:val="single"/>
              </w:rPr>
              <w:t>Remarks:</w:t>
            </w:r>
          </w:p>
          <w:p w14:paraId="7AC70250" w14:textId="39E5A42E" w:rsidR="005857CF" w:rsidRDefault="0090723E" w:rsidP="0090723E">
            <w:pPr>
              <w:pStyle w:val="ListParagraph"/>
              <w:numPr>
                <w:ilvl w:val="0"/>
                <w:numId w:val="8"/>
              </w:numPr>
              <w:spacing w:before="120" w:after="120"/>
              <w:rPr>
                <w:ins w:id="1043" w:author="Raphael Malyankar" w:date="2025-02-16T14:41:00Z" w16du:dateUtc="2025-02-16T21:41:00Z"/>
                <w:rFonts w:cs="Arial"/>
              </w:rPr>
            </w:pPr>
            <w:ins w:id="1044" w:author="Raphael Malyankar" w:date="2025-02-13T22:35:00Z" w16du:dateUtc="2025-02-14T05:35:00Z">
              <w:r w:rsidRPr="0090723E">
                <w:rPr>
                  <w:rFonts w:cs="Arial"/>
                </w:rPr>
                <w:t xml:space="preserve">Positions in </w:t>
              </w:r>
              <w:r w:rsidRPr="0090723E">
                <w:rPr>
                  <w:rFonts w:cs="Arial"/>
                  <w:i/>
                  <w:iCs/>
                </w:rPr>
                <w:t>textLatitude</w:t>
              </w:r>
              <w:r w:rsidRPr="0090723E">
                <w:rPr>
                  <w:rFonts w:cs="Arial"/>
                </w:rPr>
                <w:t xml:space="preserve"> and </w:t>
              </w:r>
              <w:r w:rsidRPr="0090723E">
                <w:rPr>
                  <w:rFonts w:cs="Arial"/>
                  <w:i/>
                  <w:iCs/>
                </w:rPr>
                <w:t>textLongitu</w:t>
              </w:r>
            </w:ins>
            <w:ins w:id="1045" w:author="Raphael Malyankar" w:date="2025-02-13T22:36:00Z" w16du:dateUtc="2025-02-14T05:36:00Z">
              <w:r w:rsidRPr="0090723E">
                <w:rPr>
                  <w:rFonts w:cs="Arial"/>
                  <w:i/>
                  <w:iCs/>
                </w:rPr>
                <w:t>d</w:t>
              </w:r>
            </w:ins>
            <w:ins w:id="1046" w:author="Raphael Malyankar" w:date="2025-02-13T22:35:00Z" w16du:dateUtc="2025-02-14T05:35:00Z">
              <w:r w:rsidRPr="0090723E">
                <w:rPr>
                  <w:rFonts w:cs="Arial"/>
                  <w:i/>
                  <w:iCs/>
                </w:rPr>
                <w:t>e</w:t>
              </w:r>
              <w:r w:rsidRPr="0090723E">
                <w:rPr>
                  <w:rFonts w:cs="Arial"/>
                </w:rPr>
                <w:t xml:space="preserve"> must be encoded in the exact format that they are described in the source document they were extracted from. If a position is described in a source document in degrees, minutes and seconds then this description must be retained in the textual string as degrees, minutes and seconds.</w:t>
              </w:r>
            </w:ins>
          </w:p>
          <w:p w14:paraId="5C2BBFCB" w14:textId="3D516065" w:rsidR="001166FC" w:rsidRDefault="001166FC" w:rsidP="0090723E">
            <w:pPr>
              <w:pStyle w:val="ListParagraph"/>
              <w:numPr>
                <w:ilvl w:val="0"/>
                <w:numId w:val="8"/>
              </w:numPr>
              <w:spacing w:before="120" w:after="120"/>
              <w:rPr>
                <w:ins w:id="1047" w:author="Raphael Malyankar" w:date="2025-02-16T14:29:00Z" w16du:dateUtc="2025-02-16T21:29:00Z"/>
                <w:rFonts w:cs="Arial"/>
              </w:rPr>
            </w:pPr>
            <w:ins w:id="1048" w:author="Raphael Malyankar" w:date="2025-02-16T14:41:00Z" w16du:dateUtc="2025-02-16T21:41:00Z">
              <w:r>
                <w:rPr>
                  <w:rFonts w:cs="Arial"/>
                </w:rPr>
                <w:t xml:space="preserve">At least one of the sub-attributes </w:t>
              </w:r>
              <w:r w:rsidRPr="001306E3">
                <w:rPr>
                  <w:rFonts w:cs="Arial"/>
                  <w:i/>
                  <w:iCs/>
                </w:rPr>
                <w:t>location</w:t>
              </w:r>
            </w:ins>
            <w:ins w:id="1049" w:author="Raphael Malyankar" w:date="2025-02-16T14:42:00Z" w16du:dateUtc="2025-02-16T21:42:00Z">
              <w:r w:rsidRPr="001306E3">
                <w:rPr>
                  <w:rFonts w:cs="Arial"/>
                  <w:i/>
                  <w:iCs/>
                </w:rPr>
                <w:t>ByText</w:t>
              </w:r>
              <w:r>
                <w:rPr>
                  <w:rFonts w:cs="Arial"/>
                </w:rPr>
                <w:t xml:space="preserve">, </w:t>
              </w:r>
              <w:r w:rsidRPr="001306E3">
                <w:rPr>
                  <w:rFonts w:cs="Arial"/>
                  <w:i/>
                  <w:iCs/>
                </w:rPr>
                <w:t>textLatitude</w:t>
              </w:r>
              <w:r>
                <w:rPr>
                  <w:rFonts w:cs="Arial"/>
                </w:rPr>
                <w:t xml:space="preserve">, </w:t>
              </w:r>
              <w:r w:rsidRPr="001306E3">
                <w:rPr>
                  <w:rFonts w:cs="Arial"/>
                  <w:i/>
                  <w:iCs/>
                </w:rPr>
                <w:t>lextLongitude</w:t>
              </w:r>
              <w:r>
                <w:rPr>
                  <w:rFonts w:cs="Arial"/>
                </w:rPr>
                <w:t xml:space="preserve"> must be populated.</w:t>
              </w:r>
            </w:ins>
          </w:p>
          <w:p w14:paraId="15049C6B" w14:textId="616ACC81" w:rsidR="00186DB1" w:rsidRPr="0090723E" w:rsidRDefault="00186DB1" w:rsidP="0090723E">
            <w:pPr>
              <w:pStyle w:val="ListParagraph"/>
              <w:numPr>
                <w:ilvl w:val="0"/>
                <w:numId w:val="8"/>
              </w:numPr>
              <w:spacing w:before="120" w:after="120"/>
              <w:rPr>
                <w:rFonts w:cs="Arial"/>
              </w:rPr>
            </w:pPr>
            <w:ins w:id="1050" w:author="Raphael Malyankar" w:date="2025-02-16T14:30:00Z" w16du:dateUtc="2025-02-16T21:30:00Z">
              <w:r>
                <w:rPr>
                  <w:rFonts w:cs="Arial"/>
                </w:rPr>
                <w:t>The S-100 Feature Catalogue</w:t>
              </w:r>
            </w:ins>
            <w:ins w:id="1051" w:author="Raphael Malyankar" w:date="2025-02-16T14:31:00Z" w16du:dateUtc="2025-02-16T21:31:00Z">
              <w:r>
                <w:rPr>
                  <w:rFonts w:cs="Arial"/>
                </w:rPr>
                <w:t xml:space="preserve"> model does not permit bindings from information types to feature types. </w:t>
              </w:r>
            </w:ins>
            <w:ins w:id="1052" w:author="Raphael Malyankar" w:date="2025-02-16T14:34:00Z" w16du:dateUtc="2025-02-16T21:34:00Z">
              <w:r>
                <w:rPr>
                  <w:rFonts w:cs="Arial"/>
                </w:rPr>
                <w:t>Between feature</w:t>
              </w:r>
            </w:ins>
            <w:ins w:id="1053" w:author="Raphael Malyankar" w:date="2025-02-16T14:35:00Z" w16du:dateUtc="2025-02-16T21:35:00Z">
              <w:r>
                <w:rPr>
                  <w:rFonts w:cs="Arial"/>
                </w:rPr>
                <w:t xml:space="preserve"> types</w:t>
              </w:r>
            </w:ins>
            <w:ins w:id="1054" w:author="Raphael Malyankar" w:date="2025-02-16T14:34:00Z" w16du:dateUtc="2025-02-16T21:34:00Z">
              <w:r>
                <w:rPr>
                  <w:rFonts w:cs="Arial"/>
                </w:rPr>
                <w:t xml:space="preserve"> and information types, only th</w:t>
              </w:r>
            </w:ins>
            <w:ins w:id="1055" w:author="Raphael Malyankar" w:date="2025-02-16T14:35:00Z" w16du:dateUtc="2025-02-16T21:35:00Z">
              <w:r>
                <w:rPr>
                  <w:rFonts w:cs="Arial"/>
                </w:rPr>
                <w:t xml:space="preserve">e feature-to-information binding is permitted. </w:t>
              </w:r>
            </w:ins>
            <w:ins w:id="1056" w:author="Raphael Malyankar" w:date="2025-02-16T14:33:00Z" w16du:dateUtc="2025-02-16T21:33:00Z">
              <w:r>
                <w:rPr>
                  <w:rFonts w:cs="Arial"/>
                </w:rPr>
                <w:t>Instances of</w:t>
              </w:r>
            </w:ins>
            <w:ins w:id="1057" w:author="Raphael Malyankar" w:date="2025-02-16T14:32:00Z" w16du:dateUtc="2025-02-16T21:32:00Z">
              <w:r>
                <w:rPr>
                  <w:rFonts w:cs="Arial"/>
                </w:rPr>
                <w:t xml:space="preserve"> </w:t>
              </w:r>
              <w:r w:rsidRPr="001306E3">
                <w:rPr>
                  <w:rFonts w:cs="Arial"/>
                  <w:b/>
                  <w:bCs/>
                </w:rPr>
                <w:t>AdditionalSpatialInformation</w:t>
              </w:r>
              <w:r>
                <w:rPr>
                  <w:rFonts w:cs="Arial"/>
                </w:rPr>
                <w:t xml:space="preserve"> </w:t>
              </w:r>
            </w:ins>
            <w:ins w:id="1058" w:author="Raphael Malyankar" w:date="2025-02-16T14:34:00Z" w16du:dateUtc="2025-02-16T21:34:00Z">
              <w:r>
                <w:rPr>
                  <w:rFonts w:cs="Arial"/>
                </w:rPr>
                <w:t>therefore do not link</w:t>
              </w:r>
            </w:ins>
            <w:ins w:id="1059" w:author="Raphael Malyankar" w:date="2025-02-16T14:33:00Z" w16du:dateUtc="2025-02-16T21:33:00Z">
              <w:r>
                <w:rPr>
                  <w:rFonts w:cs="Arial"/>
                </w:rPr>
                <w:t xml:space="preserve"> to</w:t>
              </w:r>
            </w:ins>
            <w:ins w:id="1060" w:author="Raphael Malyankar" w:date="2025-02-16T14:32:00Z" w16du:dateUtc="2025-02-16T21:32:00Z">
              <w:r>
                <w:rPr>
                  <w:rFonts w:cs="Arial"/>
                </w:rPr>
                <w:t xml:space="preserve"> any instance of a geographic feature ty</w:t>
              </w:r>
            </w:ins>
            <w:ins w:id="1061" w:author="Raphael Malyankar" w:date="2025-02-16T14:33:00Z" w16du:dateUtc="2025-02-16T21:33:00Z">
              <w:r>
                <w:rPr>
                  <w:rFonts w:cs="Arial"/>
                </w:rPr>
                <w:t>pe</w:t>
              </w:r>
            </w:ins>
            <w:ins w:id="1062" w:author="Raphael Malyankar" w:date="2025-02-16T14:35:00Z" w16du:dateUtc="2025-02-16T21:35:00Z">
              <w:r w:rsidR="00EF5400">
                <w:rPr>
                  <w:rFonts w:cs="Arial"/>
                </w:rPr>
                <w:t xml:space="preserve"> and the </w:t>
              </w:r>
              <w:r w:rsidR="00EF5400" w:rsidRPr="001306E3">
                <w:rPr>
                  <w:rFonts w:cs="Arial"/>
                  <w:b/>
                  <w:bCs/>
                </w:rPr>
                <w:t>Additional</w:t>
              </w:r>
            </w:ins>
            <w:ins w:id="1063" w:author="Raphael Malyankar" w:date="2025-02-16T14:36:00Z" w16du:dateUtc="2025-02-16T21:36:00Z">
              <w:r w:rsidR="00EF5400" w:rsidRPr="001306E3">
                <w:rPr>
                  <w:rFonts w:cs="Arial"/>
                  <w:b/>
                  <w:bCs/>
                </w:rPr>
                <w:t>Information</w:t>
              </w:r>
              <w:r w:rsidR="00EF5400">
                <w:rPr>
                  <w:rFonts w:cs="Arial"/>
                </w:rPr>
                <w:t xml:space="preserve"> association is not included in the Information Associations section of this table</w:t>
              </w:r>
            </w:ins>
            <w:ins w:id="1064" w:author="Raphael Malyankar" w:date="2025-02-16T14:33:00Z" w16du:dateUtc="2025-02-16T21:33:00Z">
              <w:r>
                <w:rPr>
                  <w:rFonts w:cs="Arial"/>
                </w:rPr>
                <w:t>.</w:t>
              </w:r>
            </w:ins>
          </w:p>
          <w:p w14:paraId="3FB0A1B0" w14:textId="77777777" w:rsidR="005857CF" w:rsidRDefault="005857CF" w:rsidP="005857CF">
            <w:pPr>
              <w:spacing w:before="120" w:after="120"/>
              <w:rPr>
                <w:rFonts w:cs="Arial"/>
              </w:rPr>
            </w:pPr>
            <w:r w:rsidRPr="00CF7B5E">
              <w:rPr>
                <w:rFonts w:cs="Arial"/>
                <w:u w:val="single"/>
              </w:rPr>
              <w:t>Distinction:</w:t>
            </w:r>
          </w:p>
          <w:p w14:paraId="7637A2B1" w14:textId="77777777" w:rsidR="005857CF" w:rsidRPr="00CF7B5E" w:rsidRDefault="005857CF" w:rsidP="005857CF">
            <w:pPr>
              <w:spacing w:before="120" w:after="120"/>
              <w:rPr>
                <w:rFonts w:cs="Arial"/>
              </w:rPr>
            </w:pPr>
          </w:p>
        </w:tc>
      </w:tr>
      <w:tr w:rsidR="005857CF" w:rsidRPr="00CF7B5E" w14:paraId="283ED6B8" w14:textId="77777777" w:rsidTr="00CB7DEE">
        <w:tc>
          <w:tcPr>
            <w:tcW w:w="10400" w:type="dxa"/>
            <w:gridSpan w:val="10"/>
            <w:tcBorders>
              <w:top w:val="single" w:sz="4" w:space="0" w:color="auto"/>
              <w:left w:val="single" w:sz="4" w:space="0" w:color="auto"/>
              <w:bottom w:val="single" w:sz="4" w:space="0" w:color="auto"/>
              <w:right w:val="single" w:sz="4" w:space="0" w:color="auto"/>
            </w:tcBorders>
            <w:shd w:val="clear" w:color="auto" w:fill="auto"/>
          </w:tcPr>
          <w:p w14:paraId="5E42157A" w14:textId="77777777" w:rsidR="005857CF" w:rsidRPr="00CB7DEE" w:rsidRDefault="005857CF" w:rsidP="001306E3">
            <w:pPr>
              <w:keepNext/>
              <w:spacing w:before="120" w:after="120"/>
              <w:rPr>
                <w:rFonts w:cs="Arial"/>
                <w:u w:val="single"/>
              </w:rPr>
            </w:pPr>
            <w:del w:id="1065" w:author="Raphael Malyankar" w:date="2025-02-16T14:29:00Z" w16du:dateUtc="2025-02-16T21:29:00Z">
              <w:r w:rsidRPr="00CB7DEE" w:rsidDel="00186DB1">
                <w:rPr>
                  <w:rFonts w:cs="Arial"/>
                  <w:b/>
                  <w:u w:val="single"/>
                </w:rPr>
                <w:delText>Feature/</w:delText>
              </w:r>
            </w:del>
            <w:r w:rsidRPr="00CB7DEE">
              <w:rPr>
                <w:rFonts w:cs="Arial"/>
                <w:b/>
                <w:u w:val="single"/>
              </w:rPr>
              <w:t>Information associations</w:t>
            </w:r>
          </w:p>
        </w:tc>
      </w:tr>
      <w:tr w:rsidR="001306E3" w:rsidRPr="00CF7B5E" w14:paraId="7EC4E89D" w14:textId="77777777" w:rsidTr="001306E3">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066" w:author="Raphael Malyankar" w:date="2025-02-16T14:46:00Z" w16du:dateUtc="2025-02-16T21:46: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13"/>
          <w:ins w:id="1067" w:author="Raphael Malyankar" w:date="2025-02-16T14:25:00Z"/>
          <w:trPrChange w:id="1068" w:author="Raphael Malyankar" w:date="2025-02-16T14:46:00Z" w16du:dateUtc="2025-02-16T21:46:00Z">
            <w:trPr>
              <w:gridBefore w:val="1"/>
              <w:trHeight w:val="413"/>
            </w:trPr>
          </w:trPrChange>
        </w:trPr>
        <w:tc>
          <w:tcPr>
            <w:tcW w:w="2520" w:type="dxa"/>
            <w:tcBorders>
              <w:top w:val="single" w:sz="4" w:space="0" w:color="auto"/>
              <w:left w:val="single" w:sz="4" w:space="0" w:color="auto"/>
              <w:right w:val="single" w:sz="4" w:space="0" w:color="auto"/>
            </w:tcBorders>
            <w:shd w:val="clear" w:color="auto" w:fill="auto"/>
            <w:vAlign w:val="center"/>
            <w:tcPrChange w:id="1069" w:author="Raphael Malyankar" w:date="2025-02-16T14:46:00Z" w16du:dateUtc="2025-02-16T21:46:00Z">
              <w:tcPr>
                <w:tcW w:w="2520" w:type="dxa"/>
                <w:tcBorders>
                  <w:top w:val="single" w:sz="4" w:space="0" w:color="auto"/>
                  <w:left w:val="single" w:sz="4" w:space="0" w:color="auto"/>
                  <w:right w:val="single" w:sz="4" w:space="0" w:color="auto"/>
                </w:tcBorders>
                <w:shd w:val="clear" w:color="auto" w:fill="auto"/>
                <w:vAlign w:val="center"/>
              </w:tcPr>
            </w:tcPrChange>
          </w:tcPr>
          <w:p w14:paraId="537DBC39" w14:textId="74DCAEA0" w:rsidR="00427415" w:rsidRPr="00427415" w:rsidRDefault="00427415" w:rsidP="00427415">
            <w:pPr>
              <w:spacing w:before="120" w:after="120"/>
              <w:rPr>
                <w:ins w:id="1070" w:author="Raphael Malyankar" w:date="2025-02-16T14:25:00Z" w16du:dateUtc="2025-02-16T21:25:00Z"/>
                <w:rFonts w:cs="Arial"/>
                <w:bCs/>
              </w:rPr>
            </w:pPr>
            <w:ins w:id="1071" w:author="Raphael Malyankar" w:date="2025-02-16T14:26:00Z" w16du:dateUtc="2025-02-16T21:26:00Z">
              <w:r w:rsidRPr="00B63849">
                <w:rPr>
                  <w:rFonts w:cs="Arial"/>
                  <w:b/>
                  <w:szCs w:val="20"/>
                  <w:lang w:val="en-GB"/>
                </w:rPr>
                <w:t>S-1</w:t>
              </w:r>
              <w:r>
                <w:rPr>
                  <w:rFonts w:cs="Arial"/>
                  <w:b/>
                  <w:szCs w:val="20"/>
                  <w:lang w:val="en-GB"/>
                </w:rPr>
                <w:t>30</w:t>
              </w:r>
              <w:r w:rsidRPr="00B63849">
                <w:rPr>
                  <w:rFonts w:cs="Arial"/>
                  <w:b/>
                  <w:szCs w:val="20"/>
                  <w:lang w:val="en-GB"/>
                </w:rPr>
                <w:t xml:space="preserve"> Role</w:t>
              </w:r>
            </w:ins>
          </w:p>
        </w:tc>
        <w:tc>
          <w:tcPr>
            <w:tcW w:w="3060" w:type="dxa"/>
            <w:gridSpan w:val="4"/>
            <w:tcBorders>
              <w:top w:val="single" w:sz="4" w:space="0" w:color="auto"/>
              <w:left w:val="single" w:sz="4" w:space="0" w:color="auto"/>
              <w:right w:val="single" w:sz="4" w:space="0" w:color="auto"/>
            </w:tcBorders>
            <w:shd w:val="clear" w:color="auto" w:fill="auto"/>
            <w:vAlign w:val="center"/>
            <w:tcPrChange w:id="1072" w:author="Raphael Malyankar" w:date="2025-02-16T14:46:00Z" w16du:dateUtc="2025-02-16T21:46:00Z">
              <w:tcPr>
                <w:tcW w:w="2790" w:type="dxa"/>
                <w:gridSpan w:val="6"/>
                <w:tcBorders>
                  <w:top w:val="single" w:sz="4" w:space="0" w:color="auto"/>
                  <w:left w:val="single" w:sz="4" w:space="0" w:color="auto"/>
                  <w:right w:val="single" w:sz="4" w:space="0" w:color="auto"/>
                </w:tcBorders>
                <w:shd w:val="clear" w:color="auto" w:fill="auto"/>
                <w:vAlign w:val="center"/>
              </w:tcPr>
            </w:tcPrChange>
          </w:tcPr>
          <w:p w14:paraId="19AAB4D2" w14:textId="5124374B" w:rsidR="00427415" w:rsidRPr="00427415" w:rsidRDefault="00427415" w:rsidP="00427415">
            <w:pPr>
              <w:spacing w:before="120" w:after="120"/>
              <w:rPr>
                <w:ins w:id="1073" w:author="Raphael Malyankar" w:date="2025-02-16T14:25:00Z" w16du:dateUtc="2025-02-16T21:25:00Z"/>
                <w:rFonts w:cs="Arial"/>
                <w:bCs/>
              </w:rPr>
            </w:pPr>
            <w:ins w:id="1074" w:author="Raphael Malyankar" w:date="2025-02-16T14:26:00Z" w16du:dateUtc="2025-02-16T21:26:00Z">
              <w:r w:rsidRPr="00B63849">
                <w:rPr>
                  <w:rFonts w:cs="Arial"/>
                  <w:b/>
                  <w:szCs w:val="20"/>
                  <w:lang w:val="en-GB"/>
                </w:rPr>
                <w:t>Association Type</w:t>
              </w:r>
              <w:r>
                <w:rPr>
                  <w:rFonts w:cs="Arial"/>
                  <w:b/>
                  <w:szCs w:val="20"/>
                  <w:lang w:val="en-GB"/>
                </w:rPr>
                <w:t xml:space="preserve"> Name</w:t>
              </w:r>
            </w:ins>
          </w:p>
        </w:tc>
        <w:tc>
          <w:tcPr>
            <w:tcW w:w="2340" w:type="dxa"/>
            <w:gridSpan w:val="2"/>
            <w:tcBorders>
              <w:top w:val="single" w:sz="4" w:space="0" w:color="auto"/>
              <w:left w:val="single" w:sz="4" w:space="0" w:color="auto"/>
              <w:right w:val="single" w:sz="4" w:space="0" w:color="auto"/>
            </w:tcBorders>
            <w:shd w:val="clear" w:color="auto" w:fill="auto"/>
            <w:vAlign w:val="center"/>
            <w:tcPrChange w:id="1075" w:author="Raphael Malyankar" w:date="2025-02-16T14:46:00Z" w16du:dateUtc="2025-02-16T21:46:00Z">
              <w:tcPr>
                <w:tcW w:w="2520" w:type="dxa"/>
                <w:gridSpan w:val="3"/>
                <w:tcBorders>
                  <w:top w:val="single" w:sz="4" w:space="0" w:color="auto"/>
                  <w:left w:val="single" w:sz="4" w:space="0" w:color="auto"/>
                  <w:right w:val="single" w:sz="4" w:space="0" w:color="auto"/>
                </w:tcBorders>
                <w:shd w:val="clear" w:color="auto" w:fill="auto"/>
                <w:vAlign w:val="center"/>
              </w:tcPr>
            </w:tcPrChange>
          </w:tcPr>
          <w:p w14:paraId="44E7AC2A" w14:textId="756A2C28" w:rsidR="00427415" w:rsidRPr="00427415" w:rsidRDefault="00427415" w:rsidP="00427415">
            <w:pPr>
              <w:spacing w:before="120" w:after="120"/>
              <w:rPr>
                <w:ins w:id="1076" w:author="Raphael Malyankar" w:date="2025-02-16T14:25:00Z" w16du:dateUtc="2025-02-16T21:25:00Z"/>
                <w:rFonts w:cs="Arial"/>
                <w:bCs/>
              </w:rPr>
            </w:pPr>
            <w:ins w:id="1077" w:author="Raphael Malyankar" w:date="2025-02-16T14:26:00Z" w16du:dateUtc="2025-02-16T21:26:00Z">
              <w:r w:rsidRPr="00B63849">
                <w:rPr>
                  <w:rFonts w:cs="Arial"/>
                  <w:b/>
                  <w:szCs w:val="20"/>
                  <w:lang w:val="en-GB"/>
                </w:rPr>
                <w:t>Associated to</w:t>
              </w:r>
            </w:ins>
          </w:p>
        </w:tc>
        <w:tc>
          <w:tcPr>
            <w:tcW w:w="1170" w:type="dxa"/>
            <w:gridSpan w:val="2"/>
            <w:tcBorders>
              <w:top w:val="single" w:sz="4" w:space="0" w:color="auto"/>
              <w:left w:val="single" w:sz="4" w:space="0" w:color="auto"/>
              <w:right w:val="single" w:sz="4" w:space="0" w:color="auto"/>
            </w:tcBorders>
            <w:shd w:val="clear" w:color="auto" w:fill="auto"/>
            <w:vAlign w:val="center"/>
            <w:tcPrChange w:id="1078" w:author="Raphael Malyankar" w:date="2025-02-16T14:46:00Z" w16du:dateUtc="2025-02-16T21:46:00Z">
              <w:tcPr>
                <w:tcW w:w="1260" w:type="dxa"/>
                <w:gridSpan w:val="5"/>
                <w:tcBorders>
                  <w:top w:val="single" w:sz="4" w:space="0" w:color="auto"/>
                  <w:left w:val="single" w:sz="4" w:space="0" w:color="auto"/>
                  <w:right w:val="single" w:sz="4" w:space="0" w:color="auto"/>
                </w:tcBorders>
                <w:shd w:val="clear" w:color="auto" w:fill="auto"/>
                <w:vAlign w:val="center"/>
              </w:tcPr>
            </w:tcPrChange>
          </w:tcPr>
          <w:p w14:paraId="06C492DD" w14:textId="052CFAAA" w:rsidR="00427415" w:rsidRPr="00427415" w:rsidRDefault="00427415" w:rsidP="00427415">
            <w:pPr>
              <w:spacing w:before="120" w:after="120"/>
              <w:rPr>
                <w:ins w:id="1079" w:author="Raphael Malyankar" w:date="2025-02-16T14:25:00Z" w16du:dateUtc="2025-02-16T21:25:00Z"/>
                <w:rFonts w:cs="Arial"/>
                <w:bCs/>
              </w:rPr>
            </w:pPr>
            <w:ins w:id="1080" w:author="Raphael Malyankar" w:date="2025-02-16T14:26:00Z" w16du:dateUtc="2025-02-16T21:26:00Z">
              <w:r w:rsidRPr="00B63849">
                <w:rPr>
                  <w:rFonts w:cs="Arial"/>
                  <w:b/>
                  <w:szCs w:val="20"/>
                  <w:lang w:val="en-GB"/>
                </w:rPr>
                <w:t>Type</w:t>
              </w:r>
            </w:ins>
          </w:p>
        </w:tc>
        <w:tc>
          <w:tcPr>
            <w:tcW w:w="1310" w:type="dxa"/>
            <w:tcBorders>
              <w:top w:val="single" w:sz="4" w:space="0" w:color="auto"/>
              <w:left w:val="single" w:sz="4" w:space="0" w:color="auto"/>
              <w:right w:val="single" w:sz="4" w:space="0" w:color="auto"/>
            </w:tcBorders>
            <w:shd w:val="clear" w:color="auto" w:fill="auto"/>
            <w:vAlign w:val="center"/>
            <w:tcPrChange w:id="1081" w:author="Raphael Malyankar" w:date="2025-02-16T14:46:00Z" w16du:dateUtc="2025-02-16T21:46:00Z">
              <w:tcPr>
                <w:tcW w:w="1310" w:type="dxa"/>
                <w:gridSpan w:val="2"/>
                <w:tcBorders>
                  <w:top w:val="single" w:sz="4" w:space="0" w:color="auto"/>
                  <w:left w:val="single" w:sz="4" w:space="0" w:color="auto"/>
                  <w:right w:val="single" w:sz="4" w:space="0" w:color="auto"/>
                </w:tcBorders>
                <w:shd w:val="clear" w:color="auto" w:fill="auto"/>
                <w:vAlign w:val="center"/>
              </w:tcPr>
            </w:tcPrChange>
          </w:tcPr>
          <w:p w14:paraId="481C26CE" w14:textId="2998F040" w:rsidR="00427415" w:rsidRPr="001306E3" w:rsidRDefault="00427415" w:rsidP="00427415">
            <w:pPr>
              <w:spacing w:before="120" w:after="120"/>
              <w:rPr>
                <w:ins w:id="1082" w:author="Raphael Malyankar" w:date="2025-02-16T14:25:00Z" w16du:dateUtc="2025-02-16T21:25:00Z"/>
                <w:rFonts w:cs="Arial"/>
                <w:bCs/>
              </w:rPr>
            </w:pPr>
            <w:ins w:id="1083" w:author="Raphael Malyankar" w:date="2025-02-16T14:26:00Z" w16du:dateUtc="2025-02-16T21:26:00Z">
              <w:r w:rsidRPr="00B63849">
                <w:rPr>
                  <w:rFonts w:cs="Arial"/>
                  <w:b/>
                  <w:szCs w:val="20"/>
                  <w:lang w:val="en-GB"/>
                </w:rPr>
                <w:t>Multiplicity</w:t>
              </w:r>
            </w:ins>
          </w:p>
        </w:tc>
      </w:tr>
      <w:tr w:rsidR="001306E3" w:rsidRPr="00CF7B5E" w14:paraId="3B84930B" w14:textId="77777777" w:rsidTr="001306E3">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084" w:author="Raphael Malyankar" w:date="2025-02-16T14:46:00Z" w16du:dateUtc="2025-02-16T21:46: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13"/>
          <w:ins w:id="1085" w:author="Raphael Malyankar" w:date="2025-02-16T14:25:00Z"/>
          <w:trPrChange w:id="1086" w:author="Raphael Malyankar" w:date="2025-02-16T14:46:00Z" w16du:dateUtc="2025-02-16T21:46:00Z">
            <w:trPr>
              <w:gridBefore w:val="1"/>
              <w:trHeight w:val="413"/>
            </w:trPr>
          </w:trPrChange>
        </w:trPr>
        <w:tc>
          <w:tcPr>
            <w:tcW w:w="2520" w:type="dxa"/>
            <w:tcBorders>
              <w:top w:val="single" w:sz="4" w:space="0" w:color="auto"/>
              <w:left w:val="single" w:sz="4" w:space="0" w:color="auto"/>
              <w:right w:val="single" w:sz="4" w:space="0" w:color="auto"/>
            </w:tcBorders>
            <w:shd w:val="clear" w:color="auto" w:fill="auto"/>
            <w:tcPrChange w:id="1087" w:author="Raphael Malyankar" w:date="2025-02-16T14:46:00Z" w16du:dateUtc="2025-02-16T21:46:00Z">
              <w:tcPr>
                <w:tcW w:w="2520" w:type="dxa"/>
                <w:tcBorders>
                  <w:top w:val="single" w:sz="4" w:space="0" w:color="auto"/>
                  <w:left w:val="single" w:sz="4" w:space="0" w:color="auto"/>
                  <w:right w:val="single" w:sz="4" w:space="0" w:color="auto"/>
                </w:tcBorders>
                <w:shd w:val="clear" w:color="auto" w:fill="auto"/>
              </w:tcPr>
            </w:tcPrChange>
          </w:tcPr>
          <w:p w14:paraId="25D71088" w14:textId="36CE96D1" w:rsidR="00427415" w:rsidRPr="001306E3" w:rsidRDefault="00427415" w:rsidP="005857CF">
            <w:pPr>
              <w:spacing w:before="120" w:after="120"/>
              <w:rPr>
                <w:ins w:id="1088" w:author="Raphael Malyankar" w:date="2025-02-16T14:25:00Z" w16du:dateUtc="2025-02-16T21:25:00Z"/>
                <w:rFonts w:cs="Arial"/>
                <w:bCs/>
                <w:sz w:val="18"/>
                <w:szCs w:val="18"/>
              </w:rPr>
            </w:pPr>
            <w:ins w:id="1089" w:author="Raphael Malyankar" w:date="2025-02-16T14:26:00Z" w16du:dateUtc="2025-02-16T21:26:00Z">
              <w:r>
                <w:rPr>
                  <w:rFonts w:cs="Arial"/>
                  <w:bCs/>
                  <w:sz w:val="18"/>
                  <w:szCs w:val="18"/>
                </w:rPr>
                <w:t>theSpatialInformationSource</w:t>
              </w:r>
            </w:ins>
          </w:p>
        </w:tc>
        <w:tc>
          <w:tcPr>
            <w:tcW w:w="3060" w:type="dxa"/>
            <w:gridSpan w:val="4"/>
            <w:tcBorders>
              <w:top w:val="single" w:sz="4" w:space="0" w:color="auto"/>
              <w:left w:val="single" w:sz="4" w:space="0" w:color="auto"/>
              <w:right w:val="single" w:sz="4" w:space="0" w:color="auto"/>
            </w:tcBorders>
            <w:shd w:val="clear" w:color="auto" w:fill="auto"/>
            <w:tcPrChange w:id="1090" w:author="Raphael Malyankar" w:date="2025-02-16T14:46:00Z" w16du:dateUtc="2025-02-16T21:46:00Z">
              <w:tcPr>
                <w:tcW w:w="2790" w:type="dxa"/>
                <w:gridSpan w:val="6"/>
                <w:tcBorders>
                  <w:top w:val="single" w:sz="4" w:space="0" w:color="auto"/>
                  <w:left w:val="single" w:sz="4" w:space="0" w:color="auto"/>
                  <w:right w:val="single" w:sz="4" w:space="0" w:color="auto"/>
                </w:tcBorders>
                <w:shd w:val="clear" w:color="auto" w:fill="auto"/>
              </w:tcPr>
            </w:tcPrChange>
          </w:tcPr>
          <w:p w14:paraId="46A1EE06" w14:textId="6D3DA865" w:rsidR="00427415" w:rsidRPr="001306E3" w:rsidRDefault="00427415" w:rsidP="005857CF">
            <w:pPr>
              <w:spacing w:before="120" w:after="120"/>
              <w:rPr>
                <w:ins w:id="1091" w:author="Raphael Malyankar" w:date="2025-02-16T14:25:00Z" w16du:dateUtc="2025-02-16T21:25:00Z"/>
                <w:rFonts w:cs="Arial"/>
                <w:bCs/>
                <w:sz w:val="18"/>
                <w:szCs w:val="18"/>
              </w:rPr>
            </w:pPr>
            <w:ins w:id="1092" w:author="Raphael Malyankar" w:date="2025-02-16T14:26:00Z" w16du:dateUtc="2025-02-16T21:26:00Z">
              <w:r w:rsidRPr="001306E3">
                <w:rPr>
                  <w:rFonts w:cs="Arial"/>
                  <w:bCs/>
                  <w:sz w:val="18"/>
                  <w:szCs w:val="18"/>
                </w:rPr>
                <w:t>AdditionalSpatialInformation</w:t>
              </w:r>
            </w:ins>
            <w:ins w:id="1093" w:author="Raphael Malyankar" w:date="2025-02-16T14:27:00Z" w16du:dateUtc="2025-02-16T21:27:00Z">
              <w:r>
                <w:rPr>
                  <w:rFonts w:cs="Arial"/>
                  <w:bCs/>
                  <w:sz w:val="18"/>
                  <w:szCs w:val="18"/>
                </w:rPr>
                <w:t>Source</w:t>
              </w:r>
            </w:ins>
          </w:p>
        </w:tc>
        <w:tc>
          <w:tcPr>
            <w:tcW w:w="2340" w:type="dxa"/>
            <w:gridSpan w:val="2"/>
            <w:tcBorders>
              <w:top w:val="single" w:sz="4" w:space="0" w:color="auto"/>
              <w:left w:val="single" w:sz="4" w:space="0" w:color="auto"/>
              <w:right w:val="single" w:sz="4" w:space="0" w:color="auto"/>
            </w:tcBorders>
            <w:shd w:val="clear" w:color="auto" w:fill="auto"/>
            <w:tcPrChange w:id="1094" w:author="Raphael Malyankar" w:date="2025-02-16T14:46:00Z" w16du:dateUtc="2025-02-16T21:46:00Z">
              <w:tcPr>
                <w:tcW w:w="2610" w:type="dxa"/>
                <w:gridSpan w:val="5"/>
                <w:tcBorders>
                  <w:top w:val="single" w:sz="4" w:space="0" w:color="auto"/>
                  <w:left w:val="single" w:sz="4" w:space="0" w:color="auto"/>
                  <w:right w:val="single" w:sz="4" w:space="0" w:color="auto"/>
                </w:tcBorders>
                <w:shd w:val="clear" w:color="auto" w:fill="auto"/>
              </w:tcPr>
            </w:tcPrChange>
          </w:tcPr>
          <w:p w14:paraId="4D3533FF" w14:textId="609DF5BA" w:rsidR="00427415" w:rsidRPr="001306E3" w:rsidRDefault="00427415" w:rsidP="005857CF">
            <w:pPr>
              <w:spacing w:before="120" w:after="120"/>
              <w:rPr>
                <w:ins w:id="1095" w:author="Raphael Malyankar" w:date="2025-02-16T14:25:00Z" w16du:dateUtc="2025-02-16T21:25:00Z"/>
                <w:rFonts w:cs="Arial"/>
                <w:bCs/>
                <w:sz w:val="18"/>
                <w:szCs w:val="18"/>
              </w:rPr>
            </w:pPr>
            <w:ins w:id="1096" w:author="Raphael Malyankar" w:date="2025-02-16T14:28:00Z" w16du:dateUtc="2025-02-16T21:28:00Z">
              <w:r w:rsidRPr="00427415">
                <w:rPr>
                  <w:rFonts w:cs="Arial"/>
                  <w:bCs/>
                  <w:sz w:val="18"/>
                  <w:szCs w:val="18"/>
                </w:rPr>
                <w:t>AdditionalSpatialInformation</w:t>
              </w:r>
            </w:ins>
          </w:p>
        </w:tc>
        <w:tc>
          <w:tcPr>
            <w:tcW w:w="1170" w:type="dxa"/>
            <w:gridSpan w:val="2"/>
            <w:tcBorders>
              <w:top w:val="single" w:sz="4" w:space="0" w:color="auto"/>
              <w:left w:val="single" w:sz="4" w:space="0" w:color="auto"/>
              <w:right w:val="single" w:sz="4" w:space="0" w:color="auto"/>
            </w:tcBorders>
            <w:shd w:val="clear" w:color="auto" w:fill="auto"/>
            <w:tcPrChange w:id="1097" w:author="Raphael Malyankar" w:date="2025-02-16T14:46:00Z" w16du:dateUtc="2025-02-16T21:46:00Z">
              <w:tcPr>
                <w:tcW w:w="1170" w:type="dxa"/>
                <w:gridSpan w:val="3"/>
                <w:tcBorders>
                  <w:top w:val="single" w:sz="4" w:space="0" w:color="auto"/>
                  <w:left w:val="single" w:sz="4" w:space="0" w:color="auto"/>
                  <w:right w:val="single" w:sz="4" w:space="0" w:color="auto"/>
                </w:tcBorders>
                <w:shd w:val="clear" w:color="auto" w:fill="auto"/>
              </w:tcPr>
            </w:tcPrChange>
          </w:tcPr>
          <w:p w14:paraId="0D1892FC" w14:textId="131DDACF" w:rsidR="00427415" w:rsidRPr="001306E3" w:rsidRDefault="00427415" w:rsidP="005857CF">
            <w:pPr>
              <w:spacing w:before="120" w:after="120"/>
              <w:rPr>
                <w:ins w:id="1098" w:author="Raphael Malyankar" w:date="2025-02-16T14:25:00Z" w16du:dateUtc="2025-02-16T21:25:00Z"/>
                <w:rFonts w:cs="Arial"/>
                <w:bCs/>
                <w:sz w:val="18"/>
                <w:szCs w:val="18"/>
              </w:rPr>
            </w:pPr>
            <w:ins w:id="1099" w:author="Raphael Malyankar" w:date="2025-02-16T14:28:00Z" w16du:dateUtc="2025-02-16T21:28:00Z">
              <w:r>
                <w:rPr>
                  <w:rFonts w:cs="Arial"/>
                  <w:bCs/>
                  <w:sz w:val="18"/>
                  <w:szCs w:val="18"/>
                </w:rPr>
                <w:t>Association</w:t>
              </w:r>
            </w:ins>
          </w:p>
        </w:tc>
        <w:tc>
          <w:tcPr>
            <w:tcW w:w="1310" w:type="dxa"/>
            <w:tcBorders>
              <w:top w:val="single" w:sz="4" w:space="0" w:color="auto"/>
              <w:left w:val="single" w:sz="4" w:space="0" w:color="auto"/>
              <w:right w:val="single" w:sz="4" w:space="0" w:color="auto"/>
            </w:tcBorders>
            <w:shd w:val="clear" w:color="auto" w:fill="auto"/>
            <w:tcPrChange w:id="1100" w:author="Raphael Malyankar" w:date="2025-02-16T14:46:00Z" w16du:dateUtc="2025-02-16T21:46:00Z">
              <w:tcPr>
                <w:tcW w:w="1310" w:type="dxa"/>
                <w:gridSpan w:val="2"/>
                <w:tcBorders>
                  <w:top w:val="single" w:sz="4" w:space="0" w:color="auto"/>
                  <w:left w:val="single" w:sz="4" w:space="0" w:color="auto"/>
                  <w:right w:val="single" w:sz="4" w:space="0" w:color="auto"/>
                </w:tcBorders>
                <w:shd w:val="clear" w:color="auto" w:fill="auto"/>
              </w:tcPr>
            </w:tcPrChange>
          </w:tcPr>
          <w:p w14:paraId="24349794" w14:textId="04C4A1CA" w:rsidR="00427415" w:rsidRPr="001306E3" w:rsidRDefault="00427415" w:rsidP="005857CF">
            <w:pPr>
              <w:spacing w:before="120" w:after="120"/>
              <w:rPr>
                <w:ins w:id="1101" w:author="Raphael Malyankar" w:date="2025-02-16T14:25:00Z" w16du:dateUtc="2025-02-16T21:25:00Z"/>
                <w:rFonts w:cs="Arial"/>
                <w:bCs/>
                <w:sz w:val="18"/>
                <w:szCs w:val="18"/>
              </w:rPr>
            </w:pPr>
            <w:ins w:id="1102" w:author="Raphael Malyankar" w:date="2025-02-16T14:27:00Z" w16du:dateUtc="2025-02-16T21:27:00Z">
              <w:r>
                <w:rPr>
                  <w:rFonts w:cs="Arial"/>
                  <w:bCs/>
                  <w:sz w:val="18"/>
                  <w:szCs w:val="18"/>
                </w:rPr>
                <w:t>0, *</w:t>
              </w:r>
            </w:ins>
          </w:p>
        </w:tc>
      </w:tr>
    </w:tbl>
    <w:p w14:paraId="4A58436A" w14:textId="77777777" w:rsidR="00564769" w:rsidRDefault="00564769">
      <w:pPr>
        <w:rPr>
          <w:ins w:id="1103" w:author="Raphael Malyankar" w:date="2025-02-16T22:24:00Z" w16du:dateUtc="2025-02-17T05:24:00Z"/>
        </w:rPr>
        <w:pPrChange w:id="1104" w:author="Raphael Malyankar" w:date="2025-02-16T22:24:00Z" w16du:dateUtc="2025-02-17T05:24:00Z">
          <w:pPr>
            <w:pStyle w:val="Heading2"/>
            <w:numPr>
              <w:ilvl w:val="0"/>
              <w:numId w:val="0"/>
            </w:numPr>
            <w:tabs>
              <w:tab w:val="clear" w:pos="816"/>
            </w:tabs>
            <w:ind w:left="0" w:firstLine="0"/>
          </w:pPr>
        </w:pPrChange>
      </w:pPr>
    </w:p>
    <w:p w14:paraId="7D29B7FB" w14:textId="002F0233" w:rsidR="00E52053" w:rsidRPr="00E52053" w:rsidRDefault="00E52053" w:rsidP="00413498">
      <w:pPr>
        <w:pStyle w:val="Heading2"/>
        <w:numPr>
          <w:ilvl w:val="0"/>
          <w:numId w:val="0"/>
        </w:numPr>
      </w:pPr>
      <w:del w:id="1105" w:author="Raphael Malyankar" w:date="2025-02-16T22:25:00Z" w16du:dateUtc="2025-02-17T05:25:00Z">
        <w:r w:rsidDel="00564769">
          <w:lastRenderedPageBreak/>
          <w:br w:type="page"/>
        </w:r>
      </w:del>
    </w:p>
    <w:p w14:paraId="5D698444" w14:textId="02CD3455" w:rsidR="00E52053" w:rsidRDefault="00E52053" w:rsidP="00413498">
      <w:pPr>
        <w:pStyle w:val="Heading2"/>
      </w:pPr>
      <w:bookmarkStart w:id="1106" w:name="_Toc190734814"/>
      <w:r>
        <w:t>Source In</w:t>
      </w:r>
      <w:ins w:id="1107" w:author="Raphael Malyankar" w:date="2025-02-16T14:36:00Z" w16du:dateUtc="2025-02-16T21:36:00Z">
        <w:r w:rsidR="001166FC">
          <w:t>forma</w:t>
        </w:r>
      </w:ins>
      <w:ins w:id="1108" w:author="Raphael Malyankar" w:date="2025-02-16T14:37:00Z" w16du:dateUtc="2025-02-16T21:37:00Z">
        <w:r w:rsidR="001166FC">
          <w:t>tion</w:t>
        </w:r>
      </w:ins>
      <w:bookmarkEnd w:id="1106"/>
      <w:del w:id="1109" w:author="Raphael Malyankar" w:date="2025-02-16T14:36:00Z" w16du:dateUtc="2025-02-16T21:36:00Z">
        <w:r w:rsidDel="001166FC">
          <w:delText>dicator</w:delText>
        </w:r>
      </w:del>
    </w:p>
    <w:p w14:paraId="3404188B" w14:textId="66A3D30B" w:rsidR="00E52053" w:rsidRPr="000C277C" w:rsidDel="00CA2A62" w:rsidRDefault="00E52053" w:rsidP="00E52053">
      <w:pPr>
        <w:rPr>
          <w:del w:id="1110" w:author="Raphael Malyankar" w:date="2025-02-17T12:03:00Z" w16du:dateUtc="2025-02-17T19:03:00Z"/>
        </w:rPr>
      </w:pPr>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0"/>
        <w:gridCol w:w="518"/>
        <w:gridCol w:w="866"/>
        <w:gridCol w:w="696"/>
        <w:gridCol w:w="1038"/>
        <w:gridCol w:w="867"/>
        <w:gridCol w:w="175"/>
        <w:gridCol w:w="1559"/>
        <w:gridCol w:w="867"/>
        <w:gridCol w:w="424"/>
        <w:gridCol w:w="1310"/>
        <w:tblGridChange w:id="1111">
          <w:tblGrid>
            <w:gridCol w:w="35"/>
            <w:gridCol w:w="2045"/>
            <w:gridCol w:w="35"/>
            <w:gridCol w:w="483"/>
            <w:gridCol w:w="866"/>
            <w:gridCol w:w="696"/>
            <w:gridCol w:w="35"/>
            <w:gridCol w:w="1003"/>
            <w:gridCol w:w="867"/>
            <w:gridCol w:w="175"/>
            <w:gridCol w:w="35"/>
            <w:gridCol w:w="1524"/>
            <w:gridCol w:w="556"/>
            <w:gridCol w:w="311"/>
            <w:gridCol w:w="424"/>
            <w:gridCol w:w="1310"/>
            <w:gridCol w:w="35"/>
          </w:tblGrid>
        </w:tblGridChange>
      </w:tblGrid>
      <w:tr w:rsidR="00E52053" w:rsidRPr="00CF7B5E" w14:paraId="3A0A8F12" w14:textId="77777777" w:rsidTr="003510F7">
        <w:tc>
          <w:tcPr>
            <w:tcW w:w="10400" w:type="dxa"/>
            <w:gridSpan w:val="11"/>
            <w:shd w:val="clear" w:color="auto" w:fill="auto"/>
          </w:tcPr>
          <w:p w14:paraId="1C2E5F4B" w14:textId="152C11DA" w:rsidR="00E52053" w:rsidRPr="00CF7B5E" w:rsidRDefault="00E52053" w:rsidP="00E52053">
            <w:pPr>
              <w:spacing w:before="120" w:after="120"/>
              <w:rPr>
                <w:rFonts w:cs="Arial"/>
              </w:rPr>
            </w:pPr>
            <w:r w:rsidRPr="00CF7B5E">
              <w:rPr>
                <w:rFonts w:cs="Arial"/>
                <w:u w:val="single"/>
              </w:rPr>
              <w:t>IHO Definition:</w:t>
            </w:r>
            <w:r>
              <w:rPr>
                <w:rFonts w:cs="Arial"/>
              </w:rPr>
              <w:t xml:space="preserve"> </w:t>
            </w:r>
            <w:ins w:id="1112" w:author="Raphael Malyankar" w:date="2025-02-16T19:53:00Z" w16du:dateUtc="2025-02-17T02:53:00Z">
              <w:r w:rsidR="00A2068A" w:rsidRPr="00A2068A">
                <w:rPr>
                  <w:rFonts w:cs="Arial"/>
                </w:rPr>
                <w:t>Information about source material(s) from which data can be derived.</w:t>
              </w:r>
            </w:ins>
            <w:del w:id="1113" w:author="Raphael Malyankar" w:date="2025-02-16T19:53:00Z" w16du:dateUtc="2025-02-17T02:53:00Z">
              <w:r w:rsidR="004F272F" w:rsidRPr="00946443" w:rsidDel="00A2068A">
                <w:rPr>
                  <w:rFonts w:cs="Arial"/>
                </w:rPr>
                <w:delText>TBD</w:delText>
              </w:r>
            </w:del>
          </w:p>
        </w:tc>
      </w:tr>
      <w:tr w:rsidR="00E52053" w:rsidRPr="00CF7B5E" w14:paraId="4DE4F838" w14:textId="77777777" w:rsidTr="003510F7">
        <w:tc>
          <w:tcPr>
            <w:tcW w:w="10400" w:type="dxa"/>
            <w:gridSpan w:val="11"/>
            <w:shd w:val="clear" w:color="auto" w:fill="auto"/>
          </w:tcPr>
          <w:p w14:paraId="421F82AD" w14:textId="5928B088" w:rsidR="00E52053" w:rsidRPr="00CF7B5E" w:rsidRDefault="00E52053" w:rsidP="00E52053">
            <w:pPr>
              <w:spacing w:before="120" w:after="120"/>
              <w:rPr>
                <w:rFonts w:cs="Arial"/>
                <w:b/>
              </w:rPr>
            </w:pPr>
            <w:r>
              <w:rPr>
                <w:rFonts w:cs="Arial"/>
                <w:b/>
                <w:u w:val="single"/>
              </w:rPr>
              <w:t>S-130</w:t>
            </w:r>
            <w:r w:rsidRPr="00CF7B5E">
              <w:rPr>
                <w:rFonts w:cs="Arial"/>
                <w:b/>
                <w:u w:val="single"/>
              </w:rPr>
              <w:t xml:space="preserve"> Information Type:</w:t>
            </w:r>
            <w:r>
              <w:rPr>
                <w:rFonts w:cs="Arial"/>
                <w:b/>
              </w:rPr>
              <w:t xml:space="preserve"> SourceIn</w:t>
            </w:r>
            <w:ins w:id="1114" w:author="Raphael Malyankar" w:date="2025-02-16T14:37:00Z" w16du:dateUtc="2025-02-16T21:37:00Z">
              <w:r w:rsidR="001166FC">
                <w:rPr>
                  <w:rFonts w:cs="Arial"/>
                  <w:b/>
                </w:rPr>
                <w:t>formation</w:t>
              </w:r>
            </w:ins>
            <w:del w:id="1115" w:author="Raphael Malyankar" w:date="2025-02-16T14:37:00Z" w16du:dateUtc="2025-02-16T21:37:00Z">
              <w:r w:rsidDel="001166FC">
                <w:rPr>
                  <w:rFonts w:cs="Arial"/>
                  <w:b/>
                </w:rPr>
                <w:delText>dicator</w:delText>
              </w:r>
            </w:del>
          </w:p>
        </w:tc>
      </w:tr>
      <w:tr w:rsidR="00E52053" w:rsidRPr="00CF7B5E" w14:paraId="5C919DB0" w14:textId="77777777" w:rsidTr="003510F7">
        <w:tc>
          <w:tcPr>
            <w:tcW w:w="10400" w:type="dxa"/>
            <w:gridSpan w:val="11"/>
            <w:shd w:val="clear" w:color="auto" w:fill="auto"/>
          </w:tcPr>
          <w:p w14:paraId="20905821" w14:textId="77777777" w:rsidR="00E52053" w:rsidRPr="00CF7B5E" w:rsidRDefault="00E52053" w:rsidP="003510F7">
            <w:pPr>
              <w:spacing w:before="120" w:after="120"/>
              <w:rPr>
                <w:rFonts w:cs="Arial"/>
                <w:b/>
              </w:rPr>
            </w:pPr>
            <w:r w:rsidRPr="00CF7B5E">
              <w:rPr>
                <w:rFonts w:cs="Arial"/>
                <w:b/>
                <w:u w:val="single"/>
              </w:rPr>
              <w:t>Primitives:</w:t>
            </w:r>
            <w:r w:rsidRPr="00CF7B5E">
              <w:rPr>
                <w:rFonts w:cs="Arial"/>
                <w:b/>
              </w:rPr>
              <w:t xml:space="preserve"> None</w:t>
            </w:r>
            <w:r>
              <w:rPr>
                <w:rFonts w:cs="Arial"/>
                <w:b/>
              </w:rPr>
              <w:t xml:space="preserve"> </w:t>
            </w:r>
          </w:p>
        </w:tc>
      </w:tr>
      <w:tr w:rsidR="00E52053" w:rsidRPr="00CF7B5E" w14:paraId="0D2BB7D0" w14:textId="77777777" w:rsidTr="003510F7">
        <w:tc>
          <w:tcPr>
            <w:tcW w:w="2598" w:type="dxa"/>
            <w:gridSpan w:val="2"/>
            <w:shd w:val="clear" w:color="auto" w:fill="auto"/>
          </w:tcPr>
          <w:p w14:paraId="595B4F83" w14:textId="77777777" w:rsidR="00E52053" w:rsidRDefault="00E52053" w:rsidP="003510F7">
            <w:pPr>
              <w:spacing w:before="120" w:after="240"/>
              <w:rPr>
                <w:rFonts w:cs="Arial"/>
                <w:i/>
                <w:color w:val="0000FF"/>
                <w:sz w:val="18"/>
              </w:rPr>
            </w:pPr>
            <w:r w:rsidRPr="00CF7B5E">
              <w:rPr>
                <w:rFonts w:cs="Arial"/>
                <w:i/>
                <w:color w:val="0000FF"/>
                <w:sz w:val="18"/>
              </w:rPr>
              <w:t>Real World</w:t>
            </w:r>
          </w:p>
          <w:p w14:paraId="1F0647FB" w14:textId="77777777" w:rsidR="00E52053" w:rsidRPr="00CF7B5E" w:rsidRDefault="00E52053" w:rsidP="003510F7">
            <w:pPr>
              <w:spacing w:before="120" w:after="240"/>
              <w:rPr>
                <w:rFonts w:cs="Arial"/>
                <w:i/>
                <w:color w:val="0000FF"/>
                <w:sz w:val="18"/>
              </w:rPr>
            </w:pPr>
          </w:p>
        </w:tc>
        <w:tc>
          <w:tcPr>
            <w:tcW w:w="3467" w:type="dxa"/>
            <w:gridSpan w:val="4"/>
            <w:shd w:val="clear" w:color="auto" w:fill="auto"/>
          </w:tcPr>
          <w:p w14:paraId="4F043788" w14:textId="77777777" w:rsidR="00E52053" w:rsidRDefault="00E52053" w:rsidP="003510F7">
            <w:pPr>
              <w:spacing w:before="120" w:after="240"/>
              <w:rPr>
                <w:rFonts w:cs="Arial"/>
                <w:i/>
                <w:color w:val="0000FF"/>
                <w:sz w:val="18"/>
              </w:rPr>
            </w:pPr>
            <w:r w:rsidRPr="00CF7B5E">
              <w:rPr>
                <w:rFonts w:cs="Arial"/>
                <w:i/>
                <w:color w:val="0000FF"/>
                <w:sz w:val="18"/>
              </w:rPr>
              <w:t>Paper Chart Symbol</w:t>
            </w:r>
          </w:p>
          <w:p w14:paraId="6FD343F4" w14:textId="77777777" w:rsidR="00E52053" w:rsidRPr="00CF7B5E" w:rsidRDefault="00E52053" w:rsidP="003510F7">
            <w:pPr>
              <w:spacing w:before="120" w:after="240"/>
              <w:rPr>
                <w:rFonts w:cs="Arial"/>
                <w:i/>
                <w:color w:val="0000FF"/>
                <w:sz w:val="18"/>
              </w:rPr>
            </w:pPr>
          </w:p>
        </w:tc>
        <w:tc>
          <w:tcPr>
            <w:tcW w:w="4335" w:type="dxa"/>
            <w:gridSpan w:val="5"/>
            <w:shd w:val="clear" w:color="auto" w:fill="auto"/>
          </w:tcPr>
          <w:p w14:paraId="16E2E8E5" w14:textId="77777777" w:rsidR="00E52053" w:rsidRDefault="00E52053" w:rsidP="003510F7">
            <w:pPr>
              <w:spacing w:before="120" w:after="240"/>
              <w:rPr>
                <w:rFonts w:cs="Arial"/>
                <w:i/>
                <w:color w:val="0000FF"/>
                <w:sz w:val="18"/>
              </w:rPr>
            </w:pPr>
            <w:r w:rsidRPr="00CF7B5E">
              <w:rPr>
                <w:rFonts w:cs="Arial"/>
                <w:i/>
                <w:color w:val="0000FF"/>
                <w:sz w:val="18"/>
              </w:rPr>
              <w:t>ECDIS Symbol</w:t>
            </w:r>
          </w:p>
          <w:p w14:paraId="1A0D5968" w14:textId="77777777" w:rsidR="00E52053" w:rsidRPr="00CF7B5E" w:rsidRDefault="00E52053" w:rsidP="003510F7">
            <w:pPr>
              <w:spacing w:before="120" w:after="240"/>
              <w:rPr>
                <w:rFonts w:cs="Arial"/>
                <w:i/>
                <w:color w:val="0000FF"/>
                <w:sz w:val="18"/>
              </w:rPr>
            </w:pPr>
          </w:p>
        </w:tc>
      </w:tr>
      <w:tr w:rsidR="00E52053" w:rsidRPr="00CF7B5E" w14:paraId="2899115D" w14:textId="77777777" w:rsidTr="003510F7">
        <w:tc>
          <w:tcPr>
            <w:tcW w:w="3464" w:type="dxa"/>
            <w:gridSpan w:val="3"/>
            <w:shd w:val="clear" w:color="auto" w:fill="auto"/>
          </w:tcPr>
          <w:p w14:paraId="61374F8C" w14:textId="77777777" w:rsidR="00E52053" w:rsidRPr="00CF7B5E" w:rsidRDefault="00E52053" w:rsidP="003510F7">
            <w:pPr>
              <w:spacing w:before="120" w:after="120"/>
              <w:rPr>
                <w:rFonts w:cs="Arial"/>
                <w:b/>
              </w:rPr>
            </w:pPr>
            <w:r>
              <w:rPr>
                <w:rFonts w:cs="Arial"/>
                <w:b/>
              </w:rPr>
              <w:t>S-130</w:t>
            </w:r>
            <w:r w:rsidRPr="00CF7B5E">
              <w:rPr>
                <w:rFonts w:cs="Arial"/>
                <w:b/>
              </w:rPr>
              <w:t xml:space="preserve"> Attribute</w:t>
            </w:r>
          </w:p>
        </w:tc>
        <w:tc>
          <w:tcPr>
            <w:tcW w:w="1734" w:type="dxa"/>
            <w:gridSpan w:val="2"/>
            <w:shd w:val="clear" w:color="auto" w:fill="auto"/>
          </w:tcPr>
          <w:p w14:paraId="21F3956A" w14:textId="77777777" w:rsidR="00E52053" w:rsidRPr="00CF7B5E" w:rsidRDefault="00E52053" w:rsidP="003510F7">
            <w:pPr>
              <w:spacing w:before="120" w:after="120"/>
              <w:rPr>
                <w:rFonts w:cs="Arial"/>
                <w:b/>
              </w:rPr>
            </w:pPr>
            <w:r w:rsidRPr="00CF7B5E">
              <w:rPr>
                <w:rFonts w:cs="Arial"/>
                <w:b/>
              </w:rPr>
              <w:t>S-57  Acronym</w:t>
            </w:r>
          </w:p>
        </w:tc>
        <w:tc>
          <w:tcPr>
            <w:tcW w:w="2601" w:type="dxa"/>
            <w:gridSpan w:val="3"/>
            <w:shd w:val="clear" w:color="auto" w:fill="auto"/>
          </w:tcPr>
          <w:p w14:paraId="18B7B809" w14:textId="77777777" w:rsidR="00E52053" w:rsidRPr="00CF7B5E" w:rsidRDefault="00E52053" w:rsidP="003510F7">
            <w:pPr>
              <w:spacing w:before="120" w:after="120"/>
              <w:rPr>
                <w:rFonts w:cs="Arial"/>
                <w:b/>
              </w:rPr>
            </w:pPr>
            <w:r w:rsidRPr="00CF7B5E">
              <w:rPr>
                <w:rFonts w:cs="Arial"/>
                <w:b/>
              </w:rPr>
              <w:t>Allowable Encoding Value</w:t>
            </w:r>
          </w:p>
        </w:tc>
        <w:tc>
          <w:tcPr>
            <w:tcW w:w="867" w:type="dxa"/>
            <w:shd w:val="clear" w:color="auto" w:fill="auto"/>
          </w:tcPr>
          <w:p w14:paraId="5B1BF168" w14:textId="77777777" w:rsidR="00E52053" w:rsidRPr="00CF7B5E" w:rsidRDefault="00E52053" w:rsidP="003510F7">
            <w:pPr>
              <w:spacing w:before="120" w:after="120"/>
              <w:rPr>
                <w:rFonts w:cs="Arial"/>
                <w:b/>
              </w:rPr>
            </w:pPr>
            <w:r w:rsidRPr="00CF7B5E">
              <w:rPr>
                <w:rFonts w:cs="Arial"/>
                <w:b/>
              </w:rPr>
              <w:t>Type</w:t>
            </w:r>
          </w:p>
        </w:tc>
        <w:tc>
          <w:tcPr>
            <w:tcW w:w="1734" w:type="dxa"/>
            <w:gridSpan w:val="2"/>
            <w:shd w:val="clear" w:color="auto" w:fill="auto"/>
          </w:tcPr>
          <w:p w14:paraId="5A090F34" w14:textId="77777777" w:rsidR="00E52053" w:rsidRPr="00CF7B5E" w:rsidRDefault="00E52053" w:rsidP="003510F7">
            <w:pPr>
              <w:spacing w:before="120" w:after="120"/>
              <w:rPr>
                <w:rFonts w:cs="Arial"/>
                <w:b/>
              </w:rPr>
            </w:pPr>
            <w:r w:rsidRPr="00CF7B5E">
              <w:rPr>
                <w:rFonts w:cs="Arial"/>
                <w:b/>
              </w:rPr>
              <w:t>Multiplicity</w:t>
            </w:r>
          </w:p>
        </w:tc>
      </w:tr>
      <w:tr w:rsidR="00B941F6" w:rsidRPr="00CF7B5E" w14:paraId="6E9AC623" w14:textId="77777777" w:rsidTr="003510F7">
        <w:tc>
          <w:tcPr>
            <w:tcW w:w="3464" w:type="dxa"/>
            <w:gridSpan w:val="3"/>
            <w:shd w:val="clear" w:color="auto" w:fill="auto"/>
          </w:tcPr>
          <w:p w14:paraId="133BDD9A" w14:textId="0C9832D7" w:rsidR="00B941F6" w:rsidRPr="00CF7B5E" w:rsidRDefault="00B941F6" w:rsidP="00B941F6">
            <w:pPr>
              <w:spacing w:before="120" w:after="120"/>
              <w:rPr>
                <w:rFonts w:cs="Arial"/>
                <w:sz w:val="18"/>
              </w:rPr>
            </w:pPr>
            <w:r>
              <w:rPr>
                <w:rFonts w:cs="Arial"/>
                <w:sz w:val="18"/>
              </w:rPr>
              <w:t>sourceIndication</w:t>
            </w:r>
          </w:p>
        </w:tc>
        <w:tc>
          <w:tcPr>
            <w:tcW w:w="1734" w:type="dxa"/>
            <w:gridSpan w:val="2"/>
            <w:shd w:val="clear" w:color="auto" w:fill="auto"/>
          </w:tcPr>
          <w:p w14:paraId="7AB114FD" w14:textId="45E321CB" w:rsidR="00B941F6" w:rsidRPr="00CF7B5E" w:rsidRDefault="00B941F6" w:rsidP="00B941F6">
            <w:pPr>
              <w:spacing w:before="120" w:after="120"/>
              <w:rPr>
                <w:rFonts w:cs="Arial"/>
                <w:sz w:val="18"/>
              </w:rPr>
            </w:pPr>
            <w:r>
              <w:rPr>
                <w:rFonts w:cs="Arial"/>
                <w:sz w:val="18"/>
              </w:rPr>
              <w:t>(SORIND)</w:t>
            </w:r>
          </w:p>
        </w:tc>
        <w:tc>
          <w:tcPr>
            <w:tcW w:w="2601" w:type="dxa"/>
            <w:gridSpan w:val="3"/>
            <w:shd w:val="clear" w:color="auto" w:fill="auto"/>
          </w:tcPr>
          <w:p w14:paraId="767F2904" w14:textId="77777777" w:rsidR="00B941F6" w:rsidRPr="00CF7B5E" w:rsidRDefault="00B941F6" w:rsidP="00B941F6">
            <w:pPr>
              <w:spacing w:before="120" w:after="120"/>
              <w:rPr>
                <w:rFonts w:cs="Arial"/>
                <w:sz w:val="18"/>
              </w:rPr>
            </w:pPr>
          </w:p>
        </w:tc>
        <w:tc>
          <w:tcPr>
            <w:tcW w:w="867" w:type="dxa"/>
            <w:shd w:val="clear" w:color="auto" w:fill="auto"/>
          </w:tcPr>
          <w:p w14:paraId="07556914" w14:textId="160FEC0B" w:rsidR="00B941F6" w:rsidRPr="00CF7B5E" w:rsidRDefault="00B941F6" w:rsidP="00B941F6">
            <w:pPr>
              <w:spacing w:before="120" w:after="120"/>
              <w:rPr>
                <w:rFonts w:cs="Arial"/>
                <w:sz w:val="18"/>
              </w:rPr>
            </w:pPr>
            <w:r>
              <w:rPr>
                <w:rFonts w:cs="Arial"/>
                <w:sz w:val="18"/>
              </w:rPr>
              <w:t>C</w:t>
            </w:r>
          </w:p>
        </w:tc>
        <w:tc>
          <w:tcPr>
            <w:tcW w:w="1734" w:type="dxa"/>
            <w:gridSpan w:val="2"/>
            <w:shd w:val="clear" w:color="auto" w:fill="auto"/>
          </w:tcPr>
          <w:p w14:paraId="72ACEA05" w14:textId="78FD4238" w:rsidR="00B941F6" w:rsidRPr="00CF7B5E" w:rsidRDefault="004A3233" w:rsidP="00B941F6">
            <w:pPr>
              <w:spacing w:before="120" w:after="120"/>
              <w:rPr>
                <w:rFonts w:cs="Arial"/>
                <w:sz w:val="18"/>
              </w:rPr>
            </w:pPr>
            <w:r>
              <w:rPr>
                <w:rFonts w:cs="Arial"/>
                <w:sz w:val="18"/>
              </w:rPr>
              <w:t>1</w:t>
            </w:r>
            <w:r w:rsidR="00B941F6">
              <w:rPr>
                <w:rFonts w:cs="Arial"/>
                <w:sz w:val="18"/>
              </w:rPr>
              <w:t>, *</w:t>
            </w:r>
          </w:p>
        </w:tc>
      </w:tr>
      <w:tr w:rsidR="00B941F6" w:rsidRPr="00CF7B5E" w14:paraId="649C8431" w14:textId="77777777" w:rsidTr="003510F7">
        <w:tc>
          <w:tcPr>
            <w:tcW w:w="3464" w:type="dxa"/>
            <w:gridSpan w:val="3"/>
            <w:shd w:val="clear" w:color="auto" w:fill="auto"/>
          </w:tcPr>
          <w:p w14:paraId="42B02486" w14:textId="512E4CB7" w:rsidR="00B941F6" w:rsidRPr="00CF7B5E" w:rsidRDefault="00B941F6" w:rsidP="00B941F6">
            <w:pPr>
              <w:spacing w:before="120" w:after="120"/>
              <w:rPr>
                <w:rFonts w:cs="Arial"/>
                <w:sz w:val="18"/>
                <w:szCs w:val="18"/>
              </w:rPr>
            </w:pPr>
            <w:r>
              <w:rPr>
                <w:rFonts w:cs="Arial"/>
                <w:sz w:val="18"/>
              </w:rPr>
              <w:t xml:space="preserve">   reportedDate</w:t>
            </w:r>
          </w:p>
        </w:tc>
        <w:tc>
          <w:tcPr>
            <w:tcW w:w="1734" w:type="dxa"/>
            <w:gridSpan w:val="2"/>
            <w:shd w:val="clear" w:color="auto" w:fill="auto"/>
          </w:tcPr>
          <w:p w14:paraId="7A761399" w14:textId="7841DC06" w:rsidR="00B941F6" w:rsidRPr="00CF7B5E" w:rsidRDefault="00B941F6" w:rsidP="00B941F6">
            <w:pPr>
              <w:spacing w:before="120" w:after="120"/>
              <w:rPr>
                <w:rFonts w:cs="Arial"/>
                <w:sz w:val="18"/>
              </w:rPr>
            </w:pPr>
            <w:r>
              <w:rPr>
                <w:rFonts w:cs="Arial"/>
                <w:sz w:val="18"/>
              </w:rPr>
              <w:t>(SORDAT)</w:t>
            </w:r>
          </w:p>
        </w:tc>
        <w:tc>
          <w:tcPr>
            <w:tcW w:w="2601" w:type="dxa"/>
            <w:gridSpan w:val="3"/>
            <w:shd w:val="clear" w:color="auto" w:fill="auto"/>
          </w:tcPr>
          <w:p w14:paraId="1EDADC81" w14:textId="77777777" w:rsidR="00B941F6" w:rsidRPr="00CF7B5E" w:rsidRDefault="00B941F6" w:rsidP="00B941F6">
            <w:pPr>
              <w:spacing w:before="120" w:after="120"/>
              <w:rPr>
                <w:rFonts w:cs="Arial"/>
                <w:sz w:val="18"/>
              </w:rPr>
            </w:pPr>
          </w:p>
        </w:tc>
        <w:tc>
          <w:tcPr>
            <w:tcW w:w="867" w:type="dxa"/>
            <w:shd w:val="clear" w:color="auto" w:fill="auto"/>
          </w:tcPr>
          <w:p w14:paraId="4D4A0785" w14:textId="356694AE" w:rsidR="00B941F6" w:rsidRPr="00CF7B5E" w:rsidRDefault="00B941F6" w:rsidP="00B941F6">
            <w:pPr>
              <w:spacing w:before="120" w:after="120"/>
              <w:rPr>
                <w:rFonts w:cs="Arial"/>
                <w:sz w:val="18"/>
              </w:rPr>
            </w:pPr>
            <w:del w:id="1116" w:author="Raphael Malyankar" w:date="2025-02-17T12:05:00Z" w16du:dateUtc="2025-02-17T19:05:00Z">
              <w:r w:rsidDel="00CA2A62">
                <w:rPr>
                  <w:rFonts w:cs="Arial"/>
                  <w:sz w:val="18"/>
                </w:rPr>
                <w:delText>(S) DA</w:delText>
              </w:r>
            </w:del>
            <w:ins w:id="1117" w:author="Raphael Malyankar" w:date="2025-02-17T12:05:00Z" w16du:dateUtc="2025-02-17T19:05:00Z">
              <w:r w:rsidR="00CA2A62">
                <w:rPr>
                  <w:rFonts w:cs="Arial"/>
                  <w:sz w:val="18"/>
                </w:rPr>
                <w:t>TD</w:t>
              </w:r>
            </w:ins>
          </w:p>
        </w:tc>
        <w:tc>
          <w:tcPr>
            <w:tcW w:w="1734" w:type="dxa"/>
            <w:gridSpan w:val="2"/>
            <w:shd w:val="clear" w:color="auto" w:fill="auto"/>
          </w:tcPr>
          <w:p w14:paraId="2C0F5E2C" w14:textId="23333A6E" w:rsidR="00B941F6" w:rsidRPr="00CF7B5E" w:rsidRDefault="00B941F6" w:rsidP="00B941F6">
            <w:pPr>
              <w:spacing w:before="120" w:after="120"/>
              <w:rPr>
                <w:rFonts w:cs="Arial"/>
                <w:sz w:val="18"/>
              </w:rPr>
            </w:pPr>
            <w:r>
              <w:rPr>
                <w:rFonts w:cs="Arial"/>
                <w:sz w:val="18"/>
              </w:rPr>
              <w:t>0, 1</w:t>
            </w:r>
          </w:p>
        </w:tc>
      </w:tr>
      <w:tr w:rsidR="00B941F6" w:rsidRPr="00CF7B5E" w14:paraId="2468772B" w14:textId="77777777" w:rsidTr="003510F7">
        <w:tc>
          <w:tcPr>
            <w:tcW w:w="3464" w:type="dxa"/>
            <w:gridSpan w:val="3"/>
            <w:shd w:val="clear" w:color="auto" w:fill="auto"/>
          </w:tcPr>
          <w:p w14:paraId="63882D35" w14:textId="093443E4" w:rsidR="00B941F6" w:rsidRPr="00CF7B5E" w:rsidRDefault="00B941F6" w:rsidP="00B941F6">
            <w:pPr>
              <w:spacing w:before="120" w:after="120"/>
              <w:rPr>
                <w:rFonts w:cs="Arial"/>
                <w:sz w:val="18"/>
              </w:rPr>
            </w:pPr>
            <w:r>
              <w:rPr>
                <w:rFonts w:cs="Arial"/>
                <w:sz w:val="18"/>
              </w:rPr>
              <w:t xml:space="preserve">   source</w:t>
            </w:r>
          </w:p>
        </w:tc>
        <w:tc>
          <w:tcPr>
            <w:tcW w:w="1734" w:type="dxa"/>
            <w:gridSpan w:val="2"/>
            <w:shd w:val="clear" w:color="auto" w:fill="auto"/>
          </w:tcPr>
          <w:p w14:paraId="7A3B292F" w14:textId="77777777" w:rsidR="00B941F6" w:rsidRPr="00CF7B5E" w:rsidRDefault="00B941F6" w:rsidP="00B941F6">
            <w:pPr>
              <w:spacing w:before="120" w:after="120"/>
              <w:rPr>
                <w:rFonts w:cs="Arial"/>
                <w:sz w:val="18"/>
              </w:rPr>
            </w:pPr>
          </w:p>
        </w:tc>
        <w:tc>
          <w:tcPr>
            <w:tcW w:w="2601" w:type="dxa"/>
            <w:gridSpan w:val="3"/>
            <w:shd w:val="clear" w:color="auto" w:fill="auto"/>
          </w:tcPr>
          <w:p w14:paraId="4AA7F599" w14:textId="77777777" w:rsidR="00B941F6" w:rsidRPr="00CF7B5E" w:rsidRDefault="00B941F6" w:rsidP="00B941F6">
            <w:pPr>
              <w:spacing w:before="120" w:after="120"/>
              <w:rPr>
                <w:rFonts w:cs="Arial"/>
                <w:sz w:val="18"/>
              </w:rPr>
            </w:pPr>
          </w:p>
        </w:tc>
        <w:tc>
          <w:tcPr>
            <w:tcW w:w="867" w:type="dxa"/>
            <w:shd w:val="clear" w:color="auto" w:fill="auto"/>
          </w:tcPr>
          <w:p w14:paraId="2885BC6F" w14:textId="3DEBB37D" w:rsidR="00B941F6" w:rsidRPr="00CF7B5E" w:rsidRDefault="00B941F6" w:rsidP="00B941F6">
            <w:pPr>
              <w:spacing w:before="120" w:after="120"/>
              <w:rPr>
                <w:rFonts w:cs="Arial"/>
                <w:sz w:val="18"/>
              </w:rPr>
            </w:pPr>
            <w:r>
              <w:rPr>
                <w:rFonts w:cs="Arial"/>
                <w:sz w:val="18"/>
              </w:rPr>
              <w:t>(S) TE</w:t>
            </w:r>
          </w:p>
        </w:tc>
        <w:tc>
          <w:tcPr>
            <w:tcW w:w="1734" w:type="dxa"/>
            <w:gridSpan w:val="2"/>
            <w:shd w:val="clear" w:color="auto" w:fill="auto"/>
          </w:tcPr>
          <w:p w14:paraId="2D9ABD9A" w14:textId="5473CE74" w:rsidR="00B941F6" w:rsidRPr="00CF7B5E" w:rsidRDefault="00B941F6" w:rsidP="00B941F6">
            <w:pPr>
              <w:spacing w:before="120" w:after="120"/>
              <w:rPr>
                <w:rFonts w:cs="Arial"/>
                <w:sz w:val="18"/>
              </w:rPr>
            </w:pPr>
            <w:r>
              <w:rPr>
                <w:rFonts w:cs="Arial"/>
                <w:sz w:val="18"/>
              </w:rPr>
              <w:t>1, 1</w:t>
            </w:r>
          </w:p>
        </w:tc>
      </w:tr>
      <w:tr w:rsidR="00B941F6" w:rsidRPr="00CF7B5E" w14:paraId="52C550B1" w14:textId="77777777" w:rsidTr="003510F7">
        <w:tc>
          <w:tcPr>
            <w:tcW w:w="3464" w:type="dxa"/>
            <w:gridSpan w:val="3"/>
            <w:shd w:val="clear" w:color="auto" w:fill="auto"/>
          </w:tcPr>
          <w:p w14:paraId="56B06544" w14:textId="757EF2FC" w:rsidR="00B941F6" w:rsidRPr="00CF7B5E" w:rsidRDefault="00B941F6" w:rsidP="00B941F6">
            <w:pPr>
              <w:spacing w:before="120" w:after="120"/>
              <w:rPr>
                <w:rFonts w:cs="Arial"/>
                <w:sz w:val="18"/>
              </w:rPr>
            </w:pPr>
            <w:r>
              <w:rPr>
                <w:rFonts w:cs="Arial"/>
                <w:sz w:val="18"/>
              </w:rPr>
              <w:t xml:space="preserve">   sourceType</w:t>
            </w:r>
          </w:p>
        </w:tc>
        <w:tc>
          <w:tcPr>
            <w:tcW w:w="1734" w:type="dxa"/>
            <w:gridSpan w:val="2"/>
            <w:shd w:val="clear" w:color="auto" w:fill="auto"/>
          </w:tcPr>
          <w:p w14:paraId="4829C7D5" w14:textId="77777777" w:rsidR="00B941F6" w:rsidRPr="00CF7B5E" w:rsidRDefault="00B941F6" w:rsidP="00B941F6">
            <w:pPr>
              <w:spacing w:before="120" w:after="120"/>
              <w:rPr>
                <w:rFonts w:cs="Arial"/>
                <w:sz w:val="18"/>
              </w:rPr>
            </w:pPr>
          </w:p>
        </w:tc>
        <w:tc>
          <w:tcPr>
            <w:tcW w:w="2601" w:type="dxa"/>
            <w:gridSpan w:val="3"/>
            <w:shd w:val="clear" w:color="auto" w:fill="auto"/>
          </w:tcPr>
          <w:p w14:paraId="223CAF8D" w14:textId="77777777" w:rsidR="00B941F6" w:rsidRDefault="00B941F6" w:rsidP="00B941F6">
            <w:pPr>
              <w:spacing w:before="120" w:after="120"/>
              <w:rPr>
                <w:rFonts w:cs="Arial"/>
                <w:sz w:val="18"/>
              </w:rPr>
            </w:pPr>
            <w:r>
              <w:rPr>
                <w:rFonts w:cs="Arial"/>
                <w:sz w:val="18"/>
              </w:rPr>
              <w:t>1: law or regulation</w:t>
            </w:r>
          </w:p>
          <w:p w14:paraId="0D276D65" w14:textId="77777777" w:rsidR="00B941F6" w:rsidRDefault="00B941F6" w:rsidP="00B941F6">
            <w:pPr>
              <w:spacing w:before="120" w:after="120"/>
              <w:rPr>
                <w:rFonts w:cs="Arial"/>
                <w:sz w:val="18"/>
              </w:rPr>
            </w:pPr>
            <w:r>
              <w:rPr>
                <w:rFonts w:cs="Arial"/>
                <w:sz w:val="18"/>
              </w:rPr>
              <w:t>2: official publication</w:t>
            </w:r>
          </w:p>
          <w:p w14:paraId="3C9C85DF" w14:textId="77777777" w:rsidR="00B941F6" w:rsidRDefault="00B941F6" w:rsidP="00B941F6">
            <w:pPr>
              <w:spacing w:before="120" w:after="120"/>
              <w:rPr>
                <w:rFonts w:cs="Arial"/>
                <w:sz w:val="18"/>
              </w:rPr>
            </w:pPr>
            <w:r>
              <w:rPr>
                <w:rFonts w:cs="Arial"/>
                <w:sz w:val="18"/>
              </w:rPr>
              <w:t>10: remotely sensed images</w:t>
            </w:r>
          </w:p>
          <w:p w14:paraId="05E3FFF6" w14:textId="5BC88F1B" w:rsidR="00B941F6" w:rsidRPr="00CF7B5E" w:rsidRDefault="00B941F6" w:rsidP="00B941F6">
            <w:pPr>
              <w:spacing w:before="120" w:after="120"/>
              <w:rPr>
                <w:rFonts w:cs="Arial"/>
                <w:sz w:val="18"/>
              </w:rPr>
            </w:pPr>
            <w:r>
              <w:rPr>
                <w:rFonts w:cs="Arial"/>
                <w:sz w:val="18"/>
              </w:rPr>
              <w:t>12: products issued by HO services</w:t>
            </w:r>
          </w:p>
        </w:tc>
        <w:tc>
          <w:tcPr>
            <w:tcW w:w="867" w:type="dxa"/>
            <w:shd w:val="clear" w:color="auto" w:fill="auto"/>
          </w:tcPr>
          <w:p w14:paraId="16DF4215" w14:textId="47D8ECE1" w:rsidR="00B941F6" w:rsidRPr="00CF7B5E" w:rsidRDefault="00B941F6" w:rsidP="00B941F6">
            <w:pPr>
              <w:spacing w:before="120" w:after="120"/>
              <w:rPr>
                <w:rFonts w:cs="Arial"/>
                <w:sz w:val="18"/>
              </w:rPr>
            </w:pPr>
            <w:r>
              <w:rPr>
                <w:rFonts w:cs="Arial"/>
                <w:sz w:val="18"/>
              </w:rPr>
              <w:t>(S) EN</w:t>
            </w:r>
          </w:p>
        </w:tc>
        <w:tc>
          <w:tcPr>
            <w:tcW w:w="1734" w:type="dxa"/>
            <w:gridSpan w:val="2"/>
            <w:shd w:val="clear" w:color="auto" w:fill="auto"/>
          </w:tcPr>
          <w:p w14:paraId="0DF6DE92" w14:textId="0715A478" w:rsidR="00B941F6" w:rsidRPr="00CF7B5E" w:rsidRDefault="00B941F6" w:rsidP="00B941F6">
            <w:pPr>
              <w:spacing w:before="120" w:after="120"/>
              <w:rPr>
                <w:rFonts w:cs="Arial"/>
                <w:sz w:val="18"/>
              </w:rPr>
            </w:pPr>
            <w:r>
              <w:rPr>
                <w:rFonts w:cs="Arial"/>
                <w:sz w:val="18"/>
              </w:rPr>
              <w:t>0, 1</w:t>
            </w:r>
          </w:p>
        </w:tc>
      </w:tr>
      <w:tr w:rsidR="00E52053" w:rsidRPr="00CF7B5E" w14:paraId="03252E27" w14:textId="77777777" w:rsidTr="003510F7">
        <w:tc>
          <w:tcPr>
            <w:tcW w:w="10400" w:type="dxa"/>
            <w:gridSpan w:val="11"/>
            <w:shd w:val="clear" w:color="auto" w:fill="auto"/>
          </w:tcPr>
          <w:p w14:paraId="37ED7ED8" w14:textId="77777777" w:rsidR="00E52053" w:rsidRDefault="00E52053" w:rsidP="003510F7">
            <w:pPr>
              <w:spacing w:before="120" w:after="120"/>
              <w:rPr>
                <w:rFonts w:cs="Arial"/>
              </w:rPr>
            </w:pPr>
            <w:r w:rsidRPr="00CF7B5E">
              <w:rPr>
                <w:rFonts w:cs="Arial"/>
                <w:u w:val="single"/>
              </w:rPr>
              <w:t>INT 1 Reference:</w:t>
            </w:r>
          </w:p>
          <w:p w14:paraId="2D27E881" w14:textId="44D13709" w:rsidR="00E52053" w:rsidRDefault="001166FC" w:rsidP="003510F7">
            <w:pPr>
              <w:spacing w:before="120" w:after="120"/>
              <w:rPr>
                <w:rFonts w:cs="Arial"/>
              </w:rPr>
            </w:pPr>
            <w:ins w:id="1118" w:author="Raphael Malyankar" w:date="2025-02-16T14:40:00Z" w16du:dateUtc="2025-02-16T21:40:00Z">
              <w:r>
                <w:rPr>
                  <w:rFonts w:cs="Arial"/>
                </w:rPr>
                <w:t>None</w:t>
              </w:r>
            </w:ins>
          </w:p>
          <w:p w14:paraId="6F0F7401" w14:textId="77777777" w:rsidR="00E52053" w:rsidRDefault="00E52053" w:rsidP="003510F7">
            <w:pPr>
              <w:spacing w:before="120" w:after="120"/>
              <w:rPr>
                <w:rFonts w:cs="Arial"/>
              </w:rPr>
            </w:pPr>
            <w:r w:rsidRPr="00CF7B5E">
              <w:rPr>
                <w:rFonts w:cs="Arial"/>
                <w:u w:val="single"/>
              </w:rPr>
              <w:t>Remarks:</w:t>
            </w:r>
          </w:p>
          <w:p w14:paraId="3EE22DB8" w14:textId="09AE9567" w:rsidR="00E52053" w:rsidRPr="001166FC" w:rsidRDefault="001166FC" w:rsidP="001306E3">
            <w:pPr>
              <w:pStyle w:val="ListParagraph"/>
              <w:numPr>
                <w:ilvl w:val="0"/>
                <w:numId w:val="12"/>
              </w:numPr>
              <w:spacing w:before="120" w:after="120"/>
              <w:rPr>
                <w:rFonts w:cs="Arial"/>
              </w:rPr>
            </w:pPr>
            <w:ins w:id="1119" w:author="Raphael Malyankar" w:date="2025-02-16T14:37:00Z" w16du:dateUtc="2025-02-16T21:37:00Z">
              <w:r w:rsidRPr="001166FC">
                <w:rPr>
                  <w:rFonts w:cs="Arial"/>
                </w:rPr>
                <w:t xml:space="preserve">The S-100 Feature Catalogue model does not permit bindings from information types to feature types. Between feature types and information types, only the feature-to-information binding is permitted. Instances of </w:t>
              </w:r>
            </w:ins>
            <w:ins w:id="1120" w:author="Raphael Malyankar" w:date="2025-02-16T19:53:00Z" w16du:dateUtc="2025-02-17T02:53:00Z">
              <w:r w:rsidR="00A2068A">
                <w:rPr>
                  <w:rFonts w:cs="Arial"/>
                  <w:b/>
                  <w:bCs/>
                </w:rPr>
                <w:t>SourceInformation</w:t>
              </w:r>
            </w:ins>
            <w:ins w:id="1121" w:author="Raphael Malyankar" w:date="2025-02-16T14:37:00Z" w16du:dateUtc="2025-02-16T21:37:00Z">
              <w:r w:rsidRPr="001166FC">
                <w:rPr>
                  <w:rFonts w:cs="Arial"/>
                </w:rPr>
                <w:t xml:space="preserve"> therefore do not link to any instance of a geographic feature type and the </w:t>
              </w:r>
            </w:ins>
            <w:ins w:id="1122" w:author="Raphael Malyankar" w:date="2025-02-16T19:53:00Z" w16du:dateUtc="2025-02-17T02:53:00Z">
              <w:r w:rsidR="00A2068A">
                <w:rPr>
                  <w:rFonts w:cs="Arial"/>
                  <w:b/>
                  <w:bCs/>
                </w:rPr>
                <w:t>FeatureTypeSource</w:t>
              </w:r>
            </w:ins>
            <w:ins w:id="1123" w:author="Raphael Malyankar" w:date="2025-02-16T14:37:00Z" w16du:dateUtc="2025-02-16T21:37:00Z">
              <w:r w:rsidRPr="001166FC">
                <w:rPr>
                  <w:rFonts w:cs="Arial"/>
                </w:rPr>
                <w:t xml:space="preserve"> association is not included in the Information Associations section of this table.</w:t>
              </w:r>
            </w:ins>
          </w:p>
          <w:p w14:paraId="0600C04B" w14:textId="77777777" w:rsidR="00E52053" w:rsidRDefault="00E52053" w:rsidP="003510F7">
            <w:pPr>
              <w:spacing w:before="120" w:after="120"/>
              <w:rPr>
                <w:rFonts w:cs="Arial"/>
              </w:rPr>
            </w:pPr>
            <w:r w:rsidRPr="00CF7B5E">
              <w:rPr>
                <w:rFonts w:cs="Arial"/>
                <w:u w:val="single"/>
              </w:rPr>
              <w:t>Distinction:</w:t>
            </w:r>
          </w:p>
          <w:p w14:paraId="65DDA58E" w14:textId="77777777" w:rsidR="00E52053" w:rsidRPr="00CF7B5E" w:rsidRDefault="00E52053" w:rsidP="003510F7">
            <w:pPr>
              <w:spacing w:before="120" w:after="120"/>
              <w:rPr>
                <w:rFonts w:cs="Arial"/>
              </w:rPr>
            </w:pPr>
          </w:p>
        </w:tc>
      </w:tr>
      <w:tr w:rsidR="006F3289" w:rsidRPr="00CF7B5E" w14:paraId="043E93F0" w14:textId="77777777" w:rsidTr="00DE357A">
        <w:tc>
          <w:tcPr>
            <w:tcW w:w="10400" w:type="dxa"/>
            <w:gridSpan w:val="11"/>
            <w:tcBorders>
              <w:top w:val="single" w:sz="4" w:space="0" w:color="auto"/>
              <w:left w:val="single" w:sz="4" w:space="0" w:color="auto"/>
              <w:bottom w:val="single" w:sz="4" w:space="0" w:color="auto"/>
              <w:right w:val="single" w:sz="4" w:space="0" w:color="auto"/>
            </w:tcBorders>
            <w:shd w:val="clear" w:color="auto" w:fill="auto"/>
          </w:tcPr>
          <w:p w14:paraId="187965AE" w14:textId="2641DD9E" w:rsidR="006F3289" w:rsidRPr="00CB7DEE" w:rsidRDefault="006F3289" w:rsidP="00DE357A">
            <w:pPr>
              <w:spacing w:before="120" w:after="120"/>
              <w:rPr>
                <w:rFonts w:cs="Arial"/>
                <w:u w:val="single"/>
              </w:rPr>
            </w:pPr>
            <w:del w:id="1124" w:author="Raphael Malyankar" w:date="2025-02-16T14:43:00Z" w16du:dateUtc="2025-02-16T21:43:00Z">
              <w:r w:rsidRPr="00CB7DEE" w:rsidDel="001306E3">
                <w:rPr>
                  <w:rFonts w:cs="Arial"/>
                  <w:b/>
                  <w:u w:val="single"/>
                </w:rPr>
                <w:delText>Feature/</w:delText>
              </w:r>
            </w:del>
            <w:r w:rsidRPr="00CB7DEE">
              <w:rPr>
                <w:rFonts w:cs="Arial"/>
                <w:b/>
                <w:u w:val="single"/>
              </w:rPr>
              <w:t>Information associations</w:t>
            </w:r>
          </w:p>
        </w:tc>
      </w:tr>
      <w:tr w:rsidR="001166FC" w:rsidRPr="00CF7B5E" w14:paraId="590A37F6" w14:textId="77777777" w:rsidTr="001306E3">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125" w:author="Raphael Malyankar" w:date="2025-02-16T14:44:00Z" w16du:dateUtc="2025-02-16T21:44: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13"/>
          <w:ins w:id="1126" w:author="Raphael Malyankar" w:date="2025-02-16T14:38:00Z"/>
          <w:trPrChange w:id="1127" w:author="Raphael Malyankar" w:date="2025-02-16T14:44:00Z" w16du:dateUtc="2025-02-16T21:44:00Z">
            <w:trPr>
              <w:gridBefore w:val="1"/>
              <w:trHeight w:val="413"/>
            </w:trPr>
          </w:trPrChange>
        </w:trPr>
        <w:tc>
          <w:tcPr>
            <w:tcW w:w="2080" w:type="dxa"/>
            <w:tcBorders>
              <w:top w:val="single" w:sz="4" w:space="0" w:color="auto"/>
              <w:left w:val="single" w:sz="4" w:space="0" w:color="auto"/>
              <w:right w:val="single" w:sz="4" w:space="0" w:color="auto"/>
            </w:tcBorders>
            <w:shd w:val="clear" w:color="auto" w:fill="auto"/>
            <w:vAlign w:val="center"/>
            <w:tcPrChange w:id="1128" w:author="Raphael Malyankar" w:date="2025-02-16T14:44:00Z" w16du:dateUtc="2025-02-16T21:44:00Z">
              <w:tcPr>
                <w:tcW w:w="2080" w:type="dxa"/>
                <w:gridSpan w:val="2"/>
                <w:tcBorders>
                  <w:top w:val="single" w:sz="4" w:space="0" w:color="auto"/>
                  <w:left w:val="single" w:sz="4" w:space="0" w:color="auto"/>
                  <w:right w:val="single" w:sz="4" w:space="0" w:color="auto"/>
                </w:tcBorders>
                <w:shd w:val="clear" w:color="auto" w:fill="auto"/>
              </w:tcPr>
            </w:tcPrChange>
          </w:tcPr>
          <w:p w14:paraId="414B0970" w14:textId="4B13BCAE" w:rsidR="001166FC" w:rsidRPr="001166FC" w:rsidRDefault="001166FC" w:rsidP="001166FC">
            <w:pPr>
              <w:spacing w:before="120" w:after="120"/>
              <w:rPr>
                <w:ins w:id="1129" w:author="Raphael Malyankar" w:date="2025-02-16T14:38:00Z" w16du:dateUtc="2025-02-16T21:38:00Z"/>
                <w:rFonts w:cs="Arial"/>
                <w:bCs/>
              </w:rPr>
            </w:pPr>
            <w:ins w:id="1130" w:author="Raphael Malyankar" w:date="2025-02-16T14:38:00Z" w16du:dateUtc="2025-02-16T21:38:00Z">
              <w:r w:rsidRPr="00B63849">
                <w:rPr>
                  <w:rFonts w:cs="Arial"/>
                  <w:b/>
                  <w:szCs w:val="20"/>
                  <w:lang w:val="en-GB"/>
                </w:rPr>
                <w:t>S-1</w:t>
              </w:r>
              <w:r>
                <w:rPr>
                  <w:rFonts w:cs="Arial"/>
                  <w:b/>
                  <w:szCs w:val="20"/>
                  <w:lang w:val="en-GB"/>
                </w:rPr>
                <w:t>30</w:t>
              </w:r>
              <w:r w:rsidRPr="00B63849">
                <w:rPr>
                  <w:rFonts w:cs="Arial"/>
                  <w:b/>
                  <w:szCs w:val="20"/>
                  <w:lang w:val="en-GB"/>
                </w:rPr>
                <w:t xml:space="preserve"> Role</w:t>
              </w:r>
            </w:ins>
          </w:p>
        </w:tc>
        <w:tc>
          <w:tcPr>
            <w:tcW w:w="2080" w:type="dxa"/>
            <w:gridSpan w:val="3"/>
            <w:tcBorders>
              <w:top w:val="single" w:sz="4" w:space="0" w:color="auto"/>
              <w:left w:val="single" w:sz="4" w:space="0" w:color="auto"/>
              <w:right w:val="single" w:sz="4" w:space="0" w:color="auto"/>
            </w:tcBorders>
            <w:shd w:val="clear" w:color="auto" w:fill="auto"/>
            <w:vAlign w:val="center"/>
            <w:tcPrChange w:id="1131" w:author="Raphael Malyankar" w:date="2025-02-16T14:44:00Z" w16du:dateUtc="2025-02-16T21:44:00Z">
              <w:tcPr>
                <w:tcW w:w="2080" w:type="dxa"/>
                <w:gridSpan w:val="4"/>
                <w:tcBorders>
                  <w:top w:val="single" w:sz="4" w:space="0" w:color="auto"/>
                  <w:left w:val="single" w:sz="4" w:space="0" w:color="auto"/>
                  <w:right w:val="single" w:sz="4" w:space="0" w:color="auto"/>
                </w:tcBorders>
                <w:shd w:val="clear" w:color="auto" w:fill="auto"/>
              </w:tcPr>
            </w:tcPrChange>
          </w:tcPr>
          <w:p w14:paraId="76B5EB58" w14:textId="4F3A409E" w:rsidR="001166FC" w:rsidRPr="001166FC" w:rsidRDefault="001166FC" w:rsidP="001166FC">
            <w:pPr>
              <w:spacing w:before="120" w:after="120"/>
              <w:rPr>
                <w:ins w:id="1132" w:author="Raphael Malyankar" w:date="2025-02-16T14:38:00Z" w16du:dateUtc="2025-02-16T21:38:00Z"/>
                <w:rFonts w:cs="Arial"/>
                <w:bCs/>
              </w:rPr>
            </w:pPr>
            <w:ins w:id="1133" w:author="Raphael Malyankar" w:date="2025-02-16T14:38:00Z" w16du:dateUtc="2025-02-16T21:38:00Z">
              <w:r w:rsidRPr="00B63849">
                <w:rPr>
                  <w:rFonts w:cs="Arial"/>
                  <w:b/>
                  <w:szCs w:val="20"/>
                  <w:lang w:val="en-GB"/>
                </w:rPr>
                <w:t>Association Type</w:t>
              </w:r>
              <w:r>
                <w:rPr>
                  <w:rFonts w:cs="Arial"/>
                  <w:b/>
                  <w:szCs w:val="20"/>
                  <w:lang w:val="en-GB"/>
                </w:rPr>
                <w:t xml:space="preserve"> Name</w:t>
              </w:r>
            </w:ins>
          </w:p>
        </w:tc>
        <w:tc>
          <w:tcPr>
            <w:tcW w:w="2080" w:type="dxa"/>
            <w:gridSpan w:val="3"/>
            <w:tcBorders>
              <w:top w:val="single" w:sz="4" w:space="0" w:color="auto"/>
              <w:left w:val="single" w:sz="4" w:space="0" w:color="auto"/>
              <w:right w:val="single" w:sz="4" w:space="0" w:color="auto"/>
            </w:tcBorders>
            <w:shd w:val="clear" w:color="auto" w:fill="auto"/>
            <w:vAlign w:val="center"/>
            <w:tcPrChange w:id="1134" w:author="Raphael Malyankar" w:date="2025-02-16T14:44:00Z" w16du:dateUtc="2025-02-16T21:44:00Z">
              <w:tcPr>
                <w:tcW w:w="2080" w:type="dxa"/>
                <w:gridSpan w:val="4"/>
                <w:tcBorders>
                  <w:top w:val="single" w:sz="4" w:space="0" w:color="auto"/>
                  <w:left w:val="single" w:sz="4" w:space="0" w:color="auto"/>
                  <w:right w:val="single" w:sz="4" w:space="0" w:color="auto"/>
                </w:tcBorders>
                <w:shd w:val="clear" w:color="auto" w:fill="auto"/>
              </w:tcPr>
            </w:tcPrChange>
          </w:tcPr>
          <w:p w14:paraId="3C12911F" w14:textId="08CDCC56" w:rsidR="001166FC" w:rsidRPr="001166FC" w:rsidRDefault="001166FC" w:rsidP="001166FC">
            <w:pPr>
              <w:spacing w:before="120" w:after="120"/>
              <w:rPr>
                <w:ins w:id="1135" w:author="Raphael Malyankar" w:date="2025-02-16T14:38:00Z" w16du:dateUtc="2025-02-16T21:38:00Z"/>
                <w:rFonts w:cs="Arial"/>
                <w:bCs/>
              </w:rPr>
            </w:pPr>
            <w:ins w:id="1136" w:author="Raphael Malyankar" w:date="2025-02-16T14:38:00Z" w16du:dateUtc="2025-02-16T21:38:00Z">
              <w:r w:rsidRPr="00B63849">
                <w:rPr>
                  <w:rFonts w:cs="Arial"/>
                  <w:b/>
                  <w:szCs w:val="20"/>
                  <w:lang w:val="en-GB"/>
                </w:rPr>
                <w:t>Associated to</w:t>
              </w:r>
            </w:ins>
          </w:p>
        </w:tc>
        <w:tc>
          <w:tcPr>
            <w:tcW w:w="2850" w:type="dxa"/>
            <w:gridSpan w:val="3"/>
            <w:tcBorders>
              <w:top w:val="single" w:sz="4" w:space="0" w:color="auto"/>
              <w:left w:val="single" w:sz="4" w:space="0" w:color="auto"/>
              <w:right w:val="single" w:sz="4" w:space="0" w:color="auto"/>
            </w:tcBorders>
            <w:shd w:val="clear" w:color="auto" w:fill="auto"/>
            <w:vAlign w:val="center"/>
            <w:tcPrChange w:id="1137" w:author="Raphael Malyankar" w:date="2025-02-16T14:44:00Z" w16du:dateUtc="2025-02-16T21:44:00Z">
              <w:tcPr>
                <w:tcW w:w="2080" w:type="dxa"/>
                <w:gridSpan w:val="2"/>
                <w:tcBorders>
                  <w:top w:val="single" w:sz="4" w:space="0" w:color="auto"/>
                  <w:left w:val="single" w:sz="4" w:space="0" w:color="auto"/>
                  <w:right w:val="single" w:sz="4" w:space="0" w:color="auto"/>
                </w:tcBorders>
                <w:shd w:val="clear" w:color="auto" w:fill="auto"/>
              </w:tcPr>
            </w:tcPrChange>
          </w:tcPr>
          <w:p w14:paraId="2F56195F" w14:textId="5A24B809" w:rsidR="001166FC" w:rsidRPr="001166FC" w:rsidRDefault="001166FC" w:rsidP="001166FC">
            <w:pPr>
              <w:spacing w:before="120" w:after="120"/>
              <w:rPr>
                <w:ins w:id="1138" w:author="Raphael Malyankar" w:date="2025-02-16T14:38:00Z" w16du:dateUtc="2025-02-16T21:38:00Z"/>
                <w:rFonts w:cs="Arial"/>
                <w:bCs/>
              </w:rPr>
            </w:pPr>
            <w:ins w:id="1139" w:author="Raphael Malyankar" w:date="2025-02-16T14:38:00Z" w16du:dateUtc="2025-02-16T21:38:00Z">
              <w:r w:rsidRPr="00B63849">
                <w:rPr>
                  <w:rFonts w:cs="Arial"/>
                  <w:b/>
                  <w:szCs w:val="20"/>
                  <w:lang w:val="en-GB"/>
                </w:rPr>
                <w:t>Type</w:t>
              </w:r>
            </w:ins>
          </w:p>
        </w:tc>
        <w:tc>
          <w:tcPr>
            <w:tcW w:w="1310" w:type="dxa"/>
            <w:tcBorders>
              <w:top w:val="single" w:sz="4" w:space="0" w:color="auto"/>
              <w:left w:val="single" w:sz="4" w:space="0" w:color="auto"/>
              <w:right w:val="single" w:sz="4" w:space="0" w:color="auto"/>
            </w:tcBorders>
            <w:shd w:val="clear" w:color="auto" w:fill="auto"/>
            <w:vAlign w:val="center"/>
            <w:tcPrChange w:id="1140" w:author="Raphael Malyankar" w:date="2025-02-16T14:44:00Z" w16du:dateUtc="2025-02-16T21:44:00Z">
              <w:tcPr>
                <w:tcW w:w="2080" w:type="dxa"/>
                <w:gridSpan w:val="4"/>
                <w:tcBorders>
                  <w:top w:val="single" w:sz="4" w:space="0" w:color="auto"/>
                  <w:left w:val="single" w:sz="4" w:space="0" w:color="auto"/>
                  <w:right w:val="single" w:sz="4" w:space="0" w:color="auto"/>
                </w:tcBorders>
                <w:shd w:val="clear" w:color="auto" w:fill="auto"/>
              </w:tcPr>
            </w:tcPrChange>
          </w:tcPr>
          <w:p w14:paraId="294F0F49" w14:textId="4DB52555" w:rsidR="001166FC" w:rsidRPr="001306E3" w:rsidRDefault="001166FC" w:rsidP="001166FC">
            <w:pPr>
              <w:spacing w:before="120" w:after="120"/>
              <w:rPr>
                <w:ins w:id="1141" w:author="Raphael Malyankar" w:date="2025-02-16T14:38:00Z" w16du:dateUtc="2025-02-16T21:38:00Z"/>
                <w:rFonts w:cs="Arial"/>
                <w:bCs/>
              </w:rPr>
            </w:pPr>
            <w:ins w:id="1142" w:author="Raphael Malyankar" w:date="2025-02-16T14:38:00Z" w16du:dateUtc="2025-02-16T21:38:00Z">
              <w:r w:rsidRPr="00B63849">
                <w:rPr>
                  <w:rFonts w:cs="Arial"/>
                  <w:b/>
                  <w:szCs w:val="20"/>
                  <w:lang w:val="en-GB"/>
                </w:rPr>
                <w:t>Multiplicity</w:t>
              </w:r>
            </w:ins>
          </w:p>
        </w:tc>
      </w:tr>
      <w:tr w:rsidR="001166FC" w:rsidRPr="00CF7B5E" w14:paraId="58D1487C" w14:textId="77777777" w:rsidTr="001306E3">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143" w:author="Raphael Malyankar" w:date="2025-02-16T14:44:00Z" w16du:dateUtc="2025-02-16T21:44:00Z">
            <w:tblPrEx>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13"/>
          <w:ins w:id="1144" w:author="Raphael Malyankar" w:date="2025-02-16T14:38:00Z"/>
          <w:trPrChange w:id="1145" w:author="Raphael Malyankar" w:date="2025-02-16T14:44:00Z" w16du:dateUtc="2025-02-16T21:44:00Z">
            <w:trPr>
              <w:gridBefore w:val="1"/>
              <w:trHeight w:val="413"/>
            </w:trPr>
          </w:trPrChange>
        </w:trPr>
        <w:tc>
          <w:tcPr>
            <w:tcW w:w="2080" w:type="dxa"/>
            <w:tcBorders>
              <w:top w:val="single" w:sz="4" w:space="0" w:color="auto"/>
              <w:left w:val="single" w:sz="4" w:space="0" w:color="auto"/>
              <w:right w:val="single" w:sz="4" w:space="0" w:color="auto"/>
            </w:tcBorders>
            <w:shd w:val="clear" w:color="auto" w:fill="auto"/>
            <w:tcPrChange w:id="1146" w:author="Raphael Malyankar" w:date="2025-02-16T14:44:00Z" w16du:dateUtc="2025-02-16T21:44:00Z">
              <w:tcPr>
                <w:tcW w:w="2080" w:type="dxa"/>
                <w:gridSpan w:val="2"/>
                <w:tcBorders>
                  <w:top w:val="single" w:sz="4" w:space="0" w:color="auto"/>
                  <w:left w:val="single" w:sz="4" w:space="0" w:color="auto"/>
                  <w:right w:val="single" w:sz="4" w:space="0" w:color="auto"/>
                </w:tcBorders>
                <w:shd w:val="clear" w:color="auto" w:fill="auto"/>
              </w:tcPr>
            </w:tcPrChange>
          </w:tcPr>
          <w:p w14:paraId="3A8323B8" w14:textId="3A22F372" w:rsidR="001166FC" w:rsidRPr="001166FC" w:rsidRDefault="001166FC" w:rsidP="001166FC">
            <w:pPr>
              <w:spacing w:before="120" w:after="120"/>
              <w:rPr>
                <w:ins w:id="1147" w:author="Raphael Malyankar" w:date="2025-02-16T14:38:00Z" w16du:dateUtc="2025-02-16T21:38:00Z"/>
                <w:rFonts w:cs="Arial"/>
                <w:bCs/>
              </w:rPr>
            </w:pPr>
            <w:ins w:id="1148" w:author="Raphael Malyankar" w:date="2025-02-16T14:39:00Z" w16du:dateUtc="2025-02-16T21:39:00Z">
              <w:r>
                <w:rPr>
                  <w:rFonts w:cs="Arial"/>
                  <w:bCs/>
                  <w:sz w:val="18"/>
                  <w:szCs w:val="18"/>
                </w:rPr>
                <w:t>theAdditionalSpatialInformation</w:t>
              </w:r>
            </w:ins>
          </w:p>
        </w:tc>
        <w:tc>
          <w:tcPr>
            <w:tcW w:w="2080" w:type="dxa"/>
            <w:gridSpan w:val="3"/>
            <w:tcBorders>
              <w:top w:val="single" w:sz="4" w:space="0" w:color="auto"/>
              <w:left w:val="single" w:sz="4" w:space="0" w:color="auto"/>
              <w:right w:val="single" w:sz="4" w:space="0" w:color="auto"/>
            </w:tcBorders>
            <w:shd w:val="clear" w:color="auto" w:fill="auto"/>
            <w:tcPrChange w:id="1149" w:author="Raphael Malyankar" w:date="2025-02-16T14:44:00Z" w16du:dateUtc="2025-02-16T21:44:00Z">
              <w:tcPr>
                <w:tcW w:w="2080" w:type="dxa"/>
                <w:gridSpan w:val="4"/>
                <w:tcBorders>
                  <w:top w:val="single" w:sz="4" w:space="0" w:color="auto"/>
                  <w:left w:val="single" w:sz="4" w:space="0" w:color="auto"/>
                  <w:right w:val="single" w:sz="4" w:space="0" w:color="auto"/>
                </w:tcBorders>
                <w:shd w:val="clear" w:color="auto" w:fill="auto"/>
              </w:tcPr>
            </w:tcPrChange>
          </w:tcPr>
          <w:p w14:paraId="53FE1299" w14:textId="0BD21F2F" w:rsidR="001166FC" w:rsidRPr="001166FC" w:rsidRDefault="001166FC" w:rsidP="001166FC">
            <w:pPr>
              <w:spacing w:before="120" w:after="120"/>
              <w:rPr>
                <w:ins w:id="1150" w:author="Raphael Malyankar" w:date="2025-02-16T14:38:00Z" w16du:dateUtc="2025-02-16T21:38:00Z"/>
                <w:rFonts w:cs="Arial"/>
                <w:bCs/>
              </w:rPr>
            </w:pPr>
            <w:ins w:id="1151" w:author="Raphael Malyankar" w:date="2025-02-16T14:39:00Z" w16du:dateUtc="2025-02-16T21:39:00Z">
              <w:r w:rsidRPr="006F4989">
                <w:rPr>
                  <w:rFonts w:cs="Arial"/>
                  <w:bCs/>
                  <w:sz w:val="18"/>
                  <w:szCs w:val="18"/>
                </w:rPr>
                <w:t>AdditionalSpatialInformation</w:t>
              </w:r>
              <w:r>
                <w:rPr>
                  <w:rFonts w:cs="Arial"/>
                  <w:bCs/>
                  <w:sz w:val="18"/>
                  <w:szCs w:val="18"/>
                </w:rPr>
                <w:t>Source</w:t>
              </w:r>
            </w:ins>
          </w:p>
        </w:tc>
        <w:tc>
          <w:tcPr>
            <w:tcW w:w="2080" w:type="dxa"/>
            <w:gridSpan w:val="3"/>
            <w:tcBorders>
              <w:top w:val="single" w:sz="4" w:space="0" w:color="auto"/>
              <w:left w:val="single" w:sz="4" w:space="0" w:color="auto"/>
              <w:right w:val="single" w:sz="4" w:space="0" w:color="auto"/>
            </w:tcBorders>
            <w:shd w:val="clear" w:color="auto" w:fill="auto"/>
            <w:tcPrChange w:id="1152" w:author="Raphael Malyankar" w:date="2025-02-16T14:44:00Z" w16du:dateUtc="2025-02-16T21:44:00Z">
              <w:tcPr>
                <w:tcW w:w="2080" w:type="dxa"/>
                <w:gridSpan w:val="4"/>
                <w:tcBorders>
                  <w:top w:val="single" w:sz="4" w:space="0" w:color="auto"/>
                  <w:left w:val="single" w:sz="4" w:space="0" w:color="auto"/>
                  <w:right w:val="single" w:sz="4" w:space="0" w:color="auto"/>
                </w:tcBorders>
                <w:shd w:val="clear" w:color="auto" w:fill="auto"/>
              </w:tcPr>
            </w:tcPrChange>
          </w:tcPr>
          <w:p w14:paraId="551C5FBB" w14:textId="17031230" w:rsidR="001166FC" w:rsidRPr="001166FC" w:rsidRDefault="001166FC" w:rsidP="001166FC">
            <w:pPr>
              <w:spacing w:before="120" w:after="120"/>
              <w:rPr>
                <w:ins w:id="1153" w:author="Raphael Malyankar" w:date="2025-02-16T14:38:00Z" w16du:dateUtc="2025-02-16T21:38:00Z"/>
                <w:rFonts w:cs="Arial"/>
                <w:bCs/>
              </w:rPr>
            </w:pPr>
            <w:ins w:id="1154" w:author="Raphael Malyankar" w:date="2025-02-16T14:39:00Z" w16du:dateUtc="2025-02-16T21:39:00Z">
              <w:r w:rsidRPr="00427415">
                <w:rPr>
                  <w:rFonts w:cs="Arial"/>
                  <w:bCs/>
                  <w:sz w:val="18"/>
                  <w:szCs w:val="18"/>
                </w:rPr>
                <w:t>AdditionalSpatialInformation</w:t>
              </w:r>
            </w:ins>
          </w:p>
        </w:tc>
        <w:tc>
          <w:tcPr>
            <w:tcW w:w="2850" w:type="dxa"/>
            <w:gridSpan w:val="3"/>
            <w:tcBorders>
              <w:top w:val="single" w:sz="4" w:space="0" w:color="auto"/>
              <w:left w:val="single" w:sz="4" w:space="0" w:color="auto"/>
              <w:right w:val="single" w:sz="4" w:space="0" w:color="auto"/>
            </w:tcBorders>
            <w:shd w:val="clear" w:color="auto" w:fill="auto"/>
            <w:tcPrChange w:id="1155" w:author="Raphael Malyankar" w:date="2025-02-16T14:44:00Z" w16du:dateUtc="2025-02-16T21:44:00Z">
              <w:tcPr>
                <w:tcW w:w="2080" w:type="dxa"/>
                <w:gridSpan w:val="2"/>
                <w:tcBorders>
                  <w:top w:val="single" w:sz="4" w:space="0" w:color="auto"/>
                  <w:left w:val="single" w:sz="4" w:space="0" w:color="auto"/>
                  <w:right w:val="single" w:sz="4" w:space="0" w:color="auto"/>
                </w:tcBorders>
                <w:shd w:val="clear" w:color="auto" w:fill="auto"/>
              </w:tcPr>
            </w:tcPrChange>
          </w:tcPr>
          <w:p w14:paraId="3C917535" w14:textId="6BDD732F" w:rsidR="001166FC" w:rsidRPr="001166FC" w:rsidRDefault="001166FC" w:rsidP="001166FC">
            <w:pPr>
              <w:spacing w:before="120" w:after="120"/>
              <w:rPr>
                <w:ins w:id="1156" w:author="Raphael Malyankar" w:date="2025-02-16T14:38:00Z" w16du:dateUtc="2025-02-16T21:38:00Z"/>
                <w:rFonts w:cs="Arial"/>
                <w:bCs/>
              </w:rPr>
            </w:pPr>
            <w:ins w:id="1157" w:author="Raphael Malyankar" w:date="2025-02-16T14:39:00Z" w16du:dateUtc="2025-02-16T21:39:00Z">
              <w:r>
                <w:rPr>
                  <w:rFonts w:cs="Arial"/>
                  <w:bCs/>
                  <w:sz w:val="18"/>
                  <w:szCs w:val="18"/>
                </w:rPr>
                <w:t>Association</w:t>
              </w:r>
            </w:ins>
          </w:p>
        </w:tc>
        <w:tc>
          <w:tcPr>
            <w:tcW w:w="1310" w:type="dxa"/>
            <w:tcBorders>
              <w:top w:val="single" w:sz="4" w:space="0" w:color="auto"/>
              <w:left w:val="single" w:sz="4" w:space="0" w:color="auto"/>
              <w:right w:val="single" w:sz="4" w:space="0" w:color="auto"/>
            </w:tcBorders>
            <w:shd w:val="clear" w:color="auto" w:fill="auto"/>
            <w:tcPrChange w:id="1158" w:author="Raphael Malyankar" w:date="2025-02-16T14:44:00Z" w16du:dateUtc="2025-02-16T21:44:00Z">
              <w:tcPr>
                <w:tcW w:w="2080" w:type="dxa"/>
                <w:gridSpan w:val="4"/>
                <w:tcBorders>
                  <w:top w:val="single" w:sz="4" w:space="0" w:color="auto"/>
                  <w:left w:val="single" w:sz="4" w:space="0" w:color="auto"/>
                  <w:right w:val="single" w:sz="4" w:space="0" w:color="auto"/>
                </w:tcBorders>
                <w:shd w:val="clear" w:color="auto" w:fill="auto"/>
              </w:tcPr>
            </w:tcPrChange>
          </w:tcPr>
          <w:p w14:paraId="264C5122" w14:textId="2998B14F" w:rsidR="001166FC" w:rsidRPr="001166FC" w:rsidRDefault="001166FC" w:rsidP="001166FC">
            <w:pPr>
              <w:spacing w:before="120" w:after="120"/>
              <w:rPr>
                <w:ins w:id="1159" w:author="Raphael Malyankar" w:date="2025-02-16T14:38:00Z" w16du:dateUtc="2025-02-16T21:38:00Z"/>
                <w:rFonts w:cs="Arial"/>
                <w:bCs/>
              </w:rPr>
            </w:pPr>
            <w:ins w:id="1160" w:author="Raphael Malyankar" w:date="2025-02-16T14:39:00Z" w16du:dateUtc="2025-02-16T21:39:00Z">
              <w:r>
                <w:rPr>
                  <w:rFonts w:cs="Arial"/>
                  <w:bCs/>
                  <w:sz w:val="18"/>
                  <w:szCs w:val="18"/>
                </w:rPr>
                <w:t>0, *</w:t>
              </w:r>
            </w:ins>
          </w:p>
        </w:tc>
      </w:tr>
    </w:tbl>
    <w:p w14:paraId="32360EE3" w14:textId="77777777" w:rsidR="00CF7B5E" w:rsidRDefault="00CF7B5E">
      <w:r>
        <w:br w:type="page"/>
      </w:r>
    </w:p>
    <w:p w14:paraId="5EE5F50D" w14:textId="48178516" w:rsidR="00CF7B5E" w:rsidRDefault="00CF7B5E" w:rsidP="00F773D7">
      <w:pPr>
        <w:pStyle w:val="Heading1"/>
        <w:rPr>
          <w:szCs w:val="24"/>
        </w:rPr>
      </w:pPr>
      <w:bookmarkStart w:id="1161" w:name="_Toc190734815"/>
      <w:r w:rsidRPr="00F773D7">
        <w:rPr>
          <w:szCs w:val="24"/>
        </w:rPr>
        <w:lastRenderedPageBreak/>
        <w:t>Association Names</w:t>
      </w:r>
      <w:bookmarkEnd w:id="1161"/>
    </w:p>
    <w:p w14:paraId="4482B492" w14:textId="77777777" w:rsidR="009C01D5" w:rsidRDefault="009C01D5" w:rsidP="000C277C">
      <w:pPr>
        <w:rPr>
          <w:ins w:id="1162" w:author="Raphael Malyankar" w:date="2025-02-16T21:17:00Z" w16du:dateUtc="2025-02-17T04:17:00Z"/>
        </w:rPr>
      </w:pPr>
    </w:p>
    <w:p w14:paraId="4B22B2D2" w14:textId="2A332F6C" w:rsidR="009C01D5" w:rsidRDefault="009C01D5" w:rsidP="000C277C">
      <w:pPr>
        <w:rPr>
          <w:ins w:id="1163" w:author="Raphael Malyankar" w:date="2025-02-16T21:29:00Z" w16du:dateUtc="2025-02-17T04:29:00Z"/>
        </w:rPr>
      </w:pPr>
      <w:ins w:id="1164" w:author="Raphael Malyankar" w:date="2025-02-16T21:17:00Z" w16du:dateUtc="2025-02-17T04:17:00Z">
        <w:r>
          <w:t>Roles left blank in the tables are not encoded in the dataset,</w:t>
        </w:r>
      </w:ins>
      <w:ins w:id="1165" w:author="Raphael Malyankar" w:date="2025-02-16T21:18:00Z" w16du:dateUtc="2025-02-17T04:18:00Z">
        <w:r>
          <w:t xml:space="preserve"> generally because they correspond to information-to-feature bindings, which are not permitted by the S-100 Feature Catalogue model.</w:t>
        </w:r>
      </w:ins>
    </w:p>
    <w:p w14:paraId="3CD8FB40" w14:textId="4ECA3102" w:rsidR="00123D9E" w:rsidRPr="000C277C" w:rsidRDefault="00123D9E" w:rsidP="00123D9E">
      <w:ins w:id="1166" w:author="Raphael Malyankar" w:date="2025-02-16T21:29:00Z" w16du:dateUtc="2025-02-17T04:29:00Z">
        <w:r>
          <w:t xml:space="preserve">The Role Type describes the type of </w:t>
        </w:r>
      </w:ins>
      <w:ins w:id="1167" w:author="Raphael Malyankar" w:date="2025-02-16T21:30:00Z" w16du:dateUtc="2025-02-17T04:30:00Z">
        <w:r>
          <w:t>bind</w:t>
        </w:r>
      </w:ins>
      <w:ins w:id="1168" w:author="Raphael Malyankar" w:date="2025-02-16T21:31:00Z" w16du:dateUtc="2025-02-17T04:31:00Z">
        <w:r>
          <w:t xml:space="preserve">ing (aggregation, association, or composition)  This corresponds to the </w:t>
        </w:r>
        <w:r w:rsidRPr="00123D9E">
          <w:rPr>
            <w:i/>
            <w:iCs/>
          </w:rPr>
          <w:t>roleType</w:t>
        </w:r>
        <w:r>
          <w:t xml:space="preserve"> attribute in a feature or information binding </w:t>
        </w:r>
      </w:ins>
      <w:ins w:id="1169" w:author="Raphael Malyankar" w:date="2025-02-16T21:33:00Z" w16du:dateUtc="2025-02-17T04:33:00Z">
        <w:r>
          <w:t xml:space="preserve">in the feature catalogue </w:t>
        </w:r>
      </w:ins>
      <w:ins w:id="1170" w:author="Raphael Malyankar" w:date="2025-02-16T21:31:00Z" w16du:dateUtc="2025-02-17T04:31:00Z">
        <w:r>
          <w:t>(</w:t>
        </w:r>
      </w:ins>
      <w:ins w:id="1171" w:author="Raphael Malyankar" w:date="2025-02-16T21:32:00Z" w16du:dateUtc="2025-02-17T04:32:00Z">
        <w:r>
          <w:t>see S-100 clauses 5-4.2.5.2 (Feature Bindings) and 5-4.2.5.3</w:t>
        </w:r>
      </w:ins>
      <w:ins w:id="1172" w:author="Raphael Malyankar" w:date="2025-02-16T21:33:00Z" w16du:dateUtc="2025-02-17T04:33:00Z">
        <w:r>
          <w:t xml:space="preserve"> (</w:t>
        </w:r>
      </w:ins>
      <w:ins w:id="1173" w:author="Raphael Malyankar" w:date="2025-02-16T21:32:00Z" w16du:dateUtc="2025-02-17T04:32:00Z">
        <w:r>
          <w:t>Information Bindings</w:t>
        </w:r>
      </w:ins>
      <w:ins w:id="1174" w:author="Raphael Malyankar" w:date="2025-02-16T21:33:00Z" w16du:dateUtc="2025-02-17T04:33:00Z">
        <w:r>
          <w:t>)). If</w:t>
        </w:r>
      </w:ins>
      <w:ins w:id="1175" w:author="Raphael Malyankar" w:date="2025-02-16T21:34:00Z" w16du:dateUtc="2025-02-17T04:34:00Z">
        <w:r>
          <w:t xml:space="preserve"> the binding in that direction is not </w:t>
        </w:r>
      </w:ins>
      <w:ins w:id="1176" w:author="Raphael Malyankar" w:date="2025-02-16T21:35:00Z" w16du:dateUtc="2025-02-17T04:35:00Z">
        <w:r>
          <w:t>included</w:t>
        </w:r>
      </w:ins>
      <w:ins w:id="1177" w:author="Raphael Malyankar" w:date="2025-02-16T21:34:00Z" w16du:dateUtc="2025-02-17T04:34:00Z">
        <w:r>
          <w:t xml:space="preserve"> in the feature catalogue</w:t>
        </w:r>
      </w:ins>
      <w:ins w:id="1178" w:author="Raphael Malyankar" w:date="2025-02-16T21:35:00Z" w16du:dateUtc="2025-02-17T04:35:00Z">
        <w:r>
          <w:t xml:space="preserve"> (for the reason given in the previous paragraph)</w:t>
        </w:r>
      </w:ins>
      <w:ins w:id="1179" w:author="Raphael Malyankar" w:date="2025-02-16T21:34:00Z" w16du:dateUtc="2025-02-17T04:34:00Z">
        <w:r>
          <w:t>, this cell too is left blank.</w:t>
        </w:r>
      </w:ins>
    </w:p>
    <w:p w14:paraId="36F6E4B7" w14:textId="655FF9FB" w:rsidR="00CF7B5E" w:rsidRDefault="00CF7B5E" w:rsidP="00413498">
      <w:pPr>
        <w:pStyle w:val="Heading2"/>
      </w:pPr>
      <w:bookmarkStart w:id="1180" w:name="_Toc190734816"/>
      <w:r w:rsidRPr="00CF7B5E">
        <w:t>AdditionalInformation</w:t>
      </w:r>
      <w:bookmarkEnd w:id="1180"/>
    </w:p>
    <w:p w14:paraId="616CCCF1" w14:textId="3F987E5F" w:rsidR="000C277C" w:rsidRPr="000C277C" w:rsidDel="002874C0" w:rsidRDefault="000C277C" w:rsidP="000C277C">
      <w:pPr>
        <w:rPr>
          <w:del w:id="1181" w:author="Raphael Malyankar" w:date="2025-02-16T21:24:00Z" w16du:dateUtc="2025-02-17T04:24:00Z"/>
        </w:rPr>
      </w:pPr>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8"/>
        <w:gridCol w:w="2207"/>
        <w:gridCol w:w="4361"/>
        <w:gridCol w:w="1644"/>
      </w:tblGrid>
      <w:tr w:rsidR="00CF7B5E" w:rsidRPr="00CF7B5E" w14:paraId="46AB065B" w14:textId="77777777" w:rsidTr="00CF7B5E">
        <w:tc>
          <w:tcPr>
            <w:tcW w:w="10400" w:type="dxa"/>
            <w:gridSpan w:val="4"/>
            <w:shd w:val="clear" w:color="auto" w:fill="auto"/>
          </w:tcPr>
          <w:p w14:paraId="38B11706" w14:textId="778C6E6D" w:rsidR="00CF7B5E" w:rsidRPr="00D106F6" w:rsidRDefault="00CF7B5E" w:rsidP="00D106F6">
            <w:pPr>
              <w:spacing w:before="120" w:after="120"/>
              <w:rPr>
                <w:rFonts w:cs="Arial"/>
                <w:szCs w:val="20"/>
              </w:rPr>
            </w:pPr>
            <w:r w:rsidRPr="00CF7B5E">
              <w:rPr>
                <w:rFonts w:cs="Arial"/>
                <w:u w:val="single"/>
              </w:rPr>
              <w:t>IHO Definition:</w:t>
            </w:r>
            <w:r>
              <w:rPr>
                <w:rFonts w:cs="Arial"/>
              </w:rPr>
              <w:t xml:space="preserve"> </w:t>
            </w:r>
            <w:r w:rsidR="00D106F6" w:rsidRPr="00D106F6">
              <w:rPr>
                <w:rFonts w:cs="Arial"/>
                <w:szCs w:val="20"/>
                <w:lang w:val="en-AU"/>
              </w:rPr>
              <w:t xml:space="preserve">A feature association for the binding between at least one instance of a geo feature and an instance of an information type. </w:t>
            </w:r>
          </w:p>
          <w:p w14:paraId="7CCD1326" w14:textId="77777777" w:rsidR="00CF7B5E" w:rsidRDefault="00CF7B5E" w:rsidP="00CF7B5E">
            <w:pPr>
              <w:spacing w:before="120" w:after="120"/>
              <w:rPr>
                <w:rFonts w:cs="Arial"/>
              </w:rPr>
            </w:pPr>
            <w:r w:rsidRPr="00CF7B5E">
              <w:rPr>
                <w:rFonts w:cs="Arial"/>
                <w:u w:val="single"/>
              </w:rPr>
              <w:t>Remarks:</w:t>
            </w:r>
          </w:p>
          <w:p w14:paraId="5C14E972" w14:textId="23D69054" w:rsidR="00CF7B5E" w:rsidRDefault="002874C0" w:rsidP="009C01D5">
            <w:pPr>
              <w:pStyle w:val="ListParagraph"/>
              <w:numPr>
                <w:ilvl w:val="0"/>
                <w:numId w:val="12"/>
              </w:numPr>
              <w:spacing w:before="120" w:after="120"/>
              <w:ind w:left="427"/>
              <w:rPr>
                <w:ins w:id="1182" w:author="Raphael Malyankar" w:date="2025-02-16T21:22:00Z" w16du:dateUtc="2025-02-17T04:22:00Z"/>
                <w:rFonts w:cs="Arial"/>
              </w:rPr>
            </w:pPr>
            <w:ins w:id="1183" w:author="Raphael Malyankar" w:date="2025-02-16T21:21:00Z" w16du:dateUtc="2025-02-17T04:21:00Z">
              <w:r>
                <w:rPr>
                  <w:rFonts w:cs="Arial"/>
                </w:rPr>
                <w:t>A</w:t>
              </w:r>
            </w:ins>
            <w:ins w:id="1184" w:author="Raphael Malyankar" w:date="2025-02-16T21:09:00Z" w16du:dateUtc="2025-02-17T04:09:00Z">
              <w:r w:rsidR="009C01D5" w:rsidRPr="009C01D5">
                <w:rPr>
                  <w:rFonts w:cs="Arial"/>
                </w:rPr>
                <w:t xml:space="preserve">n </w:t>
              </w:r>
              <w:r w:rsidR="009C01D5" w:rsidRPr="002874C0">
                <w:rPr>
                  <w:rFonts w:cs="Arial"/>
                  <w:b/>
                  <w:bCs/>
                </w:rPr>
                <w:t>AdditionalInformation</w:t>
              </w:r>
              <w:r w:rsidR="009C01D5" w:rsidRPr="009C01D5">
                <w:rPr>
                  <w:rFonts w:cs="Arial"/>
                </w:rPr>
                <w:t xml:space="preserve"> association</w:t>
              </w:r>
            </w:ins>
            <w:ins w:id="1185" w:author="Raphael Malyankar" w:date="2025-02-16T21:21:00Z" w16du:dateUtc="2025-02-17T04:21:00Z">
              <w:r>
                <w:rPr>
                  <w:rFonts w:cs="Arial"/>
                </w:rPr>
                <w:t xml:space="preserve"> links a</w:t>
              </w:r>
            </w:ins>
            <w:ins w:id="1186" w:author="Raphael Malyankar" w:date="2025-02-16T21:36:00Z" w16du:dateUtc="2025-02-17T04:36:00Z">
              <w:r w:rsidR="00AE7EB7">
                <w:rPr>
                  <w:rFonts w:cs="Arial"/>
                </w:rPr>
                <w:t xml:space="preserve">n </w:t>
              </w:r>
            </w:ins>
            <w:ins w:id="1187" w:author="Raphael Malyankar" w:date="2025-02-16T21:21:00Z" w16du:dateUtc="2025-02-17T04:21:00Z">
              <w:r>
                <w:rPr>
                  <w:rFonts w:cs="Arial"/>
                </w:rPr>
                <w:t xml:space="preserve">instance of a </w:t>
              </w:r>
            </w:ins>
            <w:ins w:id="1188" w:author="Raphael Malyankar" w:date="2025-02-16T21:09:00Z" w16du:dateUtc="2025-02-17T04:09:00Z">
              <w:r w:rsidR="009C01D5" w:rsidRPr="009C01D5">
                <w:rPr>
                  <w:rFonts w:cs="Arial"/>
                </w:rPr>
                <w:t xml:space="preserve">geo feature </w:t>
              </w:r>
            </w:ins>
            <w:ins w:id="1189" w:author="Raphael Malyankar" w:date="2025-02-16T21:22:00Z" w16du:dateUtc="2025-02-17T04:22:00Z">
              <w:r>
                <w:rPr>
                  <w:rFonts w:cs="Arial"/>
                </w:rPr>
                <w:t xml:space="preserve">to </w:t>
              </w:r>
            </w:ins>
            <w:ins w:id="1190" w:author="Raphael Malyankar" w:date="2025-02-16T21:36:00Z" w16du:dateUtc="2025-02-17T04:36:00Z">
              <w:r w:rsidR="00AE7EB7">
                <w:rPr>
                  <w:rFonts w:cs="Arial"/>
                </w:rPr>
                <w:t>an instance of the</w:t>
              </w:r>
            </w:ins>
            <w:ins w:id="1191" w:author="Raphael Malyankar" w:date="2025-02-16T21:22:00Z" w16du:dateUtc="2025-02-17T04:22:00Z">
              <w:r>
                <w:rPr>
                  <w:rFonts w:cs="Arial"/>
                </w:rPr>
                <w:t xml:space="preserve"> information type </w:t>
              </w:r>
              <w:r w:rsidRPr="002874C0">
                <w:rPr>
                  <w:rFonts w:cs="Arial"/>
                  <w:b/>
                  <w:bCs/>
                </w:rPr>
                <w:t>AdditionalSpatialInformation</w:t>
              </w:r>
              <w:r>
                <w:rPr>
                  <w:rFonts w:cs="Arial"/>
                </w:rPr>
                <w:t xml:space="preserve"> using </w:t>
              </w:r>
            </w:ins>
            <w:ins w:id="1192" w:author="Raphael Malyankar" w:date="2025-02-16T21:09:00Z" w16du:dateUtc="2025-02-17T04:09:00Z">
              <w:r w:rsidR="009C01D5" w:rsidRPr="009C01D5">
                <w:rPr>
                  <w:rFonts w:cs="Arial"/>
                </w:rPr>
                <w:t xml:space="preserve">the </w:t>
              </w:r>
            </w:ins>
            <w:ins w:id="1193" w:author="Raphael Malyankar" w:date="2025-02-16T21:36:00Z" w16du:dateUtc="2025-02-17T04:36:00Z">
              <w:r w:rsidR="00AE7EB7">
                <w:rPr>
                  <w:rFonts w:cs="Arial"/>
                </w:rPr>
                <w:t xml:space="preserve">role </w:t>
              </w:r>
            </w:ins>
            <w:ins w:id="1194" w:author="Raphael Malyankar" w:date="2025-02-16T21:09:00Z" w16du:dateUtc="2025-02-17T04:09:00Z">
              <w:r w:rsidR="009C01D5" w:rsidRPr="009C01D5">
                <w:rPr>
                  <w:rFonts w:cs="Arial"/>
                </w:rPr>
                <w:t>“</w:t>
              </w:r>
            </w:ins>
            <w:ins w:id="1195" w:author="Raphael Malyankar" w:date="2025-02-16T21:36:00Z" w16du:dateUtc="2025-02-17T04:36:00Z">
              <w:r w:rsidR="00AE7EB7">
                <w:rPr>
                  <w:rFonts w:cs="Arial"/>
                </w:rPr>
                <w:t>theI</w:t>
              </w:r>
            </w:ins>
            <w:ins w:id="1196" w:author="Raphael Malyankar" w:date="2025-02-16T21:09:00Z" w16du:dateUtc="2025-02-17T04:09:00Z">
              <w:r w:rsidR="009C01D5" w:rsidRPr="009C01D5">
                <w:rPr>
                  <w:rFonts w:cs="Arial"/>
                </w:rPr>
                <w:t>nformation”</w:t>
              </w:r>
            </w:ins>
            <w:del w:id="1197" w:author="Raphael Malyankar" w:date="2025-02-16T21:09:00Z" w16du:dateUtc="2025-02-17T04:09:00Z">
              <w:r w:rsidR="00CF7B5E" w:rsidRPr="009C01D5" w:rsidDel="009C01D5">
                <w:rPr>
                  <w:rFonts w:cs="Arial"/>
                </w:rPr>
                <w:delText>No remarks</w:delText>
              </w:r>
            </w:del>
            <w:r w:rsidR="00CF7B5E" w:rsidRPr="009C01D5">
              <w:rPr>
                <w:rFonts w:cs="Arial"/>
              </w:rPr>
              <w:t>.</w:t>
            </w:r>
          </w:p>
          <w:p w14:paraId="62648E11" w14:textId="7DF308E9" w:rsidR="002874C0" w:rsidRPr="009C01D5" w:rsidRDefault="002874C0" w:rsidP="005C45AC">
            <w:pPr>
              <w:pStyle w:val="ListParagraph"/>
              <w:numPr>
                <w:ilvl w:val="0"/>
                <w:numId w:val="12"/>
              </w:numPr>
              <w:spacing w:before="120" w:after="120"/>
              <w:ind w:left="427"/>
              <w:rPr>
                <w:rFonts w:cs="Arial"/>
              </w:rPr>
            </w:pPr>
            <w:ins w:id="1198" w:author="Raphael Malyankar" w:date="2025-02-16T21:22:00Z" w16du:dateUtc="2025-02-17T04:22:00Z">
              <w:r>
                <w:rPr>
                  <w:rFonts w:cs="Arial"/>
                </w:rPr>
                <w:t>The reverse link (</w:t>
              </w:r>
              <w:r w:rsidRPr="002874C0">
                <w:rPr>
                  <w:rFonts w:cs="Arial"/>
                  <w:b/>
                  <w:bCs/>
                </w:rPr>
                <w:t>AdditionalSpatialInformation</w:t>
              </w:r>
              <w:r>
                <w:rPr>
                  <w:rFonts w:cs="Arial"/>
                </w:rPr>
                <w:t xml:space="preserve"> to </w:t>
              </w:r>
            </w:ins>
            <w:ins w:id="1199" w:author="Raphael Malyankar" w:date="2025-02-16T21:24:00Z" w16du:dateUtc="2025-02-17T04:24:00Z">
              <w:r>
                <w:rPr>
                  <w:rFonts w:cs="Arial"/>
                </w:rPr>
                <w:t xml:space="preserve">geo </w:t>
              </w:r>
            </w:ins>
            <w:ins w:id="1200" w:author="Raphael Malyankar" w:date="2025-02-16T21:22:00Z" w16du:dateUtc="2025-02-17T04:22:00Z">
              <w:r>
                <w:rPr>
                  <w:rFonts w:cs="Arial"/>
                </w:rPr>
                <w:t>featu</w:t>
              </w:r>
            </w:ins>
            <w:ins w:id="1201" w:author="Raphael Malyankar" w:date="2025-02-16T21:23:00Z" w16du:dateUtc="2025-02-17T04:23:00Z">
              <w:r>
                <w:rPr>
                  <w:rFonts w:cs="Arial"/>
                </w:rPr>
                <w:t xml:space="preserve">re </w:t>
              </w:r>
            </w:ins>
            <w:ins w:id="1202" w:author="Raphael Malyankar" w:date="2025-02-16T21:24:00Z" w16du:dateUtc="2025-02-17T04:24:00Z">
              <w:r>
                <w:rPr>
                  <w:rFonts w:cs="Arial"/>
                </w:rPr>
                <w:t>instance</w:t>
              </w:r>
            </w:ins>
            <w:ins w:id="1203" w:author="Raphael Malyankar" w:date="2025-02-16T21:23:00Z" w16du:dateUtc="2025-02-17T04:23:00Z">
              <w:r>
                <w:rPr>
                  <w:rFonts w:cs="Arial"/>
                </w:rPr>
                <w:t xml:space="preserve">) is not encoded and therefore does not have a role </w:t>
              </w:r>
            </w:ins>
            <w:ins w:id="1204" w:author="Raphael Malyankar" w:date="2025-02-16T21:38:00Z" w16du:dateUtc="2025-02-17T04:38:00Z">
              <w:r w:rsidR="00AE7EB7">
                <w:rPr>
                  <w:rFonts w:cs="Arial"/>
                </w:rPr>
                <w:t>o</w:t>
              </w:r>
            </w:ins>
            <w:ins w:id="1205" w:author="Raphael Malyankar" w:date="2025-02-16T21:46:00Z" w16du:dateUtc="2025-02-17T04:46:00Z">
              <w:r w:rsidR="00DD2539">
                <w:rPr>
                  <w:rFonts w:cs="Arial"/>
                </w:rPr>
                <w:t>r</w:t>
              </w:r>
            </w:ins>
            <w:ins w:id="1206" w:author="Raphael Malyankar" w:date="2025-02-16T21:38:00Z" w16du:dateUtc="2025-02-17T04:38:00Z">
              <w:r w:rsidR="00AE7EB7">
                <w:rPr>
                  <w:rFonts w:cs="Arial"/>
                </w:rPr>
                <w:t xml:space="preserve"> role type </w:t>
              </w:r>
            </w:ins>
            <w:ins w:id="1207" w:author="Raphael Malyankar" w:date="2025-02-16T21:23:00Z" w16du:dateUtc="2025-02-17T04:23:00Z">
              <w:r>
                <w:rPr>
                  <w:rFonts w:cs="Arial"/>
                </w:rPr>
                <w:t>in the table.</w:t>
              </w:r>
            </w:ins>
          </w:p>
        </w:tc>
      </w:tr>
      <w:tr w:rsidR="00CF7B5E" w:rsidRPr="00CF7B5E" w14:paraId="309245DF" w14:textId="77777777" w:rsidTr="005A6068">
        <w:tc>
          <w:tcPr>
            <w:tcW w:w="2188" w:type="dxa"/>
            <w:shd w:val="clear" w:color="auto" w:fill="auto"/>
          </w:tcPr>
          <w:p w14:paraId="2A1FA548" w14:textId="0D81065A" w:rsidR="00CF7B5E" w:rsidRPr="00CF7B5E" w:rsidRDefault="00CF7B5E" w:rsidP="00CF7B5E">
            <w:pPr>
              <w:spacing w:before="120" w:after="120"/>
              <w:rPr>
                <w:rFonts w:cs="Arial"/>
                <w:b/>
                <w:sz w:val="18"/>
              </w:rPr>
            </w:pPr>
            <w:r w:rsidRPr="00CF7B5E">
              <w:rPr>
                <w:rFonts w:cs="Arial"/>
                <w:b/>
                <w:sz w:val="18"/>
              </w:rPr>
              <w:t>Role Type</w:t>
            </w:r>
          </w:p>
        </w:tc>
        <w:tc>
          <w:tcPr>
            <w:tcW w:w="2207" w:type="dxa"/>
            <w:shd w:val="clear" w:color="auto" w:fill="auto"/>
          </w:tcPr>
          <w:p w14:paraId="1B1474EE" w14:textId="77777777" w:rsidR="00CF7B5E" w:rsidRPr="00CF7B5E" w:rsidRDefault="00CF7B5E" w:rsidP="00CF7B5E">
            <w:pPr>
              <w:spacing w:before="120" w:after="120"/>
              <w:rPr>
                <w:rFonts w:cs="Arial"/>
                <w:b/>
                <w:sz w:val="18"/>
              </w:rPr>
            </w:pPr>
            <w:r w:rsidRPr="00CF7B5E">
              <w:rPr>
                <w:rFonts w:cs="Arial"/>
                <w:b/>
                <w:sz w:val="18"/>
              </w:rPr>
              <w:t>Role</w:t>
            </w:r>
          </w:p>
        </w:tc>
        <w:tc>
          <w:tcPr>
            <w:tcW w:w="4361" w:type="dxa"/>
            <w:shd w:val="clear" w:color="auto" w:fill="auto"/>
          </w:tcPr>
          <w:p w14:paraId="7AD683A8" w14:textId="77777777" w:rsidR="00CF7B5E" w:rsidRPr="00CF7B5E" w:rsidRDefault="00CF7B5E" w:rsidP="00CF7B5E">
            <w:pPr>
              <w:spacing w:before="120" w:after="120"/>
              <w:rPr>
                <w:rFonts w:cs="Arial"/>
                <w:b/>
                <w:sz w:val="18"/>
              </w:rPr>
            </w:pPr>
            <w:r w:rsidRPr="00CF7B5E">
              <w:rPr>
                <w:rFonts w:cs="Arial"/>
                <w:b/>
                <w:sz w:val="18"/>
              </w:rPr>
              <w:t>Associated With</w:t>
            </w:r>
          </w:p>
        </w:tc>
        <w:tc>
          <w:tcPr>
            <w:tcW w:w="1644" w:type="dxa"/>
            <w:shd w:val="clear" w:color="auto" w:fill="auto"/>
          </w:tcPr>
          <w:p w14:paraId="1285C2E3" w14:textId="77777777" w:rsidR="00CF7B5E" w:rsidRPr="00CF7B5E" w:rsidRDefault="00CF7B5E" w:rsidP="00CF7B5E">
            <w:pPr>
              <w:spacing w:before="120" w:after="120"/>
              <w:rPr>
                <w:rFonts w:cs="Arial"/>
                <w:b/>
                <w:sz w:val="18"/>
              </w:rPr>
            </w:pPr>
            <w:r w:rsidRPr="00CF7B5E">
              <w:rPr>
                <w:rFonts w:cs="Arial"/>
                <w:b/>
                <w:sz w:val="18"/>
              </w:rPr>
              <w:t>Multiplicity</w:t>
            </w:r>
          </w:p>
        </w:tc>
      </w:tr>
      <w:tr w:rsidR="00CF7B5E" w:rsidRPr="00CF7B5E" w14:paraId="7CB9FBFD" w14:textId="77777777" w:rsidTr="005A6068">
        <w:tc>
          <w:tcPr>
            <w:tcW w:w="2188" w:type="dxa"/>
            <w:shd w:val="clear" w:color="auto" w:fill="auto"/>
          </w:tcPr>
          <w:p w14:paraId="768F59D2" w14:textId="77777777" w:rsidR="00CF7B5E" w:rsidRPr="00CF7B5E" w:rsidRDefault="00CF7B5E" w:rsidP="00CF7B5E">
            <w:pPr>
              <w:spacing w:before="120" w:after="120"/>
              <w:rPr>
                <w:rFonts w:cs="Arial"/>
                <w:sz w:val="18"/>
              </w:rPr>
            </w:pPr>
            <w:r w:rsidRPr="00CF7B5E">
              <w:rPr>
                <w:rFonts w:cs="Arial"/>
                <w:sz w:val="18"/>
              </w:rPr>
              <w:t>Association</w:t>
            </w:r>
          </w:p>
        </w:tc>
        <w:tc>
          <w:tcPr>
            <w:tcW w:w="2207" w:type="dxa"/>
            <w:shd w:val="clear" w:color="auto" w:fill="auto"/>
          </w:tcPr>
          <w:p w14:paraId="7475B703" w14:textId="2718BC88" w:rsidR="00CF7B5E" w:rsidRPr="00CF7B5E" w:rsidRDefault="005A6068" w:rsidP="00CF7B5E">
            <w:pPr>
              <w:spacing w:before="120" w:after="120"/>
              <w:rPr>
                <w:rFonts w:cs="Arial"/>
                <w:sz w:val="18"/>
              </w:rPr>
            </w:pPr>
            <w:del w:id="1208" w:author="Raphael Malyankar" w:date="2025-02-16T19:55:00Z" w16du:dateUtc="2025-02-17T02:55:00Z">
              <w:r w:rsidDel="00930503">
                <w:rPr>
                  <w:rFonts w:cs="Arial"/>
                  <w:sz w:val="18"/>
                </w:rPr>
                <w:delText>providesInformation</w:delText>
              </w:r>
            </w:del>
            <w:ins w:id="1209" w:author="Raphael Malyankar" w:date="2025-02-16T19:55:00Z" w16du:dateUtc="2025-02-17T02:55:00Z">
              <w:r w:rsidR="00930503">
                <w:rPr>
                  <w:rFonts w:cs="Arial"/>
                  <w:sz w:val="18"/>
                </w:rPr>
                <w:t>theInformation</w:t>
              </w:r>
            </w:ins>
          </w:p>
        </w:tc>
        <w:tc>
          <w:tcPr>
            <w:tcW w:w="4361" w:type="dxa"/>
            <w:shd w:val="clear" w:color="auto" w:fill="auto"/>
          </w:tcPr>
          <w:p w14:paraId="62FAD351" w14:textId="58CEF811" w:rsidR="00CF7B5E" w:rsidRPr="00CF7B5E" w:rsidRDefault="005A6068" w:rsidP="00CF7B5E">
            <w:pPr>
              <w:spacing w:before="120" w:after="120"/>
              <w:rPr>
                <w:rFonts w:cs="Arial"/>
                <w:b/>
                <w:sz w:val="18"/>
              </w:rPr>
            </w:pPr>
            <w:r>
              <w:rPr>
                <w:rFonts w:cs="Arial"/>
                <w:b/>
                <w:sz w:val="18"/>
              </w:rPr>
              <w:t>AdditionalSpatialInformation</w:t>
            </w:r>
          </w:p>
        </w:tc>
        <w:tc>
          <w:tcPr>
            <w:tcW w:w="1644" w:type="dxa"/>
            <w:shd w:val="clear" w:color="auto" w:fill="auto"/>
          </w:tcPr>
          <w:p w14:paraId="4B89B38D" w14:textId="06DB8086" w:rsidR="00CF7B5E" w:rsidRPr="00CF7B5E" w:rsidRDefault="005A6068" w:rsidP="00CF7B5E">
            <w:pPr>
              <w:spacing w:before="120" w:after="120"/>
              <w:rPr>
                <w:rFonts w:cs="Arial"/>
                <w:sz w:val="18"/>
              </w:rPr>
            </w:pPr>
            <w:r>
              <w:rPr>
                <w:rFonts w:cs="Arial"/>
                <w:sz w:val="18"/>
              </w:rPr>
              <w:t>0, *</w:t>
            </w:r>
          </w:p>
        </w:tc>
      </w:tr>
      <w:tr w:rsidR="00CF7B5E" w:rsidRPr="00CF7B5E" w14:paraId="00E4C2AD" w14:textId="77777777" w:rsidTr="005A6068">
        <w:tc>
          <w:tcPr>
            <w:tcW w:w="2188" w:type="dxa"/>
            <w:shd w:val="clear" w:color="auto" w:fill="auto"/>
          </w:tcPr>
          <w:p w14:paraId="06051BF7" w14:textId="12141127" w:rsidR="00CF7B5E" w:rsidRPr="00CF7B5E" w:rsidRDefault="00CF7B5E" w:rsidP="00CF7B5E">
            <w:pPr>
              <w:spacing w:before="120" w:after="120"/>
              <w:rPr>
                <w:rFonts w:cs="Arial"/>
              </w:rPr>
            </w:pPr>
          </w:p>
        </w:tc>
        <w:tc>
          <w:tcPr>
            <w:tcW w:w="2207" w:type="dxa"/>
            <w:shd w:val="clear" w:color="auto" w:fill="auto"/>
          </w:tcPr>
          <w:p w14:paraId="0D0E7A5F" w14:textId="75D6D013" w:rsidR="00CF7B5E" w:rsidRPr="00CF7B5E" w:rsidRDefault="005A6068" w:rsidP="00CF7B5E">
            <w:pPr>
              <w:spacing w:before="120" w:after="120"/>
              <w:rPr>
                <w:rFonts w:cs="Arial"/>
                <w:sz w:val="18"/>
              </w:rPr>
            </w:pPr>
            <w:del w:id="1210" w:author="Raphael Malyankar" w:date="2025-02-16T21:08:00Z" w16du:dateUtc="2025-02-17T04:08:00Z">
              <w:r w:rsidDel="009C01D5">
                <w:rPr>
                  <w:rFonts w:cs="Arial"/>
                  <w:sz w:val="18"/>
                </w:rPr>
                <w:delText>informationProvidedFor</w:delText>
              </w:r>
            </w:del>
          </w:p>
        </w:tc>
        <w:tc>
          <w:tcPr>
            <w:tcW w:w="4361" w:type="dxa"/>
            <w:shd w:val="clear" w:color="auto" w:fill="auto"/>
          </w:tcPr>
          <w:p w14:paraId="7F79455B" w14:textId="34920D25" w:rsidR="00CF7B5E" w:rsidRPr="00CF7B5E" w:rsidRDefault="00D83AA7" w:rsidP="00CF7B5E">
            <w:pPr>
              <w:spacing w:before="120" w:after="120"/>
              <w:rPr>
                <w:rFonts w:cs="Arial"/>
                <w:b/>
                <w:sz w:val="18"/>
              </w:rPr>
            </w:pPr>
            <w:r w:rsidRPr="0053063C">
              <w:rPr>
                <w:rFonts w:cs="Arial"/>
                <w:sz w:val="18"/>
              </w:rPr>
              <w:t>(any subtype of FeatureType)</w:t>
            </w:r>
          </w:p>
        </w:tc>
        <w:tc>
          <w:tcPr>
            <w:tcW w:w="1644" w:type="dxa"/>
            <w:shd w:val="clear" w:color="auto" w:fill="auto"/>
          </w:tcPr>
          <w:p w14:paraId="6A66B2C3" w14:textId="29FC5BF2" w:rsidR="00CF7B5E" w:rsidRPr="00CF7B5E" w:rsidRDefault="005A6068" w:rsidP="005A6068">
            <w:pPr>
              <w:spacing w:before="120" w:after="120"/>
              <w:rPr>
                <w:rFonts w:cs="Arial"/>
                <w:sz w:val="18"/>
              </w:rPr>
            </w:pPr>
            <w:r>
              <w:rPr>
                <w:rFonts w:cs="Arial"/>
                <w:sz w:val="18"/>
              </w:rPr>
              <w:t>1</w:t>
            </w:r>
            <w:r w:rsidR="00CF7B5E" w:rsidRPr="00CF7B5E">
              <w:rPr>
                <w:rFonts w:cs="Arial"/>
                <w:sz w:val="18"/>
              </w:rPr>
              <w:t xml:space="preserve">, </w:t>
            </w:r>
            <w:r>
              <w:rPr>
                <w:rFonts w:cs="Arial"/>
                <w:sz w:val="18"/>
              </w:rPr>
              <w:t>*</w:t>
            </w:r>
          </w:p>
        </w:tc>
      </w:tr>
    </w:tbl>
    <w:p w14:paraId="630D2689" w14:textId="77777777" w:rsidR="00CF7B5E" w:rsidRDefault="00CF7B5E" w:rsidP="00CF7B5E">
      <w:pPr>
        <w:spacing w:before="240" w:after="240"/>
        <w:rPr>
          <w:b/>
        </w:rPr>
      </w:pPr>
    </w:p>
    <w:p w14:paraId="0A8C3EC0" w14:textId="2BDA16AB" w:rsidR="00CF7B5E" w:rsidRDefault="00123D9E" w:rsidP="00413498">
      <w:pPr>
        <w:pStyle w:val="Heading2"/>
      </w:pPr>
      <w:bookmarkStart w:id="1211" w:name="_Toc190734817"/>
      <w:ins w:id="1212" w:author="Raphael Malyankar" w:date="2025-02-16T21:28:00Z" w16du:dateUtc="2025-02-17T04:28:00Z">
        <w:r>
          <w:t>GlobalSeaArea</w:t>
        </w:r>
      </w:ins>
      <w:r w:rsidR="00CF7B5E" w:rsidRPr="00CF7B5E">
        <w:t>Aggregation</w:t>
      </w:r>
      <w:bookmarkEnd w:id="1211"/>
    </w:p>
    <w:p w14:paraId="4025548C" w14:textId="38C5890D" w:rsidR="000C277C" w:rsidRPr="000C277C" w:rsidDel="002874C0" w:rsidRDefault="000C277C" w:rsidP="000C277C">
      <w:pPr>
        <w:rPr>
          <w:del w:id="1213" w:author="Raphael Malyankar" w:date="2025-02-16T21:24:00Z" w16du:dateUtc="2025-02-17T04:24:00Z"/>
        </w:rPr>
      </w:pPr>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8"/>
        <w:gridCol w:w="1641"/>
        <w:gridCol w:w="4927"/>
        <w:gridCol w:w="1644"/>
      </w:tblGrid>
      <w:tr w:rsidR="00CF7B5E" w:rsidRPr="00CF7B5E" w14:paraId="38F4D09E" w14:textId="77777777" w:rsidTr="00CF7B5E">
        <w:tc>
          <w:tcPr>
            <w:tcW w:w="10400" w:type="dxa"/>
            <w:gridSpan w:val="4"/>
            <w:shd w:val="clear" w:color="auto" w:fill="auto"/>
          </w:tcPr>
          <w:p w14:paraId="414FF6AF" w14:textId="389CCD12" w:rsidR="00CF7B5E" w:rsidRDefault="00CF7B5E" w:rsidP="00CF7B5E">
            <w:pPr>
              <w:spacing w:before="120" w:after="120"/>
              <w:rPr>
                <w:rFonts w:cs="Arial"/>
              </w:rPr>
            </w:pPr>
            <w:r w:rsidRPr="00CF7B5E">
              <w:rPr>
                <w:rFonts w:cs="Arial"/>
                <w:u w:val="single"/>
              </w:rPr>
              <w:t>IHO Definition:</w:t>
            </w:r>
            <w:r w:rsidR="008701B0" w:rsidRPr="008701B0">
              <w:rPr>
                <w:rFonts w:cs="Arial"/>
                <w:szCs w:val="20"/>
                <w:lang w:val="en-AU"/>
              </w:rPr>
              <w:t> </w:t>
            </w:r>
            <w:ins w:id="1214" w:author="Raphael Malyankar" w:date="2025-02-16T21:40:00Z" w16du:dateUtc="2025-02-17T04:40:00Z">
              <w:r w:rsidR="00AE7EB7" w:rsidRPr="00AE7EB7">
                <w:rPr>
                  <w:rFonts w:cs="Arial"/>
                  <w:szCs w:val="20"/>
                  <w:lang w:val="en-AU"/>
                </w:rPr>
                <w:t>A feature association for the binding between related areas comprising a Global Sea Area</w:t>
              </w:r>
            </w:ins>
            <w:del w:id="1215" w:author="Raphael Malyankar" w:date="2025-02-16T21:40:00Z" w16du:dateUtc="2025-02-17T04:40:00Z">
              <w:r w:rsidR="008701B0" w:rsidRPr="008701B0" w:rsidDel="00AE7EB7">
                <w:rPr>
                  <w:rFonts w:cs="Arial"/>
                  <w:szCs w:val="20"/>
                  <w:lang w:val="en-AU"/>
                </w:rPr>
                <w:delText>A parent-child relationship where the child can exist independently of the parent</w:delText>
              </w:r>
            </w:del>
            <w:r w:rsidR="008701B0" w:rsidRPr="008701B0">
              <w:rPr>
                <w:rFonts w:cs="Arial"/>
                <w:szCs w:val="20"/>
                <w:lang w:val="en-AU"/>
              </w:rPr>
              <w:t>.</w:t>
            </w:r>
          </w:p>
          <w:p w14:paraId="33B7747D" w14:textId="77777777" w:rsidR="00CF7B5E" w:rsidRDefault="00CF7B5E" w:rsidP="00CF7B5E">
            <w:pPr>
              <w:spacing w:before="120" w:after="120"/>
              <w:rPr>
                <w:rFonts w:cs="Arial"/>
              </w:rPr>
            </w:pPr>
            <w:r w:rsidRPr="00CF7B5E">
              <w:rPr>
                <w:rFonts w:cs="Arial"/>
                <w:u w:val="single"/>
              </w:rPr>
              <w:t>Remarks:</w:t>
            </w:r>
          </w:p>
          <w:p w14:paraId="1FFC9BE1" w14:textId="678AC279" w:rsidR="00CF7B5E" w:rsidRPr="00DD2539" w:rsidRDefault="00CF7B5E" w:rsidP="005C45AC">
            <w:pPr>
              <w:pStyle w:val="ListParagraph"/>
              <w:numPr>
                <w:ilvl w:val="0"/>
                <w:numId w:val="14"/>
              </w:numPr>
              <w:spacing w:before="120" w:after="120"/>
              <w:rPr>
                <w:rFonts w:cs="Arial"/>
              </w:rPr>
            </w:pPr>
            <w:r w:rsidRPr="00DD2539">
              <w:rPr>
                <w:rFonts w:cs="Arial"/>
              </w:rPr>
              <w:t>No remarks.</w:t>
            </w:r>
          </w:p>
        </w:tc>
      </w:tr>
      <w:tr w:rsidR="00CF7B5E" w:rsidRPr="00CF7B5E" w14:paraId="687EE2F2" w14:textId="77777777" w:rsidTr="00684993">
        <w:tc>
          <w:tcPr>
            <w:tcW w:w="2188" w:type="dxa"/>
            <w:shd w:val="clear" w:color="auto" w:fill="auto"/>
          </w:tcPr>
          <w:p w14:paraId="22F41AFC" w14:textId="77777777" w:rsidR="00CF7B5E" w:rsidRPr="00CF7B5E" w:rsidRDefault="00CF7B5E" w:rsidP="00CF7B5E">
            <w:pPr>
              <w:spacing w:before="120" w:after="120"/>
              <w:rPr>
                <w:rFonts w:cs="Arial"/>
                <w:b/>
                <w:sz w:val="18"/>
              </w:rPr>
            </w:pPr>
            <w:r w:rsidRPr="00CF7B5E">
              <w:rPr>
                <w:rFonts w:cs="Arial"/>
                <w:b/>
                <w:sz w:val="18"/>
              </w:rPr>
              <w:t>Role Type</w:t>
            </w:r>
          </w:p>
        </w:tc>
        <w:tc>
          <w:tcPr>
            <w:tcW w:w="1641" w:type="dxa"/>
            <w:shd w:val="clear" w:color="auto" w:fill="auto"/>
          </w:tcPr>
          <w:p w14:paraId="09BC0A5F" w14:textId="77777777" w:rsidR="00CF7B5E" w:rsidRPr="00CF7B5E" w:rsidRDefault="00CF7B5E" w:rsidP="00CF7B5E">
            <w:pPr>
              <w:spacing w:before="120" w:after="120"/>
              <w:rPr>
                <w:rFonts w:cs="Arial"/>
                <w:b/>
                <w:sz w:val="18"/>
              </w:rPr>
            </w:pPr>
            <w:r w:rsidRPr="00CF7B5E">
              <w:rPr>
                <w:rFonts w:cs="Arial"/>
                <w:b/>
                <w:sz w:val="18"/>
              </w:rPr>
              <w:t>Role</w:t>
            </w:r>
          </w:p>
        </w:tc>
        <w:tc>
          <w:tcPr>
            <w:tcW w:w="4927" w:type="dxa"/>
            <w:shd w:val="clear" w:color="auto" w:fill="auto"/>
          </w:tcPr>
          <w:p w14:paraId="0DE6834E" w14:textId="77777777" w:rsidR="00CF7B5E" w:rsidRPr="00CF7B5E" w:rsidRDefault="00CF7B5E" w:rsidP="00CF7B5E">
            <w:pPr>
              <w:spacing w:before="120" w:after="120"/>
              <w:rPr>
                <w:rFonts w:cs="Arial"/>
                <w:b/>
                <w:sz w:val="18"/>
              </w:rPr>
            </w:pPr>
            <w:r w:rsidRPr="00CF7B5E">
              <w:rPr>
                <w:rFonts w:cs="Arial"/>
                <w:b/>
                <w:sz w:val="18"/>
              </w:rPr>
              <w:t>Associated With</w:t>
            </w:r>
          </w:p>
        </w:tc>
        <w:tc>
          <w:tcPr>
            <w:tcW w:w="1644" w:type="dxa"/>
            <w:shd w:val="clear" w:color="auto" w:fill="auto"/>
          </w:tcPr>
          <w:p w14:paraId="5F4801EE" w14:textId="77777777" w:rsidR="00CF7B5E" w:rsidRPr="00CF7B5E" w:rsidRDefault="00CF7B5E" w:rsidP="00CF7B5E">
            <w:pPr>
              <w:spacing w:before="120" w:after="120"/>
              <w:rPr>
                <w:rFonts w:cs="Arial"/>
                <w:b/>
                <w:sz w:val="18"/>
              </w:rPr>
            </w:pPr>
            <w:r w:rsidRPr="00CF7B5E">
              <w:rPr>
                <w:rFonts w:cs="Arial"/>
                <w:b/>
                <w:sz w:val="18"/>
              </w:rPr>
              <w:t>Multiplicity</w:t>
            </w:r>
          </w:p>
        </w:tc>
      </w:tr>
      <w:tr w:rsidR="00CF7B5E" w:rsidRPr="00CF7B5E" w14:paraId="3066D53C" w14:textId="77777777" w:rsidTr="00CF7B5E">
        <w:tc>
          <w:tcPr>
            <w:tcW w:w="2188" w:type="dxa"/>
            <w:shd w:val="clear" w:color="auto" w:fill="auto"/>
          </w:tcPr>
          <w:p w14:paraId="66D555CC" w14:textId="5196F804" w:rsidR="00CF7B5E" w:rsidRPr="00CF7B5E" w:rsidRDefault="00CC53F4" w:rsidP="00CF7B5E">
            <w:pPr>
              <w:spacing w:before="120" w:after="120"/>
              <w:rPr>
                <w:rFonts w:cs="Arial"/>
                <w:sz w:val="18"/>
              </w:rPr>
            </w:pPr>
            <w:r>
              <w:rPr>
                <w:rFonts w:cs="Arial"/>
                <w:sz w:val="18"/>
              </w:rPr>
              <w:t>Aggregation</w:t>
            </w:r>
          </w:p>
        </w:tc>
        <w:tc>
          <w:tcPr>
            <w:tcW w:w="1641" w:type="dxa"/>
            <w:shd w:val="clear" w:color="auto" w:fill="auto"/>
          </w:tcPr>
          <w:p w14:paraId="214964ED" w14:textId="2C19E194" w:rsidR="00CF7B5E" w:rsidRPr="00CF7B5E" w:rsidRDefault="00B03E08" w:rsidP="00CF7B5E">
            <w:pPr>
              <w:spacing w:before="120" w:after="120"/>
              <w:rPr>
                <w:rFonts w:cs="Arial"/>
                <w:sz w:val="18"/>
              </w:rPr>
            </w:pPr>
            <w:r>
              <w:rPr>
                <w:rFonts w:cs="Arial"/>
                <w:sz w:val="18"/>
              </w:rPr>
              <w:t>theCollection</w:t>
            </w:r>
          </w:p>
        </w:tc>
        <w:tc>
          <w:tcPr>
            <w:tcW w:w="4927" w:type="dxa"/>
            <w:shd w:val="clear" w:color="auto" w:fill="auto"/>
          </w:tcPr>
          <w:p w14:paraId="17B1AE91" w14:textId="77777777" w:rsidR="00CF7B5E" w:rsidRPr="00CF7B5E" w:rsidRDefault="00CF7B5E" w:rsidP="00CF7B5E">
            <w:pPr>
              <w:spacing w:before="120" w:after="120"/>
              <w:rPr>
                <w:rFonts w:cs="Arial"/>
                <w:b/>
                <w:sz w:val="18"/>
              </w:rPr>
            </w:pPr>
            <w:r w:rsidRPr="00CF7B5E">
              <w:rPr>
                <w:rFonts w:cs="Arial"/>
                <w:b/>
                <w:sz w:val="18"/>
              </w:rPr>
              <w:t>GlobalSeaArea</w:t>
            </w:r>
          </w:p>
        </w:tc>
        <w:tc>
          <w:tcPr>
            <w:tcW w:w="1644" w:type="dxa"/>
            <w:shd w:val="clear" w:color="auto" w:fill="auto"/>
          </w:tcPr>
          <w:p w14:paraId="1682BBAF" w14:textId="393F7855" w:rsidR="00CF7B5E" w:rsidRPr="00CF7B5E" w:rsidRDefault="006A017F" w:rsidP="00CF7B5E">
            <w:pPr>
              <w:spacing w:before="120" w:after="120"/>
              <w:rPr>
                <w:rFonts w:cs="Arial"/>
                <w:sz w:val="18"/>
              </w:rPr>
            </w:pPr>
            <w:r>
              <w:rPr>
                <w:rFonts w:cs="Arial"/>
                <w:sz w:val="18"/>
              </w:rPr>
              <w:t>0, *</w:t>
            </w:r>
          </w:p>
        </w:tc>
      </w:tr>
      <w:tr w:rsidR="00CF7B5E" w:rsidRPr="00CF7B5E" w14:paraId="34385B6A" w14:textId="77777777" w:rsidTr="00CF7B5E">
        <w:tc>
          <w:tcPr>
            <w:tcW w:w="2188" w:type="dxa"/>
            <w:shd w:val="clear" w:color="auto" w:fill="auto"/>
          </w:tcPr>
          <w:p w14:paraId="740F1C29" w14:textId="1175BFC8" w:rsidR="00CF7B5E" w:rsidRPr="00CF7B5E" w:rsidRDefault="00AE7EB7" w:rsidP="00CF7B5E">
            <w:pPr>
              <w:spacing w:before="120" w:after="120"/>
              <w:rPr>
                <w:rFonts w:cs="Arial"/>
              </w:rPr>
            </w:pPr>
            <w:ins w:id="1216" w:author="Raphael Malyankar" w:date="2025-02-16T21:39:00Z" w16du:dateUtc="2025-02-17T04:39:00Z">
              <w:r w:rsidRPr="00AE7EB7">
                <w:rPr>
                  <w:rFonts w:cs="Arial"/>
                  <w:sz w:val="18"/>
                  <w:szCs w:val="20"/>
                </w:rPr>
                <w:t>Association</w:t>
              </w:r>
            </w:ins>
          </w:p>
        </w:tc>
        <w:tc>
          <w:tcPr>
            <w:tcW w:w="1641" w:type="dxa"/>
            <w:shd w:val="clear" w:color="auto" w:fill="auto"/>
          </w:tcPr>
          <w:p w14:paraId="02B84809" w14:textId="5AF35DB6" w:rsidR="00CF7B5E" w:rsidRPr="00CF7B5E" w:rsidRDefault="00B03E08" w:rsidP="00CF7B5E">
            <w:pPr>
              <w:spacing w:before="120" w:after="120"/>
              <w:rPr>
                <w:rFonts w:cs="Arial"/>
                <w:sz w:val="18"/>
              </w:rPr>
            </w:pPr>
            <w:r>
              <w:rPr>
                <w:rFonts w:cs="Arial"/>
                <w:sz w:val="18"/>
              </w:rPr>
              <w:t>theComponent</w:t>
            </w:r>
          </w:p>
        </w:tc>
        <w:tc>
          <w:tcPr>
            <w:tcW w:w="4927" w:type="dxa"/>
            <w:shd w:val="clear" w:color="auto" w:fill="auto"/>
          </w:tcPr>
          <w:p w14:paraId="72B02D8D" w14:textId="5BDA64A7" w:rsidR="00CF7B5E" w:rsidRPr="00CF7B5E" w:rsidRDefault="006A017F" w:rsidP="00CF7B5E">
            <w:pPr>
              <w:spacing w:before="120" w:after="120"/>
              <w:rPr>
                <w:rFonts w:cs="Arial"/>
                <w:b/>
                <w:sz w:val="18"/>
              </w:rPr>
            </w:pPr>
            <w:r w:rsidRPr="00CF7B5E">
              <w:rPr>
                <w:rFonts w:cs="Arial"/>
                <w:b/>
                <w:sz w:val="18"/>
              </w:rPr>
              <w:t>GlobalSeaArea</w:t>
            </w:r>
          </w:p>
        </w:tc>
        <w:tc>
          <w:tcPr>
            <w:tcW w:w="1644" w:type="dxa"/>
            <w:shd w:val="clear" w:color="auto" w:fill="auto"/>
          </w:tcPr>
          <w:p w14:paraId="6BD06179" w14:textId="2D2F5913" w:rsidR="00CF7B5E" w:rsidRPr="00CF7B5E" w:rsidRDefault="006A017F" w:rsidP="00CF7B5E">
            <w:pPr>
              <w:spacing w:before="120" w:after="120"/>
              <w:rPr>
                <w:rFonts w:cs="Arial"/>
                <w:sz w:val="18"/>
              </w:rPr>
            </w:pPr>
            <w:r>
              <w:rPr>
                <w:rFonts w:cs="Arial"/>
                <w:sz w:val="18"/>
              </w:rPr>
              <w:t>0, *</w:t>
            </w:r>
          </w:p>
        </w:tc>
      </w:tr>
    </w:tbl>
    <w:p w14:paraId="7117C01B" w14:textId="422881CF" w:rsidR="00CF7B5E" w:rsidRDefault="00CF7B5E" w:rsidP="00CF7B5E">
      <w:pPr>
        <w:spacing w:before="240" w:after="240"/>
        <w:rPr>
          <w:b/>
        </w:rPr>
      </w:pPr>
    </w:p>
    <w:p w14:paraId="68E11EC2" w14:textId="70E2850E" w:rsidR="004F272F" w:rsidRDefault="004F272F" w:rsidP="00413498">
      <w:pPr>
        <w:pStyle w:val="Heading2"/>
      </w:pPr>
      <w:bookmarkStart w:id="1217" w:name="_Toc190734818"/>
      <w:r>
        <w:t>FeatureTypeSource</w:t>
      </w:r>
      <w:bookmarkEnd w:id="1217"/>
    </w:p>
    <w:p w14:paraId="1F65F815" w14:textId="0CA9A165" w:rsidR="004F272F" w:rsidRPr="000C277C" w:rsidDel="00DD2539" w:rsidRDefault="004F272F" w:rsidP="004F272F">
      <w:pPr>
        <w:rPr>
          <w:del w:id="1218" w:author="Raphael Malyankar" w:date="2025-02-16T21:46:00Z" w16du:dateUtc="2025-02-17T04:46:00Z"/>
        </w:rPr>
      </w:pPr>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8"/>
        <w:gridCol w:w="2207"/>
        <w:gridCol w:w="4361"/>
        <w:gridCol w:w="1644"/>
      </w:tblGrid>
      <w:tr w:rsidR="004F272F" w:rsidRPr="00CF7B5E" w14:paraId="515B9BCD" w14:textId="77777777" w:rsidTr="00DE357A">
        <w:tc>
          <w:tcPr>
            <w:tcW w:w="10400" w:type="dxa"/>
            <w:gridSpan w:val="4"/>
            <w:shd w:val="clear" w:color="auto" w:fill="auto"/>
          </w:tcPr>
          <w:p w14:paraId="25EAFDEB" w14:textId="7E57C3C5" w:rsidR="004F272F" w:rsidRPr="00D106F6" w:rsidRDefault="004F272F" w:rsidP="00DE357A">
            <w:pPr>
              <w:spacing w:before="120" w:after="120"/>
              <w:rPr>
                <w:rFonts w:cs="Arial"/>
                <w:szCs w:val="20"/>
              </w:rPr>
            </w:pPr>
            <w:r w:rsidRPr="00CF7B5E">
              <w:rPr>
                <w:rFonts w:cs="Arial"/>
                <w:u w:val="single"/>
              </w:rPr>
              <w:t>IHO Definition:</w:t>
            </w:r>
            <w:r>
              <w:rPr>
                <w:rFonts w:cs="Arial"/>
              </w:rPr>
              <w:t xml:space="preserve"> </w:t>
            </w:r>
            <w:ins w:id="1219" w:author="Raphael Malyankar" w:date="2025-02-16T21:43:00Z" w16du:dateUtc="2025-02-17T04:43:00Z">
              <w:r w:rsidR="00DD2539" w:rsidRPr="00DD2539">
                <w:rPr>
                  <w:rFonts w:cs="Arial"/>
                </w:rPr>
                <w:t>An association between a feature and information about the source from which the feature was defined.</w:t>
              </w:r>
            </w:ins>
            <w:del w:id="1220" w:author="Raphael Malyankar" w:date="2025-02-16T21:43:00Z" w16du:dateUtc="2025-02-17T04:43:00Z">
              <w:r w:rsidRPr="00946443" w:rsidDel="00DD2539">
                <w:rPr>
                  <w:rFonts w:cs="Arial"/>
                </w:rPr>
                <w:delText>TBD</w:delText>
              </w:r>
              <w:r w:rsidRPr="00D106F6" w:rsidDel="00DD2539">
                <w:rPr>
                  <w:rFonts w:cs="Arial"/>
                  <w:szCs w:val="20"/>
                  <w:lang w:val="en-AU"/>
                </w:rPr>
                <w:delText xml:space="preserve"> </w:delText>
              </w:r>
            </w:del>
          </w:p>
          <w:p w14:paraId="431BF45E" w14:textId="77777777" w:rsidR="004F272F" w:rsidRDefault="004F272F" w:rsidP="00DE357A">
            <w:pPr>
              <w:spacing w:before="120" w:after="120"/>
              <w:rPr>
                <w:rFonts w:cs="Arial"/>
              </w:rPr>
            </w:pPr>
            <w:r w:rsidRPr="00CF7B5E">
              <w:rPr>
                <w:rFonts w:cs="Arial"/>
                <w:u w:val="single"/>
              </w:rPr>
              <w:t>Remarks:</w:t>
            </w:r>
          </w:p>
          <w:p w14:paraId="7403D278" w14:textId="07378CC9" w:rsidR="00DD2539" w:rsidRDefault="00DD2539" w:rsidP="00DD2539">
            <w:pPr>
              <w:pStyle w:val="ListParagraph"/>
              <w:numPr>
                <w:ilvl w:val="0"/>
                <w:numId w:val="12"/>
              </w:numPr>
              <w:spacing w:before="120" w:after="120"/>
              <w:ind w:left="427"/>
              <w:rPr>
                <w:ins w:id="1221" w:author="Raphael Malyankar" w:date="2025-02-16T21:44:00Z" w16du:dateUtc="2025-02-17T04:44:00Z"/>
                <w:rFonts w:cs="Arial"/>
              </w:rPr>
            </w:pPr>
            <w:ins w:id="1222" w:author="Raphael Malyankar" w:date="2025-02-16T21:44:00Z" w16du:dateUtc="2025-02-17T04:44:00Z">
              <w:r>
                <w:rPr>
                  <w:rFonts w:cs="Arial"/>
                </w:rPr>
                <w:t>A</w:t>
              </w:r>
              <w:r w:rsidRPr="009C01D5">
                <w:rPr>
                  <w:rFonts w:cs="Arial"/>
                </w:rPr>
                <w:t xml:space="preserve"> </w:t>
              </w:r>
              <w:r>
                <w:rPr>
                  <w:rFonts w:cs="Arial"/>
                  <w:b/>
                  <w:bCs/>
                </w:rPr>
                <w:t>FeatureTypeSource</w:t>
              </w:r>
              <w:r w:rsidRPr="009C01D5">
                <w:rPr>
                  <w:rFonts w:cs="Arial"/>
                </w:rPr>
                <w:t xml:space="preserve"> association</w:t>
              </w:r>
              <w:r>
                <w:rPr>
                  <w:rFonts w:cs="Arial"/>
                </w:rPr>
                <w:t xml:space="preserve"> links an instance of a </w:t>
              </w:r>
              <w:r w:rsidRPr="009C01D5">
                <w:rPr>
                  <w:rFonts w:cs="Arial"/>
                </w:rPr>
                <w:t xml:space="preserve">geo feature </w:t>
              </w:r>
              <w:r>
                <w:rPr>
                  <w:rFonts w:cs="Arial"/>
                </w:rPr>
                <w:t xml:space="preserve">to an instance of the information type </w:t>
              </w:r>
            </w:ins>
            <w:ins w:id="1223" w:author="Raphael Malyankar" w:date="2025-02-16T21:45:00Z" w16du:dateUtc="2025-02-17T04:45:00Z">
              <w:r>
                <w:rPr>
                  <w:rFonts w:cs="Arial"/>
                  <w:b/>
                  <w:bCs/>
                </w:rPr>
                <w:t>Source</w:t>
              </w:r>
            </w:ins>
            <w:ins w:id="1224" w:author="Raphael Malyankar" w:date="2025-02-16T21:44:00Z" w16du:dateUtc="2025-02-17T04:44:00Z">
              <w:r w:rsidRPr="002874C0">
                <w:rPr>
                  <w:rFonts w:cs="Arial"/>
                  <w:b/>
                  <w:bCs/>
                </w:rPr>
                <w:t>Information</w:t>
              </w:r>
              <w:r>
                <w:rPr>
                  <w:rFonts w:cs="Arial"/>
                </w:rPr>
                <w:t xml:space="preserve"> using </w:t>
              </w:r>
              <w:r w:rsidRPr="009C01D5">
                <w:rPr>
                  <w:rFonts w:cs="Arial"/>
                </w:rPr>
                <w:t xml:space="preserve">the </w:t>
              </w:r>
              <w:r>
                <w:rPr>
                  <w:rFonts w:cs="Arial"/>
                </w:rPr>
                <w:t xml:space="preserve">role </w:t>
              </w:r>
              <w:r w:rsidRPr="009C01D5">
                <w:rPr>
                  <w:rFonts w:cs="Arial"/>
                </w:rPr>
                <w:t>“</w:t>
              </w:r>
              <w:r>
                <w:rPr>
                  <w:rFonts w:cs="Arial"/>
                </w:rPr>
                <w:t>the</w:t>
              </w:r>
            </w:ins>
            <w:ins w:id="1225" w:author="Raphael Malyankar" w:date="2025-02-16T21:45:00Z" w16du:dateUtc="2025-02-17T04:45:00Z">
              <w:r>
                <w:rPr>
                  <w:rFonts w:cs="Arial"/>
                </w:rPr>
                <w:t>FeatureDataSource</w:t>
              </w:r>
            </w:ins>
            <w:ins w:id="1226" w:author="Raphael Malyankar" w:date="2025-02-16T21:44:00Z" w16du:dateUtc="2025-02-17T04:44:00Z">
              <w:r w:rsidRPr="009C01D5">
                <w:rPr>
                  <w:rFonts w:cs="Arial"/>
                </w:rPr>
                <w:t>”.</w:t>
              </w:r>
            </w:ins>
          </w:p>
          <w:p w14:paraId="227A8561" w14:textId="7FD83B11" w:rsidR="004F272F" w:rsidRPr="00DD2539" w:rsidRDefault="00DD2539" w:rsidP="005C45AC">
            <w:pPr>
              <w:pStyle w:val="ListParagraph"/>
              <w:numPr>
                <w:ilvl w:val="0"/>
                <w:numId w:val="12"/>
              </w:numPr>
              <w:spacing w:before="120" w:after="120"/>
              <w:ind w:left="427"/>
              <w:rPr>
                <w:rFonts w:cs="Arial"/>
              </w:rPr>
            </w:pPr>
            <w:ins w:id="1227" w:author="Raphael Malyankar" w:date="2025-02-16T21:44:00Z" w16du:dateUtc="2025-02-17T04:44:00Z">
              <w:r w:rsidRPr="00DD2539">
                <w:rPr>
                  <w:rFonts w:cs="Arial"/>
                </w:rPr>
                <w:lastRenderedPageBreak/>
                <w:t>The reverse link (</w:t>
              </w:r>
            </w:ins>
            <w:ins w:id="1228" w:author="Raphael Malyankar" w:date="2025-02-16T21:45:00Z" w16du:dateUtc="2025-02-17T04:45:00Z">
              <w:r>
                <w:rPr>
                  <w:rFonts w:cs="Arial"/>
                  <w:b/>
                  <w:bCs/>
                </w:rPr>
                <w:t>Source</w:t>
              </w:r>
            </w:ins>
            <w:ins w:id="1229" w:author="Raphael Malyankar" w:date="2025-02-16T21:44:00Z" w16du:dateUtc="2025-02-17T04:44:00Z">
              <w:r w:rsidRPr="00DD2539">
                <w:rPr>
                  <w:rFonts w:cs="Arial"/>
                  <w:b/>
                  <w:bCs/>
                </w:rPr>
                <w:t>Information</w:t>
              </w:r>
              <w:r w:rsidRPr="00DD2539">
                <w:rPr>
                  <w:rFonts w:cs="Arial"/>
                </w:rPr>
                <w:t xml:space="preserve"> to geo feature instance) is not encoded and therefore does not have a role o</w:t>
              </w:r>
            </w:ins>
            <w:ins w:id="1230" w:author="Raphael Malyankar" w:date="2025-02-16T21:46:00Z" w16du:dateUtc="2025-02-17T04:46:00Z">
              <w:r>
                <w:rPr>
                  <w:rFonts w:cs="Arial"/>
                </w:rPr>
                <w:t>r</w:t>
              </w:r>
            </w:ins>
            <w:ins w:id="1231" w:author="Raphael Malyankar" w:date="2025-02-16T21:44:00Z" w16du:dateUtc="2025-02-17T04:44:00Z">
              <w:r w:rsidRPr="00DD2539">
                <w:rPr>
                  <w:rFonts w:cs="Arial"/>
                </w:rPr>
                <w:t xml:space="preserve"> role type in the table.</w:t>
              </w:r>
            </w:ins>
            <w:del w:id="1232" w:author="Raphael Malyankar" w:date="2025-02-16T21:44:00Z" w16du:dateUtc="2025-02-17T04:44:00Z">
              <w:r w:rsidR="004F272F" w:rsidRPr="00DD2539" w:rsidDel="00DD2539">
                <w:rPr>
                  <w:rFonts w:cs="Arial"/>
                </w:rPr>
                <w:delText>•No remarks.</w:delText>
              </w:r>
            </w:del>
          </w:p>
        </w:tc>
      </w:tr>
      <w:tr w:rsidR="004F272F" w:rsidRPr="00CF7B5E" w14:paraId="5FABADD5" w14:textId="77777777" w:rsidTr="00DE357A">
        <w:tc>
          <w:tcPr>
            <w:tcW w:w="2188" w:type="dxa"/>
            <w:shd w:val="clear" w:color="auto" w:fill="auto"/>
          </w:tcPr>
          <w:p w14:paraId="4274DED7" w14:textId="77777777" w:rsidR="004F272F" w:rsidRPr="00CF7B5E" w:rsidRDefault="004F272F" w:rsidP="00DE357A">
            <w:pPr>
              <w:spacing w:before="120" w:after="120"/>
              <w:rPr>
                <w:rFonts w:cs="Arial"/>
                <w:b/>
                <w:sz w:val="18"/>
              </w:rPr>
            </w:pPr>
            <w:r w:rsidRPr="00CF7B5E">
              <w:rPr>
                <w:rFonts w:cs="Arial"/>
                <w:b/>
                <w:sz w:val="18"/>
              </w:rPr>
              <w:lastRenderedPageBreak/>
              <w:t>Role Type</w:t>
            </w:r>
          </w:p>
        </w:tc>
        <w:tc>
          <w:tcPr>
            <w:tcW w:w="2207" w:type="dxa"/>
            <w:shd w:val="clear" w:color="auto" w:fill="auto"/>
          </w:tcPr>
          <w:p w14:paraId="1895B001" w14:textId="77777777" w:rsidR="004F272F" w:rsidRPr="00CF7B5E" w:rsidRDefault="004F272F" w:rsidP="00DE357A">
            <w:pPr>
              <w:spacing w:before="120" w:after="120"/>
              <w:rPr>
                <w:rFonts w:cs="Arial"/>
                <w:b/>
                <w:sz w:val="18"/>
              </w:rPr>
            </w:pPr>
            <w:r w:rsidRPr="00CF7B5E">
              <w:rPr>
                <w:rFonts w:cs="Arial"/>
                <w:b/>
                <w:sz w:val="18"/>
              </w:rPr>
              <w:t>Role</w:t>
            </w:r>
          </w:p>
        </w:tc>
        <w:tc>
          <w:tcPr>
            <w:tcW w:w="4361" w:type="dxa"/>
            <w:shd w:val="clear" w:color="auto" w:fill="auto"/>
          </w:tcPr>
          <w:p w14:paraId="418DDE4B" w14:textId="77777777" w:rsidR="004F272F" w:rsidRPr="00CF7B5E" w:rsidRDefault="004F272F" w:rsidP="00DE357A">
            <w:pPr>
              <w:spacing w:before="120" w:after="120"/>
              <w:rPr>
                <w:rFonts w:cs="Arial"/>
                <w:b/>
                <w:sz w:val="18"/>
              </w:rPr>
            </w:pPr>
            <w:r w:rsidRPr="00CF7B5E">
              <w:rPr>
                <w:rFonts w:cs="Arial"/>
                <w:b/>
                <w:sz w:val="18"/>
              </w:rPr>
              <w:t>Associated With</w:t>
            </w:r>
          </w:p>
        </w:tc>
        <w:tc>
          <w:tcPr>
            <w:tcW w:w="1644" w:type="dxa"/>
            <w:shd w:val="clear" w:color="auto" w:fill="auto"/>
          </w:tcPr>
          <w:p w14:paraId="7A95CB78" w14:textId="77777777" w:rsidR="004F272F" w:rsidRPr="00CF7B5E" w:rsidRDefault="004F272F" w:rsidP="00DE357A">
            <w:pPr>
              <w:spacing w:before="120" w:after="120"/>
              <w:rPr>
                <w:rFonts w:cs="Arial"/>
                <w:b/>
                <w:sz w:val="18"/>
              </w:rPr>
            </w:pPr>
            <w:r w:rsidRPr="00CF7B5E">
              <w:rPr>
                <w:rFonts w:cs="Arial"/>
                <w:b/>
                <w:sz w:val="18"/>
              </w:rPr>
              <w:t>Multiplicity</w:t>
            </w:r>
          </w:p>
        </w:tc>
      </w:tr>
      <w:tr w:rsidR="004F272F" w:rsidRPr="00CF7B5E" w14:paraId="6F542BC9" w14:textId="77777777" w:rsidTr="00DE357A">
        <w:tc>
          <w:tcPr>
            <w:tcW w:w="2188" w:type="dxa"/>
            <w:shd w:val="clear" w:color="auto" w:fill="auto"/>
          </w:tcPr>
          <w:p w14:paraId="5838AC4E" w14:textId="77777777" w:rsidR="004F272F" w:rsidRPr="00CF7B5E" w:rsidRDefault="004F272F" w:rsidP="00DE357A">
            <w:pPr>
              <w:spacing w:before="120" w:after="120"/>
              <w:rPr>
                <w:rFonts w:cs="Arial"/>
                <w:sz w:val="18"/>
              </w:rPr>
            </w:pPr>
            <w:r w:rsidRPr="00CF7B5E">
              <w:rPr>
                <w:rFonts w:cs="Arial"/>
                <w:sz w:val="18"/>
              </w:rPr>
              <w:t>Association</w:t>
            </w:r>
          </w:p>
        </w:tc>
        <w:tc>
          <w:tcPr>
            <w:tcW w:w="2207" w:type="dxa"/>
            <w:shd w:val="clear" w:color="auto" w:fill="auto"/>
          </w:tcPr>
          <w:p w14:paraId="113703B5" w14:textId="2AB3828A" w:rsidR="004F272F" w:rsidRPr="00CF7B5E" w:rsidRDefault="00916B3E" w:rsidP="00DE357A">
            <w:pPr>
              <w:spacing w:before="120" w:after="120"/>
              <w:rPr>
                <w:rFonts w:cs="Arial"/>
                <w:sz w:val="18"/>
              </w:rPr>
            </w:pPr>
            <w:r>
              <w:rPr>
                <w:rFonts w:cs="Arial"/>
                <w:sz w:val="18"/>
              </w:rPr>
              <w:t>the</w:t>
            </w:r>
            <w:ins w:id="1233" w:author="Raphael Malyankar" w:date="2025-02-16T21:43:00Z" w16du:dateUtc="2025-02-17T04:43:00Z">
              <w:r w:rsidR="00DD2539">
                <w:rPr>
                  <w:rFonts w:cs="Arial"/>
                  <w:sz w:val="18"/>
                </w:rPr>
                <w:t>FeatureData</w:t>
              </w:r>
            </w:ins>
            <w:r>
              <w:rPr>
                <w:rFonts w:cs="Arial"/>
                <w:sz w:val="18"/>
              </w:rPr>
              <w:t>Source</w:t>
            </w:r>
          </w:p>
        </w:tc>
        <w:tc>
          <w:tcPr>
            <w:tcW w:w="4361" w:type="dxa"/>
            <w:shd w:val="clear" w:color="auto" w:fill="auto"/>
          </w:tcPr>
          <w:p w14:paraId="0695E24B" w14:textId="3E92B953" w:rsidR="004F272F" w:rsidRPr="00CF7B5E" w:rsidRDefault="00916B3E" w:rsidP="00DE357A">
            <w:pPr>
              <w:spacing w:before="120" w:after="120"/>
              <w:rPr>
                <w:rFonts w:cs="Arial"/>
                <w:b/>
                <w:sz w:val="18"/>
              </w:rPr>
            </w:pPr>
            <w:r>
              <w:rPr>
                <w:rFonts w:cs="Arial"/>
                <w:b/>
                <w:sz w:val="18"/>
              </w:rPr>
              <w:t>SourceIn</w:t>
            </w:r>
            <w:ins w:id="1234" w:author="Raphael Malyankar" w:date="2025-02-16T21:43:00Z" w16du:dateUtc="2025-02-17T04:43:00Z">
              <w:r w:rsidR="00DD2539">
                <w:rPr>
                  <w:rFonts w:cs="Arial"/>
                  <w:b/>
                  <w:sz w:val="18"/>
                </w:rPr>
                <w:t>formation</w:t>
              </w:r>
            </w:ins>
            <w:del w:id="1235" w:author="Raphael Malyankar" w:date="2025-02-16T21:43:00Z" w16du:dateUtc="2025-02-17T04:43:00Z">
              <w:r w:rsidDel="00DD2539">
                <w:rPr>
                  <w:rFonts w:cs="Arial"/>
                  <w:b/>
                  <w:sz w:val="18"/>
                </w:rPr>
                <w:delText>dicator</w:delText>
              </w:r>
            </w:del>
          </w:p>
        </w:tc>
        <w:tc>
          <w:tcPr>
            <w:tcW w:w="1644" w:type="dxa"/>
            <w:shd w:val="clear" w:color="auto" w:fill="auto"/>
          </w:tcPr>
          <w:p w14:paraId="3F16F8D0" w14:textId="77777777" w:rsidR="004F272F" w:rsidRPr="00CF7B5E" w:rsidRDefault="004F272F" w:rsidP="00DE357A">
            <w:pPr>
              <w:spacing w:before="120" w:after="120"/>
              <w:rPr>
                <w:rFonts w:cs="Arial"/>
                <w:sz w:val="18"/>
              </w:rPr>
            </w:pPr>
            <w:r>
              <w:rPr>
                <w:rFonts w:cs="Arial"/>
                <w:sz w:val="18"/>
              </w:rPr>
              <w:t>0, *</w:t>
            </w:r>
          </w:p>
        </w:tc>
      </w:tr>
      <w:tr w:rsidR="00916B3E" w:rsidRPr="00CF7B5E" w14:paraId="2A1FAE31" w14:textId="77777777" w:rsidTr="00DE357A">
        <w:tc>
          <w:tcPr>
            <w:tcW w:w="2188" w:type="dxa"/>
            <w:shd w:val="clear" w:color="auto" w:fill="auto"/>
          </w:tcPr>
          <w:p w14:paraId="0B20B143" w14:textId="77777777" w:rsidR="00916B3E" w:rsidRPr="00CF7B5E" w:rsidRDefault="00916B3E" w:rsidP="00916B3E">
            <w:pPr>
              <w:spacing w:before="120" w:after="120"/>
              <w:rPr>
                <w:rFonts w:cs="Arial"/>
              </w:rPr>
            </w:pPr>
          </w:p>
        </w:tc>
        <w:tc>
          <w:tcPr>
            <w:tcW w:w="2207" w:type="dxa"/>
            <w:shd w:val="clear" w:color="auto" w:fill="auto"/>
          </w:tcPr>
          <w:p w14:paraId="003D18E8" w14:textId="1EAB5E34" w:rsidR="00916B3E" w:rsidRPr="00CF7B5E" w:rsidRDefault="00916B3E" w:rsidP="00916B3E">
            <w:pPr>
              <w:spacing w:before="120" w:after="120"/>
              <w:rPr>
                <w:rFonts w:cs="Arial"/>
                <w:sz w:val="18"/>
              </w:rPr>
            </w:pPr>
            <w:del w:id="1236" w:author="Raphael Malyankar" w:date="2025-02-16T21:44:00Z" w16du:dateUtc="2025-02-17T04:44:00Z">
              <w:r w:rsidDel="00DD2539">
                <w:rPr>
                  <w:rFonts w:cs="Arial"/>
                  <w:sz w:val="18"/>
                </w:rPr>
                <w:delText>theFeatureType</w:delText>
              </w:r>
            </w:del>
          </w:p>
        </w:tc>
        <w:tc>
          <w:tcPr>
            <w:tcW w:w="4361" w:type="dxa"/>
            <w:shd w:val="clear" w:color="auto" w:fill="auto"/>
            <w:vAlign w:val="center"/>
          </w:tcPr>
          <w:p w14:paraId="42F12D49" w14:textId="3B5AD249" w:rsidR="00916B3E" w:rsidRPr="00CF7B5E" w:rsidRDefault="00916B3E" w:rsidP="00916B3E">
            <w:pPr>
              <w:spacing w:before="120" w:after="120"/>
              <w:rPr>
                <w:rFonts w:cs="Arial"/>
                <w:b/>
                <w:sz w:val="18"/>
              </w:rPr>
            </w:pPr>
            <w:r w:rsidRPr="0053063C">
              <w:rPr>
                <w:rFonts w:cs="Arial"/>
                <w:sz w:val="18"/>
              </w:rPr>
              <w:t>(any subtype of FeatureType)</w:t>
            </w:r>
          </w:p>
        </w:tc>
        <w:tc>
          <w:tcPr>
            <w:tcW w:w="1644" w:type="dxa"/>
            <w:shd w:val="clear" w:color="auto" w:fill="auto"/>
          </w:tcPr>
          <w:p w14:paraId="39631B6B" w14:textId="5717496B" w:rsidR="00916B3E" w:rsidRPr="00CF7B5E" w:rsidRDefault="00916B3E" w:rsidP="00916B3E">
            <w:pPr>
              <w:spacing w:before="120" w:after="120"/>
              <w:rPr>
                <w:rFonts w:cs="Arial"/>
                <w:sz w:val="18"/>
              </w:rPr>
            </w:pPr>
            <w:r>
              <w:rPr>
                <w:rFonts w:cs="Arial"/>
                <w:sz w:val="18"/>
              </w:rPr>
              <w:t>0, *</w:t>
            </w:r>
          </w:p>
        </w:tc>
      </w:tr>
    </w:tbl>
    <w:p w14:paraId="76E8AF9F" w14:textId="77777777" w:rsidR="00DD2539" w:rsidRDefault="00DD2539">
      <w:pPr>
        <w:rPr>
          <w:ins w:id="1237" w:author="Raphael Malyankar" w:date="2025-02-16T21:46:00Z" w16du:dateUtc="2025-02-17T04:46:00Z"/>
        </w:rPr>
        <w:pPrChange w:id="1238" w:author="Raphael Malyankar" w:date="2025-02-16T21:46:00Z" w16du:dateUtc="2025-02-17T04:46:00Z">
          <w:pPr>
            <w:pStyle w:val="Heading2"/>
          </w:pPr>
        </w:pPrChange>
      </w:pPr>
    </w:p>
    <w:p w14:paraId="51572E97" w14:textId="7F583B52" w:rsidR="00C044A7" w:rsidRDefault="00C044A7" w:rsidP="00413498">
      <w:pPr>
        <w:pStyle w:val="Heading2"/>
      </w:pPr>
      <w:bookmarkStart w:id="1239" w:name="_Toc190734819"/>
      <w:r>
        <w:t>AdditionalSpatialInformationSource</w:t>
      </w:r>
      <w:bookmarkEnd w:id="1239"/>
    </w:p>
    <w:p w14:paraId="18A334F8" w14:textId="39876869" w:rsidR="00C044A7" w:rsidRPr="000C277C" w:rsidDel="00DD2539" w:rsidRDefault="00C044A7" w:rsidP="00C044A7">
      <w:pPr>
        <w:rPr>
          <w:del w:id="1240" w:author="Raphael Malyankar" w:date="2025-02-16T21:46:00Z" w16du:dateUtc="2025-02-17T04:46:00Z"/>
        </w:rPr>
      </w:pPr>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8"/>
        <w:gridCol w:w="2774"/>
        <w:gridCol w:w="3794"/>
        <w:gridCol w:w="1644"/>
      </w:tblGrid>
      <w:tr w:rsidR="00C044A7" w:rsidRPr="00CF7B5E" w14:paraId="7F36A20C" w14:textId="77777777" w:rsidTr="00DE357A">
        <w:tc>
          <w:tcPr>
            <w:tcW w:w="10400" w:type="dxa"/>
            <w:gridSpan w:val="4"/>
            <w:shd w:val="clear" w:color="auto" w:fill="auto"/>
          </w:tcPr>
          <w:p w14:paraId="4833C6F7" w14:textId="1288372F" w:rsidR="00C044A7" w:rsidRPr="00D106F6" w:rsidRDefault="00C044A7" w:rsidP="00DE357A">
            <w:pPr>
              <w:spacing w:before="120" w:after="120"/>
              <w:rPr>
                <w:rFonts w:cs="Arial"/>
                <w:szCs w:val="20"/>
              </w:rPr>
            </w:pPr>
            <w:r w:rsidRPr="00CF7B5E">
              <w:rPr>
                <w:rFonts w:cs="Arial"/>
                <w:u w:val="single"/>
              </w:rPr>
              <w:t>IHO Definition:</w:t>
            </w:r>
            <w:r>
              <w:rPr>
                <w:rFonts w:cs="Arial"/>
              </w:rPr>
              <w:t xml:space="preserve"> </w:t>
            </w:r>
            <w:ins w:id="1241" w:author="Raphael Malyankar" w:date="2025-02-16T21:50:00Z" w16du:dateUtc="2025-02-17T04:50:00Z">
              <w:r w:rsidR="00332CBF">
                <w:rPr>
                  <w:rFonts w:eastAsia="Calibri" w:cs="Arial"/>
                </w:rPr>
                <w:t>Spatial information as a supplement to source information</w:t>
              </w:r>
            </w:ins>
            <w:del w:id="1242" w:author="Raphael Malyankar" w:date="2025-02-16T21:50:00Z" w16du:dateUtc="2025-02-17T04:50:00Z">
              <w:r w:rsidRPr="00946443" w:rsidDel="00332CBF">
                <w:rPr>
                  <w:rFonts w:cs="Arial"/>
                </w:rPr>
                <w:delText>TBD</w:delText>
              </w:r>
              <w:r w:rsidRPr="00D106F6" w:rsidDel="00332CBF">
                <w:rPr>
                  <w:rFonts w:cs="Arial"/>
                  <w:szCs w:val="20"/>
                  <w:lang w:val="en-AU"/>
                </w:rPr>
                <w:delText xml:space="preserve"> </w:delText>
              </w:r>
            </w:del>
            <w:ins w:id="1243" w:author="Raphael Malyankar" w:date="2025-02-16T21:50:00Z" w16du:dateUtc="2025-02-17T04:50:00Z">
              <w:r w:rsidR="00332CBF">
                <w:rPr>
                  <w:rFonts w:cs="Arial"/>
                  <w:szCs w:val="20"/>
                  <w:lang w:val="en-AU"/>
                </w:rPr>
                <w:t>.</w:t>
              </w:r>
            </w:ins>
          </w:p>
          <w:p w14:paraId="0564C667" w14:textId="77777777" w:rsidR="00C044A7" w:rsidRDefault="00C044A7" w:rsidP="00DE357A">
            <w:pPr>
              <w:spacing w:before="120" w:after="120"/>
              <w:rPr>
                <w:rFonts w:cs="Arial"/>
              </w:rPr>
            </w:pPr>
            <w:r w:rsidRPr="00CF7B5E">
              <w:rPr>
                <w:rFonts w:cs="Arial"/>
                <w:u w:val="single"/>
              </w:rPr>
              <w:t>Remarks:</w:t>
            </w:r>
          </w:p>
          <w:p w14:paraId="061C1AA3" w14:textId="330EB9A5" w:rsidR="00C044A7" w:rsidRPr="00DD2539" w:rsidRDefault="00C044A7" w:rsidP="005C45AC">
            <w:pPr>
              <w:pStyle w:val="ListParagraph"/>
              <w:numPr>
                <w:ilvl w:val="0"/>
                <w:numId w:val="13"/>
              </w:numPr>
              <w:spacing w:before="120" w:after="120"/>
              <w:rPr>
                <w:rFonts w:cs="Arial"/>
              </w:rPr>
            </w:pPr>
            <w:r w:rsidRPr="00DD2539">
              <w:rPr>
                <w:rFonts w:cs="Arial"/>
              </w:rPr>
              <w:t>No remarks.</w:t>
            </w:r>
          </w:p>
        </w:tc>
      </w:tr>
      <w:tr w:rsidR="00C044A7" w:rsidRPr="00CF7B5E" w14:paraId="47600CC8" w14:textId="77777777" w:rsidTr="009551DB">
        <w:tc>
          <w:tcPr>
            <w:tcW w:w="2188" w:type="dxa"/>
            <w:shd w:val="clear" w:color="auto" w:fill="auto"/>
          </w:tcPr>
          <w:p w14:paraId="6DF3A775" w14:textId="77777777" w:rsidR="00C044A7" w:rsidRPr="00CF7B5E" w:rsidRDefault="00C044A7" w:rsidP="00DE357A">
            <w:pPr>
              <w:spacing w:before="120" w:after="120"/>
              <w:rPr>
                <w:rFonts w:cs="Arial"/>
                <w:b/>
                <w:sz w:val="18"/>
              </w:rPr>
            </w:pPr>
            <w:r w:rsidRPr="00CF7B5E">
              <w:rPr>
                <w:rFonts w:cs="Arial"/>
                <w:b/>
                <w:sz w:val="18"/>
              </w:rPr>
              <w:t>Role Type</w:t>
            </w:r>
          </w:p>
        </w:tc>
        <w:tc>
          <w:tcPr>
            <w:tcW w:w="2774" w:type="dxa"/>
            <w:shd w:val="clear" w:color="auto" w:fill="auto"/>
          </w:tcPr>
          <w:p w14:paraId="376C3282" w14:textId="77777777" w:rsidR="00C044A7" w:rsidRPr="00CF7B5E" w:rsidRDefault="00C044A7" w:rsidP="00DE357A">
            <w:pPr>
              <w:spacing w:before="120" w:after="120"/>
              <w:rPr>
                <w:rFonts w:cs="Arial"/>
                <w:b/>
                <w:sz w:val="18"/>
              </w:rPr>
            </w:pPr>
            <w:r w:rsidRPr="00CF7B5E">
              <w:rPr>
                <w:rFonts w:cs="Arial"/>
                <w:b/>
                <w:sz w:val="18"/>
              </w:rPr>
              <w:t>Role</w:t>
            </w:r>
          </w:p>
        </w:tc>
        <w:tc>
          <w:tcPr>
            <w:tcW w:w="3794" w:type="dxa"/>
            <w:shd w:val="clear" w:color="auto" w:fill="auto"/>
          </w:tcPr>
          <w:p w14:paraId="4CDA7A92" w14:textId="77777777" w:rsidR="00C044A7" w:rsidRPr="00CF7B5E" w:rsidRDefault="00C044A7" w:rsidP="00DE357A">
            <w:pPr>
              <w:spacing w:before="120" w:after="120"/>
              <w:rPr>
                <w:rFonts w:cs="Arial"/>
                <w:b/>
                <w:sz w:val="18"/>
              </w:rPr>
            </w:pPr>
            <w:r w:rsidRPr="00CF7B5E">
              <w:rPr>
                <w:rFonts w:cs="Arial"/>
                <w:b/>
                <w:sz w:val="18"/>
              </w:rPr>
              <w:t>Associated With</w:t>
            </w:r>
          </w:p>
        </w:tc>
        <w:tc>
          <w:tcPr>
            <w:tcW w:w="1644" w:type="dxa"/>
            <w:shd w:val="clear" w:color="auto" w:fill="auto"/>
          </w:tcPr>
          <w:p w14:paraId="749D089B" w14:textId="77777777" w:rsidR="00C044A7" w:rsidRPr="00CF7B5E" w:rsidRDefault="00C044A7" w:rsidP="00DE357A">
            <w:pPr>
              <w:spacing w:before="120" w:after="120"/>
              <w:rPr>
                <w:rFonts w:cs="Arial"/>
                <w:b/>
                <w:sz w:val="18"/>
              </w:rPr>
            </w:pPr>
            <w:r w:rsidRPr="00CF7B5E">
              <w:rPr>
                <w:rFonts w:cs="Arial"/>
                <w:b/>
                <w:sz w:val="18"/>
              </w:rPr>
              <w:t>Multiplicity</w:t>
            </w:r>
          </w:p>
        </w:tc>
      </w:tr>
      <w:tr w:rsidR="00C044A7" w:rsidRPr="00CF7B5E" w14:paraId="458728C8" w14:textId="77777777" w:rsidTr="009551DB">
        <w:tc>
          <w:tcPr>
            <w:tcW w:w="2188" w:type="dxa"/>
            <w:shd w:val="clear" w:color="auto" w:fill="auto"/>
          </w:tcPr>
          <w:p w14:paraId="4AD732D7" w14:textId="77777777" w:rsidR="00C044A7" w:rsidRPr="00CF7B5E" w:rsidRDefault="00C044A7" w:rsidP="00DE357A">
            <w:pPr>
              <w:spacing w:before="120" w:after="120"/>
              <w:rPr>
                <w:rFonts w:cs="Arial"/>
                <w:sz w:val="18"/>
              </w:rPr>
            </w:pPr>
            <w:r w:rsidRPr="00CF7B5E">
              <w:rPr>
                <w:rFonts w:cs="Arial"/>
                <w:sz w:val="18"/>
              </w:rPr>
              <w:t>Association</w:t>
            </w:r>
          </w:p>
        </w:tc>
        <w:tc>
          <w:tcPr>
            <w:tcW w:w="2774" w:type="dxa"/>
            <w:shd w:val="clear" w:color="auto" w:fill="auto"/>
          </w:tcPr>
          <w:p w14:paraId="3CC6484F" w14:textId="0BBE5ADD" w:rsidR="00C044A7" w:rsidRPr="00CF7B5E" w:rsidRDefault="00C044A7" w:rsidP="00DE357A">
            <w:pPr>
              <w:spacing w:before="120" w:after="120"/>
              <w:rPr>
                <w:rFonts w:cs="Arial"/>
                <w:sz w:val="18"/>
              </w:rPr>
            </w:pPr>
            <w:r>
              <w:rPr>
                <w:rFonts w:cs="Arial"/>
                <w:sz w:val="18"/>
              </w:rPr>
              <w:t>the</w:t>
            </w:r>
            <w:ins w:id="1244" w:author="Raphael Malyankar" w:date="2025-02-16T21:48:00Z" w16du:dateUtc="2025-02-17T04:48:00Z">
              <w:r w:rsidR="00DD2539">
                <w:rPr>
                  <w:rFonts w:cs="Arial"/>
                  <w:sz w:val="18"/>
                </w:rPr>
                <w:t>SpatialInformation</w:t>
              </w:r>
            </w:ins>
            <w:r>
              <w:rPr>
                <w:rFonts w:cs="Arial"/>
                <w:sz w:val="18"/>
              </w:rPr>
              <w:t>Source</w:t>
            </w:r>
          </w:p>
        </w:tc>
        <w:tc>
          <w:tcPr>
            <w:tcW w:w="3794" w:type="dxa"/>
            <w:shd w:val="clear" w:color="auto" w:fill="auto"/>
          </w:tcPr>
          <w:p w14:paraId="1DD0CF40" w14:textId="5BF9C7FD" w:rsidR="00C044A7" w:rsidRPr="00CF7B5E" w:rsidRDefault="00C044A7" w:rsidP="00DE357A">
            <w:pPr>
              <w:spacing w:before="120" w:after="120"/>
              <w:rPr>
                <w:rFonts w:cs="Arial"/>
                <w:b/>
                <w:sz w:val="18"/>
              </w:rPr>
            </w:pPr>
            <w:r>
              <w:rPr>
                <w:rFonts w:cs="Arial"/>
                <w:b/>
                <w:sz w:val="18"/>
              </w:rPr>
              <w:t>SourceIn</w:t>
            </w:r>
            <w:ins w:id="1245" w:author="Raphael Malyankar" w:date="2025-02-16T21:48:00Z" w16du:dateUtc="2025-02-17T04:48:00Z">
              <w:r w:rsidR="00DD2539">
                <w:rPr>
                  <w:rFonts w:cs="Arial"/>
                  <w:b/>
                  <w:sz w:val="18"/>
                </w:rPr>
                <w:t>formation</w:t>
              </w:r>
            </w:ins>
            <w:del w:id="1246" w:author="Raphael Malyankar" w:date="2025-02-16T21:48:00Z" w16du:dateUtc="2025-02-17T04:48:00Z">
              <w:r w:rsidDel="00DD2539">
                <w:rPr>
                  <w:rFonts w:cs="Arial"/>
                  <w:b/>
                  <w:sz w:val="18"/>
                </w:rPr>
                <w:delText>dicator</w:delText>
              </w:r>
            </w:del>
          </w:p>
        </w:tc>
        <w:tc>
          <w:tcPr>
            <w:tcW w:w="1644" w:type="dxa"/>
            <w:shd w:val="clear" w:color="auto" w:fill="auto"/>
          </w:tcPr>
          <w:p w14:paraId="6EAB87D7" w14:textId="77777777" w:rsidR="00C044A7" w:rsidRPr="00CF7B5E" w:rsidRDefault="00C044A7" w:rsidP="00DE357A">
            <w:pPr>
              <w:spacing w:before="120" w:after="120"/>
              <w:rPr>
                <w:rFonts w:cs="Arial"/>
                <w:sz w:val="18"/>
              </w:rPr>
            </w:pPr>
            <w:r>
              <w:rPr>
                <w:rFonts w:cs="Arial"/>
                <w:sz w:val="18"/>
              </w:rPr>
              <w:t>0, *</w:t>
            </w:r>
          </w:p>
        </w:tc>
      </w:tr>
      <w:tr w:rsidR="00C044A7" w:rsidRPr="00CF7B5E" w14:paraId="48ED9BC8" w14:textId="77777777" w:rsidTr="009551DB">
        <w:tc>
          <w:tcPr>
            <w:tcW w:w="2188" w:type="dxa"/>
            <w:shd w:val="clear" w:color="auto" w:fill="auto"/>
          </w:tcPr>
          <w:p w14:paraId="6D346D3A" w14:textId="043D1305" w:rsidR="00C044A7" w:rsidRPr="00CF7B5E" w:rsidRDefault="00DD2539" w:rsidP="00DE357A">
            <w:pPr>
              <w:spacing w:before="120" w:after="120"/>
              <w:rPr>
                <w:rFonts w:cs="Arial"/>
              </w:rPr>
            </w:pPr>
            <w:ins w:id="1247" w:author="Raphael Malyankar" w:date="2025-02-16T21:48:00Z" w16du:dateUtc="2025-02-17T04:48:00Z">
              <w:r w:rsidRPr="00DD2539">
                <w:rPr>
                  <w:rFonts w:cs="Arial"/>
                  <w:sz w:val="18"/>
                  <w:szCs w:val="20"/>
                </w:rPr>
                <w:t>Asso</w:t>
              </w:r>
            </w:ins>
            <w:ins w:id="1248" w:author="Raphael Malyankar" w:date="2025-02-16T21:49:00Z" w16du:dateUtc="2025-02-17T04:49:00Z">
              <w:r w:rsidRPr="00DD2539">
                <w:rPr>
                  <w:rFonts w:cs="Arial"/>
                  <w:sz w:val="18"/>
                  <w:szCs w:val="20"/>
                </w:rPr>
                <w:t>ciation</w:t>
              </w:r>
            </w:ins>
          </w:p>
        </w:tc>
        <w:tc>
          <w:tcPr>
            <w:tcW w:w="2774" w:type="dxa"/>
            <w:shd w:val="clear" w:color="auto" w:fill="auto"/>
          </w:tcPr>
          <w:p w14:paraId="0F4F2B7B" w14:textId="3CB17CF0" w:rsidR="00C044A7" w:rsidRPr="00C044A7" w:rsidRDefault="00C044A7" w:rsidP="00DE357A">
            <w:pPr>
              <w:spacing w:before="120" w:after="120"/>
              <w:rPr>
                <w:rFonts w:cs="Arial"/>
                <w:sz w:val="18"/>
              </w:rPr>
            </w:pPr>
            <w:r>
              <w:rPr>
                <w:rFonts w:cs="Arial"/>
                <w:sz w:val="18"/>
              </w:rPr>
              <w:t>the</w:t>
            </w:r>
            <w:r w:rsidRPr="00C044A7">
              <w:rPr>
                <w:rFonts w:cs="Arial"/>
                <w:sz w:val="18"/>
              </w:rPr>
              <w:t>AdditionalSpatialInformation</w:t>
            </w:r>
          </w:p>
        </w:tc>
        <w:tc>
          <w:tcPr>
            <w:tcW w:w="3794" w:type="dxa"/>
            <w:shd w:val="clear" w:color="auto" w:fill="auto"/>
            <w:vAlign w:val="center"/>
          </w:tcPr>
          <w:p w14:paraId="6B43C641" w14:textId="3FDBC1ED" w:rsidR="00C044A7" w:rsidRPr="00CF7B5E" w:rsidRDefault="00C044A7" w:rsidP="00DE357A">
            <w:pPr>
              <w:spacing w:before="120" w:after="120"/>
              <w:rPr>
                <w:rFonts w:cs="Arial"/>
                <w:b/>
                <w:sz w:val="18"/>
              </w:rPr>
            </w:pPr>
            <w:r>
              <w:rPr>
                <w:rFonts w:cs="Arial"/>
                <w:b/>
                <w:sz w:val="18"/>
              </w:rPr>
              <w:t>AdditionalSpatialInformation</w:t>
            </w:r>
          </w:p>
        </w:tc>
        <w:tc>
          <w:tcPr>
            <w:tcW w:w="1644" w:type="dxa"/>
            <w:shd w:val="clear" w:color="auto" w:fill="auto"/>
          </w:tcPr>
          <w:p w14:paraId="22198AC6" w14:textId="77777777" w:rsidR="00C044A7" w:rsidRPr="00CF7B5E" w:rsidRDefault="00C044A7" w:rsidP="00DE357A">
            <w:pPr>
              <w:spacing w:before="120" w:after="120"/>
              <w:rPr>
                <w:rFonts w:cs="Arial"/>
                <w:sz w:val="18"/>
              </w:rPr>
            </w:pPr>
            <w:r>
              <w:rPr>
                <w:rFonts w:cs="Arial"/>
                <w:sz w:val="18"/>
              </w:rPr>
              <w:t>0, *</w:t>
            </w:r>
          </w:p>
        </w:tc>
      </w:tr>
    </w:tbl>
    <w:p w14:paraId="2708B6A5" w14:textId="5A5A12E5" w:rsidR="004F272F" w:rsidRDefault="004F272F" w:rsidP="00CF7B5E">
      <w:pPr>
        <w:spacing w:before="240" w:after="240"/>
        <w:rPr>
          <w:b/>
        </w:rPr>
      </w:pPr>
    </w:p>
    <w:p w14:paraId="6682DCAC" w14:textId="1DEBD6F0" w:rsidR="006251BE" w:rsidRDefault="003643A2" w:rsidP="00413498">
      <w:pPr>
        <w:pStyle w:val="Heading2"/>
      </w:pPr>
      <w:bookmarkStart w:id="1249" w:name="_Toc190734820"/>
      <w:r>
        <w:t>Z</w:t>
      </w:r>
      <w:r w:rsidR="00E07BA1">
        <w:t>oneLimit</w:t>
      </w:r>
      <w:bookmarkEnd w:id="1249"/>
    </w:p>
    <w:p w14:paraId="45589CF5" w14:textId="4AE4B1C0" w:rsidR="006251BE" w:rsidRPr="000C277C" w:rsidDel="00332CBF" w:rsidRDefault="006251BE" w:rsidP="006251BE">
      <w:pPr>
        <w:rPr>
          <w:del w:id="1250" w:author="Raphael Malyankar" w:date="2025-02-16T21:49:00Z" w16du:dateUtc="2025-02-17T04:49:00Z"/>
        </w:rPr>
      </w:pPr>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8"/>
        <w:gridCol w:w="2207"/>
        <w:gridCol w:w="4361"/>
        <w:gridCol w:w="1644"/>
      </w:tblGrid>
      <w:tr w:rsidR="006251BE" w:rsidRPr="00CF7B5E" w14:paraId="1971E740" w14:textId="77777777" w:rsidTr="00DE357A">
        <w:tc>
          <w:tcPr>
            <w:tcW w:w="10400" w:type="dxa"/>
            <w:gridSpan w:val="4"/>
            <w:shd w:val="clear" w:color="auto" w:fill="auto"/>
          </w:tcPr>
          <w:p w14:paraId="738A411C" w14:textId="7EDE91AC" w:rsidR="006251BE" w:rsidRPr="00D106F6" w:rsidRDefault="006251BE" w:rsidP="00DE357A">
            <w:pPr>
              <w:spacing w:before="120" w:after="120"/>
              <w:rPr>
                <w:rFonts w:cs="Arial"/>
                <w:szCs w:val="20"/>
              </w:rPr>
            </w:pPr>
            <w:r w:rsidRPr="00CF7B5E">
              <w:rPr>
                <w:rFonts w:cs="Arial"/>
                <w:u w:val="single"/>
              </w:rPr>
              <w:t>IHO Definition:</w:t>
            </w:r>
            <w:r>
              <w:rPr>
                <w:rFonts w:cs="Arial"/>
              </w:rPr>
              <w:t xml:space="preserve"> </w:t>
            </w:r>
            <w:ins w:id="1251" w:author="Raphael Malyankar" w:date="2025-02-16T21:50:00Z" w16du:dateUtc="2025-02-17T04:50:00Z">
              <w:r w:rsidR="003C091E">
                <w:rPr>
                  <w:rFonts w:eastAsia="Calibri" w:cs="Arial"/>
                </w:rPr>
                <w:t>The relationship between a sea area and a construction line used in defining its boundaries</w:t>
              </w:r>
            </w:ins>
            <w:del w:id="1252" w:author="Raphael Malyankar" w:date="2025-02-16T21:50:00Z" w16du:dateUtc="2025-02-17T04:50:00Z">
              <w:r w:rsidRPr="00946443" w:rsidDel="003C091E">
                <w:rPr>
                  <w:rFonts w:cs="Arial"/>
                </w:rPr>
                <w:delText>TBD</w:delText>
              </w:r>
              <w:r w:rsidRPr="00D106F6" w:rsidDel="003C091E">
                <w:rPr>
                  <w:rFonts w:cs="Arial"/>
                  <w:szCs w:val="20"/>
                  <w:lang w:val="en-AU"/>
                </w:rPr>
                <w:delText xml:space="preserve"> </w:delText>
              </w:r>
            </w:del>
            <w:ins w:id="1253" w:author="Raphael Malyankar" w:date="2025-02-16T21:50:00Z" w16du:dateUtc="2025-02-17T04:50:00Z">
              <w:r w:rsidR="003C091E">
                <w:rPr>
                  <w:rFonts w:cs="Arial"/>
                  <w:szCs w:val="20"/>
                  <w:lang w:val="en-AU"/>
                </w:rPr>
                <w:t>.</w:t>
              </w:r>
            </w:ins>
          </w:p>
          <w:p w14:paraId="19F0D4C6" w14:textId="77777777" w:rsidR="006251BE" w:rsidRDefault="006251BE" w:rsidP="00DE357A">
            <w:pPr>
              <w:spacing w:before="120" w:after="120"/>
              <w:rPr>
                <w:rFonts w:cs="Arial"/>
              </w:rPr>
            </w:pPr>
            <w:r w:rsidRPr="00CF7B5E">
              <w:rPr>
                <w:rFonts w:cs="Arial"/>
                <w:u w:val="single"/>
              </w:rPr>
              <w:t>Remarks:</w:t>
            </w:r>
          </w:p>
          <w:p w14:paraId="471F5E4F" w14:textId="440FD479" w:rsidR="006251BE" w:rsidRPr="003C091E" w:rsidRDefault="006251BE" w:rsidP="005C45AC">
            <w:pPr>
              <w:pStyle w:val="ListParagraph"/>
              <w:numPr>
                <w:ilvl w:val="0"/>
                <w:numId w:val="13"/>
              </w:numPr>
              <w:spacing w:before="120" w:after="120"/>
              <w:rPr>
                <w:rFonts w:cs="Arial"/>
              </w:rPr>
            </w:pPr>
            <w:r w:rsidRPr="003C091E">
              <w:rPr>
                <w:rFonts w:cs="Arial"/>
              </w:rPr>
              <w:t>No remarks.</w:t>
            </w:r>
          </w:p>
        </w:tc>
      </w:tr>
      <w:tr w:rsidR="006251BE" w:rsidRPr="00CF7B5E" w14:paraId="722D330C" w14:textId="77777777" w:rsidTr="00DE357A">
        <w:tc>
          <w:tcPr>
            <w:tcW w:w="2188" w:type="dxa"/>
            <w:shd w:val="clear" w:color="auto" w:fill="auto"/>
          </w:tcPr>
          <w:p w14:paraId="41C140F7" w14:textId="77777777" w:rsidR="006251BE" w:rsidRPr="00CF7B5E" w:rsidRDefault="006251BE" w:rsidP="00DE357A">
            <w:pPr>
              <w:spacing w:before="120" w:after="120"/>
              <w:rPr>
                <w:rFonts w:cs="Arial"/>
                <w:b/>
                <w:sz w:val="18"/>
              </w:rPr>
            </w:pPr>
            <w:r w:rsidRPr="00CF7B5E">
              <w:rPr>
                <w:rFonts w:cs="Arial"/>
                <w:b/>
                <w:sz w:val="18"/>
              </w:rPr>
              <w:t>Role Type</w:t>
            </w:r>
          </w:p>
        </w:tc>
        <w:tc>
          <w:tcPr>
            <w:tcW w:w="2207" w:type="dxa"/>
            <w:shd w:val="clear" w:color="auto" w:fill="auto"/>
          </w:tcPr>
          <w:p w14:paraId="2DE61ED8" w14:textId="77777777" w:rsidR="006251BE" w:rsidRPr="00CF7B5E" w:rsidRDefault="006251BE" w:rsidP="00DE357A">
            <w:pPr>
              <w:spacing w:before="120" w:after="120"/>
              <w:rPr>
                <w:rFonts w:cs="Arial"/>
                <w:b/>
                <w:sz w:val="18"/>
              </w:rPr>
            </w:pPr>
            <w:r w:rsidRPr="00CF7B5E">
              <w:rPr>
                <w:rFonts w:cs="Arial"/>
                <w:b/>
                <w:sz w:val="18"/>
              </w:rPr>
              <w:t>Role</w:t>
            </w:r>
          </w:p>
        </w:tc>
        <w:tc>
          <w:tcPr>
            <w:tcW w:w="4361" w:type="dxa"/>
            <w:shd w:val="clear" w:color="auto" w:fill="auto"/>
          </w:tcPr>
          <w:p w14:paraId="703A1982" w14:textId="77777777" w:rsidR="006251BE" w:rsidRPr="00CF7B5E" w:rsidRDefault="006251BE" w:rsidP="00DE357A">
            <w:pPr>
              <w:spacing w:before="120" w:after="120"/>
              <w:rPr>
                <w:rFonts w:cs="Arial"/>
                <w:b/>
                <w:sz w:val="18"/>
              </w:rPr>
            </w:pPr>
            <w:r w:rsidRPr="00CF7B5E">
              <w:rPr>
                <w:rFonts w:cs="Arial"/>
                <w:b/>
                <w:sz w:val="18"/>
              </w:rPr>
              <w:t>Associated With</w:t>
            </w:r>
          </w:p>
        </w:tc>
        <w:tc>
          <w:tcPr>
            <w:tcW w:w="1644" w:type="dxa"/>
            <w:shd w:val="clear" w:color="auto" w:fill="auto"/>
          </w:tcPr>
          <w:p w14:paraId="7FF196A5" w14:textId="77777777" w:rsidR="006251BE" w:rsidRPr="00CF7B5E" w:rsidRDefault="006251BE" w:rsidP="00DE357A">
            <w:pPr>
              <w:spacing w:before="120" w:after="120"/>
              <w:rPr>
                <w:rFonts w:cs="Arial"/>
                <w:b/>
                <w:sz w:val="18"/>
              </w:rPr>
            </w:pPr>
            <w:r w:rsidRPr="00CF7B5E">
              <w:rPr>
                <w:rFonts w:cs="Arial"/>
                <w:b/>
                <w:sz w:val="18"/>
              </w:rPr>
              <w:t>Multiplicity</w:t>
            </w:r>
          </w:p>
        </w:tc>
      </w:tr>
      <w:tr w:rsidR="006251BE" w:rsidRPr="00CF7B5E" w14:paraId="235D7D45" w14:textId="77777777" w:rsidTr="00DE357A">
        <w:tc>
          <w:tcPr>
            <w:tcW w:w="2188" w:type="dxa"/>
            <w:shd w:val="clear" w:color="auto" w:fill="auto"/>
          </w:tcPr>
          <w:p w14:paraId="4B0C3DFB" w14:textId="039425D4" w:rsidR="006251BE" w:rsidRPr="00CF7B5E" w:rsidRDefault="006251BE" w:rsidP="00DE357A">
            <w:pPr>
              <w:spacing w:before="120" w:after="120"/>
              <w:rPr>
                <w:rFonts w:cs="Arial"/>
                <w:sz w:val="18"/>
              </w:rPr>
            </w:pPr>
            <w:del w:id="1254" w:author="Raphael Malyankar" w:date="2025-02-16T21:51:00Z" w16du:dateUtc="2025-02-17T04:51:00Z">
              <w:r w:rsidRPr="00CF7B5E" w:rsidDel="003C091E">
                <w:rPr>
                  <w:rFonts w:cs="Arial"/>
                  <w:sz w:val="18"/>
                </w:rPr>
                <w:delText>Association</w:delText>
              </w:r>
            </w:del>
            <w:ins w:id="1255" w:author="Raphael Malyankar" w:date="2025-02-16T21:51:00Z" w16du:dateUtc="2025-02-17T04:51:00Z">
              <w:r w:rsidR="003C091E">
                <w:rPr>
                  <w:rFonts w:cs="Arial"/>
                  <w:sz w:val="18"/>
                </w:rPr>
                <w:t>Aggregation</w:t>
              </w:r>
            </w:ins>
          </w:p>
        </w:tc>
        <w:tc>
          <w:tcPr>
            <w:tcW w:w="2207" w:type="dxa"/>
            <w:shd w:val="clear" w:color="auto" w:fill="auto"/>
          </w:tcPr>
          <w:p w14:paraId="2FB2B24E" w14:textId="307C829D" w:rsidR="006251BE" w:rsidRPr="00CF7B5E" w:rsidRDefault="00E07BA1" w:rsidP="00DE357A">
            <w:pPr>
              <w:spacing w:before="120" w:after="120"/>
              <w:rPr>
                <w:rFonts w:cs="Arial"/>
                <w:sz w:val="18"/>
              </w:rPr>
            </w:pPr>
            <w:del w:id="1256" w:author="Raphael Malyankar" w:date="2025-02-16T21:51:00Z" w16du:dateUtc="2025-02-17T04:51:00Z">
              <w:r w:rsidDel="003C091E">
                <w:rPr>
                  <w:rFonts w:cs="Arial"/>
                  <w:sz w:val="18"/>
                </w:rPr>
                <w:delText>zone</w:delText>
              </w:r>
            </w:del>
            <w:ins w:id="1257" w:author="Raphael Malyankar" w:date="2025-02-16T21:51:00Z" w16du:dateUtc="2025-02-17T04:51:00Z">
              <w:r w:rsidR="003C091E">
                <w:rPr>
                  <w:rFonts w:cs="Arial"/>
                  <w:sz w:val="18"/>
                </w:rPr>
                <w:t>l</w:t>
              </w:r>
            </w:ins>
            <w:ins w:id="1258" w:author="Raphael Malyankar" w:date="2025-02-16T21:52:00Z" w16du:dateUtc="2025-02-17T04:52:00Z">
              <w:r w:rsidR="003C091E">
                <w:rPr>
                  <w:rFonts w:cs="Arial"/>
                  <w:sz w:val="18"/>
                </w:rPr>
                <w:t>ineDerivedZone</w:t>
              </w:r>
            </w:ins>
          </w:p>
        </w:tc>
        <w:tc>
          <w:tcPr>
            <w:tcW w:w="4361" w:type="dxa"/>
            <w:shd w:val="clear" w:color="auto" w:fill="auto"/>
          </w:tcPr>
          <w:p w14:paraId="756F384B" w14:textId="1DFC7F08" w:rsidR="006251BE" w:rsidRPr="00CF7B5E" w:rsidRDefault="00E07BA1" w:rsidP="00DE357A">
            <w:pPr>
              <w:spacing w:before="120" w:after="120"/>
              <w:rPr>
                <w:rFonts w:cs="Arial"/>
                <w:b/>
                <w:sz w:val="18"/>
              </w:rPr>
            </w:pPr>
            <w:r w:rsidRPr="00CF7B5E">
              <w:rPr>
                <w:rFonts w:cs="Arial"/>
                <w:b/>
                <w:sz w:val="18"/>
              </w:rPr>
              <w:t>GlobalSeaArea</w:t>
            </w:r>
          </w:p>
        </w:tc>
        <w:tc>
          <w:tcPr>
            <w:tcW w:w="1644" w:type="dxa"/>
            <w:shd w:val="clear" w:color="auto" w:fill="auto"/>
          </w:tcPr>
          <w:p w14:paraId="46CF8CE8" w14:textId="77777777" w:rsidR="006251BE" w:rsidRPr="00CF7B5E" w:rsidRDefault="006251BE" w:rsidP="00DE357A">
            <w:pPr>
              <w:spacing w:before="120" w:after="120"/>
              <w:rPr>
                <w:rFonts w:cs="Arial"/>
                <w:sz w:val="18"/>
              </w:rPr>
            </w:pPr>
            <w:r>
              <w:rPr>
                <w:rFonts w:cs="Arial"/>
                <w:sz w:val="18"/>
              </w:rPr>
              <w:t>0, *</w:t>
            </w:r>
          </w:p>
        </w:tc>
      </w:tr>
      <w:tr w:rsidR="006251BE" w:rsidRPr="00CF7B5E" w14:paraId="01738185" w14:textId="77777777" w:rsidTr="00DE357A">
        <w:tc>
          <w:tcPr>
            <w:tcW w:w="2188" w:type="dxa"/>
            <w:shd w:val="clear" w:color="auto" w:fill="auto"/>
          </w:tcPr>
          <w:p w14:paraId="549B8380" w14:textId="15CB6C14" w:rsidR="006251BE" w:rsidRPr="00CF7B5E" w:rsidRDefault="003C091E" w:rsidP="00DE357A">
            <w:pPr>
              <w:spacing w:before="120" w:after="120"/>
              <w:rPr>
                <w:rFonts w:cs="Arial"/>
              </w:rPr>
            </w:pPr>
            <w:ins w:id="1259" w:author="Raphael Malyankar" w:date="2025-02-16T21:51:00Z" w16du:dateUtc="2025-02-17T04:51:00Z">
              <w:r w:rsidRPr="003C091E">
                <w:rPr>
                  <w:rFonts w:cs="Arial"/>
                  <w:sz w:val="18"/>
                  <w:szCs w:val="20"/>
                </w:rPr>
                <w:t>Association</w:t>
              </w:r>
            </w:ins>
          </w:p>
        </w:tc>
        <w:tc>
          <w:tcPr>
            <w:tcW w:w="2207" w:type="dxa"/>
            <w:shd w:val="clear" w:color="auto" w:fill="auto"/>
          </w:tcPr>
          <w:p w14:paraId="6D10B19E" w14:textId="4FB1DE7C" w:rsidR="006251BE" w:rsidRPr="00CF7B5E" w:rsidRDefault="00E07BA1" w:rsidP="00DE357A">
            <w:pPr>
              <w:spacing w:before="120" w:after="120"/>
              <w:rPr>
                <w:rFonts w:cs="Arial"/>
                <w:sz w:val="18"/>
              </w:rPr>
            </w:pPr>
            <w:del w:id="1260" w:author="Raphael Malyankar" w:date="2025-02-16T21:52:00Z" w16du:dateUtc="2025-02-17T04:52:00Z">
              <w:r w:rsidDel="003C091E">
                <w:rPr>
                  <w:rFonts w:cs="Arial"/>
                  <w:sz w:val="18"/>
                </w:rPr>
                <w:delText>limit</w:delText>
              </w:r>
            </w:del>
            <w:ins w:id="1261" w:author="Raphael Malyankar" w:date="2025-02-16T21:52:00Z" w16du:dateUtc="2025-02-17T04:52:00Z">
              <w:r w:rsidR="003C091E">
                <w:rPr>
                  <w:rFonts w:cs="Arial"/>
                  <w:sz w:val="18"/>
                </w:rPr>
                <w:t>zoneConstructionLimit</w:t>
              </w:r>
            </w:ins>
          </w:p>
        </w:tc>
        <w:tc>
          <w:tcPr>
            <w:tcW w:w="4361" w:type="dxa"/>
            <w:shd w:val="clear" w:color="auto" w:fill="auto"/>
            <w:vAlign w:val="center"/>
          </w:tcPr>
          <w:p w14:paraId="347AFEB9" w14:textId="43B3E6B2" w:rsidR="006251BE" w:rsidRPr="00CF7B5E" w:rsidRDefault="00E07BA1" w:rsidP="00E07BA1">
            <w:pPr>
              <w:spacing w:before="120" w:after="120"/>
              <w:rPr>
                <w:rFonts w:cs="Arial"/>
                <w:b/>
                <w:sz w:val="18"/>
              </w:rPr>
            </w:pPr>
            <w:r>
              <w:rPr>
                <w:rFonts w:cs="Arial"/>
                <w:b/>
                <w:sz w:val="18"/>
              </w:rPr>
              <w:t>ConstructionLine</w:t>
            </w:r>
          </w:p>
        </w:tc>
        <w:tc>
          <w:tcPr>
            <w:tcW w:w="1644" w:type="dxa"/>
            <w:shd w:val="clear" w:color="auto" w:fill="auto"/>
          </w:tcPr>
          <w:p w14:paraId="6D8AD0A7" w14:textId="77777777" w:rsidR="006251BE" w:rsidRPr="00CF7B5E" w:rsidRDefault="006251BE" w:rsidP="00DE357A">
            <w:pPr>
              <w:spacing w:before="120" w:after="120"/>
              <w:rPr>
                <w:rFonts w:cs="Arial"/>
                <w:sz w:val="18"/>
              </w:rPr>
            </w:pPr>
            <w:r>
              <w:rPr>
                <w:rFonts w:cs="Arial"/>
                <w:sz w:val="18"/>
              </w:rPr>
              <w:t>0, *</w:t>
            </w:r>
          </w:p>
        </w:tc>
      </w:tr>
    </w:tbl>
    <w:p w14:paraId="4C93AFA3" w14:textId="06193365" w:rsidR="006251BE" w:rsidRDefault="006251BE" w:rsidP="00CF7B5E">
      <w:pPr>
        <w:spacing w:before="240" w:after="240"/>
        <w:rPr>
          <w:b/>
        </w:rPr>
      </w:pPr>
    </w:p>
    <w:p w14:paraId="114A91DF" w14:textId="315D30A3" w:rsidR="000A42C1" w:rsidRDefault="003643A2" w:rsidP="00413498">
      <w:pPr>
        <w:pStyle w:val="Heading2"/>
      </w:pPr>
      <w:bookmarkStart w:id="1262" w:name="_Toc190734821"/>
      <w:r>
        <w:t>Z</w:t>
      </w:r>
      <w:r w:rsidR="000A42C1">
        <w:t>oneLocation</w:t>
      </w:r>
      <w:bookmarkEnd w:id="1262"/>
    </w:p>
    <w:p w14:paraId="74CAD380" w14:textId="2C6BD874" w:rsidR="000A42C1" w:rsidRPr="000C277C" w:rsidDel="00A70EF7" w:rsidRDefault="000A42C1" w:rsidP="000A42C1">
      <w:pPr>
        <w:rPr>
          <w:del w:id="1263" w:author="Raphael Malyankar" w:date="2025-02-16T21:53:00Z" w16du:dateUtc="2025-02-17T04:53:00Z"/>
        </w:rPr>
      </w:pPr>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2325"/>
        <w:gridCol w:w="4361"/>
        <w:gridCol w:w="1644"/>
      </w:tblGrid>
      <w:tr w:rsidR="000A42C1" w:rsidRPr="00CF7B5E" w14:paraId="2B642920" w14:textId="77777777" w:rsidTr="00DE357A">
        <w:tc>
          <w:tcPr>
            <w:tcW w:w="10400" w:type="dxa"/>
            <w:gridSpan w:val="4"/>
            <w:shd w:val="clear" w:color="auto" w:fill="auto"/>
          </w:tcPr>
          <w:p w14:paraId="2420DE3F" w14:textId="733FE47D" w:rsidR="000A42C1" w:rsidRPr="00D106F6" w:rsidRDefault="000A42C1" w:rsidP="00DE357A">
            <w:pPr>
              <w:spacing w:before="120" w:after="120"/>
              <w:rPr>
                <w:rFonts w:cs="Arial"/>
                <w:szCs w:val="20"/>
              </w:rPr>
            </w:pPr>
            <w:r w:rsidRPr="00CF7B5E">
              <w:rPr>
                <w:rFonts w:cs="Arial"/>
                <w:u w:val="single"/>
              </w:rPr>
              <w:t>IHO Definition:</w:t>
            </w:r>
            <w:r>
              <w:rPr>
                <w:rFonts w:cs="Arial"/>
              </w:rPr>
              <w:t xml:space="preserve"> </w:t>
            </w:r>
            <w:ins w:id="1264" w:author="Raphael Malyankar" w:date="2025-02-16T21:53:00Z" w16du:dateUtc="2025-02-17T04:53:00Z">
              <w:r w:rsidR="00A70EF7">
                <w:rPr>
                  <w:rFonts w:eastAsia="Calibri" w:cs="Arial"/>
                </w:rPr>
                <w:t>The relationship between a maritime limitation area or boundary area and a point used for computing the area.</w:t>
              </w:r>
            </w:ins>
            <w:del w:id="1265" w:author="Raphael Malyankar" w:date="2025-02-16T21:53:00Z" w16du:dateUtc="2025-02-17T04:53:00Z">
              <w:r w:rsidRPr="00946443" w:rsidDel="00A70EF7">
                <w:rPr>
                  <w:rFonts w:cs="Arial"/>
                </w:rPr>
                <w:delText>TBD</w:delText>
              </w:r>
              <w:r w:rsidRPr="00D106F6" w:rsidDel="00A70EF7">
                <w:rPr>
                  <w:rFonts w:cs="Arial"/>
                  <w:szCs w:val="20"/>
                  <w:lang w:val="en-AU"/>
                </w:rPr>
                <w:delText xml:space="preserve"> </w:delText>
              </w:r>
            </w:del>
          </w:p>
          <w:p w14:paraId="1BFADD66" w14:textId="77777777" w:rsidR="000A42C1" w:rsidRDefault="000A42C1" w:rsidP="00DE357A">
            <w:pPr>
              <w:spacing w:before="120" w:after="120"/>
              <w:rPr>
                <w:rFonts w:cs="Arial"/>
              </w:rPr>
            </w:pPr>
            <w:r w:rsidRPr="00CF7B5E">
              <w:rPr>
                <w:rFonts w:cs="Arial"/>
                <w:u w:val="single"/>
              </w:rPr>
              <w:t>Remarks:</w:t>
            </w:r>
          </w:p>
          <w:p w14:paraId="020C429D" w14:textId="77777777" w:rsidR="000A42C1" w:rsidRPr="00A70EF7" w:rsidRDefault="000A42C1" w:rsidP="00D15513">
            <w:pPr>
              <w:pStyle w:val="ListParagraph"/>
              <w:numPr>
                <w:ilvl w:val="0"/>
                <w:numId w:val="13"/>
              </w:numPr>
              <w:spacing w:before="120" w:after="120"/>
              <w:rPr>
                <w:rFonts w:cs="Arial"/>
              </w:rPr>
            </w:pPr>
            <w:del w:id="1266" w:author="Raphael Malyankar" w:date="2025-02-16T21:53:00Z" w16du:dateUtc="2025-02-17T04:53:00Z">
              <w:r w:rsidRPr="00A70EF7" w:rsidDel="00A70EF7">
                <w:rPr>
                  <w:rFonts w:cs="Arial"/>
                </w:rPr>
                <w:delText>•</w:delText>
              </w:r>
            </w:del>
            <w:r w:rsidRPr="00A70EF7">
              <w:rPr>
                <w:rFonts w:cs="Arial"/>
              </w:rPr>
              <w:t>No remarks.</w:t>
            </w:r>
          </w:p>
        </w:tc>
      </w:tr>
      <w:tr w:rsidR="000A42C1" w:rsidRPr="00CF7B5E" w14:paraId="0B873AE8" w14:textId="77777777" w:rsidTr="00F36900">
        <w:tc>
          <w:tcPr>
            <w:tcW w:w="2070" w:type="dxa"/>
            <w:shd w:val="clear" w:color="auto" w:fill="auto"/>
          </w:tcPr>
          <w:p w14:paraId="3C8A6AEC" w14:textId="77777777" w:rsidR="000A42C1" w:rsidRPr="00CF7B5E" w:rsidRDefault="000A42C1" w:rsidP="00DE357A">
            <w:pPr>
              <w:spacing w:before="120" w:after="120"/>
              <w:rPr>
                <w:rFonts w:cs="Arial"/>
                <w:b/>
                <w:sz w:val="18"/>
              </w:rPr>
            </w:pPr>
            <w:r w:rsidRPr="00CF7B5E">
              <w:rPr>
                <w:rFonts w:cs="Arial"/>
                <w:b/>
                <w:sz w:val="18"/>
              </w:rPr>
              <w:t>Role Type</w:t>
            </w:r>
          </w:p>
        </w:tc>
        <w:tc>
          <w:tcPr>
            <w:tcW w:w="2325" w:type="dxa"/>
            <w:shd w:val="clear" w:color="auto" w:fill="auto"/>
          </w:tcPr>
          <w:p w14:paraId="2534B65A" w14:textId="77777777" w:rsidR="000A42C1" w:rsidRPr="00CF7B5E" w:rsidRDefault="000A42C1" w:rsidP="00DE357A">
            <w:pPr>
              <w:spacing w:before="120" w:after="120"/>
              <w:rPr>
                <w:rFonts w:cs="Arial"/>
                <w:b/>
                <w:sz w:val="18"/>
              </w:rPr>
            </w:pPr>
            <w:r w:rsidRPr="00CF7B5E">
              <w:rPr>
                <w:rFonts w:cs="Arial"/>
                <w:b/>
                <w:sz w:val="18"/>
              </w:rPr>
              <w:t>Role</w:t>
            </w:r>
          </w:p>
        </w:tc>
        <w:tc>
          <w:tcPr>
            <w:tcW w:w="4361" w:type="dxa"/>
            <w:shd w:val="clear" w:color="auto" w:fill="auto"/>
          </w:tcPr>
          <w:p w14:paraId="724473A2" w14:textId="77777777" w:rsidR="000A42C1" w:rsidRPr="00CF7B5E" w:rsidRDefault="000A42C1" w:rsidP="00DE357A">
            <w:pPr>
              <w:spacing w:before="120" w:after="120"/>
              <w:rPr>
                <w:rFonts w:cs="Arial"/>
                <w:b/>
                <w:sz w:val="18"/>
              </w:rPr>
            </w:pPr>
            <w:r w:rsidRPr="00CF7B5E">
              <w:rPr>
                <w:rFonts w:cs="Arial"/>
                <w:b/>
                <w:sz w:val="18"/>
              </w:rPr>
              <w:t>Associated With</w:t>
            </w:r>
          </w:p>
        </w:tc>
        <w:tc>
          <w:tcPr>
            <w:tcW w:w="1644" w:type="dxa"/>
            <w:shd w:val="clear" w:color="auto" w:fill="auto"/>
          </w:tcPr>
          <w:p w14:paraId="4714FEFE" w14:textId="77777777" w:rsidR="000A42C1" w:rsidRPr="00CF7B5E" w:rsidRDefault="000A42C1" w:rsidP="00DE357A">
            <w:pPr>
              <w:spacing w:before="120" w:after="120"/>
              <w:rPr>
                <w:rFonts w:cs="Arial"/>
                <w:b/>
                <w:sz w:val="18"/>
              </w:rPr>
            </w:pPr>
            <w:r w:rsidRPr="00CF7B5E">
              <w:rPr>
                <w:rFonts w:cs="Arial"/>
                <w:b/>
                <w:sz w:val="18"/>
              </w:rPr>
              <w:t>Multiplicity</w:t>
            </w:r>
          </w:p>
        </w:tc>
      </w:tr>
      <w:tr w:rsidR="000A42C1" w:rsidRPr="00CF7B5E" w14:paraId="1B146E62" w14:textId="77777777" w:rsidTr="00A70EF7">
        <w:tc>
          <w:tcPr>
            <w:tcW w:w="2070" w:type="dxa"/>
            <w:shd w:val="clear" w:color="auto" w:fill="auto"/>
          </w:tcPr>
          <w:p w14:paraId="5DEB8795" w14:textId="79D73B82" w:rsidR="000A42C1" w:rsidRPr="00CF7B5E" w:rsidRDefault="000A42C1" w:rsidP="00DE357A">
            <w:pPr>
              <w:spacing w:before="120" w:after="120"/>
              <w:rPr>
                <w:rFonts w:cs="Arial"/>
                <w:sz w:val="18"/>
              </w:rPr>
            </w:pPr>
            <w:del w:id="1267" w:author="Raphael Malyankar" w:date="2025-02-16T21:55:00Z" w16du:dateUtc="2025-02-17T04:55:00Z">
              <w:r w:rsidRPr="00CF7B5E" w:rsidDel="00A70EF7">
                <w:rPr>
                  <w:rFonts w:cs="Arial"/>
                  <w:sz w:val="18"/>
                </w:rPr>
                <w:delText>Association</w:delText>
              </w:r>
            </w:del>
            <w:ins w:id="1268" w:author="Raphael Malyankar" w:date="2025-02-16T21:55:00Z" w16du:dateUtc="2025-02-17T04:55:00Z">
              <w:r w:rsidR="00A70EF7">
                <w:rPr>
                  <w:rFonts w:cs="Arial"/>
                  <w:sz w:val="18"/>
                </w:rPr>
                <w:t>Aggregation</w:t>
              </w:r>
            </w:ins>
          </w:p>
        </w:tc>
        <w:tc>
          <w:tcPr>
            <w:tcW w:w="2325" w:type="dxa"/>
            <w:shd w:val="clear" w:color="auto" w:fill="auto"/>
          </w:tcPr>
          <w:p w14:paraId="2FBD4CE6" w14:textId="5A87C995" w:rsidR="000A42C1" w:rsidRPr="00CF7B5E" w:rsidRDefault="00A70EF7" w:rsidP="00DE357A">
            <w:pPr>
              <w:spacing w:before="120" w:after="120"/>
              <w:rPr>
                <w:rFonts w:cs="Arial"/>
                <w:sz w:val="18"/>
              </w:rPr>
            </w:pPr>
            <w:ins w:id="1269" w:author="Raphael Malyankar" w:date="2025-02-16T21:54:00Z" w16du:dateUtc="2025-02-17T04:54:00Z">
              <w:r w:rsidRPr="00A70EF7">
                <w:rPr>
                  <w:rFonts w:cs="Arial"/>
                  <w:sz w:val="18"/>
                </w:rPr>
                <w:t>pointDerivedZone</w:t>
              </w:r>
            </w:ins>
            <w:del w:id="1270" w:author="Raphael Malyankar" w:date="2025-02-16T21:54:00Z" w16du:dateUtc="2025-02-17T04:54:00Z">
              <w:r w:rsidR="000A42C1" w:rsidDel="00A70EF7">
                <w:rPr>
                  <w:rFonts w:cs="Arial"/>
                  <w:sz w:val="18"/>
                </w:rPr>
                <w:delText>zone</w:delText>
              </w:r>
            </w:del>
          </w:p>
        </w:tc>
        <w:tc>
          <w:tcPr>
            <w:tcW w:w="4361" w:type="dxa"/>
            <w:shd w:val="clear" w:color="auto" w:fill="auto"/>
          </w:tcPr>
          <w:p w14:paraId="0C3BF15E" w14:textId="77777777" w:rsidR="000A42C1" w:rsidRPr="00CF7B5E" w:rsidRDefault="000A42C1" w:rsidP="00DE357A">
            <w:pPr>
              <w:spacing w:before="120" w:after="120"/>
              <w:rPr>
                <w:rFonts w:cs="Arial"/>
                <w:b/>
                <w:sz w:val="18"/>
              </w:rPr>
            </w:pPr>
            <w:r w:rsidRPr="00CF7B5E">
              <w:rPr>
                <w:rFonts w:cs="Arial"/>
                <w:b/>
                <w:sz w:val="18"/>
              </w:rPr>
              <w:t>GlobalSeaArea</w:t>
            </w:r>
          </w:p>
        </w:tc>
        <w:tc>
          <w:tcPr>
            <w:tcW w:w="1644" w:type="dxa"/>
            <w:shd w:val="clear" w:color="auto" w:fill="auto"/>
          </w:tcPr>
          <w:p w14:paraId="72A76682" w14:textId="77777777" w:rsidR="000A42C1" w:rsidRPr="00CF7B5E" w:rsidRDefault="000A42C1" w:rsidP="00DE357A">
            <w:pPr>
              <w:spacing w:before="120" w:after="120"/>
              <w:rPr>
                <w:rFonts w:cs="Arial"/>
                <w:sz w:val="18"/>
              </w:rPr>
            </w:pPr>
            <w:r>
              <w:rPr>
                <w:rFonts w:cs="Arial"/>
                <w:sz w:val="18"/>
              </w:rPr>
              <w:t>0, *</w:t>
            </w:r>
          </w:p>
        </w:tc>
      </w:tr>
      <w:tr w:rsidR="000A42C1" w:rsidRPr="00CF7B5E" w14:paraId="2CAD0102" w14:textId="77777777" w:rsidTr="00A70EF7">
        <w:tc>
          <w:tcPr>
            <w:tcW w:w="2070" w:type="dxa"/>
            <w:shd w:val="clear" w:color="auto" w:fill="auto"/>
          </w:tcPr>
          <w:p w14:paraId="79DB6177" w14:textId="4C82F815" w:rsidR="000A42C1" w:rsidRPr="00F36900" w:rsidRDefault="00A70EF7" w:rsidP="00DE357A">
            <w:pPr>
              <w:spacing w:before="120" w:after="120"/>
              <w:rPr>
                <w:rFonts w:cs="Arial"/>
                <w:sz w:val="18"/>
                <w:szCs w:val="20"/>
              </w:rPr>
            </w:pPr>
            <w:ins w:id="1271" w:author="Raphael Malyankar" w:date="2025-02-16T21:55:00Z" w16du:dateUtc="2025-02-17T04:55:00Z">
              <w:r>
                <w:rPr>
                  <w:rFonts w:cs="Arial"/>
                  <w:sz w:val="18"/>
                  <w:szCs w:val="20"/>
                </w:rPr>
                <w:t>Association</w:t>
              </w:r>
            </w:ins>
          </w:p>
        </w:tc>
        <w:tc>
          <w:tcPr>
            <w:tcW w:w="2325" w:type="dxa"/>
            <w:shd w:val="clear" w:color="auto" w:fill="auto"/>
          </w:tcPr>
          <w:p w14:paraId="70371773" w14:textId="6FBB682A" w:rsidR="000A42C1" w:rsidRPr="00CF7B5E" w:rsidRDefault="00A70EF7" w:rsidP="00DE357A">
            <w:pPr>
              <w:spacing w:before="120" w:after="120"/>
              <w:rPr>
                <w:rFonts w:cs="Arial"/>
                <w:sz w:val="18"/>
              </w:rPr>
            </w:pPr>
            <w:ins w:id="1272" w:author="Raphael Malyankar" w:date="2025-02-16T21:54:00Z" w16du:dateUtc="2025-02-17T04:54:00Z">
              <w:r w:rsidRPr="00A70EF7">
                <w:rPr>
                  <w:rFonts w:cs="Arial"/>
                  <w:sz w:val="18"/>
                </w:rPr>
                <w:t>zoneContributingLocation</w:t>
              </w:r>
            </w:ins>
            <w:del w:id="1273" w:author="Raphael Malyankar" w:date="2025-02-16T21:54:00Z" w16du:dateUtc="2025-02-17T04:54:00Z">
              <w:r w:rsidR="000A42C1" w:rsidDel="00A70EF7">
                <w:rPr>
                  <w:rFonts w:cs="Arial"/>
                  <w:sz w:val="18"/>
                </w:rPr>
                <w:delText>location</w:delText>
              </w:r>
            </w:del>
          </w:p>
        </w:tc>
        <w:tc>
          <w:tcPr>
            <w:tcW w:w="4361" w:type="dxa"/>
            <w:shd w:val="clear" w:color="auto" w:fill="auto"/>
            <w:vAlign w:val="center"/>
          </w:tcPr>
          <w:p w14:paraId="0C8B957C" w14:textId="3FC9A71F" w:rsidR="000A42C1" w:rsidRPr="00CF7B5E" w:rsidRDefault="000A42C1" w:rsidP="00DE357A">
            <w:pPr>
              <w:spacing w:before="120" w:after="120"/>
              <w:rPr>
                <w:rFonts w:cs="Arial"/>
                <w:b/>
                <w:sz w:val="18"/>
              </w:rPr>
            </w:pPr>
            <w:r>
              <w:rPr>
                <w:rFonts w:cs="Arial"/>
                <w:b/>
                <w:sz w:val="18"/>
              </w:rPr>
              <w:t>ContributingPoint</w:t>
            </w:r>
          </w:p>
        </w:tc>
        <w:tc>
          <w:tcPr>
            <w:tcW w:w="1644" w:type="dxa"/>
            <w:shd w:val="clear" w:color="auto" w:fill="auto"/>
          </w:tcPr>
          <w:p w14:paraId="61F26F84" w14:textId="77777777" w:rsidR="000A42C1" w:rsidRPr="00CF7B5E" w:rsidRDefault="000A42C1" w:rsidP="00DE357A">
            <w:pPr>
              <w:spacing w:before="120" w:after="120"/>
              <w:rPr>
                <w:rFonts w:cs="Arial"/>
                <w:sz w:val="18"/>
              </w:rPr>
            </w:pPr>
            <w:r>
              <w:rPr>
                <w:rFonts w:cs="Arial"/>
                <w:sz w:val="18"/>
              </w:rPr>
              <w:t>0, *</w:t>
            </w:r>
          </w:p>
        </w:tc>
      </w:tr>
    </w:tbl>
    <w:p w14:paraId="0FD55D2C" w14:textId="0B97BC6D" w:rsidR="000A42C1" w:rsidRDefault="000A42C1" w:rsidP="00CF7B5E">
      <w:pPr>
        <w:spacing w:before="240" w:after="240"/>
        <w:rPr>
          <w:b/>
        </w:rPr>
      </w:pPr>
    </w:p>
    <w:p w14:paraId="6387B099" w14:textId="70C3405B" w:rsidR="002A420D" w:rsidRDefault="003643A2" w:rsidP="00413498">
      <w:pPr>
        <w:pStyle w:val="Heading2"/>
      </w:pPr>
      <w:bookmarkStart w:id="1274" w:name="_Toc190734822"/>
      <w:r>
        <w:t>L</w:t>
      </w:r>
      <w:r w:rsidR="002A420D">
        <w:t>imitLocation</w:t>
      </w:r>
      <w:bookmarkEnd w:id="1274"/>
    </w:p>
    <w:p w14:paraId="678ED2FE" w14:textId="35358362" w:rsidR="002A420D" w:rsidRPr="000C277C" w:rsidDel="00A70EF7" w:rsidRDefault="002A420D" w:rsidP="002A420D">
      <w:pPr>
        <w:rPr>
          <w:del w:id="1275" w:author="Raphael Malyankar" w:date="2025-02-16T21:55:00Z" w16du:dateUtc="2025-02-17T04:55:00Z"/>
        </w:rPr>
      </w:pPr>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8"/>
        <w:gridCol w:w="2207"/>
        <w:gridCol w:w="4361"/>
        <w:gridCol w:w="1644"/>
      </w:tblGrid>
      <w:tr w:rsidR="002A420D" w:rsidRPr="00CF7B5E" w14:paraId="625CF99B" w14:textId="77777777" w:rsidTr="00DE357A">
        <w:tc>
          <w:tcPr>
            <w:tcW w:w="10400" w:type="dxa"/>
            <w:gridSpan w:val="4"/>
            <w:shd w:val="clear" w:color="auto" w:fill="auto"/>
          </w:tcPr>
          <w:p w14:paraId="6D414C50" w14:textId="325E8D67" w:rsidR="002A420D" w:rsidRPr="00D106F6" w:rsidRDefault="002A420D" w:rsidP="00DE357A">
            <w:pPr>
              <w:spacing w:before="120" w:after="120"/>
              <w:rPr>
                <w:rFonts w:cs="Arial"/>
                <w:szCs w:val="20"/>
              </w:rPr>
            </w:pPr>
            <w:r w:rsidRPr="00CF7B5E">
              <w:rPr>
                <w:rFonts w:cs="Arial"/>
                <w:u w:val="single"/>
              </w:rPr>
              <w:t>IHO Definition:</w:t>
            </w:r>
            <w:r>
              <w:rPr>
                <w:rFonts w:cs="Arial"/>
              </w:rPr>
              <w:t xml:space="preserve"> </w:t>
            </w:r>
            <w:ins w:id="1276" w:author="Raphael Malyankar" w:date="2025-02-16T21:55:00Z" w16du:dateUtc="2025-02-17T04:55:00Z">
              <w:r w:rsidR="00A70EF7">
                <w:rPr>
                  <w:rFonts w:eastAsia="Calibri" w:cs="Arial"/>
                </w:rPr>
                <w:t xml:space="preserve">The relationship between a line used for construction of the location or extent of a area, maritime limit or boundary, and </w:t>
              </w:r>
              <w:r w:rsidR="00A70EF7">
                <w:rPr>
                  <w:rFonts w:eastAsia="Calibri" w:cs="Arial"/>
                  <w:szCs w:val="20"/>
                  <w:lang w:val="en-AU"/>
                </w:rPr>
                <w:t>a point location used for computation of the line.</w:t>
              </w:r>
            </w:ins>
            <w:del w:id="1277" w:author="Raphael Malyankar" w:date="2025-02-16T21:55:00Z" w16du:dateUtc="2025-02-17T04:55:00Z">
              <w:r w:rsidRPr="00946443" w:rsidDel="00A70EF7">
                <w:rPr>
                  <w:rFonts w:cs="Arial"/>
                </w:rPr>
                <w:delText>TBD</w:delText>
              </w:r>
              <w:r w:rsidRPr="00D106F6" w:rsidDel="00A70EF7">
                <w:rPr>
                  <w:rFonts w:cs="Arial"/>
                  <w:szCs w:val="20"/>
                  <w:lang w:val="en-AU"/>
                </w:rPr>
                <w:delText xml:space="preserve"> </w:delText>
              </w:r>
            </w:del>
          </w:p>
          <w:p w14:paraId="7D19846E" w14:textId="77777777" w:rsidR="002A420D" w:rsidRDefault="002A420D" w:rsidP="00DE357A">
            <w:pPr>
              <w:spacing w:before="120" w:after="120"/>
              <w:rPr>
                <w:rFonts w:cs="Arial"/>
              </w:rPr>
            </w:pPr>
            <w:r w:rsidRPr="00CF7B5E">
              <w:rPr>
                <w:rFonts w:cs="Arial"/>
                <w:u w:val="single"/>
              </w:rPr>
              <w:t>Remarks:</w:t>
            </w:r>
          </w:p>
          <w:p w14:paraId="56FA7B67" w14:textId="16EB8EF2" w:rsidR="002A420D" w:rsidRPr="00A70EF7" w:rsidRDefault="002A420D" w:rsidP="00D15513">
            <w:pPr>
              <w:pStyle w:val="ListParagraph"/>
              <w:numPr>
                <w:ilvl w:val="0"/>
                <w:numId w:val="13"/>
              </w:numPr>
              <w:spacing w:before="120" w:after="120"/>
              <w:rPr>
                <w:rFonts w:cs="Arial"/>
              </w:rPr>
            </w:pPr>
            <w:r w:rsidRPr="00A70EF7">
              <w:rPr>
                <w:rFonts w:cs="Arial"/>
              </w:rPr>
              <w:t>No remarks.</w:t>
            </w:r>
          </w:p>
        </w:tc>
      </w:tr>
      <w:tr w:rsidR="002A420D" w:rsidRPr="00CF7B5E" w14:paraId="49D0B62A" w14:textId="77777777" w:rsidTr="00DE357A">
        <w:tc>
          <w:tcPr>
            <w:tcW w:w="2188" w:type="dxa"/>
            <w:shd w:val="clear" w:color="auto" w:fill="auto"/>
          </w:tcPr>
          <w:p w14:paraId="23E08B53" w14:textId="77777777" w:rsidR="002A420D" w:rsidRPr="00CF7B5E" w:rsidRDefault="002A420D" w:rsidP="00DE357A">
            <w:pPr>
              <w:spacing w:before="120" w:after="120"/>
              <w:rPr>
                <w:rFonts w:cs="Arial"/>
                <w:b/>
                <w:sz w:val="18"/>
              </w:rPr>
            </w:pPr>
            <w:r w:rsidRPr="00CF7B5E">
              <w:rPr>
                <w:rFonts w:cs="Arial"/>
                <w:b/>
                <w:sz w:val="18"/>
              </w:rPr>
              <w:t>Role Type</w:t>
            </w:r>
          </w:p>
        </w:tc>
        <w:tc>
          <w:tcPr>
            <w:tcW w:w="2207" w:type="dxa"/>
            <w:shd w:val="clear" w:color="auto" w:fill="auto"/>
          </w:tcPr>
          <w:p w14:paraId="784DA4B9" w14:textId="77777777" w:rsidR="002A420D" w:rsidRPr="00CF7B5E" w:rsidRDefault="002A420D" w:rsidP="00DE357A">
            <w:pPr>
              <w:spacing w:before="120" w:after="120"/>
              <w:rPr>
                <w:rFonts w:cs="Arial"/>
                <w:b/>
                <w:sz w:val="18"/>
              </w:rPr>
            </w:pPr>
            <w:r w:rsidRPr="00CF7B5E">
              <w:rPr>
                <w:rFonts w:cs="Arial"/>
                <w:b/>
                <w:sz w:val="18"/>
              </w:rPr>
              <w:t>Role</w:t>
            </w:r>
          </w:p>
        </w:tc>
        <w:tc>
          <w:tcPr>
            <w:tcW w:w="4361" w:type="dxa"/>
            <w:shd w:val="clear" w:color="auto" w:fill="auto"/>
          </w:tcPr>
          <w:p w14:paraId="55B5488A" w14:textId="77777777" w:rsidR="002A420D" w:rsidRPr="00CF7B5E" w:rsidRDefault="002A420D" w:rsidP="00DE357A">
            <w:pPr>
              <w:spacing w:before="120" w:after="120"/>
              <w:rPr>
                <w:rFonts w:cs="Arial"/>
                <w:b/>
                <w:sz w:val="18"/>
              </w:rPr>
            </w:pPr>
            <w:r w:rsidRPr="00CF7B5E">
              <w:rPr>
                <w:rFonts w:cs="Arial"/>
                <w:b/>
                <w:sz w:val="18"/>
              </w:rPr>
              <w:t>Associated With</w:t>
            </w:r>
          </w:p>
        </w:tc>
        <w:tc>
          <w:tcPr>
            <w:tcW w:w="1644" w:type="dxa"/>
            <w:shd w:val="clear" w:color="auto" w:fill="auto"/>
          </w:tcPr>
          <w:p w14:paraId="26ACAF60" w14:textId="77777777" w:rsidR="002A420D" w:rsidRPr="00CF7B5E" w:rsidRDefault="002A420D" w:rsidP="00DE357A">
            <w:pPr>
              <w:spacing w:before="120" w:after="120"/>
              <w:rPr>
                <w:rFonts w:cs="Arial"/>
                <w:b/>
                <w:sz w:val="18"/>
              </w:rPr>
            </w:pPr>
            <w:r w:rsidRPr="00CF7B5E">
              <w:rPr>
                <w:rFonts w:cs="Arial"/>
                <w:b/>
                <w:sz w:val="18"/>
              </w:rPr>
              <w:t>Multiplicity</w:t>
            </w:r>
          </w:p>
        </w:tc>
      </w:tr>
      <w:tr w:rsidR="002A420D" w:rsidRPr="00CF7B5E" w14:paraId="41618654" w14:textId="77777777" w:rsidTr="00DE357A">
        <w:tc>
          <w:tcPr>
            <w:tcW w:w="2188" w:type="dxa"/>
            <w:shd w:val="clear" w:color="auto" w:fill="auto"/>
          </w:tcPr>
          <w:p w14:paraId="66E93D40" w14:textId="42274BCD" w:rsidR="002A420D" w:rsidRPr="00A70EF7" w:rsidRDefault="00A70EF7" w:rsidP="00DE357A">
            <w:pPr>
              <w:spacing w:before="120" w:after="120"/>
              <w:rPr>
                <w:rFonts w:cs="Arial"/>
                <w:sz w:val="18"/>
                <w:szCs w:val="18"/>
              </w:rPr>
            </w:pPr>
            <w:ins w:id="1278" w:author="Raphael Malyankar" w:date="2025-02-16T21:56:00Z" w16du:dateUtc="2025-02-17T04:56:00Z">
              <w:r>
                <w:rPr>
                  <w:rFonts w:cs="Arial"/>
                  <w:sz w:val="18"/>
                  <w:szCs w:val="18"/>
                </w:rPr>
                <w:t>Aggreg</w:t>
              </w:r>
            </w:ins>
            <w:ins w:id="1279" w:author="Raphael Malyankar" w:date="2025-02-16T21:57:00Z" w16du:dateUtc="2025-02-17T04:57:00Z">
              <w:r>
                <w:rPr>
                  <w:rFonts w:cs="Arial"/>
                  <w:sz w:val="18"/>
                  <w:szCs w:val="18"/>
                </w:rPr>
                <w:t>ation</w:t>
              </w:r>
            </w:ins>
            <w:del w:id="1280" w:author="Raphael Malyankar" w:date="2025-02-16T21:56:00Z" w16du:dateUtc="2025-02-17T04:56:00Z">
              <w:r w:rsidR="002A420D" w:rsidRPr="00A70EF7" w:rsidDel="00A70EF7">
                <w:rPr>
                  <w:rFonts w:cs="Arial"/>
                  <w:sz w:val="18"/>
                  <w:szCs w:val="18"/>
                </w:rPr>
                <w:delText>Association</w:delText>
              </w:r>
            </w:del>
          </w:p>
        </w:tc>
        <w:tc>
          <w:tcPr>
            <w:tcW w:w="2207" w:type="dxa"/>
            <w:shd w:val="clear" w:color="auto" w:fill="auto"/>
          </w:tcPr>
          <w:p w14:paraId="1CDFB1D8" w14:textId="0DC8FC91" w:rsidR="002A420D" w:rsidRPr="00CF7B5E" w:rsidRDefault="00A70EF7" w:rsidP="00DE357A">
            <w:pPr>
              <w:spacing w:before="120" w:after="120"/>
              <w:rPr>
                <w:rFonts w:cs="Arial"/>
                <w:sz w:val="18"/>
              </w:rPr>
            </w:pPr>
            <w:ins w:id="1281" w:author="Raphael Malyankar" w:date="2025-02-16T21:56:00Z" w16du:dateUtc="2025-02-17T04:56:00Z">
              <w:r w:rsidRPr="00A70EF7">
                <w:rPr>
                  <w:rFonts w:cs="Arial"/>
                  <w:sz w:val="18"/>
                </w:rPr>
                <w:t>contributedLimit</w:t>
              </w:r>
            </w:ins>
            <w:del w:id="1282" w:author="Raphael Malyankar" w:date="2025-02-16T21:56:00Z" w16du:dateUtc="2025-02-17T04:56:00Z">
              <w:r w:rsidR="002A420D" w:rsidDel="00A70EF7">
                <w:rPr>
                  <w:rFonts w:cs="Arial"/>
                  <w:sz w:val="18"/>
                </w:rPr>
                <w:delText>limit</w:delText>
              </w:r>
            </w:del>
          </w:p>
        </w:tc>
        <w:tc>
          <w:tcPr>
            <w:tcW w:w="4361" w:type="dxa"/>
            <w:shd w:val="clear" w:color="auto" w:fill="auto"/>
          </w:tcPr>
          <w:p w14:paraId="4CB66D08" w14:textId="4A930E47" w:rsidR="002A420D" w:rsidRPr="00CF7B5E" w:rsidRDefault="002A420D" w:rsidP="00DE357A">
            <w:pPr>
              <w:spacing w:before="120" w:after="120"/>
              <w:rPr>
                <w:rFonts w:cs="Arial"/>
                <w:b/>
                <w:sz w:val="18"/>
              </w:rPr>
            </w:pPr>
            <w:r>
              <w:rPr>
                <w:rFonts w:cs="Arial"/>
                <w:b/>
                <w:sz w:val="18"/>
              </w:rPr>
              <w:t>ConstructionLine</w:t>
            </w:r>
          </w:p>
        </w:tc>
        <w:tc>
          <w:tcPr>
            <w:tcW w:w="1644" w:type="dxa"/>
            <w:shd w:val="clear" w:color="auto" w:fill="auto"/>
          </w:tcPr>
          <w:p w14:paraId="0D81A347" w14:textId="77777777" w:rsidR="002A420D" w:rsidRPr="00CF7B5E" w:rsidRDefault="002A420D" w:rsidP="00DE357A">
            <w:pPr>
              <w:spacing w:before="120" w:after="120"/>
              <w:rPr>
                <w:rFonts w:cs="Arial"/>
                <w:sz w:val="18"/>
              </w:rPr>
            </w:pPr>
            <w:r>
              <w:rPr>
                <w:rFonts w:cs="Arial"/>
                <w:sz w:val="18"/>
              </w:rPr>
              <w:t>0, *</w:t>
            </w:r>
          </w:p>
        </w:tc>
      </w:tr>
      <w:tr w:rsidR="002A420D" w:rsidRPr="00CF7B5E" w14:paraId="46B5A2E0" w14:textId="77777777" w:rsidTr="00DE357A">
        <w:tc>
          <w:tcPr>
            <w:tcW w:w="2188" w:type="dxa"/>
            <w:shd w:val="clear" w:color="auto" w:fill="auto"/>
          </w:tcPr>
          <w:p w14:paraId="556B0C72" w14:textId="2AB33BEF" w:rsidR="002A420D" w:rsidRPr="00F36900" w:rsidRDefault="00A70EF7" w:rsidP="00DE357A">
            <w:pPr>
              <w:spacing w:before="120" w:after="120"/>
              <w:rPr>
                <w:rFonts w:cs="Arial"/>
                <w:sz w:val="18"/>
                <w:szCs w:val="18"/>
              </w:rPr>
            </w:pPr>
            <w:ins w:id="1283" w:author="Raphael Malyankar" w:date="2025-02-16T21:56:00Z" w16du:dateUtc="2025-02-17T04:56:00Z">
              <w:r w:rsidRPr="00F36900">
                <w:rPr>
                  <w:rFonts w:cs="Arial"/>
                  <w:sz w:val="18"/>
                  <w:szCs w:val="18"/>
                </w:rPr>
                <w:t>Association</w:t>
              </w:r>
            </w:ins>
          </w:p>
        </w:tc>
        <w:tc>
          <w:tcPr>
            <w:tcW w:w="2207" w:type="dxa"/>
            <w:shd w:val="clear" w:color="auto" w:fill="auto"/>
          </w:tcPr>
          <w:p w14:paraId="06C959A5" w14:textId="05DFD352" w:rsidR="002A420D" w:rsidRPr="00CF7B5E" w:rsidRDefault="00A70EF7" w:rsidP="00DE357A">
            <w:pPr>
              <w:spacing w:before="120" w:after="120"/>
              <w:rPr>
                <w:rFonts w:cs="Arial"/>
                <w:sz w:val="18"/>
              </w:rPr>
            </w:pPr>
            <w:ins w:id="1284" w:author="Raphael Malyankar" w:date="2025-02-16T21:56:00Z" w16du:dateUtc="2025-02-17T04:56:00Z">
              <w:r w:rsidRPr="00A70EF7">
                <w:rPr>
                  <w:rFonts w:cs="Arial"/>
                  <w:sz w:val="18"/>
                </w:rPr>
                <w:t>lineContributingLocation</w:t>
              </w:r>
            </w:ins>
            <w:del w:id="1285" w:author="Raphael Malyankar" w:date="2025-02-16T21:56:00Z" w16du:dateUtc="2025-02-17T04:56:00Z">
              <w:r w:rsidR="002A420D" w:rsidDel="00A70EF7">
                <w:rPr>
                  <w:rFonts w:cs="Arial"/>
                  <w:sz w:val="18"/>
                </w:rPr>
                <w:delText>location</w:delText>
              </w:r>
            </w:del>
          </w:p>
        </w:tc>
        <w:tc>
          <w:tcPr>
            <w:tcW w:w="4361" w:type="dxa"/>
            <w:shd w:val="clear" w:color="auto" w:fill="auto"/>
            <w:vAlign w:val="center"/>
          </w:tcPr>
          <w:p w14:paraId="7580B574" w14:textId="77777777" w:rsidR="002A420D" w:rsidRPr="00CF7B5E" w:rsidRDefault="002A420D" w:rsidP="00DE357A">
            <w:pPr>
              <w:spacing w:before="120" w:after="120"/>
              <w:rPr>
                <w:rFonts w:cs="Arial"/>
                <w:b/>
                <w:sz w:val="18"/>
              </w:rPr>
            </w:pPr>
            <w:r>
              <w:rPr>
                <w:rFonts w:cs="Arial"/>
                <w:b/>
                <w:sz w:val="18"/>
              </w:rPr>
              <w:t>ContributingPoint</w:t>
            </w:r>
          </w:p>
        </w:tc>
        <w:tc>
          <w:tcPr>
            <w:tcW w:w="1644" w:type="dxa"/>
            <w:shd w:val="clear" w:color="auto" w:fill="auto"/>
          </w:tcPr>
          <w:p w14:paraId="65BE0AEA" w14:textId="77777777" w:rsidR="002A420D" w:rsidRPr="00CF7B5E" w:rsidRDefault="002A420D" w:rsidP="00DE357A">
            <w:pPr>
              <w:spacing w:before="120" w:after="120"/>
              <w:rPr>
                <w:rFonts w:cs="Arial"/>
                <w:sz w:val="18"/>
              </w:rPr>
            </w:pPr>
            <w:r>
              <w:rPr>
                <w:rFonts w:cs="Arial"/>
                <w:sz w:val="18"/>
              </w:rPr>
              <w:t>0, *</w:t>
            </w:r>
          </w:p>
        </w:tc>
      </w:tr>
    </w:tbl>
    <w:p w14:paraId="57245A8B" w14:textId="77777777" w:rsidR="002A420D" w:rsidRDefault="002A420D" w:rsidP="00CF7B5E">
      <w:pPr>
        <w:spacing w:before="240" w:after="240"/>
        <w:rPr>
          <w:b/>
        </w:rPr>
      </w:pPr>
    </w:p>
    <w:p w14:paraId="3731BA67" w14:textId="77777777" w:rsidR="00CF7B5E" w:rsidRDefault="00CF7B5E">
      <w:pPr>
        <w:rPr>
          <w:b/>
        </w:rPr>
      </w:pPr>
      <w:r>
        <w:rPr>
          <w:b/>
        </w:rPr>
        <w:br w:type="page"/>
      </w:r>
    </w:p>
    <w:p w14:paraId="09C8DF28" w14:textId="2A007082" w:rsidR="00CF7B5E" w:rsidRDefault="00F773D7" w:rsidP="00F773D7">
      <w:pPr>
        <w:pStyle w:val="Heading1"/>
        <w:rPr>
          <w:szCs w:val="24"/>
        </w:rPr>
      </w:pPr>
      <w:bookmarkStart w:id="1286" w:name="_Toc190734823"/>
      <w:r w:rsidRPr="00F773D7">
        <w:rPr>
          <w:szCs w:val="24"/>
        </w:rPr>
        <w:lastRenderedPageBreak/>
        <w:t>As</w:t>
      </w:r>
      <w:r w:rsidR="00CF7B5E" w:rsidRPr="00F773D7">
        <w:rPr>
          <w:szCs w:val="24"/>
        </w:rPr>
        <w:t>sociation Roles</w:t>
      </w:r>
      <w:bookmarkEnd w:id="1286"/>
    </w:p>
    <w:p w14:paraId="3DD6BD9F" w14:textId="77777777" w:rsidR="000C277C" w:rsidRPr="000C277C" w:rsidRDefault="000C277C" w:rsidP="000C277C"/>
    <w:p w14:paraId="7A25BDEC" w14:textId="0A99BFA9" w:rsidR="00CF7B5E" w:rsidRDefault="00E02634" w:rsidP="00413498">
      <w:pPr>
        <w:pStyle w:val="Heading2"/>
      </w:pPr>
      <w:bookmarkStart w:id="1287" w:name="_Toc190734824"/>
      <w:ins w:id="1288" w:author="Raphael Malyankar" w:date="2025-02-16T21:58:00Z" w16du:dateUtc="2025-02-17T04:58:00Z">
        <w:r>
          <w:t>the</w:t>
        </w:r>
      </w:ins>
      <w:del w:id="1289" w:author="Raphael Malyankar" w:date="2025-02-16T21:58:00Z" w16du:dateUtc="2025-02-17T04:58:00Z">
        <w:r w:rsidR="008701B0" w:rsidDel="00E02634">
          <w:delText>provides</w:delText>
        </w:r>
      </w:del>
      <w:r w:rsidR="008701B0">
        <w:t>Information</w:t>
      </w:r>
      <w:bookmarkEnd w:id="1287"/>
    </w:p>
    <w:p w14:paraId="0FF5DA7A" w14:textId="61D5CB0E" w:rsidR="000C277C" w:rsidRPr="000C277C" w:rsidDel="00E02634" w:rsidRDefault="000C277C" w:rsidP="000C277C">
      <w:pPr>
        <w:rPr>
          <w:del w:id="1290" w:author="Raphael Malyankar" w:date="2025-02-16T21:59:00Z" w16du:dateUtc="2025-02-17T04:59:00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6D4B5E81" w14:textId="77777777" w:rsidTr="008701B0">
        <w:trPr>
          <w:trHeight w:val="624"/>
        </w:trPr>
        <w:tc>
          <w:tcPr>
            <w:tcW w:w="10400" w:type="dxa"/>
            <w:shd w:val="clear" w:color="auto" w:fill="auto"/>
            <w:vAlign w:val="center"/>
          </w:tcPr>
          <w:p w14:paraId="14F3F003" w14:textId="065E0580" w:rsidR="00CF7B5E" w:rsidRPr="00CF7B5E" w:rsidRDefault="00CF7B5E" w:rsidP="008701B0">
            <w:pPr>
              <w:pStyle w:val="NormalWeb"/>
              <w:spacing w:before="100" w:beforeAutospacing="1" w:after="100" w:afterAutospacing="1"/>
              <w:rPr>
                <w:rFonts w:ascii="Arial" w:hAnsi="Arial" w:cs="Arial"/>
                <w:sz w:val="20"/>
              </w:rPr>
            </w:pPr>
            <w:r w:rsidRPr="00CF7B5E">
              <w:rPr>
                <w:rFonts w:ascii="Arial" w:hAnsi="Arial" w:cs="Arial"/>
                <w:sz w:val="20"/>
                <w:u w:val="single"/>
              </w:rPr>
              <w:t>IHO Definition:</w:t>
            </w:r>
            <w:r>
              <w:rPr>
                <w:rFonts w:ascii="Arial" w:hAnsi="Arial" w:cs="Arial"/>
                <w:sz w:val="20"/>
              </w:rPr>
              <w:t xml:space="preserve"> </w:t>
            </w:r>
            <w:r w:rsidR="008701B0" w:rsidRPr="008701B0">
              <w:rPr>
                <w:rFonts w:ascii="Arial" w:eastAsiaTheme="minorHAnsi" w:hAnsi="Arial" w:cs="Arial"/>
                <w:sz w:val="20"/>
                <w:szCs w:val="22"/>
              </w:rPr>
              <w:t>A pointer to an object that provides more information about the referencing feature or information type.</w:t>
            </w:r>
          </w:p>
        </w:tc>
      </w:tr>
    </w:tbl>
    <w:p w14:paraId="7F757CA3" w14:textId="77777777" w:rsidR="00CF7B5E" w:rsidRDefault="00CF7B5E" w:rsidP="00CF7B5E">
      <w:pPr>
        <w:spacing w:before="240" w:after="240"/>
        <w:rPr>
          <w:b/>
        </w:rPr>
      </w:pPr>
    </w:p>
    <w:p w14:paraId="593B6A21" w14:textId="5BAE6F83" w:rsidR="00CF7B5E" w:rsidRPr="00894888" w:rsidDel="00894888" w:rsidRDefault="008701B0" w:rsidP="00413498">
      <w:pPr>
        <w:pStyle w:val="Heading2"/>
        <w:rPr>
          <w:del w:id="1291" w:author="Raphael Malyankar" w:date="2025-02-16T22:14:00Z" w16du:dateUtc="2025-02-17T05:14:00Z"/>
        </w:rPr>
      </w:pPr>
      <w:del w:id="1292" w:author="Raphael Malyankar" w:date="2025-02-16T22:14:00Z" w16du:dateUtc="2025-02-17T05:14:00Z">
        <w:r w:rsidRPr="00894888" w:rsidDel="00894888">
          <w:delText>informationProvidedFor</w:delText>
        </w:r>
        <w:bookmarkStart w:id="1293" w:name="_Toc190684305"/>
        <w:bookmarkStart w:id="1294" w:name="_Toc190685312"/>
        <w:bookmarkStart w:id="1295" w:name="_Toc190696299"/>
        <w:bookmarkStart w:id="1296" w:name="_Toc190711608"/>
        <w:bookmarkStart w:id="1297" w:name="_Toc190711696"/>
        <w:bookmarkStart w:id="1298" w:name="_Toc190734825"/>
        <w:bookmarkEnd w:id="1293"/>
        <w:bookmarkEnd w:id="1294"/>
        <w:bookmarkEnd w:id="1295"/>
        <w:bookmarkEnd w:id="1296"/>
        <w:bookmarkEnd w:id="1297"/>
        <w:bookmarkEnd w:id="1298"/>
      </w:del>
    </w:p>
    <w:p w14:paraId="44EE02D9" w14:textId="4DF8DB9E" w:rsidR="000C277C" w:rsidRPr="000C277C" w:rsidDel="00894888" w:rsidRDefault="000C277C" w:rsidP="000C277C">
      <w:pPr>
        <w:rPr>
          <w:del w:id="1299" w:author="Raphael Malyankar" w:date="2025-02-16T22:14:00Z" w16du:dateUtc="2025-02-17T05:14:00Z"/>
        </w:rPr>
      </w:pPr>
      <w:bookmarkStart w:id="1300" w:name="_Toc190684306"/>
      <w:bookmarkStart w:id="1301" w:name="_Toc190685313"/>
      <w:bookmarkStart w:id="1302" w:name="_Toc190696300"/>
      <w:bookmarkStart w:id="1303" w:name="_Toc190711609"/>
      <w:bookmarkStart w:id="1304" w:name="_Toc190711697"/>
      <w:bookmarkStart w:id="1305" w:name="_Toc190734826"/>
      <w:bookmarkEnd w:id="1300"/>
      <w:bookmarkEnd w:id="1301"/>
      <w:bookmarkEnd w:id="1302"/>
      <w:bookmarkEnd w:id="1303"/>
      <w:bookmarkEnd w:id="1304"/>
      <w:bookmarkEnd w:id="1305"/>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rsidDel="00894888" w14:paraId="1BE65F10" w14:textId="7642AC2B" w:rsidTr="00CF7B5E">
        <w:trPr>
          <w:del w:id="1306" w:author="Raphael Malyankar" w:date="2025-02-16T22:14:00Z"/>
        </w:trPr>
        <w:tc>
          <w:tcPr>
            <w:tcW w:w="10400" w:type="dxa"/>
            <w:shd w:val="clear" w:color="auto" w:fill="auto"/>
          </w:tcPr>
          <w:p w14:paraId="57636A00" w14:textId="475DD860" w:rsidR="00CF7B5E" w:rsidRPr="00D70106" w:rsidDel="00894888" w:rsidRDefault="00CF7B5E" w:rsidP="00D70106">
            <w:pPr>
              <w:spacing w:before="120" w:after="120"/>
              <w:rPr>
                <w:del w:id="1307" w:author="Raphael Malyankar" w:date="2025-02-16T22:14:00Z" w16du:dateUtc="2025-02-17T05:14:00Z"/>
                <w:rFonts w:cs="Arial"/>
                <w:szCs w:val="20"/>
              </w:rPr>
            </w:pPr>
            <w:del w:id="1308" w:author="Raphael Malyankar" w:date="2025-02-16T22:14:00Z" w16du:dateUtc="2025-02-17T05:14:00Z">
              <w:r w:rsidRPr="00CF7B5E" w:rsidDel="00894888">
                <w:rPr>
                  <w:rFonts w:cs="Arial"/>
                  <w:u w:val="single"/>
                </w:rPr>
                <w:delText>IHO Definition:</w:delText>
              </w:r>
              <w:r w:rsidDel="00894888">
                <w:rPr>
                  <w:rFonts w:cs="Arial"/>
                </w:rPr>
                <w:delText xml:space="preserve"> </w:delText>
              </w:r>
              <w:r w:rsidR="008701B0" w:rsidRPr="008701B0" w:rsidDel="00894888">
                <w:rPr>
                  <w:rFonts w:cs="Arial"/>
                </w:rPr>
                <w:delText>A pointer to a specific feature(s) for which further information is required.</w:delText>
              </w:r>
              <w:r w:rsidR="00D70106" w:rsidDel="00894888">
                <w:rPr>
                  <w:szCs w:val="20"/>
                </w:rPr>
                <w:delText xml:space="preserve"> </w:delText>
              </w:r>
              <w:bookmarkStart w:id="1309" w:name="_Toc190684307"/>
              <w:bookmarkStart w:id="1310" w:name="_Toc190685314"/>
              <w:bookmarkStart w:id="1311" w:name="_Toc190696301"/>
              <w:bookmarkStart w:id="1312" w:name="_Toc190711610"/>
              <w:bookmarkStart w:id="1313" w:name="_Toc190711698"/>
              <w:bookmarkStart w:id="1314" w:name="_Toc190734827"/>
              <w:bookmarkEnd w:id="1309"/>
              <w:bookmarkEnd w:id="1310"/>
              <w:bookmarkEnd w:id="1311"/>
              <w:bookmarkEnd w:id="1312"/>
              <w:bookmarkEnd w:id="1313"/>
              <w:bookmarkEnd w:id="1314"/>
            </w:del>
          </w:p>
        </w:tc>
        <w:bookmarkStart w:id="1315" w:name="_Toc190684308"/>
        <w:bookmarkStart w:id="1316" w:name="_Toc190685315"/>
        <w:bookmarkStart w:id="1317" w:name="_Toc190696302"/>
        <w:bookmarkStart w:id="1318" w:name="_Toc190711611"/>
        <w:bookmarkStart w:id="1319" w:name="_Toc190711699"/>
        <w:bookmarkStart w:id="1320" w:name="_Toc190734828"/>
        <w:bookmarkEnd w:id="1315"/>
        <w:bookmarkEnd w:id="1316"/>
        <w:bookmarkEnd w:id="1317"/>
        <w:bookmarkEnd w:id="1318"/>
        <w:bookmarkEnd w:id="1319"/>
        <w:bookmarkEnd w:id="1320"/>
      </w:tr>
    </w:tbl>
    <w:p w14:paraId="6FD9B337" w14:textId="76D3F0E4" w:rsidR="00CF7B5E" w:rsidDel="00894888" w:rsidRDefault="00CF7B5E" w:rsidP="00CF7B5E">
      <w:pPr>
        <w:spacing w:before="240" w:after="240"/>
        <w:rPr>
          <w:del w:id="1321" w:author="Raphael Malyankar" w:date="2025-02-16T22:14:00Z" w16du:dateUtc="2025-02-17T05:14:00Z"/>
          <w:b/>
        </w:rPr>
      </w:pPr>
      <w:bookmarkStart w:id="1322" w:name="_Toc190684309"/>
      <w:bookmarkStart w:id="1323" w:name="_Toc190685316"/>
      <w:bookmarkStart w:id="1324" w:name="_Toc190696303"/>
      <w:bookmarkStart w:id="1325" w:name="_Toc190711612"/>
      <w:bookmarkStart w:id="1326" w:name="_Toc190711700"/>
      <w:bookmarkStart w:id="1327" w:name="_Toc190734829"/>
      <w:bookmarkEnd w:id="1322"/>
      <w:bookmarkEnd w:id="1323"/>
      <w:bookmarkEnd w:id="1324"/>
      <w:bookmarkEnd w:id="1325"/>
      <w:bookmarkEnd w:id="1326"/>
      <w:bookmarkEnd w:id="1327"/>
    </w:p>
    <w:p w14:paraId="0DBD2CFC" w14:textId="7EA48E20" w:rsidR="00CF7B5E" w:rsidRDefault="00240084" w:rsidP="00413498">
      <w:pPr>
        <w:pStyle w:val="Heading2"/>
      </w:pPr>
      <w:bookmarkStart w:id="1328" w:name="_Toc190734830"/>
      <w:r>
        <w:t>theComponent</w:t>
      </w:r>
      <w:bookmarkEnd w:id="1328"/>
    </w:p>
    <w:p w14:paraId="283CDD41" w14:textId="053E4386" w:rsidR="000C277C" w:rsidRPr="000C277C" w:rsidDel="00E02634" w:rsidRDefault="000C277C" w:rsidP="000C277C">
      <w:pPr>
        <w:rPr>
          <w:del w:id="1329" w:author="Raphael Malyankar" w:date="2025-02-16T22:00:00Z" w16du:dateUtc="2025-02-17T05:00:00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41BCF718" w14:textId="77777777" w:rsidTr="00CF7B5E">
        <w:tc>
          <w:tcPr>
            <w:tcW w:w="10400" w:type="dxa"/>
            <w:shd w:val="clear" w:color="auto" w:fill="auto"/>
          </w:tcPr>
          <w:p w14:paraId="2D737785" w14:textId="68D9FD97" w:rsidR="00CF7B5E" w:rsidRPr="00D106F6" w:rsidRDefault="00CF7B5E" w:rsidP="00D106F6">
            <w:pPr>
              <w:spacing w:before="120" w:after="120"/>
              <w:rPr>
                <w:rFonts w:cs="Arial"/>
                <w:szCs w:val="20"/>
              </w:rPr>
            </w:pPr>
            <w:r w:rsidRPr="00CF7B5E">
              <w:rPr>
                <w:rFonts w:cs="Arial"/>
                <w:u w:val="single"/>
              </w:rPr>
              <w:t>IHO Definition:</w:t>
            </w:r>
            <w:r>
              <w:rPr>
                <w:rFonts w:cs="Arial"/>
              </w:rPr>
              <w:t xml:space="preserve"> </w:t>
            </w:r>
            <w:r w:rsidR="00240084" w:rsidRPr="00240084">
              <w:rPr>
                <w:rFonts w:cs="Arial"/>
              </w:rPr>
              <w:t>A pointer to a part in a whole-part relationship.</w:t>
            </w:r>
            <w:r w:rsidR="00D106F6">
              <w:rPr>
                <w:szCs w:val="20"/>
              </w:rPr>
              <w:t xml:space="preserve"> </w:t>
            </w:r>
          </w:p>
        </w:tc>
      </w:tr>
    </w:tbl>
    <w:p w14:paraId="09601C07" w14:textId="2C592885" w:rsidR="00CF7B5E" w:rsidRDefault="00CF7B5E" w:rsidP="00CF7B5E">
      <w:pPr>
        <w:spacing w:before="240" w:after="240"/>
        <w:rPr>
          <w:b/>
        </w:rPr>
      </w:pPr>
    </w:p>
    <w:p w14:paraId="4A5BA38D" w14:textId="5E61BEBE" w:rsidR="00697322" w:rsidRPr="00F90D79" w:rsidRDefault="004B1C7E" w:rsidP="00413498">
      <w:pPr>
        <w:pStyle w:val="Heading2"/>
      </w:pPr>
      <w:bookmarkStart w:id="1330" w:name="_Toc190734831"/>
      <w:r>
        <w:t>theCollection</w:t>
      </w:r>
      <w:bookmarkEnd w:id="1330"/>
    </w:p>
    <w:p w14:paraId="389E2D58" w14:textId="735342ED" w:rsidR="00697322" w:rsidRPr="000C277C" w:rsidDel="00E02634" w:rsidRDefault="00697322" w:rsidP="00697322">
      <w:pPr>
        <w:rPr>
          <w:del w:id="1331" w:author="Raphael Malyankar" w:date="2025-02-16T22:00:00Z" w16du:dateUtc="2025-02-17T05:00:00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697322" w:rsidRPr="00CF7B5E" w14:paraId="1B9B9C54" w14:textId="77777777" w:rsidTr="00DE357A">
        <w:tc>
          <w:tcPr>
            <w:tcW w:w="10400" w:type="dxa"/>
            <w:shd w:val="clear" w:color="auto" w:fill="auto"/>
          </w:tcPr>
          <w:p w14:paraId="273E49A2" w14:textId="312D024B" w:rsidR="00697322" w:rsidRPr="00946443" w:rsidRDefault="00697322" w:rsidP="00DE357A">
            <w:pPr>
              <w:spacing w:before="120" w:after="120"/>
              <w:rPr>
                <w:rFonts w:cs="Arial"/>
                <w:szCs w:val="20"/>
              </w:rPr>
            </w:pPr>
            <w:r w:rsidRPr="00946443">
              <w:rPr>
                <w:rFonts w:cs="Arial"/>
                <w:u w:val="single"/>
              </w:rPr>
              <w:t>IHO Definition:</w:t>
            </w:r>
            <w:r w:rsidRPr="00946443">
              <w:rPr>
                <w:rFonts w:cs="Arial"/>
              </w:rPr>
              <w:t xml:space="preserve"> </w:t>
            </w:r>
            <w:r w:rsidR="004B1C7E" w:rsidRPr="004B1C7E">
              <w:rPr>
                <w:rFonts w:cs="Arial"/>
              </w:rPr>
              <w:t>A pointer to the aggregate in a whole-part relationship.</w:t>
            </w:r>
            <w:r w:rsidRPr="00946443">
              <w:rPr>
                <w:szCs w:val="20"/>
              </w:rPr>
              <w:t xml:space="preserve"> </w:t>
            </w:r>
          </w:p>
        </w:tc>
      </w:tr>
    </w:tbl>
    <w:p w14:paraId="737446DD" w14:textId="77777777" w:rsidR="00697322" w:rsidRDefault="00697322" w:rsidP="00CF7B5E">
      <w:pPr>
        <w:spacing w:before="240" w:after="240"/>
        <w:rPr>
          <w:b/>
        </w:rPr>
      </w:pPr>
    </w:p>
    <w:p w14:paraId="471FF6E2" w14:textId="7E0D2167" w:rsidR="00CF7B5E" w:rsidRDefault="00244020" w:rsidP="00413498">
      <w:pPr>
        <w:pStyle w:val="Heading2"/>
      </w:pPr>
      <w:bookmarkStart w:id="1332" w:name="_Toc190734832"/>
      <w:r>
        <w:t>theAdditionalSpatialInformation</w:t>
      </w:r>
      <w:bookmarkEnd w:id="1332"/>
    </w:p>
    <w:p w14:paraId="4371C3FA" w14:textId="168A2414" w:rsidR="000C277C" w:rsidRPr="000C277C" w:rsidDel="00E02634" w:rsidRDefault="000C277C" w:rsidP="000C277C">
      <w:pPr>
        <w:rPr>
          <w:del w:id="1333" w:author="Raphael Malyankar" w:date="2025-02-16T22:00:00Z" w16du:dateUtc="2025-02-17T05:00:00Z"/>
        </w:rPr>
      </w:pPr>
    </w:p>
    <w:tbl>
      <w:tblPr>
        <w:tblW w:w="1040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65C187F2" w14:textId="77777777" w:rsidTr="00495172">
        <w:tc>
          <w:tcPr>
            <w:tcW w:w="10400" w:type="dxa"/>
            <w:shd w:val="clear" w:color="auto" w:fill="auto"/>
          </w:tcPr>
          <w:p w14:paraId="304F1ABD" w14:textId="3B880A39" w:rsidR="00CF7B5E" w:rsidRPr="00D106F6" w:rsidRDefault="00CF7B5E" w:rsidP="00D106F6">
            <w:pPr>
              <w:spacing w:before="120" w:after="120"/>
              <w:rPr>
                <w:rFonts w:cs="Arial"/>
                <w:szCs w:val="20"/>
              </w:rPr>
            </w:pPr>
            <w:bookmarkStart w:id="1334" w:name="_Hlk190636171"/>
            <w:r w:rsidRPr="00CF7B5E">
              <w:rPr>
                <w:rFonts w:cs="Arial"/>
                <w:u w:val="single"/>
              </w:rPr>
              <w:t>IHO Definition:</w:t>
            </w:r>
            <w:r>
              <w:rPr>
                <w:rFonts w:cs="Arial"/>
              </w:rPr>
              <w:t xml:space="preserve"> </w:t>
            </w:r>
            <w:ins w:id="1335" w:author="Raphael Malyankar" w:date="2025-02-16T22:00:00Z" w16du:dateUtc="2025-02-17T05:00:00Z">
              <w:r w:rsidR="00E02634">
                <w:rPr>
                  <w:rFonts w:eastAsia="Calibri" w:cs="Arial"/>
                </w:rPr>
                <w:t>A reference to supplemental information about location or extent.</w:t>
              </w:r>
            </w:ins>
            <w:del w:id="1336" w:author="Raphael Malyankar" w:date="2025-02-16T22:00:00Z" w16du:dateUtc="2025-02-17T05:00:00Z">
              <w:r w:rsidR="00244020" w:rsidRPr="00946443" w:rsidDel="00E02634">
                <w:rPr>
                  <w:rFonts w:cs="Arial"/>
                </w:rPr>
                <w:delText>TBD</w:delText>
              </w:r>
            </w:del>
          </w:p>
        </w:tc>
      </w:tr>
      <w:bookmarkEnd w:id="1334"/>
    </w:tbl>
    <w:p w14:paraId="5E8DC974" w14:textId="77777777" w:rsidR="00495172" w:rsidRDefault="00495172" w:rsidP="00495172">
      <w:pPr>
        <w:spacing w:before="240" w:after="240"/>
        <w:rPr>
          <w:ins w:id="1337" w:author="Raphael Malyankar" w:date="2025-02-16T22:09:00Z" w16du:dateUtc="2025-02-17T05:09:00Z"/>
          <w:rFonts w:eastAsia="Calibri" w:cs="Arial"/>
          <w:b/>
        </w:rPr>
      </w:pPr>
    </w:p>
    <w:p w14:paraId="2E938920" w14:textId="3BC3B89A" w:rsidR="00495172" w:rsidRPr="001F04DD" w:rsidRDefault="00495172" w:rsidP="00894888">
      <w:pPr>
        <w:pStyle w:val="Heading2"/>
        <w:rPr>
          <w:ins w:id="1338" w:author="Raphael Malyankar" w:date="2025-02-16T22:09:00Z" w16du:dateUtc="2025-02-17T05:09:00Z"/>
        </w:rPr>
      </w:pPr>
      <w:bookmarkStart w:id="1339" w:name="_Toc190734833"/>
      <w:ins w:id="1340" w:author="Raphael Malyankar" w:date="2025-02-16T22:09:00Z" w16du:dateUtc="2025-02-17T05:09:00Z">
        <w:r w:rsidRPr="001F04DD">
          <w:t>theSpatialInformationSource</w:t>
        </w:r>
        <w:bookmarkEnd w:id="1339"/>
      </w:ins>
    </w:p>
    <w:tbl>
      <w:tblPr>
        <w:tblW w:w="1040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495172" w:rsidRPr="00CF7B5E" w14:paraId="204446D5" w14:textId="77777777" w:rsidTr="004C3368">
        <w:trPr>
          <w:ins w:id="1341" w:author="Raphael Malyankar" w:date="2025-02-16T22:09:00Z"/>
        </w:trPr>
        <w:tc>
          <w:tcPr>
            <w:tcW w:w="10400" w:type="dxa"/>
            <w:shd w:val="clear" w:color="auto" w:fill="auto"/>
          </w:tcPr>
          <w:p w14:paraId="6BD688A0" w14:textId="11F369F1" w:rsidR="00495172" w:rsidRPr="00D106F6" w:rsidRDefault="00495172" w:rsidP="004C3368">
            <w:pPr>
              <w:spacing w:before="120" w:after="120"/>
              <w:rPr>
                <w:ins w:id="1342" w:author="Raphael Malyankar" w:date="2025-02-16T22:09:00Z" w16du:dateUtc="2025-02-17T05:09:00Z"/>
                <w:rFonts w:cs="Arial"/>
                <w:szCs w:val="20"/>
              </w:rPr>
            </w:pPr>
            <w:ins w:id="1343" w:author="Raphael Malyankar" w:date="2025-02-16T22:09:00Z" w16du:dateUtc="2025-02-17T05:09:00Z">
              <w:r w:rsidRPr="00CF7B5E">
                <w:rPr>
                  <w:rFonts w:cs="Arial"/>
                  <w:u w:val="single"/>
                </w:rPr>
                <w:t>IHO Definition:</w:t>
              </w:r>
              <w:r>
                <w:rPr>
                  <w:rFonts w:cs="Arial"/>
                </w:rPr>
                <w:t xml:space="preserve"> </w:t>
              </w:r>
              <w:r w:rsidRPr="00495172">
                <w:rPr>
                  <w:rFonts w:eastAsia="Calibri" w:cs="Arial"/>
                </w:rPr>
                <w:t>A reference to a source from which location or extent information has been obtained or derived.</w:t>
              </w:r>
            </w:ins>
          </w:p>
        </w:tc>
      </w:tr>
    </w:tbl>
    <w:p w14:paraId="4C892D19" w14:textId="0DC57DBC" w:rsidR="00CF7B5E" w:rsidRDefault="00CF7B5E" w:rsidP="00CF7B5E">
      <w:pPr>
        <w:spacing w:before="240" w:after="240"/>
        <w:rPr>
          <w:b/>
        </w:rPr>
      </w:pPr>
    </w:p>
    <w:p w14:paraId="5BA1A588" w14:textId="1558BA36" w:rsidR="00244020" w:rsidRDefault="00244020" w:rsidP="00413498">
      <w:pPr>
        <w:pStyle w:val="Heading2"/>
      </w:pPr>
      <w:bookmarkStart w:id="1344" w:name="_Toc190734834"/>
      <w:r>
        <w:t>the</w:t>
      </w:r>
      <w:ins w:id="1345" w:author="Raphael Malyankar" w:date="2025-02-16T22:01:00Z" w16du:dateUtc="2025-02-17T05:01:00Z">
        <w:r w:rsidR="00E02634">
          <w:t>FeatureData</w:t>
        </w:r>
      </w:ins>
      <w:r>
        <w:t>Source</w:t>
      </w:r>
      <w:bookmarkEnd w:id="1344"/>
    </w:p>
    <w:p w14:paraId="63584BA3" w14:textId="77777777" w:rsidR="00244020" w:rsidRPr="000C277C" w:rsidRDefault="00244020" w:rsidP="00244020"/>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244020" w:rsidRPr="00CF7B5E" w14:paraId="29FA1D87" w14:textId="77777777" w:rsidTr="00DE357A">
        <w:tc>
          <w:tcPr>
            <w:tcW w:w="10400" w:type="dxa"/>
            <w:shd w:val="clear" w:color="auto" w:fill="auto"/>
          </w:tcPr>
          <w:p w14:paraId="4D5AA85F" w14:textId="227B6D17" w:rsidR="00244020" w:rsidRPr="00D106F6" w:rsidRDefault="00244020" w:rsidP="00DE357A">
            <w:pPr>
              <w:spacing w:before="120" w:after="120"/>
              <w:rPr>
                <w:rFonts w:cs="Arial"/>
                <w:szCs w:val="20"/>
              </w:rPr>
            </w:pPr>
            <w:r w:rsidRPr="00CF7B5E">
              <w:rPr>
                <w:rFonts w:cs="Arial"/>
                <w:u w:val="single"/>
              </w:rPr>
              <w:t>IHO Definition:</w:t>
            </w:r>
            <w:r>
              <w:rPr>
                <w:rFonts w:cs="Arial"/>
              </w:rPr>
              <w:t xml:space="preserve"> </w:t>
            </w:r>
            <w:ins w:id="1346" w:author="Raphael Malyankar" w:date="2025-02-16T22:01:00Z" w16du:dateUtc="2025-02-17T05:01:00Z">
              <w:r w:rsidR="00E02634" w:rsidRPr="00E02634">
                <w:rPr>
                  <w:rFonts w:cs="Arial"/>
                </w:rPr>
                <w:t>A reference to a source from which data about a feature has been obtained or derived.</w:t>
              </w:r>
            </w:ins>
            <w:del w:id="1347" w:author="Raphael Malyankar" w:date="2025-02-16T22:01:00Z" w16du:dateUtc="2025-02-17T05:01:00Z">
              <w:r w:rsidRPr="00946443" w:rsidDel="00E02634">
                <w:rPr>
                  <w:rFonts w:cs="Arial"/>
                </w:rPr>
                <w:delText>TBD</w:delText>
              </w:r>
            </w:del>
          </w:p>
        </w:tc>
      </w:tr>
    </w:tbl>
    <w:p w14:paraId="6C7544E0" w14:textId="77777777" w:rsidR="00244020" w:rsidRDefault="00244020" w:rsidP="00CF7B5E">
      <w:pPr>
        <w:spacing w:before="240" w:after="240"/>
        <w:rPr>
          <w:b/>
        </w:rPr>
      </w:pPr>
    </w:p>
    <w:p w14:paraId="389EE5D1" w14:textId="799CCADF" w:rsidR="00EA1FD1" w:rsidRPr="00894888" w:rsidDel="00495172" w:rsidRDefault="00EA1FD1" w:rsidP="00413498">
      <w:pPr>
        <w:pStyle w:val="Heading2"/>
        <w:rPr>
          <w:del w:id="1348" w:author="Raphael Malyankar" w:date="2025-02-16T22:10:00Z" w16du:dateUtc="2025-02-17T05:10:00Z"/>
        </w:rPr>
      </w:pPr>
      <w:del w:id="1349" w:author="Raphael Malyankar" w:date="2025-02-16T22:10:00Z" w16du:dateUtc="2025-02-17T05:10:00Z">
        <w:r w:rsidRPr="00894888" w:rsidDel="00495172">
          <w:delText>theFeatureType</w:delText>
        </w:r>
        <w:bookmarkStart w:id="1350" w:name="_Toc190684315"/>
        <w:bookmarkStart w:id="1351" w:name="_Toc190685322"/>
        <w:bookmarkStart w:id="1352" w:name="_Toc190696309"/>
        <w:bookmarkStart w:id="1353" w:name="_Toc190711618"/>
        <w:bookmarkStart w:id="1354" w:name="_Toc190711706"/>
        <w:bookmarkStart w:id="1355" w:name="_Toc190734835"/>
        <w:bookmarkEnd w:id="1350"/>
        <w:bookmarkEnd w:id="1351"/>
        <w:bookmarkEnd w:id="1352"/>
        <w:bookmarkEnd w:id="1353"/>
        <w:bookmarkEnd w:id="1354"/>
        <w:bookmarkEnd w:id="1355"/>
      </w:del>
    </w:p>
    <w:p w14:paraId="42E354AC" w14:textId="148E5634" w:rsidR="00EA1FD1" w:rsidRPr="000C277C" w:rsidDel="00E02634" w:rsidRDefault="00EA1FD1" w:rsidP="00EA1FD1">
      <w:pPr>
        <w:rPr>
          <w:del w:id="1356" w:author="Raphael Malyankar" w:date="2025-02-16T22:01:00Z" w16du:dateUtc="2025-02-17T05:01:00Z"/>
        </w:rPr>
      </w:pPr>
      <w:bookmarkStart w:id="1357" w:name="_Toc190684316"/>
      <w:bookmarkStart w:id="1358" w:name="_Toc190685323"/>
      <w:bookmarkStart w:id="1359" w:name="_Toc190696310"/>
      <w:bookmarkStart w:id="1360" w:name="_Toc190711619"/>
      <w:bookmarkStart w:id="1361" w:name="_Toc190711707"/>
      <w:bookmarkStart w:id="1362" w:name="_Toc190734836"/>
      <w:bookmarkEnd w:id="1357"/>
      <w:bookmarkEnd w:id="1358"/>
      <w:bookmarkEnd w:id="1359"/>
      <w:bookmarkEnd w:id="1360"/>
      <w:bookmarkEnd w:id="1361"/>
      <w:bookmarkEnd w:id="1362"/>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EA1FD1" w:rsidRPr="00CF7B5E" w:rsidDel="00495172" w14:paraId="3A5C6A93" w14:textId="2E6841D3" w:rsidTr="00DE357A">
        <w:trPr>
          <w:del w:id="1363" w:author="Raphael Malyankar" w:date="2025-02-16T22:10:00Z"/>
        </w:trPr>
        <w:tc>
          <w:tcPr>
            <w:tcW w:w="10400" w:type="dxa"/>
            <w:shd w:val="clear" w:color="auto" w:fill="auto"/>
          </w:tcPr>
          <w:p w14:paraId="26342AD8" w14:textId="1E0E8746" w:rsidR="00EA1FD1" w:rsidRPr="00D106F6" w:rsidDel="00495172" w:rsidRDefault="00EA1FD1" w:rsidP="00DE357A">
            <w:pPr>
              <w:spacing w:before="120" w:after="120"/>
              <w:rPr>
                <w:del w:id="1364" w:author="Raphael Malyankar" w:date="2025-02-16T22:10:00Z" w16du:dateUtc="2025-02-17T05:10:00Z"/>
                <w:rFonts w:cs="Arial"/>
                <w:szCs w:val="20"/>
              </w:rPr>
            </w:pPr>
            <w:del w:id="1365" w:author="Raphael Malyankar" w:date="2025-02-16T22:10:00Z" w16du:dateUtc="2025-02-17T05:10:00Z">
              <w:r w:rsidRPr="00CF7B5E" w:rsidDel="00495172">
                <w:rPr>
                  <w:rFonts w:cs="Arial"/>
                  <w:u w:val="single"/>
                </w:rPr>
                <w:delText>IHO Definition:</w:delText>
              </w:r>
              <w:r w:rsidDel="00495172">
                <w:rPr>
                  <w:rFonts w:cs="Arial"/>
                </w:rPr>
                <w:delText xml:space="preserve"> </w:delText>
              </w:r>
              <w:r w:rsidRPr="00946443" w:rsidDel="00495172">
                <w:rPr>
                  <w:rFonts w:cs="Arial"/>
                </w:rPr>
                <w:delText>TBD</w:delText>
              </w:r>
              <w:bookmarkStart w:id="1366" w:name="_Toc190684317"/>
              <w:bookmarkStart w:id="1367" w:name="_Toc190685324"/>
              <w:bookmarkStart w:id="1368" w:name="_Toc190696311"/>
              <w:bookmarkStart w:id="1369" w:name="_Toc190711620"/>
              <w:bookmarkStart w:id="1370" w:name="_Toc190711708"/>
              <w:bookmarkStart w:id="1371" w:name="_Toc190734837"/>
              <w:bookmarkEnd w:id="1366"/>
              <w:bookmarkEnd w:id="1367"/>
              <w:bookmarkEnd w:id="1368"/>
              <w:bookmarkEnd w:id="1369"/>
              <w:bookmarkEnd w:id="1370"/>
              <w:bookmarkEnd w:id="1371"/>
            </w:del>
          </w:p>
        </w:tc>
        <w:bookmarkStart w:id="1372" w:name="_Toc190684318"/>
        <w:bookmarkStart w:id="1373" w:name="_Toc190685325"/>
        <w:bookmarkStart w:id="1374" w:name="_Toc190696312"/>
        <w:bookmarkStart w:id="1375" w:name="_Toc190711621"/>
        <w:bookmarkStart w:id="1376" w:name="_Toc190711709"/>
        <w:bookmarkStart w:id="1377" w:name="_Toc190734838"/>
        <w:bookmarkEnd w:id="1372"/>
        <w:bookmarkEnd w:id="1373"/>
        <w:bookmarkEnd w:id="1374"/>
        <w:bookmarkEnd w:id="1375"/>
        <w:bookmarkEnd w:id="1376"/>
        <w:bookmarkEnd w:id="1377"/>
      </w:tr>
    </w:tbl>
    <w:p w14:paraId="06715589" w14:textId="70B21ABC" w:rsidR="00EA1FD1" w:rsidDel="00495172" w:rsidRDefault="00EA1FD1" w:rsidP="00EA1FD1">
      <w:pPr>
        <w:spacing w:before="240" w:after="240"/>
        <w:rPr>
          <w:del w:id="1378" w:author="Raphael Malyankar" w:date="2025-02-16T22:10:00Z" w16du:dateUtc="2025-02-17T05:10:00Z"/>
          <w:b/>
        </w:rPr>
      </w:pPr>
      <w:bookmarkStart w:id="1379" w:name="_Toc190684319"/>
      <w:bookmarkStart w:id="1380" w:name="_Toc190685326"/>
      <w:bookmarkStart w:id="1381" w:name="_Toc190696313"/>
      <w:bookmarkStart w:id="1382" w:name="_Toc190711622"/>
      <w:bookmarkStart w:id="1383" w:name="_Toc190711710"/>
      <w:bookmarkStart w:id="1384" w:name="_Toc190734839"/>
      <w:bookmarkEnd w:id="1379"/>
      <w:bookmarkEnd w:id="1380"/>
      <w:bookmarkEnd w:id="1381"/>
      <w:bookmarkEnd w:id="1382"/>
      <w:bookmarkEnd w:id="1383"/>
      <w:bookmarkEnd w:id="1384"/>
    </w:p>
    <w:p w14:paraId="44EB0ADD" w14:textId="0067F65F" w:rsidR="00EA1FD1" w:rsidRDefault="00E02634" w:rsidP="00413498">
      <w:pPr>
        <w:pStyle w:val="Heading2"/>
      </w:pPr>
      <w:bookmarkStart w:id="1385" w:name="_Toc190734840"/>
      <w:ins w:id="1386" w:author="Raphael Malyankar" w:date="2025-02-16T22:02:00Z" w16du:dateUtc="2025-02-17T05:02:00Z">
        <w:r>
          <w:t>lineDerivedZ</w:t>
        </w:r>
      </w:ins>
      <w:del w:id="1387" w:author="Raphael Malyankar" w:date="2025-02-16T22:02:00Z" w16du:dateUtc="2025-02-17T05:02:00Z">
        <w:r w:rsidR="00EA1FD1" w:rsidDel="00E02634">
          <w:delText>z</w:delText>
        </w:r>
      </w:del>
      <w:r w:rsidR="00EA1FD1">
        <w:t>one</w:t>
      </w:r>
      <w:bookmarkEnd w:id="1385"/>
    </w:p>
    <w:p w14:paraId="080C8C91" w14:textId="30C48989" w:rsidR="00EA1FD1" w:rsidRPr="000C277C" w:rsidDel="00E02634" w:rsidRDefault="00EA1FD1" w:rsidP="00EA1FD1">
      <w:pPr>
        <w:rPr>
          <w:del w:id="1388" w:author="Raphael Malyankar" w:date="2025-02-16T22:02:00Z" w16du:dateUtc="2025-02-17T05:02:00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EA1FD1" w:rsidRPr="00CF7B5E" w14:paraId="1B9A51CB" w14:textId="77777777" w:rsidTr="00DE357A">
        <w:tc>
          <w:tcPr>
            <w:tcW w:w="10400" w:type="dxa"/>
            <w:shd w:val="clear" w:color="auto" w:fill="auto"/>
          </w:tcPr>
          <w:p w14:paraId="647946B4" w14:textId="55E9BD69" w:rsidR="00EA1FD1" w:rsidRPr="00D106F6" w:rsidRDefault="00EA1FD1" w:rsidP="00DE357A">
            <w:pPr>
              <w:spacing w:before="120" w:after="120"/>
              <w:rPr>
                <w:rFonts w:cs="Arial"/>
                <w:szCs w:val="20"/>
              </w:rPr>
            </w:pPr>
            <w:bookmarkStart w:id="1389" w:name="_Hlk190635836"/>
            <w:r w:rsidRPr="00CF7B5E">
              <w:rPr>
                <w:rFonts w:cs="Arial"/>
                <w:u w:val="single"/>
              </w:rPr>
              <w:t>IHO Definition:</w:t>
            </w:r>
            <w:r>
              <w:rPr>
                <w:rFonts w:cs="Arial"/>
              </w:rPr>
              <w:t xml:space="preserve"> </w:t>
            </w:r>
            <w:ins w:id="1390" w:author="Raphael Malyankar" w:date="2025-02-16T22:08:00Z" w16du:dateUtc="2025-02-17T05:08:00Z">
              <w:r w:rsidR="00495172">
                <w:rPr>
                  <w:rFonts w:eastAsia="Calibri" w:cs="Arial"/>
                </w:rPr>
                <w:t>Reference to an area whose location or boundaries are derived either wholly or partially from one or more construction lines.</w:t>
              </w:r>
            </w:ins>
            <w:del w:id="1391" w:author="Raphael Malyankar" w:date="2025-02-16T22:08:00Z" w16du:dateUtc="2025-02-17T05:08:00Z">
              <w:r w:rsidRPr="00946443" w:rsidDel="00495172">
                <w:rPr>
                  <w:rFonts w:cs="Arial"/>
                </w:rPr>
                <w:delText>TBD</w:delText>
              </w:r>
            </w:del>
          </w:p>
        </w:tc>
      </w:tr>
      <w:bookmarkEnd w:id="1389"/>
    </w:tbl>
    <w:p w14:paraId="4DB591C8" w14:textId="77777777" w:rsidR="00E02634" w:rsidRDefault="00E02634" w:rsidP="00894888">
      <w:pPr>
        <w:rPr>
          <w:ins w:id="1392" w:author="Raphael Malyankar" w:date="2025-02-16T22:03:00Z" w16du:dateUtc="2025-02-17T05:03:00Z"/>
        </w:rPr>
      </w:pPr>
    </w:p>
    <w:p w14:paraId="0A408987" w14:textId="79D7250E" w:rsidR="00EA1FD1" w:rsidRDefault="00E02634" w:rsidP="00894888">
      <w:pPr>
        <w:pStyle w:val="Heading2"/>
        <w:rPr>
          <w:ins w:id="1393" w:author="Raphael Malyankar" w:date="2025-02-16T22:02:00Z" w16du:dateUtc="2025-02-17T05:02:00Z"/>
        </w:rPr>
      </w:pPr>
      <w:bookmarkStart w:id="1394" w:name="_Toc190734841"/>
      <w:ins w:id="1395" w:author="Raphael Malyankar" w:date="2025-02-16T22:02:00Z" w16du:dateUtc="2025-02-17T05:02:00Z">
        <w:r>
          <w:lastRenderedPageBreak/>
          <w:t>pointDerivedZone</w:t>
        </w:r>
        <w:bookmarkEnd w:id="1394"/>
      </w:ins>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E02634" w:rsidRPr="00CF7B5E" w14:paraId="53CC5225" w14:textId="77777777" w:rsidTr="004C3368">
        <w:trPr>
          <w:ins w:id="1396" w:author="Raphael Malyankar" w:date="2025-02-16T22:03:00Z"/>
        </w:trPr>
        <w:tc>
          <w:tcPr>
            <w:tcW w:w="10400" w:type="dxa"/>
            <w:shd w:val="clear" w:color="auto" w:fill="auto"/>
          </w:tcPr>
          <w:p w14:paraId="52E91B62" w14:textId="509AA35F" w:rsidR="00E02634" w:rsidRPr="00D106F6" w:rsidRDefault="00E02634" w:rsidP="004C3368">
            <w:pPr>
              <w:spacing w:before="120" w:after="120"/>
              <w:rPr>
                <w:ins w:id="1397" w:author="Raphael Malyankar" w:date="2025-02-16T22:03:00Z" w16du:dateUtc="2025-02-17T05:03:00Z"/>
                <w:rFonts w:cs="Arial"/>
                <w:szCs w:val="20"/>
              </w:rPr>
            </w:pPr>
            <w:ins w:id="1398" w:author="Raphael Malyankar" w:date="2025-02-16T22:03:00Z" w16du:dateUtc="2025-02-17T05:03:00Z">
              <w:r w:rsidRPr="00CF7B5E">
                <w:rPr>
                  <w:rFonts w:cs="Arial"/>
                  <w:u w:val="single"/>
                </w:rPr>
                <w:t>IHO Definition:</w:t>
              </w:r>
              <w:r>
                <w:rPr>
                  <w:rFonts w:cs="Arial"/>
                </w:rPr>
                <w:t xml:space="preserve"> </w:t>
              </w:r>
            </w:ins>
            <w:ins w:id="1399" w:author="Raphael Malyankar" w:date="2025-02-16T22:12:00Z" w16du:dateUtc="2025-02-17T05:12:00Z">
              <w:r w:rsidR="00495172">
                <w:rPr>
                  <w:rFonts w:eastAsia="Calibri" w:cs="Arial"/>
                </w:rPr>
                <w:t>Reference to an area whose location or boundaries are derived either wholly or partially from one or more contributing points.</w:t>
              </w:r>
            </w:ins>
          </w:p>
        </w:tc>
      </w:tr>
    </w:tbl>
    <w:p w14:paraId="1747E2B5" w14:textId="77777777" w:rsidR="00E02634" w:rsidRDefault="00E02634" w:rsidP="00EA1FD1">
      <w:pPr>
        <w:spacing w:before="240" w:after="240"/>
        <w:rPr>
          <w:b/>
        </w:rPr>
      </w:pPr>
    </w:p>
    <w:p w14:paraId="3F01B697" w14:textId="327472AB" w:rsidR="00EA1FD1" w:rsidRDefault="00E10F75" w:rsidP="00413498">
      <w:pPr>
        <w:pStyle w:val="Heading2"/>
      </w:pPr>
      <w:bookmarkStart w:id="1400" w:name="_Toc190734842"/>
      <w:bookmarkStart w:id="1401" w:name="_Hlk190635916"/>
      <w:ins w:id="1402" w:author="Raphael Malyankar" w:date="2025-02-16T22:04:00Z" w16du:dateUtc="2025-02-17T05:04:00Z">
        <w:r>
          <w:t>zoneConstructionL</w:t>
        </w:r>
      </w:ins>
      <w:del w:id="1403" w:author="Raphael Malyankar" w:date="2025-02-16T22:04:00Z" w16du:dateUtc="2025-02-17T05:04:00Z">
        <w:r w:rsidR="00EA1FD1" w:rsidDel="00E10F75">
          <w:delText>l</w:delText>
        </w:r>
      </w:del>
      <w:r w:rsidR="00EA1FD1">
        <w:t>imit</w:t>
      </w:r>
      <w:bookmarkEnd w:id="1400"/>
    </w:p>
    <w:p w14:paraId="3FC6A56F" w14:textId="1733C78F" w:rsidR="00EA1FD1" w:rsidRPr="000C277C" w:rsidDel="00E10F75" w:rsidRDefault="00EA1FD1" w:rsidP="00EA1FD1">
      <w:pPr>
        <w:rPr>
          <w:del w:id="1404" w:author="Raphael Malyankar" w:date="2025-02-16T22:04:00Z" w16du:dateUtc="2025-02-17T05:04:00Z"/>
        </w:rPr>
      </w:pPr>
    </w:p>
    <w:tbl>
      <w:tblPr>
        <w:tblW w:w="1040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EA1FD1" w:rsidRPr="00CF7B5E" w14:paraId="290E2C0C" w14:textId="77777777" w:rsidTr="00E10F75">
        <w:tc>
          <w:tcPr>
            <w:tcW w:w="10400" w:type="dxa"/>
            <w:shd w:val="clear" w:color="auto" w:fill="auto"/>
          </w:tcPr>
          <w:p w14:paraId="42C5605A" w14:textId="2673DBB1" w:rsidR="00EA1FD1" w:rsidRPr="00D106F6" w:rsidRDefault="00EA1FD1" w:rsidP="00DE357A">
            <w:pPr>
              <w:spacing w:before="120" w:after="120"/>
              <w:rPr>
                <w:rFonts w:cs="Arial"/>
                <w:szCs w:val="20"/>
              </w:rPr>
            </w:pPr>
            <w:bookmarkStart w:id="1405" w:name="_Hlk190635943"/>
            <w:r w:rsidRPr="00CF7B5E">
              <w:rPr>
                <w:rFonts w:cs="Arial"/>
                <w:u w:val="single"/>
              </w:rPr>
              <w:t>IHO Definition:</w:t>
            </w:r>
            <w:r>
              <w:rPr>
                <w:rFonts w:cs="Arial"/>
              </w:rPr>
              <w:t xml:space="preserve"> </w:t>
            </w:r>
            <w:ins w:id="1406" w:author="Raphael Malyankar" w:date="2025-02-16T22:12:00Z" w16du:dateUtc="2025-02-17T05:12:00Z">
              <w:r w:rsidR="00495172">
                <w:rPr>
                  <w:rFonts w:eastAsia="Calibri" w:cs="Arial"/>
                </w:rPr>
                <w:t>Reference to a construction line upon which demarcation of an area is based.</w:t>
              </w:r>
            </w:ins>
            <w:del w:id="1407" w:author="Raphael Malyankar" w:date="2025-02-16T22:12:00Z" w16du:dateUtc="2025-02-17T05:12:00Z">
              <w:r w:rsidRPr="00946443" w:rsidDel="00495172">
                <w:rPr>
                  <w:rFonts w:cs="Arial"/>
                </w:rPr>
                <w:delText>TBD</w:delText>
              </w:r>
            </w:del>
          </w:p>
        </w:tc>
      </w:tr>
      <w:bookmarkEnd w:id="1405"/>
    </w:tbl>
    <w:p w14:paraId="544FF1C6" w14:textId="77777777" w:rsidR="00E10F75" w:rsidRDefault="00E10F75" w:rsidP="00EA1FD1">
      <w:pPr>
        <w:spacing w:before="240" w:after="240"/>
        <w:rPr>
          <w:ins w:id="1408" w:author="Raphael Malyankar" w:date="2025-02-16T22:05:00Z" w16du:dateUtc="2025-02-17T05:05:00Z"/>
          <w:b/>
        </w:rPr>
      </w:pPr>
    </w:p>
    <w:p w14:paraId="6D248276" w14:textId="53A0A111" w:rsidR="00EA1FD1" w:rsidRDefault="00E10F75" w:rsidP="00894888">
      <w:pPr>
        <w:pStyle w:val="Heading2"/>
        <w:rPr>
          <w:ins w:id="1409" w:author="Raphael Malyankar" w:date="2025-02-16T22:05:00Z" w16du:dateUtc="2025-02-17T05:05:00Z"/>
        </w:rPr>
      </w:pPr>
      <w:bookmarkStart w:id="1410" w:name="_Toc190734843"/>
      <w:ins w:id="1411" w:author="Raphael Malyankar" w:date="2025-02-16T22:05:00Z" w16du:dateUtc="2025-02-17T05:05:00Z">
        <w:r w:rsidRPr="00E10F75">
          <w:t>zoneContributingLocation</w:t>
        </w:r>
        <w:bookmarkEnd w:id="1410"/>
      </w:ins>
    </w:p>
    <w:tbl>
      <w:tblPr>
        <w:tblW w:w="1040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E10F75" w:rsidRPr="00CF7B5E" w14:paraId="2207CF92" w14:textId="77777777" w:rsidTr="004C3368">
        <w:trPr>
          <w:ins w:id="1412" w:author="Raphael Malyankar" w:date="2025-02-16T22:05:00Z"/>
        </w:trPr>
        <w:tc>
          <w:tcPr>
            <w:tcW w:w="10400" w:type="dxa"/>
            <w:shd w:val="clear" w:color="auto" w:fill="auto"/>
          </w:tcPr>
          <w:p w14:paraId="2FC13480" w14:textId="76F80DCC" w:rsidR="00E10F75" w:rsidRPr="00D106F6" w:rsidRDefault="00E10F75" w:rsidP="004C3368">
            <w:pPr>
              <w:spacing w:before="120" w:after="120"/>
              <w:rPr>
                <w:ins w:id="1413" w:author="Raphael Malyankar" w:date="2025-02-16T22:05:00Z" w16du:dateUtc="2025-02-17T05:05:00Z"/>
                <w:rFonts w:cs="Arial"/>
                <w:szCs w:val="20"/>
              </w:rPr>
            </w:pPr>
            <w:ins w:id="1414" w:author="Raphael Malyankar" w:date="2025-02-16T22:05:00Z" w16du:dateUtc="2025-02-17T05:05:00Z">
              <w:r w:rsidRPr="00CF7B5E">
                <w:rPr>
                  <w:rFonts w:cs="Arial"/>
                  <w:u w:val="single"/>
                </w:rPr>
                <w:t>IHO Definition:</w:t>
              </w:r>
              <w:r>
                <w:rPr>
                  <w:rFonts w:cs="Arial"/>
                </w:rPr>
                <w:t xml:space="preserve"> </w:t>
              </w:r>
            </w:ins>
            <w:ins w:id="1415" w:author="Raphael Malyankar" w:date="2025-02-16T22:12:00Z" w16du:dateUtc="2025-02-17T05:12:00Z">
              <w:r w:rsidR="00495172">
                <w:rPr>
                  <w:rFonts w:eastAsia="Calibri" w:cs="Arial"/>
                </w:rPr>
                <w:t>Reference to a contributing point upon which demarcation of an area is based.</w:t>
              </w:r>
            </w:ins>
          </w:p>
        </w:tc>
      </w:tr>
    </w:tbl>
    <w:p w14:paraId="63CC5BCF" w14:textId="77777777" w:rsidR="00E10F75" w:rsidRDefault="00E10F75" w:rsidP="00EA1FD1">
      <w:pPr>
        <w:spacing w:before="240" w:after="240"/>
        <w:rPr>
          <w:b/>
        </w:rPr>
      </w:pPr>
    </w:p>
    <w:p w14:paraId="765B0675" w14:textId="1D88EC89" w:rsidR="00EA1FD1" w:rsidRDefault="00EA1FD1" w:rsidP="00413498">
      <w:pPr>
        <w:pStyle w:val="Heading2"/>
      </w:pPr>
      <w:bookmarkStart w:id="1416" w:name="_Toc190734844"/>
      <w:bookmarkEnd w:id="1401"/>
      <w:r>
        <w:t>l</w:t>
      </w:r>
      <w:ins w:id="1417" w:author="Raphael Malyankar" w:date="2025-02-16T22:06:00Z" w16du:dateUtc="2025-02-17T05:06:00Z">
        <w:r w:rsidR="00E10F75">
          <w:t>ineContributingL</w:t>
        </w:r>
      </w:ins>
      <w:r>
        <w:t>ocation</w:t>
      </w:r>
      <w:bookmarkEnd w:id="1416"/>
    </w:p>
    <w:p w14:paraId="1D13AB78" w14:textId="127FD80F" w:rsidR="00EA1FD1" w:rsidRPr="000C277C" w:rsidDel="00E10F75" w:rsidRDefault="00EA1FD1" w:rsidP="00EA1FD1">
      <w:pPr>
        <w:rPr>
          <w:del w:id="1418" w:author="Raphael Malyankar" w:date="2025-02-16T22:06:00Z" w16du:dateUtc="2025-02-17T05:06:00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EA1FD1" w:rsidRPr="00CF7B5E" w14:paraId="76B92257" w14:textId="77777777" w:rsidTr="00DE357A">
        <w:tc>
          <w:tcPr>
            <w:tcW w:w="10400" w:type="dxa"/>
            <w:shd w:val="clear" w:color="auto" w:fill="auto"/>
          </w:tcPr>
          <w:p w14:paraId="16A5EE71" w14:textId="177EA65A" w:rsidR="00EA1FD1" w:rsidRPr="00D106F6" w:rsidRDefault="00EA1FD1" w:rsidP="00DE357A">
            <w:pPr>
              <w:spacing w:before="120" w:after="120"/>
              <w:rPr>
                <w:rFonts w:cs="Arial"/>
                <w:szCs w:val="20"/>
              </w:rPr>
            </w:pPr>
            <w:bookmarkStart w:id="1419" w:name="_Hlk190636011"/>
            <w:r w:rsidRPr="00CF7B5E">
              <w:rPr>
                <w:rFonts w:cs="Arial"/>
                <w:u w:val="single"/>
              </w:rPr>
              <w:t>IHO Definition:</w:t>
            </w:r>
            <w:r>
              <w:rPr>
                <w:rFonts w:cs="Arial"/>
              </w:rPr>
              <w:t xml:space="preserve"> </w:t>
            </w:r>
            <w:ins w:id="1420" w:author="Raphael Malyankar" w:date="2025-02-16T22:11:00Z" w16du:dateUtc="2025-02-17T05:11:00Z">
              <w:r w:rsidR="00495172">
                <w:rPr>
                  <w:rFonts w:eastAsia="Calibri" w:cs="Arial"/>
                </w:rPr>
                <w:t>Reference to a point location used for computing one or more of the lines used for constructing a limit or the boundaries of an area.</w:t>
              </w:r>
            </w:ins>
            <w:del w:id="1421" w:author="Raphael Malyankar" w:date="2025-02-16T22:11:00Z" w16du:dateUtc="2025-02-17T05:11:00Z">
              <w:r w:rsidRPr="00946443" w:rsidDel="00495172">
                <w:rPr>
                  <w:rFonts w:cs="Arial"/>
                </w:rPr>
                <w:delText>TBD</w:delText>
              </w:r>
            </w:del>
          </w:p>
        </w:tc>
      </w:tr>
      <w:bookmarkEnd w:id="1419"/>
    </w:tbl>
    <w:p w14:paraId="72D06702" w14:textId="77777777" w:rsidR="00EA1FD1" w:rsidRDefault="00EA1FD1" w:rsidP="00EA1FD1">
      <w:pPr>
        <w:spacing w:before="240" w:after="240"/>
        <w:rPr>
          <w:ins w:id="1422" w:author="Raphael Malyankar" w:date="2025-02-16T22:06:00Z" w16du:dateUtc="2025-02-17T05:06:00Z"/>
          <w:b/>
        </w:rPr>
      </w:pPr>
    </w:p>
    <w:p w14:paraId="4B6239A4" w14:textId="2AE608A6" w:rsidR="00E10F75" w:rsidRDefault="00E10F75" w:rsidP="00894888">
      <w:pPr>
        <w:pStyle w:val="Heading2"/>
        <w:rPr>
          <w:ins w:id="1423" w:author="Raphael Malyankar" w:date="2025-02-16T22:06:00Z" w16du:dateUtc="2025-02-17T05:06:00Z"/>
        </w:rPr>
      </w:pPr>
      <w:bookmarkStart w:id="1424" w:name="_Toc190734845"/>
      <w:ins w:id="1425" w:author="Raphael Malyankar" w:date="2025-02-16T22:06:00Z" w16du:dateUtc="2025-02-17T05:06:00Z">
        <w:r>
          <w:t>contributedLimit</w:t>
        </w:r>
        <w:bookmarkEnd w:id="1424"/>
      </w:ins>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E10F75" w:rsidRPr="00CF7B5E" w14:paraId="4074CCC3" w14:textId="77777777" w:rsidTr="004C3368">
        <w:trPr>
          <w:ins w:id="1426" w:author="Raphael Malyankar" w:date="2025-02-16T22:06:00Z"/>
        </w:trPr>
        <w:tc>
          <w:tcPr>
            <w:tcW w:w="10400" w:type="dxa"/>
            <w:shd w:val="clear" w:color="auto" w:fill="auto"/>
          </w:tcPr>
          <w:p w14:paraId="61C7938F" w14:textId="35B3345C" w:rsidR="00E10F75" w:rsidRPr="00D106F6" w:rsidRDefault="00E10F75" w:rsidP="004C3368">
            <w:pPr>
              <w:spacing w:before="120" w:after="120"/>
              <w:rPr>
                <w:ins w:id="1427" w:author="Raphael Malyankar" w:date="2025-02-16T22:06:00Z" w16du:dateUtc="2025-02-17T05:06:00Z"/>
                <w:rFonts w:cs="Arial"/>
                <w:szCs w:val="20"/>
              </w:rPr>
            </w:pPr>
            <w:ins w:id="1428" w:author="Raphael Malyankar" w:date="2025-02-16T22:06:00Z" w16du:dateUtc="2025-02-17T05:06:00Z">
              <w:r w:rsidRPr="00CF7B5E">
                <w:rPr>
                  <w:rFonts w:cs="Arial"/>
                  <w:u w:val="single"/>
                </w:rPr>
                <w:t>IHO Definition:</w:t>
              </w:r>
              <w:r>
                <w:rPr>
                  <w:rFonts w:cs="Arial"/>
                </w:rPr>
                <w:t xml:space="preserve"> </w:t>
              </w:r>
            </w:ins>
            <w:ins w:id="1429" w:author="Raphael Malyankar" w:date="2025-02-16T22:11:00Z" w16du:dateUtc="2025-02-17T05:11:00Z">
              <w:r w:rsidR="00495172">
                <w:rPr>
                  <w:rFonts w:eastAsia="Calibri" w:cs="Arial"/>
                </w:rPr>
                <w:t>Reference to a construction line derived from one or more contributing points.</w:t>
              </w:r>
            </w:ins>
          </w:p>
        </w:tc>
      </w:tr>
    </w:tbl>
    <w:p w14:paraId="53C053EC" w14:textId="77777777" w:rsidR="00E10F75" w:rsidRDefault="00E10F75" w:rsidP="00EA1FD1">
      <w:pPr>
        <w:spacing w:before="240" w:after="240"/>
        <w:rPr>
          <w:b/>
        </w:rPr>
      </w:pPr>
    </w:p>
    <w:p w14:paraId="4593FE49" w14:textId="77777777" w:rsidR="00CF7B5E" w:rsidRDefault="00CF7B5E">
      <w:pPr>
        <w:rPr>
          <w:b/>
        </w:rPr>
      </w:pPr>
      <w:r>
        <w:rPr>
          <w:b/>
        </w:rPr>
        <w:br w:type="page"/>
      </w:r>
    </w:p>
    <w:p w14:paraId="598F0711" w14:textId="1F0095F0" w:rsidR="00CF7B5E" w:rsidRDefault="00CF7B5E" w:rsidP="00F773D7">
      <w:pPr>
        <w:pStyle w:val="Heading1"/>
        <w:rPr>
          <w:szCs w:val="24"/>
        </w:rPr>
      </w:pPr>
      <w:bookmarkStart w:id="1430" w:name="_Toc190734846"/>
      <w:r w:rsidRPr="00F773D7">
        <w:rPr>
          <w:szCs w:val="24"/>
        </w:rPr>
        <w:lastRenderedPageBreak/>
        <w:t>Attribute and Enumerate Descriptions</w:t>
      </w:r>
      <w:bookmarkEnd w:id="1430"/>
    </w:p>
    <w:p w14:paraId="7484D939" w14:textId="77777777" w:rsidR="000C277C" w:rsidRPr="000C277C" w:rsidRDefault="000C277C" w:rsidP="000C277C"/>
    <w:p w14:paraId="5F0EFB21" w14:textId="1CD9A285" w:rsidR="00CF7B5E" w:rsidRDefault="00CF7B5E" w:rsidP="00413498">
      <w:pPr>
        <w:pStyle w:val="Heading2"/>
      </w:pPr>
      <w:bookmarkStart w:id="1431" w:name="_Ref190711948"/>
      <w:bookmarkStart w:id="1432" w:name="_Toc190734847"/>
      <w:r w:rsidRPr="00CF7B5E">
        <w:t>reportedDate</w:t>
      </w:r>
      <w:bookmarkEnd w:id="1431"/>
      <w:bookmarkEnd w:id="1432"/>
    </w:p>
    <w:p w14:paraId="643C9C76" w14:textId="01ED6E90" w:rsidR="000C277C" w:rsidRPr="000C277C" w:rsidDel="00412420" w:rsidRDefault="000C277C" w:rsidP="000C277C">
      <w:pPr>
        <w:rPr>
          <w:del w:id="1433" w:author="Raphael Malyankar" w:date="2025-02-17T14:47:00Z" w16du:dateUtc="2025-02-17T21:47:00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59D54E3A" w14:textId="77777777" w:rsidTr="00CF7B5E">
        <w:tc>
          <w:tcPr>
            <w:tcW w:w="10400" w:type="dxa"/>
            <w:shd w:val="clear" w:color="auto" w:fill="auto"/>
          </w:tcPr>
          <w:p w14:paraId="5CC506AA" w14:textId="59189672" w:rsidR="00CF7B5E" w:rsidRDefault="00CF7B5E" w:rsidP="00CF7B5E">
            <w:pPr>
              <w:spacing w:before="120" w:after="120"/>
              <w:rPr>
                <w:rFonts w:cs="Arial"/>
              </w:rPr>
            </w:pPr>
            <w:r w:rsidRPr="00CF7B5E">
              <w:rPr>
                <w:rFonts w:cs="Arial"/>
                <w:u w:val="single"/>
              </w:rPr>
              <w:t>IHO Definition:</w:t>
            </w:r>
            <w:r>
              <w:rPr>
                <w:rFonts w:cs="Arial"/>
              </w:rPr>
              <w:t xml:space="preserve"> </w:t>
            </w:r>
            <w:r w:rsidR="00CB6C63" w:rsidRPr="00CB6C63">
              <w:rPr>
                <w:rFonts w:cs="Arial"/>
              </w:rPr>
              <w:t>The date that the item was observed, done, or investigated.</w:t>
            </w:r>
          </w:p>
          <w:p w14:paraId="0D9D9442" w14:textId="568BD1DB" w:rsidR="00CF7B5E" w:rsidRDefault="000C4399" w:rsidP="00CF7B5E">
            <w:pPr>
              <w:spacing w:before="120" w:after="120"/>
              <w:rPr>
                <w:rFonts w:cs="Arial"/>
              </w:rPr>
            </w:pPr>
            <w:ins w:id="1434" w:author="Raphael Malyankar" w:date="2025-02-18T00:30:00Z" w16du:dateUtc="2025-02-18T07:30:00Z">
              <w:r w:rsidRPr="000C4399">
                <w:rPr>
                  <w:rFonts w:cs="Arial"/>
                  <w:u w:val="single"/>
                  <w:rPrChange w:id="1435" w:author="Raphael Malyankar" w:date="2025-02-18T00:30:00Z" w16du:dateUtc="2025-02-18T07:30:00Z">
                    <w:rPr>
                      <w:rFonts w:cs="Arial"/>
                    </w:rPr>
                  </w:rPrChange>
                </w:rPr>
                <w:t>Attribute Type</w:t>
              </w:r>
              <w:r>
                <w:rPr>
                  <w:rFonts w:cs="Arial"/>
                </w:rPr>
                <w:t xml:space="preserve">: </w:t>
              </w:r>
            </w:ins>
            <w:ins w:id="1436" w:author="Raphael Malyankar" w:date="2025-02-18T00:33:00Z" w16du:dateUtc="2025-02-18T07:33:00Z">
              <w:r w:rsidRPr="000C4399">
                <w:rPr>
                  <w:rFonts w:cs="Arial"/>
                </w:rPr>
                <w:t>S100_TruncatedDate</w:t>
              </w:r>
            </w:ins>
          </w:p>
          <w:p w14:paraId="714D5C0D" w14:textId="77777777" w:rsidR="00CF7B5E" w:rsidRDefault="00CF7B5E" w:rsidP="00CF7B5E">
            <w:pPr>
              <w:spacing w:before="120" w:after="120"/>
              <w:rPr>
                <w:rFonts w:cs="Arial"/>
              </w:rPr>
            </w:pPr>
            <w:r w:rsidRPr="00CF7B5E">
              <w:rPr>
                <w:rFonts w:cs="Arial"/>
                <w:u w:val="single"/>
              </w:rPr>
              <w:t>Remarks:</w:t>
            </w:r>
          </w:p>
          <w:p w14:paraId="3FD141C7" w14:textId="77777777" w:rsidR="00CF7B5E" w:rsidRPr="00CF7B5E" w:rsidRDefault="00CF7B5E" w:rsidP="00CF7B5E">
            <w:pPr>
              <w:spacing w:before="120" w:after="120"/>
              <w:rPr>
                <w:rFonts w:cs="Arial"/>
              </w:rPr>
            </w:pPr>
            <w:r>
              <w:rPr>
                <w:rFonts w:cs="Arial"/>
              </w:rPr>
              <w:t>•No remarks.</w:t>
            </w:r>
          </w:p>
        </w:tc>
      </w:tr>
    </w:tbl>
    <w:p w14:paraId="6726E63A" w14:textId="77777777" w:rsidR="00CF7B5E" w:rsidRDefault="00CF7B5E" w:rsidP="00CF7B5E">
      <w:pPr>
        <w:spacing w:before="240" w:after="240"/>
        <w:rPr>
          <w:b/>
        </w:rPr>
      </w:pPr>
    </w:p>
    <w:p w14:paraId="5A5B3322" w14:textId="5FD6EC33" w:rsidR="00CF7B5E" w:rsidRDefault="00CF7B5E" w:rsidP="00413498">
      <w:pPr>
        <w:pStyle w:val="Heading2"/>
      </w:pPr>
      <w:bookmarkStart w:id="1437" w:name="_Ref190711958"/>
      <w:bookmarkStart w:id="1438" w:name="_Toc190734848"/>
      <w:r w:rsidRPr="00CF7B5E">
        <w:t>source</w:t>
      </w:r>
      <w:bookmarkEnd w:id="1437"/>
      <w:bookmarkEnd w:id="1438"/>
    </w:p>
    <w:p w14:paraId="533053EB" w14:textId="48656298" w:rsidR="000C277C" w:rsidRPr="000C277C" w:rsidDel="00412420" w:rsidRDefault="000C277C" w:rsidP="000C277C">
      <w:pPr>
        <w:rPr>
          <w:del w:id="1439" w:author="Raphael Malyankar" w:date="2025-02-17T14:47:00Z" w16du:dateUtc="2025-02-17T21:47:00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6B73E3BA" w14:textId="77777777" w:rsidTr="00CF7B5E">
        <w:tc>
          <w:tcPr>
            <w:tcW w:w="10400" w:type="dxa"/>
            <w:shd w:val="clear" w:color="auto" w:fill="auto"/>
          </w:tcPr>
          <w:p w14:paraId="77C5870D" w14:textId="496644DF" w:rsidR="00CF7B5E" w:rsidRDefault="00CF7B5E" w:rsidP="00CF7B5E">
            <w:pPr>
              <w:spacing w:before="120" w:after="120"/>
              <w:rPr>
                <w:rFonts w:cs="Arial"/>
              </w:rPr>
            </w:pPr>
            <w:r w:rsidRPr="00CF7B5E">
              <w:rPr>
                <w:rFonts w:cs="Arial"/>
                <w:u w:val="single"/>
              </w:rPr>
              <w:t>IHO Definition:</w:t>
            </w:r>
            <w:r>
              <w:rPr>
                <w:rFonts w:cs="Arial"/>
              </w:rPr>
              <w:t xml:space="preserve"> </w:t>
            </w:r>
            <w:r w:rsidR="00CB6C63" w:rsidRPr="00CB6C63">
              <w:rPr>
                <w:rFonts w:cs="Arial"/>
              </w:rPr>
              <w:t>The publication, document, or reference work from which information comes or is acquired.</w:t>
            </w:r>
          </w:p>
          <w:p w14:paraId="6FDAE68B" w14:textId="24C28C85" w:rsidR="00CF7B5E" w:rsidRDefault="000C4399" w:rsidP="00CF7B5E">
            <w:pPr>
              <w:spacing w:before="120" w:after="120"/>
              <w:rPr>
                <w:rFonts w:cs="Arial"/>
              </w:rPr>
            </w:pPr>
            <w:ins w:id="1440" w:author="Raphael Malyankar" w:date="2025-02-18T00:31:00Z" w16du:dateUtc="2025-02-18T07:31:00Z">
              <w:r w:rsidRPr="00183372">
                <w:rPr>
                  <w:rFonts w:cs="Arial"/>
                  <w:u w:val="single"/>
                </w:rPr>
                <w:t>Attribute Type</w:t>
              </w:r>
              <w:r>
                <w:rPr>
                  <w:rFonts w:cs="Arial"/>
                </w:rPr>
                <w:t xml:space="preserve">: </w:t>
              </w:r>
            </w:ins>
            <w:ins w:id="1441" w:author="Raphael Malyankar" w:date="2025-02-18T00:33:00Z" w16du:dateUtc="2025-02-18T07:33:00Z">
              <w:r>
                <w:rPr>
                  <w:rFonts w:cs="Arial"/>
                </w:rPr>
                <w:t>Text</w:t>
              </w:r>
            </w:ins>
          </w:p>
          <w:p w14:paraId="3BCB6732" w14:textId="77777777" w:rsidR="00CF7B5E" w:rsidRDefault="00CF7B5E" w:rsidP="00CF7B5E">
            <w:pPr>
              <w:spacing w:before="120" w:after="120"/>
              <w:rPr>
                <w:rFonts w:cs="Arial"/>
              </w:rPr>
            </w:pPr>
            <w:r w:rsidRPr="00CF7B5E">
              <w:rPr>
                <w:rFonts w:cs="Arial"/>
                <w:u w:val="single"/>
              </w:rPr>
              <w:t>Remarks:</w:t>
            </w:r>
          </w:p>
          <w:p w14:paraId="0542B705" w14:textId="77777777" w:rsidR="00CF7B5E" w:rsidRPr="00CF7B5E" w:rsidRDefault="00CF7B5E" w:rsidP="00CF7B5E">
            <w:pPr>
              <w:spacing w:before="120" w:after="120"/>
              <w:rPr>
                <w:rFonts w:cs="Arial"/>
              </w:rPr>
            </w:pPr>
            <w:r>
              <w:rPr>
                <w:rFonts w:cs="Arial"/>
              </w:rPr>
              <w:t>•No remarks.</w:t>
            </w:r>
          </w:p>
        </w:tc>
      </w:tr>
    </w:tbl>
    <w:p w14:paraId="57F43727" w14:textId="77777777" w:rsidR="00CF7B5E" w:rsidRDefault="00CF7B5E" w:rsidP="00CF7B5E">
      <w:pPr>
        <w:spacing w:before="240" w:after="240"/>
        <w:rPr>
          <w:b/>
        </w:rPr>
      </w:pPr>
    </w:p>
    <w:p w14:paraId="4EF4B240" w14:textId="54518498" w:rsidR="00CF7B5E" w:rsidRDefault="00CF7B5E" w:rsidP="00413498">
      <w:pPr>
        <w:pStyle w:val="Heading2"/>
      </w:pPr>
      <w:bookmarkStart w:id="1442" w:name="_Ref190712005"/>
      <w:bookmarkStart w:id="1443" w:name="_Toc190734849"/>
      <w:r w:rsidRPr="00CF7B5E">
        <w:t>dateStart</w:t>
      </w:r>
      <w:bookmarkEnd w:id="1442"/>
      <w:bookmarkEnd w:id="1443"/>
    </w:p>
    <w:p w14:paraId="56589475" w14:textId="1ED56D33" w:rsidR="000C277C" w:rsidRPr="000C277C" w:rsidDel="00412420" w:rsidRDefault="000C277C" w:rsidP="000C277C">
      <w:pPr>
        <w:rPr>
          <w:del w:id="1444" w:author="Raphael Malyankar" w:date="2025-02-17T14:47:00Z" w16du:dateUtc="2025-02-17T21:47:00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0A3FE350" w14:textId="77777777" w:rsidTr="00CF7B5E">
        <w:tc>
          <w:tcPr>
            <w:tcW w:w="10400" w:type="dxa"/>
            <w:shd w:val="clear" w:color="auto" w:fill="auto"/>
          </w:tcPr>
          <w:p w14:paraId="1C672E59" w14:textId="1DA2C8CF" w:rsidR="00CF7B5E" w:rsidRDefault="00CF7B5E" w:rsidP="00CF7B5E">
            <w:pPr>
              <w:spacing w:before="120" w:after="120"/>
              <w:rPr>
                <w:rFonts w:cs="Arial"/>
              </w:rPr>
            </w:pPr>
            <w:r w:rsidRPr="00CF7B5E">
              <w:rPr>
                <w:rFonts w:cs="Arial"/>
                <w:u w:val="single"/>
              </w:rPr>
              <w:t>IHO Definition:</w:t>
            </w:r>
            <w:r>
              <w:rPr>
                <w:rFonts w:cs="Arial"/>
              </w:rPr>
              <w:t xml:space="preserve"> </w:t>
            </w:r>
            <w:r w:rsidR="00CB6C63" w:rsidRPr="00CB6C63">
              <w:rPr>
                <w:rFonts w:cs="Arial"/>
              </w:rPr>
              <w:t>The earliest date on which an object (for example a buoy) will be present.</w:t>
            </w:r>
          </w:p>
          <w:p w14:paraId="3D69D1CB" w14:textId="7BF3CF3E" w:rsidR="00CF7B5E" w:rsidRDefault="000C4399" w:rsidP="00CF7B5E">
            <w:pPr>
              <w:spacing w:before="120" w:after="120"/>
              <w:rPr>
                <w:rFonts w:cs="Arial"/>
              </w:rPr>
            </w:pPr>
            <w:ins w:id="1445" w:author="Raphael Malyankar" w:date="2025-02-18T00:31:00Z" w16du:dateUtc="2025-02-18T07:31:00Z">
              <w:r w:rsidRPr="00183372">
                <w:rPr>
                  <w:rFonts w:cs="Arial"/>
                  <w:u w:val="single"/>
                </w:rPr>
                <w:t>Attribute Type</w:t>
              </w:r>
              <w:r>
                <w:rPr>
                  <w:rFonts w:cs="Arial"/>
                </w:rPr>
                <w:t xml:space="preserve">: </w:t>
              </w:r>
            </w:ins>
            <w:ins w:id="1446" w:author="Raphael Malyankar" w:date="2025-02-18T00:33:00Z" w16du:dateUtc="2025-02-18T07:33:00Z">
              <w:r w:rsidRPr="000C4399">
                <w:rPr>
                  <w:rFonts w:cs="Arial"/>
                </w:rPr>
                <w:t>S100_TruncatedDate</w:t>
              </w:r>
            </w:ins>
          </w:p>
          <w:p w14:paraId="1FA21AD6" w14:textId="77777777" w:rsidR="00CF7B5E" w:rsidRDefault="00CF7B5E" w:rsidP="00CF7B5E">
            <w:pPr>
              <w:spacing w:before="120" w:after="120"/>
              <w:rPr>
                <w:rFonts w:cs="Arial"/>
              </w:rPr>
            </w:pPr>
            <w:r w:rsidRPr="00CF7B5E">
              <w:rPr>
                <w:rFonts w:cs="Arial"/>
                <w:u w:val="single"/>
              </w:rPr>
              <w:t>Remarks:</w:t>
            </w:r>
          </w:p>
          <w:p w14:paraId="28EC3F29" w14:textId="77777777" w:rsidR="00CF7B5E" w:rsidRPr="00CF7B5E" w:rsidRDefault="00CF7B5E" w:rsidP="00CF7B5E">
            <w:pPr>
              <w:spacing w:before="120" w:after="120"/>
              <w:rPr>
                <w:rFonts w:cs="Arial"/>
              </w:rPr>
            </w:pPr>
            <w:r>
              <w:rPr>
                <w:rFonts w:cs="Arial"/>
              </w:rPr>
              <w:t>•No remarks.</w:t>
            </w:r>
          </w:p>
        </w:tc>
      </w:tr>
    </w:tbl>
    <w:p w14:paraId="50001841" w14:textId="77777777" w:rsidR="00CF7B5E" w:rsidRDefault="00CF7B5E" w:rsidP="00CF7B5E">
      <w:pPr>
        <w:spacing w:before="240" w:after="240"/>
        <w:rPr>
          <w:b/>
        </w:rPr>
      </w:pPr>
    </w:p>
    <w:p w14:paraId="2EAF4530" w14:textId="40D38C5C" w:rsidR="00CF7B5E" w:rsidRDefault="00CF7B5E" w:rsidP="00413498">
      <w:pPr>
        <w:pStyle w:val="Heading2"/>
      </w:pPr>
      <w:bookmarkStart w:id="1447" w:name="_Ref190712013"/>
      <w:bookmarkStart w:id="1448" w:name="_Toc190734850"/>
      <w:r w:rsidRPr="00CF7B5E">
        <w:t>dateEnd</w:t>
      </w:r>
      <w:bookmarkEnd w:id="1447"/>
      <w:bookmarkEnd w:id="1448"/>
    </w:p>
    <w:p w14:paraId="0EBC7227" w14:textId="1CFE173F" w:rsidR="000C277C" w:rsidRPr="000C277C" w:rsidDel="00412420" w:rsidRDefault="000C277C" w:rsidP="000C277C">
      <w:pPr>
        <w:rPr>
          <w:del w:id="1449" w:author="Raphael Malyankar" w:date="2025-02-17T14:47:00Z" w16du:dateUtc="2025-02-17T21:47:00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0A22C516" w14:textId="77777777" w:rsidTr="00CF7B5E">
        <w:tc>
          <w:tcPr>
            <w:tcW w:w="10400" w:type="dxa"/>
            <w:shd w:val="clear" w:color="auto" w:fill="auto"/>
          </w:tcPr>
          <w:p w14:paraId="14FE1888" w14:textId="112C5809" w:rsidR="00CF7B5E" w:rsidRDefault="00CF7B5E" w:rsidP="00CF7B5E">
            <w:pPr>
              <w:spacing w:before="120" w:after="120"/>
              <w:rPr>
                <w:rFonts w:cs="Arial"/>
              </w:rPr>
            </w:pPr>
            <w:r w:rsidRPr="00CF7B5E">
              <w:rPr>
                <w:rFonts w:cs="Arial"/>
                <w:u w:val="single"/>
              </w:rPr>
              <w:t>IHO Definition:</w:t>
            </w:r>
            <w:r>
              <w:rPr>
                <w:rFonts w:cs="Arial"/>
              </w:rPr>
              <w:t xml:space="preserve"> </w:t>
            </w:r>
            <w:r w:rsidR="00CB6C63" w:rsidRPr="00CB6C63">
              <w:rPr>
                <w:rFonts w:cs="Arial"/>
              </w:rPr>
              <w:t>The latest date on which an object (for example a buoy) will be present.</w:t>
            </w:r>
          </w:p>
          <w:p w14:paraId="72FFE7EE" w14:textId="70673541" w:rsidR="00CF7B5E" w:rsidRDefault="000C4399" w:rsidP="00CF7B5E">
            <w:pPr>
              <w:spacing w:before="120" w:after="120"/>
              <w:rPr>
                <w:rFonts w:cs="Arial"/>
              </w:rPr>
            </w:pPr>
            <w:ins w:id="1450" w:author="Raphael Malyankar" w:date="2025-02-18T00:31:00Z" w16du:dateUtc="2025-02-18T07:31:00Z">
              <w:r w:rsidRPr="00183372">
                <w:rPr>
                  <w:rFonts w:cs="Arial"/>
                  <w:u w:val="single"/>
                </w:rPr>
                <w:t>Attribute Type</w:t>
              </w:r>
              <w:r>
                <w:rPr>
                  <w:rFonts w:cs="Arial"/>
                </w:rPr>
                <w:t xml:space="preserve">: </w:t>
              </w:r>
            </w:ins>
            <w:ins w:id="1451" w:author="Raphael Malyankar" w:date="2025-02-18T00:33:00Z" w16du:dateUtc="2025-02-18T07:33:00Z">
              <w:r>
                <w:rPr>
                  <w:rFonts w:cs="Arial"/>
                </w:rPr>
                <w:t>S100_TruncatedDate</w:t>
              </w:r>
            </w:ins>
          </w:p>
          <w:p w14:paraId="5E717D16" w14:textId="77777777" w:rsidR="00CF7B5E" w:rsidRDefault="00CF7B5E" w:rsidP="00CF7B5E">
            <w:pPr>
              <w:spacing w:before="120" w:after="120"/>
              <w:rPr>
                <w:rFonts w:cs="Arial"/>
              </w:rPr>
            </w:pPr>
            <w:r w:rsidRPr="00CF7B5E">
              <w:rPr>
                <w:rFonts w:cs="Arial"/>
                <w:u w:val="single"/>
              </w:rPr>
              <w:t>Remarks:</w:t>
            </w:r>
          </w:p>
          <w:p w14:paraId="42D896EC" w14:textId="77777777" w:rsidR="00CF7B5E" w:rsidRPr="00CF7B5E" w:rsidRDefault="00CF7B5E" w:rsidP="00CF7B5E">
            <w:pPr>
              <w:spacing w:before="120" w:after="120"/>
              <w:rPr>
                <w:rFonts w:cs="Arial"/>
              </w:rPr>
            </w:pPr>
            <w:r>
              <w:rPr>
                <w:rFonts w:cs="Arial"/>
              </w:rPr>
              <w:t>•No remarks.</w:t>
            </w:r>
          </w:p>
        </w:tc>
      </w:tr>
    </w:tbl>
    <w:p w14:paraId="72EF9F4D" w14:textId="77777777" w:rsidR="00CF7B5E" w:rsidRDefault="00CF7B5E" w:rsidP="00CF7B5E">
      <w:pPr>
        <w:spacing w:before="240" w:after="240"/>
        <w:rPr>
          <w:ins w:id="1452" w:author="Raphael Malyankar" w:date="2025-02-17T13:31:00Z" w16du:dateUtc="2025-02-17T20:31:00Z"/>
          <w:b/>
        </w:rPr>
      </w:pPr>
    </w:p>
    <w:p w14:paraId="39C391A2" w14:textId="4619909F" w:rsidR="004F3884" w:rsidDel="00276D28" w:rsidRDefault="004F3884" w:rsidP="00CF7B5E">
      <w:pPr>
        <w:spacing w:before="240" w:after="240"/>
        <w:rPr>
          <w:del w:id="1453" w:author="Raphael Malyankar" w:date="2025-02-17T19:04:00Z" w16du:dateUtc="2025-02-18T02:04:00Z"/>
          <w:b/>
        </w:rPr>
      </w:pPr>
      <w:bookmarkStart w:id="1454" w:name="_Toc190711634"/>
      <w:bookmarkStart w:id="1455" w:name="_Toc190711722"/>
      <w:bookmarkStart w:id="1456" w:name="_Toc190734851"/>
      <w:bookmarkEnd w:id="1454"/>
      <w:bookmarkEnd w:id="1455"/>
      <w:bookmarkEnd w:id="1456"/>
    </w:p>
    <w:p w14:paraId="6DBF43A8" w14:textId="5E5494F9" w:rsidR="00CF7B5E" w:rsidRDefault="00CF7B5E" w:rsidP="00413498">
      <w:pPr>
        <w:pStyle w:val="Heading2"/>
      </w:pPr>
      <w:bookmarkStart w:id="1457" w:name="_Ref190711880"/>
      <w:bookmarkStart w:id="1458" w:name="_Toc190734852"/>
      <w:r w:rsidRPr="00CF7B5E">
        <w:t>locationByText</w:t>
      </w:r>
      <w:bookmarkEnd w:id="1457"/>
      <w:bookmarkEnd w:id="1458"/>
    </w:p>
    <w:p w14:paraId="6DE404FF" w14:textId="2CFF49CB" w:rsidR="000C277C" w:rsidRPr="000C277C" w:rsidDel="00412420" w:rsidRDefault="000C277C" w:rsidP="000C277C">
      <w:pPr>
        <w:rPr>
          <w:del w:id="1459" w:author="Raphael Malyankar" w:date="2025-02-17T14:47:00Z" w16du:dateUtc="2025-02-17T21:47:00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6E50527D" w14:textId="77777777" w:rsidTr="00CF7B5E">
        <w:tc>
          <w:tcPr>
            <w:tcW w:w="10400" w:type="dxa"/>
            <w:shd w:val="clear" w:color="auto" w:fill="auto"/>
          </w:tcPr>
          <w:p w14:paraId="5D937971" w14:textId="6C46C207" w:rsidR="00CF7B5E" w:rsidRDefault="00CF7B5E" w:rsidP="00CF7B5E">
            <w:pPr>
              <w:spacing w:before="120" w:after="120"/>
              <w:rPr>
                <w:rFonts w:cs="Arial"/>
              </w:rPr>
            </w:pPr>
            <w:r w:rsidRPr="00CF7B5E">
              <w:rPr>
                <w:rFonts w:cs="Arial"/>
                <w:u w:val="single"/>
              </w:rPr>
              <w:t>IHO Definition:</w:t>
            </w:r>
            <w:r>
              <w:rPr>
                <w:rFonts w:cs="Arial"/>
              </w:rPr>
              <w:t xml:space="preserve"> </w:t>
            </w:r>
            <w:r w:rsidR="00CB6C63" w:rsidRPr="00CB6C63">
              <w:rPr>
                <w:rFonts w:cs="Arial"/>
              </w:rPr>
              <w:t>A textual rendering of a geographic location.</w:t>
            </w:r>
          </w:p>
          <w:p w14:paraId="7DA6D62A" w14:textId="74EF57D7" w:rsidR="00CF7B5E" w:rsidRDefault="000C4399" w:rsidP="00CF7B5E">
            <w:pPr>
              <w:spacing w:before="120" w:after="120"/>
              <w:rPr>
                <w:rFonts w:cs="Arial"/>
              </w:rPr>
            </w:pPr>
            <w:ins w:id="1460" w:author="Raphael Malyankar" w:date="2025-02-18T00:31:00Z" w16du:dateUtc="2025-02-18T07:31:00Z">
              <w:r w:rsidRPr="00183372">
                <w:rPr>
                  <w:rFonts w:cs="Arial"/>
                  <w:u w:val="single"/>
                </w:rPr>
                <w:t>Attribute Type</w:t>
              </w:r>
              <w:r>
                <w:rPr>
                  <w:rFonts w:cs="Arial"/>
                </w:rPr>
                <w:t xml:space="preserve">: </w:t>
              </w:r>
            </w:ins>
            <w:ins w:id="1461" w:author="Raphael Malyankar" w:date="2025-02-18T00:33:00Z" w16du:dateUtc="2025-02-18T07:33:00Z">
              <w:r>
                <w:rPr>
                  <w:rFonts w:cs="Arial"/>
                </w:rPr>
                <w:t>Text</w:t>
              </w:r>
            </w:ins>
          </w:p>
          <w:p w14:paraId="0472FB9A" w14:textId="77777777" w:rsidR="00CF7B5E" w:rsidRDefault="00CF7B5E" w:rsidP="00CF7B5E">
            <w:pPr>
              <w:spacing w:before="120" w:after="120"/>
              <w:rPr>
                <w:rFonts w:cs="Arial"/>
              </w:rPr>
            </w:pPr>
            <w:r w:rsidRPr="00CF7B5E">
              <w:rPr>
                <w:rFonts w:cs="Arial"/>
                <w:u w:val="single"/>
              </w:rPr>
              <w:t>Remarks:</w:t>
            </w:r>
          </w:p>
          <w:p w14:paraId="4A2AFD9D" w14:textId="77777777" w:rsidR="00CF7B5E" w:rsidRPr="00CF7B5E" w:rsidRDefault="00CF7B5E" w:rsidP="00CF7B5E">
            <w:pPr>
              <w:spacing w:before="120" w:after="120"/>
              <w:rPr>
                <w:rFonts w:cs="Arial"/>
              </w:rPr>
            </w:pPr>
            <w:r>
              <w:rPr>
                <w:rFonts w:cs="Arial"/>
              </w:rPr>
              <w:lastRenderedPageBreak/>
              <w:t>•No remarks.</w:t>
            </w:r>
          </w:p>
        </w:tc>
      </w:tr>
    </w:tbl>
    <w:p w14:paraId="1A79792D" w14:textId="77777777" w:rsidR="00CF7B5E" w:rsidRDefault="00CF7B5E" w:rsidP="00CF7B5E">
      <w:pPr>
        <w:spacing w:before="240" w:after="240"/>
        <w:rPr>
          <w:b/>
        </w:rPr>
      </w:pPr>
    </w:p>
    <w:p w14:paraId="412A7F40" w14:textId="14080126" w:rsidR="00CF7B5E" w:rsidRDefault="2EE3FDAA" w:rsidP="00413498">
      <w:pPr>
        <w:pStyle w:val="Heading2"/>
      </w:pPr>
      <w:bookmarkStart w:id="1462" w:name="_Ref190711890"/>
      <w:bookmarkStart w:id="1463" w:name="_Toc190734853"/>
      <w:r>
        <w:t>textLatitude</w:t>
      </w:r>
      <w:bookmarkEnd w:id="1462"/>
      <w:bookmarkEnd w:id="1463"/>
    </w:p>
    <w:p w14:paraId="0A096DCD" w14:textId="1437E409" w:rsidR="000C277C" w:rsidRPr="000C277C" w:rsidDel="00412420" w:rsidRDefault="000C277C" w:rsidP="000C277C">
      <w:pPr>
        <w:rPr>
          <w:del w:id="1464" w:author="Raphael Malyankar" w:date="2025-02-17T14:47:00Z" w16du:dateUtc="2025-02-17T21:47:00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7DC34DD7" w14:textId="77777777" w:rsidTr="00CF7B5E">
        <w:tc>
          <w:tcPr>
            <w:tcW w:w="10400" w:type="dxa"/>
            <w:shd w:val="clear" w:color="auto" w:fill="auto"/>
          </w:tcPr>
          <w:p w14:paraId="1660942B" w14:textId="35DA37C1" w:rsidR="00CF7B5E" w:rsidRDefault="00CF7B5E" w:rsidP="00CF7B5E">
            <w:pPr>
              <w:spacing w:before="120" w:after="120"/>
              <w:rPr>
                <w:rFonts w:cs="Arial"/>
              </w:rPr>
            </w:pPr>
            <w:r w:rsidRPr="00CF7B5E">
              <w:rPr>
                <w:rFonts w:cs="Arial"/>
                <w:u w:val="single"/>
              </w:rPr>
              <w:t>IHO Definition:</w:t>
            </w:r>
            <w:r>
              <w:rPr>
                <w:rFonts w:cs="Arial"/>
              </w:rPr>
              <w:t xml:space="preserve"> Textual description of latitude information</w:t>
            </w:r>
            <w:r w:rsidR="00CB6C63">
              <w:rPr>
                <w:rFonts w:cs="Arial"/>
              </w:rPr>
              <w:t>.</w:t>
            </w:r>
          </w:p>
          <w:p w14:paraId="1220E7E7" w14:textId="3CBBC491" w:rsidR="00CF7B5E" w:rsidRDefault="000C4399" w:rsidP="00CF7B5E">
            <w:pPr>
              <w:spacing w:before="120" w:after="120"/>
              <w:rPr>
                <w:rFonts w:cs="Arial"/>
              </w:rPr>
            </w:pPr>
            <w:ins w:id="1465" w:author="Raphael Malyankar" w:date="2025-02-18T00:31:00Z" w16du:dateUtc="2025-02-18T07:31:00Z">
              <w:r w:rsidRPr="00183372">
                <w:rPr>
                  <w:rFonts w:cs="Arial"/>
                  <w:u w:val="single"/>
                </w:rPr>
                <w:t>Attribute Type</w:t>
              </w:r>
              <w:r>
                <w:rPr>
                  <w:rFonts w:cs="Arial"/>
                </w:rPr>
                <w:t xml:space="preserve">: </w:t>
              </w:r>
            </w:ins>
            <w:ins w:id="1466" w:author="Raphael Malyankar" w:date="2025-02-18T00:33:00Z" w16du:dateUtc="2025-02-18T07:33:00Z">
              <w:r>
                <w:rPr>
                  <w:rFonts w:cs="Arial"/>
                </w:rPr>
                <w:t>Text</w:t>
              </w:r>
            </w:ins>
          </w:p>
          <w:p w14:paraId="136D37D3" w14:textId="77777777" w:rsidR="00CF7B5E" w:rsidRDefault="00CF7B5E" w:rsidP="00CF7B5E">
            <w:pPr>
              <w:spacing w:before="120" w:after="120"/>
              <w:rPr>
                <w:rFonts w:cs="Arial"/>
              </w:rPr>
            </w:pPr>
            <w:r w:rsidRPr="00CF7B5E">
              <w:rPr>
                <w:rFonts w:cs="Arial"/>
                <w:u w:val="single"/>
              </w:rPr>
              <w:t>Remarks:</w:t>
            </w:r>
          </w:p>
          <w:p w14:paraId="60036840" w14:textId="6BA84388" w:rsidR="00CF7B5E" w:rsidRPr="005964F4" w:rsidRDefault="001E4D59" w:rsidP="001E4D59">
            <w:pPr>
              <w:spacing w:before="120" w:after="120"/>
              <w:rPr>
                <w:rFonts w:cs="Arial"/>
                <w:lang w:val="en-AU"/>
              </w:rPr>
            </w:pPr>
            <w:r>
              <w:rPr>
                <w:rFonts w:cs="Arial"/>
              </w:rPr>
              <w:t>•No remarks.</w:t>
            </w:r>
          </w:p>
        </w:tc>
      </w:tr>
    </w:tbl>
    <w:p w14:paraId="488E3534" w14:textId="77777777" w:rsidR="00CF7B5E" w:rsidRDefault="00CF7B5E" w:rsidP="00CF7B5E">
      <w:pPr>
        <w:spacing w:before="240" w:after="240"/>
        <w:rPr>
          <w:b/>
        </w:rPr>
      </w:pPr>
    </w:p>
    <w:p w14:paraId="129BEEB9" w14:textId="4735AA7F" w:rsidR="00CF7B5E" w:rsidRDefault="2EE3FDAA" w:rsidP="00413498">
      <w:pPr>
        <w:pStyle w:val="Heading2"/>
      </w:pPr>
      <w:bookmarkStart w:id="1467" w:name="_Ref190711921"/>
      <w:bookmarkStart w:id="1468" w:name="_Toc190734854"/>
      <w:r>
        <w:t>textLongitude</w:t>
      </w:r>
      <w:bookmarkEnd w:id="1467"/>
      <w:bookmarkEnd w:id="1468"/>
    </w:p>
    <w:p w14:paraId="17748A66" w14:textId="1F322F35" w:rsidR="000C277C" w:rsidRPr="000C277C" w:rsidDel="00412420" w:rsidRDefault="000C277C" w:rsidP="000C277C">
      <w:pPr>
        <w:rPr>
          <w:del w:id="1469" w:author="Raphael Malyankar" w:date="2025-02-17T14:47:00Z" w16du:dateUtc="2025-02-17T21:47:00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27E0CC33" w14:textId="77777777" w:rsidTr="00CF7B5E">
        <w:tc>
          <w:tcPr>
            <w:tcW w:w="10400" w:type="dxa"/>
            <w:shd w:val="clear" w:color="auto" w:fill="auto"/>
          </w:tcPr>
          <w:p w14:paraId="0321F917" w14:textId="1AE389D3" w:rsidR="00CF7B5E" w:rsidRDefault="00CF7B5E" w:rsidP="00CF7B5E">
            <w:pPr>
              <w:spacing w:before="120" w:after="120"/>
              <w:rPr>
                <w:rFonts w:cs="Arial"/>
              </w:rPr>
            </w:pPr>
            <w:r w:rsidRPr="00CF7B5E">
              <w:rPr>
                <w:rFonts w:cs="Arial"/>
                <w:u w:val="single"/>
              </w:rPr>
              <w:t>IHO Definition:</w:t>
            </w:r>
            <w:r>
              <w:rPr>
                <w:rFonts w:cs="Arial"/>
              </w:rPr>
              <w:t xml:space="preserve"> Textual description of longitude information</w:t>
            </w:r>
            <w:r w:rsidR="00CB6C63">
              <w:rPr>
                <w:rFonts w:cs="Arial"/>
              </w:rPr>
              <w:t>.</w:t>
            </w:r>
          </w:p>
          <w:p w14:paraId="495D9E94" w14:textId="76628437" w:rsidR="00CF7B5E" w:rsidRDefault="000C4399" w:rsidP="00CF7B5E">
            <w:pPr>
              <w:spacing w:before="120" w:after="120"/>
              <w:rPr>
                <w:rFonts w:cs="Arial"/>
              </w:rPr>
            </w:pPr>
            <w:ins w:id="1470" w:author="Raphael Malyankar" w:date="2025-02-18T00:31:00Z" w16du:dateUtc="2025-02-18T07:31:00Z">
              <w:r w:rsidRPr="00183372">
                <w:rPr>
                  <w:rFonts w:cs="Arial"/>
                  <w:u w:val="single"/>
                </w:rPr>
                <w:t>Attribute Type</w:t>
              </w:r>
              <w:r>
                <w:rPr>
                  <w:rFonts w:cs="Arial"/>
                </w:rPr>
                <w:t xml:space="preserve">: </w:t>
              </w:r>
            </w:ins>
            <w:ins w:id="1471" w:author="Raphael Malyankar" w:date="2025-02-18T00:33:00Z" w16du:dateUtc="2025-02-18T07:33:00Z">
              <w:r>
                <w:rPr>
                  <w:rFonts w:cs="Arial"/>
                </w:rPr>
                <w:t>Text</w:t>
              </w:r>
            </w:ins>
          </w:p>
          <w:p w14:paraId="27996897" w14:textId="77777777" w:rsidR="00CF7B5E" w:rsidRDefault="00CF7B5E" w:rsidP="00CF7B5E">
            <w:pPr>
              <w:spacing w:before="120" w:after="120"/>
              <w:rPr>
                <w:rFonts w:cs="Arial"/>
              </w:rPr>
            </w:pPr>
            <w:r w:rsidRPr="00CF7B5E">
              <w:rPr>
                <w:rFonts w:cs="Arial"/>
                <w:u w:val="single"/>
              </w:rPr>
              <w:t>Remarks:</w:t>
            </w:r>
          </w:p>
          <w:p w14:paraId="434E24A6" w14:textId="48FAB278" w:rsidR="00CF7B5E" w:rsidRPr="005964F4" w:rsidRDefault="001E4D59" w:rsidP="004009EE">
            <w:pPr>
              <w:spacing w:before="120" w:after="120"/>
              <w:rPr>
                <w:rFonts w:cs="Arial"/>
                <w:lang w:val="en-AU"/>
              </w:rPr>
            </w:pPr>
            <w:r>
              <w:rPr>
                <w:rFonts w:cs="Arial"/>
              </w:rPr>
              <w:t>•No remarks.</w:t>
            </w:r>
          </w:p>
        </w:tc>
      </w:tr>
    </w:tbl>
    <w:p w14:paraId="76067679" w14:textId="77777777" w:rsidR="00CF7B5E" w:rsidRDefault="00CF7B5E" w:rsidP="00CF7B5E">
      <w:pPr>
        <w:spacing w:before="240" w:after="240"/>
        <w:rPr>
          <w:ins w:id="1472" w:author="Raphael Malyankar" w:date="2025-02-17T13:32:00Z" w16du:dateUtc="2025-02-17T20:32:00Z"/>
          <w:b/>
        </w:rPr>
      </w:pPr>
      <w:bookmarkStart w:id="1473" w:name="_Toc190711638"/>
      <w:bookmarkStart w:id="1474" w:name="_Toc190711726"/>
      <w:bookmarkEnd w:id="1473"/>
      <w:bookmarkEnd w:id="1474"/>
    </w:p>
    <w:p w14:paraId="24336BDA" w14:textId="498564BE" w:rsidR="004F3884" w:rsidDel="00276D28" w:rsidRDefault="004F3884" w:rsidP="00CF7B5E">
      <w:pPr>
        <w:spacing w:before="240" w:after="240"/>
        <w:rPr>
          <w:del w:id="1475" w:author="Raphael Malyankar" w:date="2025-02-17T19:04:00Z" w16du:dateUtc="2025-02-18T02:04:00Z"/>
          <w:b/>
        </w:rPr>
      </w:pPr>
      <w:bookmarkStart w:id="1476" w:name="_Toc190734855"/>
      <w:bookmarkEnd w:id="1476"/>
    </w:p>
    <w:p w14:paraId="70FBF7C4" w14:textId="2E494C0E" w:rsidR="00CF7B5E" w:rsidRDefault="00CF7B5E" w:rsidP="00413498">
      <w:pPr>
        <w:pStyle w:val="Heading2"/>
      </w:pPr>
      <w:bookmarkStart w:id="1477" w:name="_Ref190711900"/>
      <w:bookmarkStart w:id="1478" w:name="_Ref190711912"/>
      <w:bookmarkStart w:id="1479" w:name="_Toc190734856"/>
      <w:r w:rsidRPr="00CF7B5E">
        <w:t>referenceSystem</w:t>
      </w:r>
      <w:bookmarkEnd w:id="1477"/>
      <w:bookmarkEnd w:id="1478"/>
      <w:bookmarkEnd w:id="1479"/>
    </w:p>
    <w:p w14:paraId="4CF7876F" w14:textId="0BBC95CD" w:rsidR="000C277C" w:rsidRPr="000C277C" w:rsidDel="00412420" w:rsidRDefault="000C277C" w:rsidP="000C277C">
      <w:pPr>
        <w:rPr>
          <w:del w:id="1480" w:author="Raphael Malyankar" w:date="2025-02-17T14:47:00Z" w16du:dateUtc="2025-02-17T21:47:00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68D41916" w14:textId="77777777" w:rsidTr="00CF7B5E">
        <w:tc>
          <w:tcPr>
            <w:tcW w:w="10400" w:type="dxa"/>
            <w:shd w:val="clear" w:color="auto" w:fill="auto"/>
          </w:tcPr>
          <w:p w14:paraId="0D5D0521" w14:textId="066C3FAD" w:rsidR="00CF7B5E" w:rsidRDefault="00CF7B5E" w:rsidP="00CF7B5E">
            <w:pPr>
              <w:spacing w:before="120" w:after="120"/>
              <w:rPr>
                <w:rFonts w:cs="Arial"/>
              </w:rPr>
            </w:pPr>
            <w:r w:rsidRPr="00CF7B5E">
              <w:rPr>
                <w:rFonts w:cs="Arial"/>
                <w:u w:val="single"/>
              </w:rPr>
              <w:t>IHO Definition:</w:t>
            </w:r>
            <w:r>
              <w:rPr>
                <w:rFonts w:cs="Arial"/>
              </w:rPr>
              <w:t xml:space="preserve"> </w:t>
            </w:r>
            <w:r w:rsidR="00CB6C63" w:rsidRPr="00CB6C63">
              <w:rPr>
                <w:rFonts w:cs="Arial"/>
              </w:rPr>
              <w:t>A textual rendering of a coordinate reference system (CRS).</w:t>
            </w:r>
          </w:p>
          <w:p w14:paraId="449A7E42" w14:textId="71B317B1" w:rsidR="00CF7B5E" w:rsidRDefault="000C4399" w:rsidP="00CF7B5E">
            <w:pPr>
              <w:spacing w:before="120" w:after="120"/>
              <w:rPr>
                <w:rFonts w:cs="Arial"/>
              </w:rPr>
            </w:pPr>
            <w:ins w:id="1481" w:author="Raphael Malyankar" w:date="2025-02-18T00:31:00Z" w16du:dateUtc="2025-02-18T07:31:00Z">
              <w:r w:rsidRPr="00183372">
                <w:rPr>
                  <w:rFonts w:cs="Arial"/>
                  <w:u w:val="single"/>
                </w:rPr>
                <w:t>Attribute Type</w:t>
              </w:r>
              <w:r>
                <w:rPr>
                  <w:rFonts w:cs="Arial"/>
                </w:rPr>
                <w:t xml:space="preserve">: </w:t>
              </w:r>
            </w:ins>
            <w:ins w:id="1482" w:author="Raphael Malyankar" w:date="2025-02-18T00:33:00Z" w16du:dateUtc="2025-02-18T07:33:00Z">
              <w:r>
                <w:rPr>
                  <w:rFonts w:cs="Arial"/>
                </w:rPr>
                <w:t>Text</w:t>
              </w:r>
            </w:ins>
          </w:p>
          <w:p w14:paraId="75EA7773" w14:textId="77777777" w:rsidR="00CF7B5E" w:rsidRDefault="00CF7B5E" w:rsidP="00CF7B5E">
            <w:pPr>
              <w:spacing w:before="120" w:after="120"/>
              <w:rPr>
                <w:rFonts w:cs="Arial"/>
              </w:rPr>
            </w:pPr>
            <w:r w:rsidRPr="00CF7B5E">
              <w:rPr>
                <w:rFonts w:cs="Arial"/>
                <w:u w:val="single"/>
              </w:rPr>
              <w:t>Remarks:</w:t>
            </w:r>
          </w:p>
          <w:p w14:paraId="3EF56FF0" w14:textId="77777777" w:rsidR="00CF7B5E" w:rsidRPr="00CF7B5E" w:rsidRDefault="00CF7B5E" w:rsidP="00CF7B5E">
            <w:pPr>
              <w:spacing w:before="120" w:after="120"/>
              <w:rPr>
                <w:rFonts w:cs="Arial"/>
              </w:rPr>
            </w:pPr>
            <w:r>
              <w:rPr>
                <w:rFonts w:cs="Arial"/>
              </w:rPr>
              <w:t>•No remarks.</w:t>
            </w:r>
          </w:p>
        </w:tc>
      </w:tr>
    </w:tbl>
    <w:p w14:paraId="2BD34519" w14:textId="1CE34352" w:rsidR="00CF7B5E" w:rsidDel="00A27C43" w:rsidRDefault="00CF7B5E">
      <w:pPr>
        <w:spacing w:before="240" w:after="240"/>
        <w:rPr>
          <w:del w:id="1483" w:author="Raphael Malyankar" w:date="2025-02-17T19:13:00Z" w16du:dateUtc="2025-02-18T02:13:00Z"/>
          <w:b/>
        </w:rPr>
        <w:pPrChange w:id="1484" w:author="Raphael Malyankar" w:date="2025-02-17T19:14:00Z" w16du:dateUtc="2025-02-18T02:14:00Z">
          <w:pPr/>
        </w:pPrChange>
      </w:pPr>
    </w:p>
    <w:p w14:paraId="2DED0779" w14:textId="4E335780" w:rsidR="000C277C" w:rsidRDefault="000C277C">
      <w:pPr>
        <w:spacing w:before="240" w:after="240"/>
        <w:rPr>
          <w:rFonts w:eastAsia="Malgun Gothic" w:cs="Arial"/>
          <w:b/>
          <w:szCs w:val="32"/>
        </w:rPr>
        <w:pPrChange w:id="1485" w:author="Raphael Malyankar" w:date="2025-02-17T19:14:00Z" w16du:dateUtc="2025-02-18T02:14:00Z">
          <w:pPr/>
        </w:pPrChange>
      </w:pPr>
      <w:del w:id="1486" w:author="Raphael Malyankar" w:date="2025-02-17T19:13:00Z" w16du:dateUtc="2025-02-18T02:13:00Z">
        <w:r w:rsidDel="00A27C43">
          <w:br w:type="page"/>
        </w:r>
      </w:del>
    </w:p>
    <w:p w14:paraId="630E9D55" w14:textId="56084287" w:rsidR="00CF7B5E" w:rsidRDefault="00090153" w:rsidP="00413498">
      <w:pPr>
        <w:pStyle w:val="Heading2"/>
      </w:pPr>
      <w:bookmarkStart w:id="1487" w:name="_Toc190734857"/>
      <w:r>
        <w:t>feature</w:t>
      </w:r>
      <w:r w:rsidR="00CF7B5E" w:rsidRPr="00CF7B5E">
        <w:t>Identifier</w:t>
      </w:r>
      <w:bookmarkEnd w:id="1487"/>
    </w:p>
    <w:p w14:paraId="1D823F42" w14:textId="06CCC7CB" w:rsidR="000C277C" w:rsidRPr="000C277C" w:rsidDel="00412420" w:rsidRDefault="000C277C" w:rsidP="000C277C">
      <w:pPr>
        <w:rPr>
          <w:del w:id="1488" w:author="Raphael Malyankar" w:date="2025-02-17T14:47:00Z" w16du:dateUtc="2025-02-17T21:47:00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3E04AC35" w14:textId="77777777" w:rsidTr="00CF7B5E">
        <w:tc>
          <w:tcPr>
            <w:tcW w:w="10400" w:type="dxa"/>
            <w:shd w:val="clear" w:color="auto" w:fill="auto"/>
          </w:tcPr>
          <w:p w14:paraId="42B6AA22" w14:textId="4199F3C6" w:rsidR="00CF7B5E" w:rsidRDefault="00CF7B5E" w:rsidP="00CF7B5E">
            <w:pPr>
              <w:spacing w:before="120" w:after="120"/>
              <w:rPr>
                <w:rFonts w:cs="Arial"/>
              </w:rPr>
            </w:pPr>
            <w:r w:rsidRPr="00CF7B5E">
              <w:rPr>
                <w:rFonts w:cs="Arial"/>
                <w:u w:val="single"/>
              </w:rPr>
              <w:t>IHO Definition:</w:t>
            </w:r>
            <w:r>
              <w:rPr>
                <w:rFonts w:cs="Arial"/>
              </w:rPr>
              <w:t xml:space="preserve"> </w:t>
            </w:r>
            <w:r w:rsidR="00CB6C63" w:rsidRPr="00CB6C63">
              <w:rPr>
                <w:rFonts w:cs="Arial"/>
              </w:rPr>
              <w:t>An identifier referencing an object or feature that is external to the dataset, expressed in Uniform Resource Name (URN) format.</w:t>
            </w:r>
          </w:p>
          <w:p w14:paraId="74A9B589" w14:textId="44E590D7" w:rsidR="00CF7B5E" w:rsidRDefault="000C4399" w:rsidP="00CF7B5E">
            <w:pPr>
              <w:spacing w:before="120" w:after="120"/>
              <w:rPr>
                <w:rFonts w:cs="Arial"/>
              </w:rPr>
            </w:pPr>
            <w:ins w:id="1489" w:author="Raphael Malyankar" w:date="2025-02-18T00:31:00Z" w16du:dateUtc="2025-02-18T07:31:00Z">
              <w:r w:rsidRPr="00183372">
                <w:rPr>
                  <w:rFonts w:cs="Arial"/>
                  <w:u w:val="single"/>
                </w:rPr>
                <w:t>Attribute Type</w:t>
              </w:r>
              <w:r>
                <w:rPr>
                  <w:rFonts w:cs="Arial"/>
                </w:rPr>
                <w:t xml:space="preserve">: </w:t>
              </w:r>
            </w:ins>
            <w:ins w:id="1490" w:author="Raphael Malyankar" w:date="2025-02-18T00:33:00Z" w16du:dateUtc="2025-02-18T07:33:00Z">
              <w:r>
                <w:rPr>
                  <w:rFonts w:cs="Arial"/>
                </w:rPr>
                <w:t>URN</w:t>
              </w:r>
            </w:ins>
          </w:p>
          <w:p w14:paraId="2DA64B25" w14:textId="77777777" w:rsidR="00CF7B5E" w:rsidRDefault="00CF7B5E" w:rsidP="00CF7B5E">
            <w:pPr>
              <w:spacing w:before="120" w:after="120"/>
              <w:rPr>
                <w:rFonts w:cs="Arial"/>
              </w:rPr>
            </w:pPr>
            <w:r w:rsidRPr="00CF7B5E">
              <w:rPr>
                <w:rFonts w:cs="Arial"/>
                <w:u w:val="single"/>
              </w:rPr>
              <w:t>Remarks:</w:t>
            </w:r>
          </w:p>
          <w:p w14:paraId="5F9DA660" w14:textId="2C0BF811" w:rsidR="00CF7B5E" w:rsidRPr="004A6979" w:rsidRDefault="00090153" w:rsidP="004A6979">
            <w:r>
              <w:rPr>
                <w:rFonts w:cs="Arial"/>
              </w:rPr>
              <w:t>•</w:t>
            </w:r>
            <w:r w:rsidR="004A6979" w:rsidRPr="004A6979">
              <w:rPr>
                <w:rFonts w:cs="Arial"/>
              </w:rPr>
              <w:t xml:space="preserve"> A unique worldwide identifier of feature records is provided through a feature attribute (featureIdentifier) utilizing the Maritime Resource Name (MRN) concept and namespace.</w:t>
            </w:r>
          </w:p>
        </w:tc>
      </w:tr>
    </w:tbl>
    <w:p w14:paraId="544F4658" w14:textId="77777777" w:rsidR="00CF7B5E" w:rsidRDefault="00CF7B5E" w:rsidP="00CF7B5E">
      <w:pPr>
        <w:spacing w:before="240" w:after="240"/>
        <w:rPr>
          <w:b/>
        </w:rPr>
      </w:pPr>
    </w:p>
    <w:p w14:paraId="004A76B0" w14:textId="143E8897" w:rsidR="00CF7B5E" w:rsidRDefault="00CF7B5E" w:rsidP="00413498">
      <w:pPr>
        <w:pStyle w:val="Heading2"/>
      </w:pPr>
      <w:bookmarkStart w:id="1491" w:name="_Toc190734858"/>
      <w:r w:rsidRPr="00CF7B5E">
        <w:t>maximumDisplayScale</w:t>
      </w:r>
      <w:bookmarkEnd w:id="1491"/>
    </w:p>
    <w:p w14:paraId="3E0ABD9B" w14:textId="637112A0" w:rsidR="000C277C" w:rsidRPr="000C277C" w:rsidDel="00412420" w:rsidRDefault="000C277C" w:rsidP="000C277C">
      <w:pPr>
        <w:rPr>
          <w:del w:id="1492" w:author="Raphael Malyankar" w:date="2025-02-17T14:47:00Z" w16du:dateUtc="2025-02-17T21:47:00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46CC7A0E" w14:textId="77777777" w:rsidTr="003D3E8D">
        <w:tc>
          <w:tcPr>
            <w:tcW w:w="10400" w:type="dxa"/>
            <w:shd w:val="clear" w:color="auto" w:fill="auto"/>
          </w:tcPr>
          <w:p w14:paraId="43B7F3D0" w14:textId="13762A29" w:rsidR="00CF7B5E" w:rsidRDefault="00CF7B5E" w:rsidP="00CF7B5E">
            <w:pPr>
              <w:spacing w:before="120" w:after="120"/>
              <w:rPr>
                <w:ins w:id="1493" w:author="Raphael Malyankar" w:date="2025-02-18T00:31:00Z" w16du:dateUtc="2025-02-18T07:31:00Z"/>
                <w:rFonts w:cs="Arial"/>
              </w:rPr>
            </w:pPr>
            <w:r w:rsidRPr="00CF7B5E">
              <w:rPr>
                <w:rFonts w:cs="Arial"/>
                <w:u w:val="single"/>
              </w:rPr>
              <w:t>IHO Definition:</w:t>
            </w:r>
            <w:r>
              <w:rPr>
                <w:rFonts w:cs="Arial"/>
              </w:rPr>
              <w:t xml:space="preserve"> </w:t>
            </w:r>
            <w:r w:rsidR="00AE0882" w:rsidRPr="00AE0882">
              <w:rPr>
                <w:rFonts w:cs="Arial"/>
              </w:rPr>
              <w:t>The value considered by the Data Producer to be the maximum (largest) scale at which the data is to be displayed before it can be considered to be “grossly overscaled”.</w:t>
            </w:r>
          </w:p>
          <w:p w14:paraId="20FA1E42" w14:textId="1FD31541" w:rsidR="000C4399" w:rsidRDefault="000C4399" w:rsidP="00CF7B5E">
            <w:pPr>
              <w:spacing w:before="120" w:after="120"/>
              <w:rPr>
                <w:rFonts w:cs="Arial"/>
              </w:rPr>
            </w:pPr>
            <w:ins w:id="1494" w:author="Raphael Malyankar" w:date="2025-02-18T00:31:00Z" w16du:dateUtc="2025-02-18T07:31:00Z">
              <w:r w:rsidRPr="00183372">
                <w:rPr>
                  <w:rFonts w:cs="Arial"/>
                  <w:u w:val="single"/>
                </w:rPr>
                <w:lastRenderedPageBreak/>
                <w:t>Attribute Type</w:t>
              </w:r>
              <w:r>
                <w:rPr>
                  <w:rFonts w:cs="Arial"/>
                </w:rPr>
                <w:t xml:space="preserve">: </w:t>
              </w:r>
            </w:ins>
            <w:ins w:id="1495" w:author="Raphael Malyankar" w:date="2025-02-18T00:32:00Z" w16du:dateUtc="2025-02-18T07:32:00Z">
              <w:r>
                <w:rPr>
                  <w:rFonts w:cs="Arial"/>
                </w:rPr>
                <w:t>Integer</w:t>
              </w:r>
            </w:ins>
          </w:p>
          <w:p w14:paraId="03113D0C" w14:textId="6913A2D5" w:rsidR="00CF7B5E" w:rsidRDefault="00E149C4" w:rsidP="00CF7B5E">
            <w:pPr>
              <w:spacing w:before="120" w:after="120"/>
              <w:rPr>
                <w:ins w:id="1496" w:author="Raphael Malyankar" w:date="2025-02-18T00:22:00Z" w16du:dateUtc="2025-02-18T07:22:00Z"/>
                <w:rFonts w:cs="Arial"/>
              </w:rPr>
            </w:pPr>
            <w:ins w:id="1497" w:author="Raphael Malyankar" w:date="2025-02-18T00:21:00Z" w16du:dateUtc="2025-02-18T07:21:00Z">
              <w:r w:rsidRPr="00E149C4">
                <w:rPr>
                  <w:rFonts w:cs="Arial"/>
                  <w:u w:val="single"/>
                  <w:rPrChange w:id="1498" w:author="Raphael Malyankar" w:date="2025-02-18T00:22:00Z" w16du:dateUtc="2025-02-18T07:22:00Z">
                    <w:rPr>
                      <w:rFonts w:cs="Arial"/>
                    </w:rPr>
                  </w:rPrChange>
                </w:rPr>
                <w:t>Indication</w:t>
              </w:r>
              <w:r w:rsidRPr="00E149C4">
                <w:rPr>
                  <w:rFonts w:cs="Arial"/>
                </w:rPr>
                <w:t>: The modulus of the scale is indicated, that is 1:22 000 is encoded as 22000.</w:t>
              </w:r>
            </w:ins>
          </w:p>
          <w:p w14:paraId="0ABEDC30" w14:textId="77777777" w:rsidR="00E149C4" w:rsidRPr="00E149C4" w:rsidRDefault="00E149C4" w:rsidP="00E149C4">
            <w:pPr>
              <w:spacing w:before="120" w:after="120"/>
              <w:rPr>
                <w:ins w:id="1499" w:author="Raphael Malyankar" w:date="2025-02-18T00:22:00Z" w16du:dateUtc="2025-02-18T07:22:00Z"/>
                <w:rFonts w:cs="Arial"/>
              </w:rPr>
            </w:pPr>
            <w:ins w:id="1500" w:author="Raphael Malyankar" w:date="2025-02-18T00:22:00Z" w16du:dateUtc="2025-02-18T07:22:00Z">
              <w:r w:rsidRPr="00E149C4">
                <w:rPr>
                  <w:rFonts w:cs="Arial"/>
                  <w:u w:val="single"/>
                  <w:rPrChange w:id="1501" w:author="Raphael Malyankar" w:date="2025-02-18T00:22:00Z" w16du:dateUtc="2025-02-18T07:22:00Z">
                    <w:rPr>
                      <w:rFonts w:cs="Arial"/>
                    </w:rPr>
                  </w:rPrChange>
                </w:rPr>
                <w:t>Unit</w:t>
              </w:r>
              <w:r w:rsidRPr="00E149C4">
                <w:rPr>
                  <w:rFonts w:cs="Arial"/>
                </w:rPr>
                <w:t>: none</w:t>
              </w:r>
            </w:ins>
          </w:p>
          <w:p w14:paraId="3A57FF53" w14:textId="5711DCFA" w:rsidR="00E149C4" w:rsidRDefault="00E149C4" w:rsidP="00E149C4">
            <w:pPr>
              <w:spacing w:before="120" w:after="120"/>
              <w:rPr>
                <w:ins w:id="1502" w:author="Raphael Malyankar" w:date="2025-02-18T00:25:00Z" w16du:dateUtc="2025-02-18T07:25:00Z"/>
                <w:rFonts w:cs="Arial"/>
              </w:rPr>
            </w:pPr>
            <w:ins w:id="1503" w:author="Raphael Malyankar" w:date="2025-02-18T00:22:00Z" w16du:dateUtc="2025-02-18T07:22:00Z">
              <w:r w:rsidRPr="00E149C4">
                <w:rPr>
                  <w:rFonts w:cs="Arial"/>
                  <w:u w:val="single"/>
                  <w:rPrChange w:id="1504" w:author="Raphael Malyankar" w:date="2025-02-18T00:22:00Z" w16du:dateUtc="2025-02-18T07:22:00Z">
                    <w:rPr>
                      <w:rFonts w:cs="Arial"/>
                    </w:rPr>
                  </w:rPrChange>
                </w:rPr>
                <w:t>Minimum range</w:t>
              </w:r>
              <w:r w:rsidRPr="00E149C4">
                <w:rPr>
                  <w:rFonts w:cs="Arial"/>
                </w:rPr>
                <w:t>: 1</w:t>
              </w:r>
            </w:ins>
          </w:p>
          <w:p w14:paraId="4CAF4813" w14:textId="31FDE377" w:rsidR="00E149C4" w:rsidRDefault="00E149C4" w:rsidP="00E149C4">
            <w:pPr>
              <w:spacing w:before="120" w:after="120"/>
              <w:rPr>
                <w:ins w:id="1505" w:author="Raphael Malyankar" w:date="2025-02-18T00:26:00Z" w16du:dateUtc="2025-02-18T07:26:00Z"/>
                <w:rFonts w:cs="Arial"/>
              </w:rPr>
            </w:pPr>
            <w:ins w:id="1506" w:author="Raphael Malyankar" w:date="2025-02-18T00:25:00Z" w16du:dateUtc="2025-02-18T07:25:00Z">
              <w:r w:rsidRPr="00E149C4">
                <w:rPr>
                  <w:rFonts w:cs="Arial"/>
                  <w:u w:val="single"/>
                  <w:rPrChange w:id="1507" w:author="Raphael Malyankar" w:date="2025-02-18T00:25:00Z" w16du:dateUtc="2025-02-18T07:25:00Z">
                    <w:rPr>
                      <w:rFonts w:cs="Arial"/>
                    </w:rPr>
                  </w:rPrChange>
                </w:rPr>
                <w:t xml:space="preserve">Maximum </w:t>
              </w:r>
              <w:r>
                <w:rPr>
                  <w:rFonts w:cs="Arial"/>
                  <w:u w:val="single"/>
                </w:rPr>
                <w:t>r</w:t>
              </w:r>
              <w:r w:rsidRPr="00E149C4">
                <w:rPr>
                  <w:rFonts w:cs="Arial"/>
                  <w:u w:val="single"/>
                  <w:rPrChange w:id="1508" w:author="Raphael Malyankar" w:date="2025-02-18T00:25:00Z" w16du:dateUtc="2025-02-18T07:25:00Z">
                    <w:rPr>
                      <w:rFonts w:cs="Arial"/>
                    </w:rPr>
                  </w:rPrChange>
                </w:rPr>
                <w:t>ange</w:t>
              </w:r>
              <w:r>
                <w:rPr>
                  <w:rFonts w:cs="Arial"/>
                </w:rPr>
                <w:t xml:space="preserve">: </w:t>
              </w:r>
              <w:r w:rsidRPr="00E149C4">
                <w:rPr>
                  <w:rFonts w:cs="Arial"/>
                </w:rPr>
                <w:t>10000000</w:t>
              </w:r>
            </w:ins>
          </w:p>
          <w:p w14:paraId="7C518844" w14:textId="1ADDD455" w:rsidR="00E149C4" w:rsidRDefault="00E149C4" w:rsidP="00E149C4">
            <w:pPr>
              <w:spacing w:before="120" w:after="120"/>
              <w:rPr>
                <w:rFonts w:cs="Arial"/>
              </w:rPr>
            </w:pPr>
            <w:ins w:id="1509" w:author="Raphael Malyankar" w:date="2025-02-18T00:26:00Z" w16du:dateUtc="2025-02-18T07:26:00Z">
              <w:r w:rsidRPr="00E149C4">
                <w:rPr>
                  <w:rFonts w:cs="Arial"/>
                  <w:u w:val="single"/>
                  <w:rPrChange w:id="1510" w:author="Raphael Malyankar" w:date="2025-02-18T00:26:00Z" w16du:dateUtc="2025-02-18T07:26:00Z">
                    <w:rPr>
                      <w:rFonts w:cs="Arial"/>
                    </w:rPr>
                  </w:rPrChange>
                </w:rPr>
                <w:t>Range Closure</w:t>
              </w:r>
              <w:r>
                <w:rPr>
                  <w:rFonts w:cs="Arial"/>
                </w:rPr>
                <w:t xml:space="preserve">: </w:t>
              </w:r>
              <w:r w:rsidRPr="00E149C4">
                <w:rPr>
                  <w:rFonts w:cs="Arial"/>
                </w:rPr>
                <w:t>closedInterval</w:t>
              </w:r>
              <w:r>
                <w:rPr>
                  <w:rFonts w:cs="Arial"/>
                </w:rPr>
                <w:t xml:space="preserve"> (minimum range </w:t>
              </w:r>
            </w:ins>
            <w:ins w:id="1511" w:author="Raphael Malyankar" w:date="2025-02-18T00:27:00Z" w16du:dateUtc="2025-02-18T07:27:00Z">
              <w:r>
                <w:rPr>
                  <w:rFonts w:cs="Arial"/>
                </w:rPr>
                <w:t>≤</w:t>
              </w:r>
            </w:ins>
            <w:ins w:id="1512" w:author="Raphael Malyankar" w:date="2025-02-18T00:26:00Z" w16du:dateUtc="2025-02-18T07:26:00Z">
              <w:r>
                <w:rPr>
                  <w:rFonts w:cs="Arial"/>
                </w:rPr>
                <w:t xml:space="preserve"> value </w:t>
              </w:r>
            </w:ins>
            <w:ins w:id="1513" w:author="Raphael Malyankar" w:date="2025-02-18T00:27:00Z" w16du:dateUtc="2025-02-18T07:27:00Z">
              <w:r>
                <w:rPr>
                  <w:rFonts w:cs="Arial"/>
                </w:rPr>
                <w:t>≤</w:t>
              </w:r>
            </w:ins>
            <w:ins w:id="1514" w:author="Raphael Malyankar" w:date="2025-02-18T00:26:00Z" w16du:dateUtc="2025-02-18T07:26:00Z">
              <w:r>
                <w:rPr>
                  <w:rFonts w:cs="Arial"/>
                </w:rPr>
                <w:t xml:space="preserve"> maximum range)</w:t>
              </w:r>
            </w:ins>
          </w:p>
          <w:p w14:paraId="475FA5FD" w14:textId="77777777" w:rsidR="00CF7B5E" w:rsidRDefault="00CF7B5E" w:rsidP="00CF7B5E">
            <w:pPr>
              <w:spacing w:before="120" w:after="120"/>
              <w:rPr>
                <w:rFonts w:cs="Arial"/>
              </w:rPr>
            </w:pPr>
            <w:r w:rsidRPr="00CF7B5E">
              <w:rPr>
                <w:rFonts w:cs="Arial"/>
                <w:u w:val="single"/>
              </w:rPr>
              <w:t>Remarks:</w:t>
            </w:r>
          </w:p>
          <w:p w14:paraId="3B6FB055" w14:textId="77777777" w:rsidR="00CF7B5E" w:rsidRPr="00CF7B5E" w:rsidRDefault="00CF7B5E" w:rsidP="00CF7B5E">
            <w:pPr>
              <w:spacing w:before="120" w:after="120"/>
              <w:rPr>
                <w:rFonts w:cs="Arial"/>
              </w:rPr>
            </w:pPr>
            <w:r>
              <w:rPr>
                <w:rFonts w:cs="Arial"/>
              </w:rPr>
              <w:t>•No remarks.</w:t>
            </w:r>
          </w:p>
        </w:tc>
      </w:tr>
    </w:tbl>
    <w:p w14:paraId="2D734860" w14:textId="77777777" w:rsidR="00CF7B5E" w:rsidRDefault="00CF7B5E" w:rsidP="00CF7B5E">
      <w:pPr>
        <w:spacing w:before="240" w:after="240"/>
        <w:rPr>
          <w:b/>
        </w:rPr>
      </w:pPr>
    </w:p>
    <w:p w14:paraId="3AAC43D2" w14:textId="5FC923C4" w:rsidR="00CF7B5E" w:rsidRDefault="00CF7B5E" w:rsidP="00413498">
      <w:pPr>
        <w:pStyle w:val="Heading2"/>
      </w:pPr>
      <w:bookmarkStart w:id="1515" w:name="_Toc190734859"/>
      <w:r w:rsidRPr="00CF7B5E">
        <w:t>minimumDisplayScale</w:t>
      </w:r>
      <w:bookmarkEnd w:id="1515"/>
    </w:p>
    <w:p w14:paraId="426E1090" w14:textId="0BA66E24" w:rsidR="000C277C" w:rsidRPr="000C277C" w:rsidDel="00412420" w:rsidRDefault="000C277C" w:rsidP="000C277C">
      <w:pPr>
        <w:rPr>
          <w:del w:id="1516" w:author="Raphael Malyankar" w:date="2025-02-17T14:47:00Z" w16du:dateUtc="2025-02-17T21:47:00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697DAE46" w14:textId="77777777" w:rsidTr="00CF7B5E">
        <w:tc>
          <w:tcPr>
            <w:tcW w:w="10400" w:type="dxa"/>
            <w:shd w:val="clear" w:color="auto" w:fill="auto"/>
          </w:tcPr>
          <w:p w14:paraId="7DB2AAEC" w14:textId="3FB870CA" w:rsidR="00CF7B5E" w:rsidRDefault="00CF7B5E" w:rsidP="00CF7B5E">
            <w:pPr>
              <w:spacing w:before="120" w:after="120"/>
              <w:rPr>
                <w:ins w:id="1517" w:author="Raphael Malyankar" w:date="2025-02-18T00:31:00Z" w16du:dateUtc="2025-02-18T07:31:00Z"/>
                <w:rFonts w:cs="Arial"/>
              </w:rPr>
            </w:pPr>
            <w:r w:rsidRPr="00CF7B5E">
              <w:rPr>
                <w:rFonts w:cs="Arial"/>
                <w:u w:val="single"/>
              </w:rPr>
              <w:t>IHO Definition:</w:t>
            </w:r>
            <w:r>
              <w:rPr>
                <w:rFonts w:cs="Arial"/>
              </w:rPr>
              <w:t xml:space="preserve"> </w:t>
            </w:r>
            <w:r w:rsidR="00CB6C63" w:rsidRPr="00CB6C63">
              <w:rPr>
                <w:rFonts w:cs="Arial"/>
              </w:rPr>
              <w:t>The smallest intended viewing scale for the data.</w:t>
            </w:r>
          </w:p>
          <w:p w14:paraId="447E956D" w14:textId="0D19DA19" w:rsidR="000C4399" w:rsidRDefault="000C4399" w:rsidP="00CF7B5E">
            <w:pPr>
              <w:spacing w:before="120" w:after="120"/>
              <w:rPr>
                <w:ins w:id="1518" w:author="Raphael Malyankar" w:date="2025-02-18T00:23:00Z" w16du:dateUtc="2025-02-18T07:23:00Z"/>
                <w:rFonts w:cs="Arial"/>
              </w:rPr>
            </w:pPr>
            <w:ins w:id="1519" w:author="Raphael Malyankar" w:date="2025-02-18T00:31:00Z" w16du:dateUtc="2025-02-18T07:31:00Z">
              <w:r w:rsidRPr="00183372">
                <w:rPr>
                  <w:rFonts w:cs="Arial"/>
                  <w:u w:val="single"/>
                </w:rPr>
                <w:t>Attribute Type</w:t>
              </w:r>
              <w:r>
                <w:rPr>
                  <w:rFonts w:cs="Arial"/>
                </w:rPr>
                <w:t xml:space="preserve">: </w:t>
              </w:r>
            </w:ins>
            <w:ins w:id="1520" w:author="Raphael Malyankar" w:date="2025-02-18T00:32:00Z" w16du:dateUtc="2025-02-18T07:32:00Z">
              <w:r>
                <w:rPr>
                  <w:rFonts w:cs="Arial"/>
                </w:rPr>
                <w:t>Integer</w:t>
              </w:r>
            </w:ins>
          </w:p>
          <w:p w14:paraId="3E360D34" w14:textId="6F2F5E78" w:rsidR="00E149C4" w:rsidRDefault="00E149C4" w:rsidP="00CF7B5E">
            <w:pPr>
              <w:spacing w:before="120" w:after="120"/>
              <w:rPr>
                <w:rFonts w:cs="Arial"/>
              </w:rPr>
            </w:pPr>
            <w:ins w:id="1521" w:author="Raphael Malyankar" w:date="2025-02-18T00:23:00Z" w16du:dateUtc="2025-02-18T07:23:00Z">
              <w:r w:rsidRPr="00E149C4">
                <w:rPr>
                  <w:rFonts w:cs="Arial"/>
                  <w:u w:val="single"/>
                  <w:rPrChange w:id="1522" w:author="Raphael Malyankar" w:date="2025-02-18T00:23:00Z" w16du:dateUtc="2025-02-18T07:23:00Z">
                    <w:rPr>
                      <w:rFonts w:cs="Arial"/>
                    </w:rPr>
                  </w:rPrChange>
                </w:rPr>
                <w:t>Indication</w:t>
              </w:r>
              <w:r w:rsidRPr="00E149C4">
                <w:rPr>
                  <w:rFonts w:cs="Arial"/>
                </w:rPr>
                <w:t>: The modulus of the scale is indicated, that is 1:22 000 is encoded as 22000.</w:t>
              </w:r>
            </w:ins>
          </w:p>
          <w:p w14:paraId="6EE8379D" w14:textId="6F9AFB33" w:rsidR="00E149C4" w:rsidRPr="00E149C4" w:rsidRDefault="00E149C4" w:rsidP="00E149C4">
            <w:pPr>
              <w:spacing w:before="120" w:after="120"/>
              <w:rPr>
                <w:ins w:id="1523" w:author="Raphael Malyankar" w:date="2025-02-18T00:23:00Z" w16du:dateUtc="2025-02-18T07:23:00Z"/>
                <w:rFonts w:cs="Arial"/>
              </w:rPr>
            </w:pPr>
            <w:ins w:id="1524" w:author="Raphael Malyankar" w:date="2025-02-18T00:23:00Z" w16du:dateUtc="2025-02-18T07:23:00Z">
              <w:r w:rsidRPr="00E149C4">
                <w:rPr>
                  <w:rFonts w:cs="Arial"/>
                  <w:u w:val="single"/>
                  <w:rPrChange w:id="1525" w:author="Raphael Malyankar" w:date="2025-02-18T00:24:00Z" w16du:dateUtc="2025-02-18T07:24:00Z">
                    <w:rPr>
                      <w:rFonts w:cs="Arial"/>
                    </w:rPr>
                  </w:rPrChange>
                </w:rPr>
                <w:t>Unit</w:t>
              </w:r>
              <w:r w:rsidRPr="00E149C4">
                <w:rPr>
                  <w:rFonts w:cs="Arial"/>
                </w:rPr>
                <w:t xml:space="preserve">: </w:t>
              </w:r>
              <w:r>
                <w:rPr>
                  <w:rFonts w:cs="Arial"/>
                </w:rPr>
                <w:t>none</w:t>
              </w:r>
            </w:ins>
          </w:p>
          <w:p w14:paraId="4A54258E" w14:textId="24B41981" w:rsidR="00CF7B5E" w:rsidRDefault="00E149C4" w:rsidP="00E149C4">
            <w:pPr>
              <w:spacing w:before="120" w:after="120"/>
              <w:rPr>
                <w:ins w:id="1526" w:author="Raphael Malyankar" w:date="2025-02-18T00:28:00Z" w16du:dateUtc="2025-02-18T07:28:00Z"/>
                <w:rFonts w:cs="Arial"/>
              </w:rPr>
            </w:pPr>
            <w:ins w:id="1527" w:author="Raphael Malyankar" w:date="2025-02-18T00:23:00Z" w16du:dateUtc="2025-02-18T07:23:00Z">
              <w:r w:rsidRPr="00E149C4">
                <w:rPr>
                  <w:rFonts w:cs="Arial"/>
                  <w:u w:val="single"/>
                  <w:rPrChange w:id="1528" w:author="Raphael Malyankar" w:date="2025-02-18T00:24:00Z" w16du:dateUtc="2025-02-18T07:24:00Z">
                    <w:rPr>
                      <w:rFonts w:cs="Arial"/>
                    </w:rPr>
                  </w:rPrChange>
                </w:rPr>
                <w:t>Minimum range</w:t>
              </w:r>
              <w:r w:rsidRPr="00E149C4">
                <w:rPr>
                  <w:rFonts w:cs="Arial"/>
                </w:rPr>
                <w:t xml:space="preserve">: </w:t>
              </w:r>
            </w:ins>
            <w:ins w:id="1529" w:author="Raphael Malyankar" w:date="2025-02-18T00:24:00Z" w16du:dateUtc="2025-02-18T07:24:00Z">
              <w:r>
                <w:rPr>
                  <w:rFonts w:cs="Arial"/>
                </w:rPr>
                <w:t>1</w:t>
              </w:r>
            </w:ins>
          </w:p>
          <w:p w14:paraId="0B01D9FB" w14:textId="77777777" w:rsidR="00E149C4" w:rsidRDefault="00E149C4" w:rsidP="00E149C4">
            <w:pPr>
              <w:spacing w:before="120" w:after="120"/>
              <w:rPr>
                <w:ins w:id="1530" w:author="Raphael Malyankar" w:date="2025-02-18T00:28:00Z" w16du:dateUtc="2025-02-18T07:28:00Z"/>
                <w:rFonts w:cs="Arial"/>
              </w:rPr>
            </w:pPr>
            <w:ins w:id="1531" w:author="Raphael Malyankar" w:date="2025-02-18T00:28:00Z" w16du:dateUtc="2025-02-18T07:28:00Z">
              <w:r w:rsidRPr="00183372">
                <w:rPr>
                  <w:rFonts w:cs="Arial"/>
                  <w:u w:val="single"/>
                </w:rPr>
                <w:t xml:space="preserve">Maximum </w:t>
              </w:r>
              <w:r>
                <w:rPr>
                  <w:rFonts w:cs="Arial"/>
                  <w:u w:val="single"/>
                </w:rPr>
                <w:t>r</w:t>
              </w:r>
              <w:r w:rsidRPr="00183372">
                <w:rPr>
                  <w:rFonts w:cs="Arial"/>
                  <w:u w:val="single"/>
                </w:rPr>
                <w:t>ange</w:t>
              </w:r>
              <w:r>
                <w:rPr>
                  <w:rFonts w:cs="Arial"/>
                </w:rPr>
                <w:t xml:space="preserve">: </w:t>
              </w:r>
              <w:r w:rsidRPr="00E149C4">
                <w:rPr>
                  <w:rFonts w:cs="Arial"/>
                </w:rPr>
                <w:t>10000000</w:t>
              </w:r>
            </w:ins>
          </w:p>
          <w:p w14:paraId="42F47E68" w14:textId="2354CAA9" w:rsidR="00E149C4" w:rsidRDefault="00E149C4" w:rsidP="00E149C4">
            <w:pPr>
              <w:spacing w:before="120" w:after="120"/>
              <w:rPr>
                <w:rFonts w:cs="Arial"/>
              </w:rPr>
            </w:pPr>
            <w:ins w:id="1532" w:author="Raphael Malyankar" w:date="2025-02-18T00:28:00Z" w16du:dateUtc="2025-02-18T07:28:00Z">
              <w:r w:rsidRPr="00183372">
                <w:rPr>
                  <w:rFonts w:cs="Arial"/>
                  <w:u w:val="single"/>
                </w:rPr>
                <w:t>Range Closure</w:t>
              </w:r>
              <w:r>
                <w:rPr>
                  <w:rFonts w:cs="Arial"/>
                </w:rPr>
                <w:t xml:space="preserve">: </w:t>
              </w:r>
              <w:r w:rsidRPr="00E149C4">
                <w:rPr>
                  <w:rFonts w:cs="Arial"/>
                </w:rPr>
                <w:t>closedInterval</w:t>
              </w:r>
              <w:r>
                <w:rPr>
                  <w:rFonts w:cs="Arial"/>
                </w:rPr>
                <w:t xml:space="preserve"> (minimum range ≤ value ≤ maximum range)</w:t>
              </w:r>
            </w:ins>
          </w:p>
          <w:p w14:paraId="1931A250" w14:textId="77777777" w:rsidR="00CF7B5E" w:rsidRDefault="00CF7B5E" w:rsidP="00CF7B5E">
            <w:pPr>
              <w:spacing w:before="120" w:after="120"/>
              <w:rPr>
                <w:rFonts w:cs="Arial"/>
              </w:rPr>
            </w:pPr>
            <w:r w:rsidRPr="00CF7B5E">
              <w:rPr>
                <w:rFonts w:cs="Arial"/>
                <w:u w:val="single"/>
              </w:rPr>
              <w:t>Remarks:</w:t>
            </w:r>
          </w:p>
          <w:p w14:paraId="202C95DB" w14:textId="77777777" w:rsidR="00CF7B5E" w:rsidRPr="00CF7B5E" w:rsidRDefault="00CF7B5E" w:rsidP="00CF7B5E">
            <w:pPr>
              <w:spacing w:before="120" w:after="120"/>
              <w:rPr>
                <w:rFonts w:cs="Arial"/>
              </w:rPr>
            </w:pPr>
            <w:r>
              <w:rPr>
                <w:rFonts w:cs="Arial"/>
              </w:rPr>
              <w:t>•No remarks.</w:t>
            </w:r>
          </w:p>
        </w:tc>
      </w:tr>
    </w:tbl>
    <w:p w14:paraId="1593AAB8" w14:textId="77777777" w:rsidR="00CF7B5E" w:rsidRDefault="00CF7B5E" w:rsidP="00CF7B5E">
      <w:pPr>
        <w:spacing w:before="240" w:after="240"/>
        <w:rPr>
          <w:b/>
        </w:rPr>
      </w:pPr>
    </w:p>
    <w:p w14:paraId="5D090EE9" w14:textId="74C998FE" w:rsidR="00CF7B5E" w:rsidRDefault="000C277C" w:rsidP="00413498">
      <w:pPr>
        <w:pStyle w:val="Heading2"/>
      </w:pPr>
      <w:bookmarkStart w:id="1533" w:name="_Toc190734860"/>
      <w:r>
        <w:t>v</w:t>
      </w:r>
      <w:r w:rsidR="00CF7B5E" w:rsidRPr="00CF7B5E">
        <w:t>ersion</w:t>
      </w:r>
      <w:bookmarkEnd w:id="1533"/>
    </w:p>
    <w:p w14:paraId="40B1EEA0" w14:textId="381CF98A" w:rsidR="000C277C" w:rsidRPr="000C277C" w:rsidDel="00412420" w:rsidRDefault="000C277C" w:rsidP="000C277C">
      <w:pPr>
        <w:rPr>
          <w:del w:id="1534" w:author="Raphael Malyankar" w:date="2025-02-17T14:47:00Z" w16du:dateUtc="2025-02-17T21:47:00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7DB7E0AF" w14:textId="77777777" w:rsidTr="00CF7B5E">
        <w:tc>
          <w:tcPr>
            <w:tcW w:w="10400" w:type="dxa"/>
            <w:shd w:val="clear" w:color="auto" w:fill="auto"/>
          </w:tcPr>
          <w:p w14:paraId="3F8DF815" w14:textId="6BF41364" w:rsidR="00CF7B5E" w:rsidRDefault="00CF7B5E" w:rsidP="00CF7B5E">
            <w:pPr>
              <w:spacing w:before="120" w:after="120"/>
              <w:rPr>
                <w:rFonts w:cs="Arial"/>
              </w:rPr>
            </w:pPr>
            <w:r w:rsidRPr="00CF7B5E">
              <w:rPr>
                <w:rFonts w:cs="Arial"/>
                <w:u w:val="single"/>
              </w:rPr>
              <w:t>IHO Definition:</w:t>
            </w:r>
            <w:r>
              <w:rPr>
                <w:rFonts w:cs="Arial"/>
              </w:rPr>
              <w:t xml:space="preserve"> </w:t>
            </w:r>
            <w:r w:rsidR="00CB6C63">
              <w:rPr>
                <w:rFonts w:cs="Arial"/>
              </w:rPr>
              <w:t>I</w:t>
            </w:r>
            <w:r w:rsidR="00CB6C63" w:rsidRPr="00CB6C63">
              <w:rPr>
                <w:rFonts w:cs="Arial"/>
              </w:rPr>
              <w:t>dentification of a specific form or variation of a</w:t>
            </w:r>
            <w:r w:rsidR="001638DF">
              <w:rPr>
                <w:rFonts w:cs="Arial"/>
              </w:rPr>
              <w:t>n entity</w:t>
            </w:r>
            <w:r w:rsidR="00CB6C63">
              <w:rPr>
                <w:rFonts w:cs="Arial"/>
              </w:rPr>
              <w:t>.</w:t>
            </w:r>
          </w:p>
          <w:p w14:paraId="447305A3" w14:textId="09A38A45" w:rsidR="00CF7B5E" w:rsidRDefault="000C4399" w:rsidP="00CF7B5E">
            <w:pPr>
              <w:spacing w:before="120" w:after="120"/>
              <w:rPr>
                <w:ins w:id="1535" w:author="Raphael Malyankar" w:date="2025-02-18T00:35:00Z" w16du:dateUtc="2025-02-18T07:35:00Z"/>
                <w:rFonts w:cs="Arial"/>
              </w:rPr>
            </w:pPr>
            <w:ins w:id="1536" w:author="Raphael Malyankar" w:date="2025-02-18T00:31:00Z" w16du:dateUtc="2025-02-18T07:31:00Z">
              <w:r w:rsidRPr="00183372">
                <w:rPr>
                  <w:rFonts w:cs="Arial"/>
                  <w:u w:val="single"/>
                </w:rPr>
                <w:t>Attribute Type</w:t>
              </w:r>
              <w:r>
                <w:rPr>
                  <w:rFonts w:cs="Arial"/>
                </w:rPr>
                <w:t xml:space="preserve">: </w:t>
              </w:r>
            </w:ins>
            <w:ins w:id="1537" w:author="Raphael Malyankar" w:date="2025-02-18T00:32:00Z" w16du:dateUtc="2025-02-18T07:32:00Z">
              <w:r>
                <w:rPr>
                  <w:rFonts w:cs="Arial"/>
                </w:rPr>
                <w:t>Integer</w:t>
              </w:r>
            </w:ins>
          </w:p>
          <w:p w14:paraId="7E5B7A96" w14:textId="77777777" w:rsidR="00984204" w:rsidRPr="00E149C4" w:rsidRDefault="00984204" w:rsidP="00984204">
            <w:pPr>
              <w:spacing w:before="120" w:after="120"/>
              <w:rPr>
                <w:ins w:id="1538" w:author="Raphael Malyankar" w:date="2025-02-18T00:35:00Z" w16du:dateUtc="2025-02-18T07:35:00Z"/>
                <w:rFonts w:cs="Arial"/>
              </w:rPr>
            </w:pPr>
            <w:ins w:id="1539" w:author="Raphael Malyankar" w:date="2025-02-18T00:35:00Z" w16du:dateUtc="2025-02-18T07:35:00Z">
              <w:r w:rsidRPr="00183372">
                <w:rPr>
                  <w:rFonts w:cs="Arial"/>
                  <w:u w:val="single"/>
                </w:rPr>
                <w:t>Unit</w:t>
              </w:r>
              <w:r w:rsidRPr="00E149C4">
                <w:rPr>
                  <w:rFonts w:cs="Arial"/>
                </w:rPr>
                <w:t xml:space="preserve">: </w:t>
              </w:r>
              <w:r>
                <w:rPr>
                  <w:rFonts w:cs="Arial"/>
                </w:rPr>
                <w:t>none</w:t>
              </w:r>
            </w:ins>
          </w:p>
          <w:p w14:paraId="0D2B33F9" w14:textId="61886B31" w:rsidR="00984204" w:rsidRDefault="00984204" w:rsidP="00CF7B5E">
            <w:pPr>
              <w:spacing w:before="120" w:after="120"/>
              <w:rPr>
                <w:ins w:id="1540" w:author="Raphael Malyankar" w:date="2025-02-18T00:38:00Z" w16du:dateUtc="2025-02-18T07:38:00Z"/>
                <w:rFonts w:cs="Arial"/>
              </w:rPr>
            </w:pPr>
            <w:ins w:id="1541" w:author="Raphael Malyankar" w:date="2025-02-18T00:35:00Z" w16du:dateUtc="2025-02-18T07:35:00Z">
              <w:r w:rsidRPr="00183372">
                <w:rPr>
                  <w:rFonts w:cs="Arial"/>
                  <w:u w:val="single"/>
                </w:rPr>
                <w:t>Minimum range</w:t>
              </w:r>
              <w:r w:rsidRPr="00E149C4">
                <w:rPr>
                  <w:rFonts w:cs="Arial"/>
                </w:rPr>
                <w:t xml:space="preserve">: </w:t>
              </w:r>
              <w:r>
                <w:rPr>
                  <w:rFonts w:cs="Arial"/>
                </w:rPr>
                <w:t>1</w:t>
              </w:r>
            </w:ins>
          </w:p>
          <w:p w14:paraId="38AF3514" w14:textId="64ACA0DE" w:rsidR="00FA5B1B" w:rsidRDefault="00FA5B1B" w:rsidP="00CF7B5E">
            <w:pPr>
              <w:spacing w:before="120" w:after="120"/>
              <w:rPr>
                <w:rFonts w:cs="Arial"/>
              </w:rPr>
            </w:pPr>
            <w:ins w:id="1542" w:author="Raphael Malyankar" w:date="2025-02-18T00:38:00Z" w16du:dateUtc="2025-02-18T07:38:00Z">
              <w:r w:rsidRPr="00183372">
                <w:rPr>
                  <w:rFonts w:cs="Arial"/>
                  <w:u w:val="single"/>
                </w:rPr>
                <w:t>Range Closure</w:t>
              </w:r>
              <w:r>
                <w:rPr>
                  <w:rFonts w:cs="Arial"/>
                </w:rPr>
                <w:t xml:space="preserve">: </w:t>
              </w:r>
            </w:ins>
            <w:ins w:id="1543" w:author="Raphael Malyankar" w:date="2025-02-18T00:39:00Z" w16du:dateUtc="2025-02-18T07:39:00Z">
              <w:r>
                <w:rPr>
                  <w:rFonts w:cs="Arial"/>
                </w:rPr>
                <w:t>ge</w:t>
              </w:r>
            </w:ins>
            <w:ins w:id="1544" w:author="Raphael Malyankar" w:date="2025-02-18T00:40:00Z" w16du:dateUtc="2025-02-18T07:40:00Z">
              <w:r>
                <w:rPr>
                  <w:rFonts w:cs="Arial"/>
                </w:rPr>
                <w:t>Semi</w:t>
              </w:r>
            </w:ins>
            <w:ins w:id="1545" w:author="Raphael Malyankar" w:date="2025-02-18T00:38:00Z" w16du:dateUtc="2025-02-18T07:38:00Z">
              <w:r w:rsidRPr="00E149C4">
                <w:rPr>
                  <w:rFonts w:cs="Arial"/>
                </w:rPr>
                <w:t>Interval</w:t>
              </w:r>
              <w:r>
                <w:rPr>
                  <w:rFonts w:cs="Arial"/>
                </w:rPr>
                <w:t xml:space="preserve"> (minimum range ≤ value)</w:t>
              </w:r>
            </w:ins>
          </w:p>
          <w:p w14:paraId="0BAC070C" w14:textId="77777777" w:rsidR="00CF7B5E" w:rsidRDefault="00CF7B5E" w:rsidP="00CF7B5E">
            <w:pPr>
              <w:spacing w:before="120" w:after="120"/>
              <w:rPr>
                <w:rFonts w:cs="Arial"/>
              </w:rPr>
            </w:pPr>
            <w:r w:rsidRPr="00CF7B5E">
              <w:rPr>
                <w:rFonts w:cs="Arial"/>
                <w:u w:val="single"/>
              </w:rPr>
              <w:t>Remarks:</w:t>
            </w:r>
          </w:p>
          <w:p w14:paraId="6197201D" w14:textId="2937EFD9" w:rsidR="00CF7B5E" w:rsidRPr="005964F4" w:rsidRDefault="00AC1A86" w:rsidP="005964F4">
            <w:pPr>
              <w:spacing w:before="120" w:after="120"/>
              <w:rPr>
                <w:rFonts w:cs="Arial"/>
                <w:lang w:val="en-AU"/>
              </w:rPr>
            </w:pPr>
            <w:r>
              <w:rPr>
                <w:rFonts w:cs="Arial"/>
              </w:rPr>
              <w:t>•No remarks.</w:t>
            </w:r>
          </w:p>
        </w:tc>
      </w:tr>
    </w:tbl>
    <w:p w14:paraId="123385D9" w14:textId="77777777" w:rsidR="00CF7B5E" w:rsidRDefault="00CF7B5E" w:rsidP="00CF7B5E">
      <w:pPr>
        <w:spacing w:before="240" w:after="240"/>
        <w:rPr>
          <w:b/>
        </w:rPr>
      </w:pPr>
    </w:p>
    <w:p w14:paraId="5DA29B70" w14:textId="23369FA4" w:rsidR="00CF7B5E" w:rsidRDefault="00CF7B5E" w:rsidP="00413498">
      <w:pPr>
        <w:pStyle w:val="Heading2"/>
      </w:pPr>
      <w:bookmarkStart w:id="1546" w:name="_Ref190697588"/>
      <w:bookmarkStart w:id="1547" w:name="_Toc190734861"/>
      <w:r w:rsidRPr="00CF7B5E">
        <w:t>sourceType</w:t>
      </w:r>
      <w:bookmarkEnd w:id="1546"/>
      <w:bookmarkEnd w:id="1547"/>
    </w:p>
    <w:p w14:paraId="019723AF" w14:textId="0F7A1104" w:rsidR="000C277C" w:rsidRPr="000C277C" w:rsidDel="00412420" w:rsidRDefault="000C277C" w:rsidP="000C277C">
      <w:pPr>
        <w:rPr>
          <w:del w:id="1548" w:author="Raphael Malyankar" w:date="2025-02-17T14:47:00Z" w16du:dateUtc="2025-02-17T21:47:00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6812A2E9" w14:textId="77777777" w:rsidTr="00CF7B5E">
        <w:tc>
          <w:tcPr>
            <w:tcW w:w="10400" w:type="dxa"/>
            <w:shd w:val="clear" w:color="auto" w:fill="auto"/>
          </w:tcPr>
          <w:p w14:paraId="42320E13" w14:textId="29B46FBB" w:rsidR="00CF7B5E" w:rsidRDefault="00CF7B5E" w:rsidP="00CF7B5E">
            <w:pPr>
              <w:spacing w:before="120" w:after="120"/>
              <w:rPr>
                <w:ins w:id="1549" w:author="Raphael Malyankar" w:date="2025-02-18T00:32:00Z" w16du:dateUtc="2025-02-18T07:32:00Z"/>
                <w:rFonts w:cs="Arial"/>
              </w:rPr>
            </w:pPr>
            <w:r w:rsidRPr="00CF7B5E">
              <w:rPr>
                <w:rFonts w:cs="Arial"/>
                <w:u w:val="single"/>
              </w:rPr>
              <w:t>IHO Definition:</w:t>
            </w:r>
            <w:r>
              <w:rPr>
                <w:rFonts w:cs="Arial"/>
              </w:rPr>
              <w:t xml:space="preserve"> </w:t>
            </w:r>
            <w:r w:rsidR="005D62F4">
              <w:rPr>
                <w:rFonts w:cs="Arial"/>
              </w:rPr>
              <w:t>Type of the source.</w:t>
            </w:r>
          </w:p>
          <w:p w14:paraId="06585893" w14:textId="26D4A1C8" w:rsidR="000C4399" w:rsidRDefault="000C4399" w:rsidP="00CF7B5E">
            <w:pPr>
              <w:spacing w:before="120" w:after="120"/>
              <w:rPr>
                <w:rFonts w:cs="Arial"/>
              </w:rPr>
            </w:pPr>
            <w:ins w:id="1550" w:author="Raphael Malyankar" w:date="2025-02-18T00:32:00Z" w16du:dateUtc="2025-02-18T07:32:00Z">
              <w:r w:rsidRPr="00183372">
                <w:rPr>
                  <w:rFonts w:cs="Arial"/>
                  <w:u w:val="single"/>
                </w:rPr>
                <w:t>Attribute Type</w:t>
              </w:r>
              <w:r>
                <w:rPr>
                  <w:rFonts w:cs="Arial"/>
                </w:rPr>
                <w:t>: Enumeration</w:t>
              </w:r>
            </w:ins>
          </w:p>
          <w:p w14:paraId="1552C872" w14:textId="77777777" w:rsidR="00CF7B5E" w:rsidRDefault="00CF7B5E" w:rsidP="00CF7B5E">
            <w:pPr>
              <w:spacing w:before="120" w:after="120"/>
              <w:rPr>
                <w:rFonts w:cs="Arial"/>
              </w:rPr>
            </w:pPr>
            <w:r>
              <w:rPr>
                <w:rFonts w:cs="Arial"/>
              </w:rPr>
              <w:t xml:space="preserve">1) </w:t>
            </w:r>
            <w:r w:rsidRPr="00CF7B5E">
              <w:rPr>
                <w:rFonts w:cs="Arial"/>
                <w:b/>
              </w:rPr>
              <w:t>law or regulation</w:t>
            </w:r>
          </w:p>
          <w:p w14:paraId="23E07337" w14:textId="59200F82" w:rsidR="00CF7B5E" w:rsidRDefault="00CF7B5E" w:rsidP="00CF7B5E">
            <w:pPr>
              <w:spacing w:before="120" w:after="120"/>
              <w:rPr>
                <w:rFonts w:cs="Arial"/>
              </w:rPr>
            </w:pPr>
            <w:r>
              <w:rPr>
                <w:rFonts w:cs="Arial"/>
              </w:rPr>
              <w:lastRenderedPageBreak/>
              <w:t xml:space="preserve">  </w:t>
            </w:r>
            <w:r w:rsidRPr="00CF7B5E">
              <w:rPr>
                <w:rFonts w:cs="Arial"/>
                <w:u w:val="single"/>
              </w:rPr>
              <w:t>IHO Definition:</w:t>
            </w:r>
            <w:r>
              <w:rPr>
                <w:rFonts w:cs="Arial"/>
              </w:rPr>
              <w:t xml:space="preserve"> </w:t>
            </w:r>
            <w:r w:rsidR="005D62F4" w:rsidRPr="005D62F4">
              <w:rPr>
                <w:rFonts w:cs="Arial"/>
              </w:rPr>
              <w:t xml:space="preserve">Treaty, convention, or international agreement; law or regulation issued by a national or other </w:t>
            </w:r>
            <w:r w:rsidR="005D62F4">
              <w:rPr>
                <w:rFonts w:cs="Arial"/>
              </w:rPr>
              <w:t>a</w:t>
            </w:r>
            <w:r w:rsidR="005D62F4" w:rsidRPr="005D62F4">
              <w:rPr>
                <w:rFonts w:cs="Arial"/>
              </w:rPr>
              <w:t>uthority.</w:t>
            </w:r>
          </w:p>
          <w:p w14:paraId="74B0C87D" w14:textId="77777777" w:rsidR="00CF7B5E" w:rsidRDefault="00CF7B5E" w:rsidP="00CF7B5E">
            <w:pPr>
              <w:spacing w:before="120" w:after="120"/>
              <w:rPr>
                <w:rFonts w:cs="Arial"/>
              </w:rPr>
            </w:pPr>
            <w:r>
              <w:rPr>
                <w:rFonts w:cs="Arial"/>
              </w:rPr>
              <w:t xml:space="preserve">2) </w:t>
            </w:r>
            <w:r w:rsidRPr="00CF7B5E">
              <w:rPr>
                <w:rFonts w:cs="Arial"/>
                <w:b/>
              </w:rPr>
              <w:t>official publication</w:t>
            </w:r>
          </w:p>
          <w:p w14:paraId="3D085680" w14:textId="04BCCC35" w:rsidR="00CF7B5E" w:rsidRDefault="00CF7B5E" w:rsidP="00CF7B5E">
            <w:pPr>
              <w:spacing w:before="120" w:after="120"/>
              <w:rPr>
                <w:rFonts w:cs="Arial"/>
              </w:rPr>
            </w:pPr>
            <w:r>
              <w:rPr>
                <w:rFonts w:cs="Arial"/>
              </w:rPr>
              <w:t xml:space="preserve">  </w:t>
            </w:r>
            <w:r w:rsidRPr="00CF7B5E">
              <w:rPr>
                <w:rFonts w:cs="Arial"/>
                <w:u w:val="single"/>
              </w:rPr>
              <w:t>IHO Definition:</w:t>
            </w:r>
            <w:r>
              <w:rPr>
                <w:rFonts w:cs="Arial"/>
              </w:rPr>
              <w:t xml:space="preserve"> </w:t>
            </w:r>
            <w:r w:rsidR="005D62F4" w:rsidRPr="005D62F4">
              <w:rPr>
                <w:rFonts w:cs="Arial"/>
              </w:rPr>
              <w:t>Publication not having the force of law, issued by an international organisation or a national or local administration.</w:t>
            </w:r>
          </w:p>
          <w:p w14:paraId="03EB4658" w14:textId="77777777" w:rsidR="00CF7B5E" w:rsidRDefault="00CF7B5E" w:rsidP="00CF7B5E">
            <w:pPr>
              <w:spacing w:before="120" w:after="120"/>
              <w:rPr>
                <w:rFonts w:cs="Arial"/>
              </w:rPr>
            </w:pPr>
            <w:r>
              <w:rPr>
                <w:rFonts w:cs="Arial"/>
              </w:rPr>
              <w:t xml:space="preserve">12) </w:t>
            </w:r>
            <w:r w:rsidRPr="00CF7B5E">
              <w:rPr>
                <w:rFonts w:cs="Arial"/>
                <w:b/>
              </w:rPr>
              <w:t>products issued by HO services</w:t>
            </w:r>
          </w:p>
          <w:p w14:paraId="73F64946" w14:textId="3CBBF2DA" w:rsidR="00CF7B5E" w:rsidRDefault="00CF7B5E" w:rsidP="00CF7B5E">
            <w:pPr>
              <w:spacing w:before="120" w:after="120"/>
              <w:rPr>
                <w:rFonts w:cs="Arial"/>
              </w:rPr>
            </w:pPr>
            <w:r>
              <w:rPr>
                <w:rFonts w:cs="Arial"/>
              </w:rPr>
              <w:t xml:space="preserve">  </w:t>
            </w:r>
            <w:r w:rsidRPr="00CF7B5E">
              <w:rPr>
                <w:rFonts w:cs="Arial"/>
                <w:u w:val="single"/>
              </w:rPr>
              <w:t>IHO Definition:</w:t>
            </w:r>
            <w:r>
              <w:rPr>
                <w:rFonts w:cs="Arial"/>
              </w:rPr>
              <w:t xml:space="preserve"> </w:t>
            </w:r>
            <w:r w:rsidR="005D62F4" w:rsidRPr="005D62F4">
              <w:rPr>
                <w:rFonts w:cs="Arial"/>
              </w:rPr>
              <w:t>Information obtained from products issued by Hydrographic Offices.</w:t>
            </w:r>
          </w:p>
          <w:p w14:paraId="4A66022F" w14:textId="77777777" w:rsidR="00CF7B5E" w:rsidRDefault="00CF7B5E" w:rsidP="00CF7B5E">
            <w:pPr>
              <w:spacing w:before="120" w:after="120"/>
              <w:rPr>
                <w:rFonts w:cs="Arial"/>
              </w:rPr>
            </w:pPr>
            <w:r>
              <w:rPr>
                <w:rFonts w:cs="Arial"/>
              </w:rPr>
              <w:t xml:space="preserve">10) </w:t>
            </w:r>
            <w:r w:rsidRPr="00CF7B5E">
              <w:rPr>
                <w:rFonts w:cs="Arial"/>
                <w:b/>
              </w:rPr>
              <w:t>remotely sensed images</w:t>
            </w:r>
          </w:p>
          <w:p w14:paraId="466E9360" w14:textId="1F206C43" w:rsidR="00CF7B5E" w:rsidRDefault="00CF7B5E" w:rsidP="00CF7B5E">
            <w:pPr>
              <w:spacing w:before="120" w:after="120"/>
              <w:rPr>
                <w:rFonts w:cs="Arial"/>
              </w:rPr>
            </w:pPr>
            <w:r>
              <w:rPr>
                <w:rFonts w:cs="Arial"/>
              </w:rPr>
              <w:t xml:space="preserve">  </w:t>
            </w:r>
            <w:r w:rsidRPr="00CF7B5E">
              <w:rPr>
                <w:rFonts w:cs="Arial"/>
                <w:u w:val="single"/>
              </w:rPr>
              <w:t>IHO Definition:</w:t>
            </w:r>
            <w:r>
              <w:rPr>
                <w:rFonts w:cs="Arial"/>
              </w:rPr>
              <w:t xml:space="preserve"> </w:t>
            </w:r>
            <w:r w:rsidR="005D62F4" w:rsidRPr="005D62F4">
              <w:rPr>
                <w:rFonts w:cs="Arial"/>
              </w:rPr>
              <w:t>Information obtained from satellite images.</w:t>
            </w:r>
          </w:p>
          <w:p w14:paraId="1B189C99" w14:textId="77777777" w:rsidR="00CF7B5E" w:rsidRDefault="00CF7B5E" w:rsidP="00CF7B5E">
            <w:pPr>
              <w:spacing w:before="120" w:after="120"/>
              <w:rPr>
                <w:rFonts w:cs="Arial"/>
              </w:rPr>
            </w:pPr>
          </w:p>
          <w:p w14:paraId="1A3C6171" w14:textId="77777777" w:rsidR="00CF7B5E" w:rsidRDefault="00CF7B5E" w:rsidP="00CF7B5E">
            <w:pPr>
              <w:spacing w:before="120" w:after="120"/>
              <w:rPr>
                <w:rFonts w:cs="Arial"/>
              </w:rPr>
            </w:pPr>
            <w:r w:rsidRPr="00CF7B5E">
              <w:rPr>
                <w:rFonts w:cs="Arial"/>
                <w:u w:val="single"/>
              </w:rPr>
              <w:t>Remarks:</w:t>
            </w:r>
          </w:p>
          <w:p w14:paraId="1972E6F2" w14:textId="3BA53C37" w:rsidR="00CF7B5E" w:rsidRPr="00CF7B5E" w:rsidRDefault="00CF7B5E" w:rsidP="00D01DF0">
            <w:pPr>
              <w:spacing w:before="120" w:after="120"/>
              <w:rPr>
                <w:rFonts w:cs="Arial"/>
              </w:rPr>
            </w:pPr>
            <w:r>
              <w:rPr>
                <w:rFonts w:cs="Arial"/>
              </w:rPr>
              <w:t>•</w:t>
            </w:r>
            <w:r w:rsidR="00D01DF0">
              <w:rPr>
                <w:rFonts w:cs="Arial"/>
              </w:rPr>
              <w:t xml:space="preserve"> The use of remotely sensed images is only intended for improvement of the coastline geometry.</w:t>
            </w:r>
          </w:p>
        </w:tc>
      </w:tr>
    </w:tbl>
    <w:p w14:paraId="2E00AC0C" w14:textId="58B76947" w:rsidR="00CF7B5E" w:rsidRDefault="00CF7B5E" w:rsidP="00CF7B5E">
      <w:pPr>
        <w:spacing w:before="240" w:after="240"/>
        <w:rPr>
          <w:b/>
        </w:rPr>
      </w:pPr>
    </w:p>
    <w:p w14:paraId="364A85C6" w14:textId="48BF7D10" w:rsidR="00D54A21" w:rsidRDefault="00D54A21" w:rsidP="00413498">
      <w:pPr>
        <w:pStyle w:val="Heading2"/>
      </w:pPr>
      <w:bookmarkStart w:id="1551" w:name="_Toc190734862"/>
      <w:r>
        <w:t>line</w:t>
      </w:r>
      <w:r w:rsidRPr="00CF7B5E">
        <w:t>Type</w:t>
      </w:r>
      <w:bookmarkEnd w:id="1551"/>
    </w:p>
    <w:p w14:paraId="63FADABD" w14:textId="1E2D773B" w:rsidR="00D54A21" w:rsidRPr="000C277C" w:rsidDel="00412420" w:rsidRDefault="00D54A21" w:rsidP="00D54A21">
      <w:pPr>
        <w:rPr>
          <w:del w:id="1552" w:author="Raphael Malyankar" w:date="2025-02-17T14:47:00Z" w16du:dateUtc="2025-02-17T21:47:00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D54A21" w:rsidRPr="00CF7B5E" w14:paraId="14E3EC70" w14:textId="77777777" w:rsidTr="3ACD7569">
        <w:tc>
          <w:tcPr>
            <w:tcW w:w="10400" w:type="dxa"/>
            <w:shd w:val="clear" w:color="auto" w:fill="auto"/>
          </w:tcPr>
          <w:p w14:paraId="29A66E63" w14:textId="7110FE8B" w:rsidR="00D54A21" w:rsidRDefault="00D54A21" w:rsidP="3ACD7569">
            <w:pPr>
              <w:spacing w:before="120" w:after="120"/>
              <w:rPr>
                <w:ins w:id="1553" w:author="Raphael Malyankar" w:date="2025-02-18T00:32:00Z" w16du:dateUtc="2025-02-18T07:32:00Z"/>
                <w:rFonts w:cs="Arial"/>
              </w:rPr>
            </w:pPr>
            <w:r w:rsidRPr="3ACD7569">
              <w:rPr>
                <w:rFonts w:cs="Arial"/>
                <w:szCs w:val="20"/>
                <w:u w:val="single"/>
              </w:rPr>
              <w:t>IHO Definition:</w:t>
            </w:r>
            <w:r w:rsidRPr="3ACD7569">
              <w:rPr>
                <w:rFonts w:cs="Arial"/>
                <w:szCs w:val="20"/>
              </w:rPr>
              <w:t xml:space="preserve"> </w:t>
            </w:r>
            <w:r w:rsidR="6C5E8C1A" w:rsidRPr="00F455C8">
              <w:rPr>
                <w:rFonts w:cs="Arial"/>
              </w:rPr>
              <w:t>Indication of the nature of the path between two points, associated with a line segment</w:t>
            </w:r>
            <w:r w:rsidRPr="00F455C8">
              <w:rPr>
                <w:rFonts w:cs="Arial"/>
              </w:rPr>
              <w:t>.</w:t>
            </w:r>
          </w:p>
          <w:p w14:paraId="4BADE95B" w14:textId="5A81D1D4" w:rsidR="000C4399" w:rsidRDefault="000C4399" w:rsidP="3ACD7569">
            <w:pPr>
              <w:spacing w:before="120" w:after="120"/>
              <w:rPr>
                <w:rFonts w:cs="Arial"/>
                <w:szCs w:val="20"/>
              </w:rPr>
            </w:pPr>
            <w:ins w:id="1554" w:author="Raphael Malyankar" w:date="2025-02-18T00:32:00Z" w16du:dateUtc="2025-02-18T07:32:00Z">
              <w:r w:rsidRPr="000C4399">
                <w:rPr>
                  <w:rFonts w:cs="Arial"/>
                  <w:szCs w:val="20"/>
                  <w:u w:val="single"/>
                  <w:rPrChange w:id="1555" w:author="Raphael Malyankar" w:date="2025-02-18T00:32:00Z" w16du:dateUtc="2025-02-18T07:32:00Z">
                    <w:rPr>
                      <w:rFonts w:cs="Arial"/>
                      <w:szCs w:val="20"/>
                    </w:rPr>
                  </w:rPrChange>
                </w:rPr>
                <w:t>Attribute Type</w:t>
              </w:r>
              <w:r w:rsidRPr="000C4399">
                <w:rPr>
                  <w:rFonts w:cs="Arial"/>
                  <w:szCs w:val="20"/>
                </w:rPr>
                <w:t>:</w:t>
              </w:r>
              <w:r>
                <w:rPr>
                  <w:rFonts w:cs="Arial"/>
                  <w:szCs w:val="20"/>
                </w:rPr>
                <w:t xml:space="preserve"> Enumeration</w:t>
              </w:r>
            </w:ins>
          </w:p>
          <w:p w14:paraId="70E58AC1" w14:textId="2FFD7A5E" w:rsidR="00D54A21" w:rsidRDefault="00D54A21" w:rsidP="00DE357A">
            <w:pPr>
              <w:spacing w:before="120" w:after="120"/>
              <w:rPr>
                <w:rFonts w:cs="Arial"/>
              </w:rPr>
            </w:pPr>
            <w:r>
              <w:rPr>
                <w:rFonts w:cs="Arial"/>
              </w:rPr>
              <w:t xml:space="preserve">1) </w:t>
            </w:r>
            <w:r w:rsidR="0052704B">
              <w:rPr>
                <w:rFonts w:cs="Arial"/>
                <w:b/>
              </w:rPr>
              <w:t>rhumb line</w:t>
            </w:r>
          </w:p>
          <w:p w14:paraId="3108F032" w14:textId="72CC868D" w:rsidR="00D54A21" w:rsidRDefault="00D54A21" w:rsidP="00DE357A">
            <w:pPr>
              <w:spacing w:before="120" w:after="120"/>
              <w:rPr>
                <w:rFonts w:cs="Arial"/>
              </w:rPr>
            </w:pPr>
            <w:r>
              <w:rPr>
                <w:rFonts w:cs="Arial"/>
              </w:rPr>
              <w:t xml:space="preserve">  </w:t>
            </w:r>
            <w:r w:rsidRPr="00CF7B5E">
              <w:rPr>
                <w:rFonts w:cs="Arial"/>
                <w:u w:val="single"/>
              </w:rPr>
              <w:t>IHO Definition:</w:t>
            </w:r>
            <w:r>
              <w:rPr>
                <w:rFonts w:cs="Arial"/>
              </w:rPr>
              <w:t xml:space="preserve"> </w:t>
            </w:r>
            <w:r w:rsidR="00C66BB7" w:rsidRPr="00C66BB7">
              <w:rPr>
                <w:rFonts w:cs="Arial"/>
              </w:rPr>
              <w:t>A line on the surface of the earth making the same oblique angle with all meridians; a loxodrome spiralling toward the poles in a constant true direction. parallels and meridians, which also maintain constant true directions, may be considered special cases of the rhumb line. A rhumb line is a straight line on a Mercator projection. Sometimes shortened to rhumb.</w:t>
            </w:r>
          </w:p>
          <w:p w14:paraId="3EF37F29" w14:textId="0340CEB4" w:rsidR="00D54A21" w:rsidRDefault="00D54A21" w:rsidP="00DE357A">
            <w:pPr>
              <w:spacing w:before="120" w:after="120"/>
              <w:rPr>
                <w:rFonts w:cs="Arial"/>
              </w:rPr>
            </w:pPr>
            <w:r>
              <w:rPr>
                <w:rFonts w:cs="Arial"/>
              </w:rPr>
              <w:t xml:space="preserve">2) </w:t>
            </w:r>
            <w:r w:rsidR="0052704B">
              <w:rPr>
                <w:rFonts w:cs="Arial"/>
                <w:b/>
              </w:rPr>
              <w:t>great circle</w:t>
            </w:r>
          </w:p>
          <w:p w14:paraId="1E622F4C" w14:textId="74E9C192" w:rsidR="00D54A21" w:rsidRDefault="00D54A21" w:rsidP="00DE357A">
            <w:pPr>
              <w:spacing w:before="120" w:after="120"/>
              <w:rPr>
                <w:rFonts w:cs="Arial"/>
              </w:rPr>
            </w:pPr>
            <w:r>
              <w:rPr>
                <w:rFonts w:cs="Arial"/>
              </w:rPr>
              <w:t xml:space="preserve">  </w:t>
            </w:r>
            <w:r w:rsidRPr="00CF7B5E">
              <w:rPr>
                <w:rFonts w:cs="Arial"/>
                <w:u w:val="single"/>
              </w:rPr>
              <w:t>IHO Definition:</w:t>
            </w:r>
            <w:r>
              <w:rPr>
                <w:rFonts w:cs="Arial"/>
              </w:rPr>
              <w:t xml:space="preserve"> </w:t>
            </w:r>
            <w:r w:rsidR="00FB3943" w:rsidRPr="00FB3943">
              <w:rPr>
                <w:rFonts w:cs="Arial"/>
              </w:rPr>
              <w:t>The intersection of a sphere and a plane through its center. See also Orthodrome.</w:t>
            </w:r>
          </w:p>
          <w:p w14:paraId="37BD4390" w14:textId="29861BF2" w:rsidR="00D54A21" w:rsidRDefault="0052704B" w:rsidP="00DE357A">
            <w:pPr>
              <w:spacing w:before="120" w:after="120"/>
              <w:rPr>
                <w:rFonts w:cs="Arial"/>
              </w:rPr>
            </w:pPr>
            <w:r>
              <w:rPr>
                <w:rFonts w:cs="Arial"/>
              </w:rPr>
              <w:t>3</w:t>
            </w:r>
            <w:r w:rsidR="00D54A21">
              <w:rPr>
                <w:rFonts w:cs="Arial"/>
              </w:rPr>
              <w:t xml:space="preserve">) </w:t>
            </w:r>
            <w:r w:rsidR="0051727F" w:rsidRPr="0051727F">
              <w:rPr>
                <w:rFonts w:cs="Arial"/>
                <w:b/>
              </w:rPr>
              <w:t>undetermined/</w:t>
            </w:r>
            <w:r w:rsidRPr="0051727F">
              <w:rPr>
                <w:rFonts w:cs="Arial"/>
                <w:b/>
              </w:rPr>
              <w:t>unknown</w:t>
            </w:r>
          </w:p>
          <w:p w14:paraId="72D5B3B1" w14:textId="1125015E" w:rsidR="00D54A21" w:rsidRDefault="00D54A21" w:rsidP="00DE357A">
            <w:pPr>
              <w:spacing w:before="120" w:after="120"/>
              <w:rPr>
                <w:rFonts w:cs="Arial"/>
              </w:rPr>
            </w:pPr>
            <w:r>
              <w:rPr>
                <w:rFonts w:cs="Arial"/>
              </w:rPr>
              <w:t xml:space="preserve">  </w:t>
            </w:r>
            <w:r w:rsidRPr="00CF7B5E">
              <w:rPr>
                <w:rFonts w:cs="Arial"/>
                <w:u w:val="single"/>
              </w:rPr>
              <w:t>IHO Definition:</w:t>
            </w:r>
            <w:r>
              <w:rPr>
                <w:rFonts w:cs="Arial"/>
              </w:rPr>
              <w:t xml:space="preserve"> </w:t>
            </w:r>
            <w:r w:rsidR="0051727F" w:rsidRPr="0051727F">
              <w:rPr>
                <w:rFonts w:cs="Arial"/>
              </w:rPr>
              <w:t>Having an unknown value.</w:t>
            </w:r>
          </w:p>
          <w:p w14:paraId="69136DFC" w14:textId="77777777" w:rsidR="00D54A21" w:rsidRDefault="00D54A21" w:rsidP="00DE357A">
            <w:pPr>
              <w:spacing w:before="120" w:after="120"/>
              <w:rPr>
                <w:rFonts w:cs="Arial"/>
              </w:rPr>
            </w:pPr>
          </w:p>
          <w:p w14:paraId="296F5974" w14:textId="77777777" w:rsidR="00D54A21" w:rsidRDefault="00D54A21" w:rsidP="00DE357A">
            <w:pPr>
              <w:spacing w:before="120" w:after="120"/>
              <w:rPr>
                <w:rFonts w:cs="Arial"/>
              </w:rPr>
            </w:pPr>
            <w:r w:rsidRPr="00CF7B5E">
              <w:rPr>
                <w:rFonts w:cs="Arial"/>
                <w:u w:val="single"/>
              </w:rPr>
              <w:t>Remarks:</w:t>
            </w:r>
          </w:p>
          <w:p w14:paraId="2FC7891D" w14:textId="313CCDB1" w:rsidR="00D54A21" w:rsidRPr="00D54A21" w:rsidRDefault="003E71A3" w:rsidP="00DE357A">
            <w:pPr>
              <w:spacing w:before="120" w:after="120"/>
              <w:rPr>
                <w:rFonts w:cs="Arial"/>
                <w:lang w:val="en-AU"/>
              </w:rPr>
            </w:pPr>
            <w:r>
              <w:rPr>
                <w:rFonts w:cs="Arial"/>
              </w:rPr>
              <w:t>•No remarks.</w:t>
            </w:r>
          </w:p>
        </w:tc>
      </w:tr>
    </w:tbl>
    <w:p w14:paraId="0F4EA868" w14:textId="77777777" w:rsidR="00D54A21" w:rsidRDefault="00D54A21" w:rsidP="00CF7B5E">
      <w:pPr>
        <w:spacing w:before="240" w:after="240"/>
        <w:rPr>
          <w:b/>
        </w:rPr>
      </w:pPr>
    </w:p>
    <w:p w14:paraId="6AD5154F" w14:textId="77777777" w:rsidR="00CF7B5E" w:rsidRDefault="00CF7B5E">
      <w:pPr>
        <w:rPr>
          <w:b/>
        </w:rPr>
      </w:pPr>
      <w:r>
        <w:rPr>
          <w:b/>
        </w:rPr>
        <w:br w:type="page"/>
      </w:r>
    </w:p>
    <w:p w14:paraId="0B9F6672" w14:textId="32157EFA" w:rsidR="00CF7B5E" w:rsidRDefault="00CF7B5E" w:rsidP="00F773D7">
      <w:pPr>
        <w:pStyle w:val="Heading1"/>
        <w:rPr>
          <w:szCs w:val="24"/>
        </w:rPr>
      </w:pPr>
      <w:bookmarkStart w:id="1556" w:name="_Toc190734863"/>
      <w:r w:rsidRPr="00F773D7">
        <w:rPr>
          <w:szCs w:val="24"/>
        </w:rPr>
        <w:lastRenderedPageBreak/>
        <w:t>Complex Attributes</w:t>
      </w:r>
      <w:bookmarkEnd w:id="1556"/>
    </w:p>
    <w:p w14:paraId="7DB518AE" w14:textId="77777777" w:rsidR="000C277C" w:rsidRPr="000C277C" w:rsidRDefault="000C277C" w:rsidP="000C277C"/>
    <w:p w14:paraId="7D29E8DF" w14:textId="37CF1619" w:rsidR="00CF7B5E" w:rsidRDefault="00CF7B5E" w:rsidP="00413498">
      <w:pPr>
        <w:pStyle w:val="Heading2"/>
      </w:pPr>
      <w:bookmarkStart w:id="1557" w:name="_Toc190734864"/>
      <w:r w:rsidRPr="00CF7B5E">
        <w:t>fixedDateRange</w:t>
      </w:r>
      <w:bookmarkEnd w:id="1557"/>
    </w:p>
    <w:p w14:paraId="1E8F8E75" w14:textId="042BB0CA" w:rsidR="00AD2517" w:rsidRPr="00AD2517" w:rsidDel="00412420" w:rsidRDefault="00AD2517" w:rsidP="00AD2517">
      <w:pPr>
        <w:rPr>
          <w:del w:id="1558" w:author="Raphael Malyankar" w:date="2025-02-17T14:47:00Z" w16du:dateUtc="2025-02-17T21:47:00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1130399B" w14:textId="77777777" w:rsidTr="00CF7B5E">
        <w:tc>
          <w:tcPr>
            <w:tcW w:w="10400" w:type="dxa"/>
            <w:shd w:val="clear" w:color="auto" w:fill="auto"/>
          </w:tcPr>
          <w:p w14:paraId="4BD79B76" w14:textId="6AF4FC06" w:rsidR="00CF7B5E" w:rsidRDefault="00CF7B5E" w:rsidP="00CF7B5E">
            <w:pPr>
              <w:spacing w:before="120" w:after="120"/>
              <w:rPr>
                <w:rFonts w:cs="Arial"/>
              </w:rPr>
            </w:pPr>
            <w:r w:rsidRPr="00CF7B5E">
              <w:rPr>
                <w:rFonts w:cs="Arial"/>
                <w:u w:val="single"/>
              </w:rPr>
              <w:t>IHO Definition:</w:t>
            </w:r>
            <w:r>
              <w:rPr>
                <w:rFonts w:cs="Arial"/>
              </w:rPr>
              <w:t xml:space="preserve"> </w:t>
            </w:r>
            <w:r w:rsidR="005D62F4" w:rsidRPr="005D62F4">
              <w:rPr>
                <w:rFonts w:cs="Arial"/>
              </w:rPr>
              <w:t>An active period of a single fixed event or occurrence, as the date range betwe</w:t>
            </w:r>
            <w:r w:rsidR="005D62F4">
              <w:rPr>
                <w:rFonts w:cs="Arial"/>
              </w:rPr>
              <w:t>en discrete start and end dates</w:t>
            </w:r>
            <w:r w:rsidR="00AE3904">
              <w:rPr>
                <w:rFonts w:cs="Arial"/>
              </w:rPr>
              <w:t>.</w:t>
            </w:r>
          </w:p>
          <w:p w14:paraId="2973DFCD" w14:textId="77777777" w:rsidR="00CF7B5E" w:rsidRDefault="00CF7B5E" w:rsidP="00CF7B5E">
            <w:pPr>
              <w:spacing w:before="120" w:after="120"/>
              <w:rPr>
                <w:rFonts w:cs="Arial"/>
              </w:rPr>
            </w:pPr>
            <w:r w:rsidRPr="00CF7B5E">
              <w:rPr>
                <w:rFonts w:cs="Arial"/>
                <w:u w:val="single"/>
              </w:rPr>
              <w:t>Sub-attributes:</w:t>
            </w:r>
          </w:p>
          <w:p w14:paraId="5D5D7E75" w14:textId="134D7A43" w:rsidR="00CF7B5E" w:rsidRDefault="00CF7B5E" w:rsidP="00CF7B5E">
            <w:pPr>
              <w:spacing w:before="120" w:after="120"/>
              <w:rPr>
                <w:rFonts w:cs="Arial"/>
              </w:rPr>
            </w:pPr>
            <w:r>
              <w:rPr>
                <w:rFonts w:cs="Arial"/>
              </w:rPr>
              <w:t xml:space="preserve">             </w:t>
            </w:r>
            <w:r w:rsidRPr="00CF7B5E">
              <w:rPr>
                <w:rFonts w:cs="Arial"/>
                <w:b/>
              </w:rPr>
              <w:t xml:space="preserve"> dateStart  </w:t>
            </w:r>
            <w:r w:rsidR="007C4E5B">
              <w:rPr>
                <w:rFonts w:cs="Arial"/>
              </w:rPr>
              <w:t xml:space="preserve">(see clause </w:t>
            </w:r>
            <w:ins w:id="1559" w:author="Raphael Malyankar" w:date="2025-02-17T19:13:00Z" w16du:dateUtc="2025-02-18T02:13:00Z">
              <w:r w:rsidR="00A27C43">
                <w:rPr>
                  <w:rFonts w:cs="Arial"/>
                </w:rPr>
                <w:fldChar w:fldCharType="begin"/>
              </w:r>
              <w:r w:rsidR="00A27C43">
                <w:rPr>
                  <w:rFonts w:cs="Arial"/>
                </w:rPr>
                <w:instrText xml:space="preserve"> REF _Ref190712005 \r \h </w:instrText>
              </w:r>
            </w:ins>
            <w:r w:rsidR="00A27C43">
              <w:rPr>
                <w:rFonts w:cs="Arial"/>
              </w:rPr>
            </w:r>
            <w:ins w:id="1560" w:author="Raphael Malyankar" w:date="2025-02-17T19:13:00Z" w16du:dateUtc="2025-02-18T02:13:00Z">
              <w:r w:rsidR="00A27C43">
                <w:rPr>
                  <w:rFonts w:cs="Arial"/>
                </w:rPr>
                <w:fldChar w:fldCharType="separate"/>
              </w:r>
              <w:r w:rsidR="00A27C43">
                <w:rPr>
                  <w:rFonts w:cs="Arial"/>
                </w:rPr>
                <w:t>7.3</w:t>
              </w:r>
              <w:r w:rsidR="00A27C43">
                <w:rPr>
                  <w:rFonts w:cs="Arial"/>
                </w:rPr>
                <w:fldChar w:fldCharType="end"/>
              </w:r>
            </w:ins>
            <w:del w:id="1561" w:author="Raphael Malyankar" w:date="2025-02-17T19:13:00Z" w16du:dateUtc="2025-02-18T02:13:00Z">
              <w:r w:rsidR="007C4E5B" w:rsidDel="00A27C43">
                <w:rPr>
                  <w:rFonts w:cs="Arial"/>
                </w:rPr>
                <w:delText>7</w:delText>
              </w:r>
              <w:r w:rsidDel="00A27C43">
                <w:rPr>
                  <w:rFonts w:cs="Arial"/>
                </w:rPr>
                <w:delText>.3</w:delText>
              </w:r>
            </w:del>
            <w:r>
              <w:rPr>
                <w:rFonts w:cs="Arial"/>
              </w:rPr>
              <w:t>)</w:t>
            </w:r>
          </w:p>
          <w:p w14:paraId="66C9372D" w14:textId="58050DF9" w:rsidR="00CF7B5E" w:rsidRDefault="00CF7B5E" w:rsidP="00CF7B5E">
            <w:pPr>
              <w:spacing w:before="120" w:after="120"/>
              <w:rPr>
                <w:rFonts w:cs="Arial"/>
              </w:rPr>
            </w:pPr>
            <w:r>
              <w:rPr>
                <w:rFonts w:cs="Arial"/>
              </w:rPr>
              <w:t xml:space="preserve">             </w:t>
            </w:r>
            <w:r w:rsidRPr="00CF7B5E">
              <w:rPr>
                <w:rFonts w:cs="Arial"/>
                <w:b/>
              </w:rPr>
              <w:t xml:space="preserve"> dateEnd  </w:t>
            </w:r>
            <w:r>
              <w:rPr>
                <w:rFonts w:cs="Arial"/>
              </w:rPr>
              <w:t xml:space="preserve">(see clause </w:t>
            </w:r>
            <w:ins w:id="1562" w:author="Raphael Malyankar" w:date="2025-02-17T19:13:00Z" w16du:dateUtc="2025-02-18T02:13:00Z">
              <w:r w:rsidR="00A27C43">
                <w:rPr>
                  <w:rFonts w:cs="Arial"/>
                </w:rPr>
                <w:fldChar w:fldCharType="begin"/>
              </w:r>
              <w:r w:rsidR="00A27C43">
                <w:rPr>
                  <w:rFonts w:cs="Arial"/>
                </w:rPr>
                <w:instrText xml:space="preserve"> REF _Ref190712013 \r \h </w:instrText>
              </w:r>
            </w:ins>
            <w:r w:rsidR="00A27C43">
              <w:rPr>
                <w:rFonts w:cs="Arial"/>
              </w:rPr>
            </w:r>
            <w:ins w:id="1563" w:author="Raphael Malyankar" w:date="2025-02-17T19:13:00Z" w16du:dateUtc="2025-02-18T02:13:00Z">
              <w:r w:rsidR="00A27C43">
                <w:rPr>
                  <w:rFonts w:cs="Arial"/>
                </w:rPr>
                <w:fldChar w:fldCharType="separate"/>
              </w:r>
              <w:r w:rsidR="00A27C43">
                <w:rPr>
                  <w:rFonts w:cs="Arial"/>
                </w:rPr>
                <w:t>7.4</w:t>
              </w:r>
              <w:r w:rsidR="00A27C43">
                <w:rPr>
                  <w:rFonts w:cs="Arial"/>
                </w:rPr>
                <w:fldChar w:fldCharType="end"/>
              </w:r>
            </w:ins>
            <w:del w:id="1564" w:author="Raphael Malyankar" w:date="2025-02-17T19:13:00Z" w16du:dateUtc="2025-02-18T02:13:00Z">
              <w:r w:rsidR="007C4E5B" w:rsidDel="00A27C43">
                <w:rPr>
                  <w:rFonts w:cs="Arial"/>
                </w:rPr>
                <w:delText>7</w:delText>
              </w:r>
              <w:r w:rsidDel="00A27C43">
                <w:rPr>
                  <w:rFonts w:cs="Arial"/>
                </w:rPr>
                <w:delText>.4</w:delText>
              </w:r>
            </w:del>
            <w:r>
              <w:rPr>
                <w:rFonts w:cs="Arial"/>
              </w:rPr>
              <w:t>)</w:t>
            </w:r>
          </w:p>
          <w:p w14:paraId="5056B009" w14:textId="77777777" w:rsidR="00CF7B5E" w:rsidRDefault="00CF7B5E" w:rsidP="00CF7B5E">
            <w:pPr>
              <w:spacing w:before="120" w:after="120"/>
              <w:rPr>
                <w:rFonts w:cs="Arial"/>
              </w:rPr>
            </w:pPr>
          </w:p>
          <w:p w14:paraId="28AC1852" w14:textId="77777777" w:rsidR="00CF7B5E" w:rsidRDefault="00CF7B5E" w:rsidP="00CF7B5E">
            <w:pPr>
              <w:spacing w:before="120" w:after="120"/>
              <w:rPr>
                <w:rFonts w:cs="Arial"/>
              </w:rPr>
            </w:pPr>
            <w:r w:rsidRPr="00CF7B5E">
              <w:rPr>
                <w:rFonts w:cs="Arial"/>
                <w:u w:val="single"/>
              </w:rPr>
              <w:t>Remarks:</w:t>
            </w:r>
          </w:p>
          <w:p w14:paraId="6D2DCD77" w14:textId="77777777" w:rsidR="00CF7B5E" w:rsidRPr="00CF7B5E" w:rsidRDefault="00CF7B5E" w:rsidP="00CF7B5E">
            <w:pPr>
              <w:spacing w:before="120" w:after="120"/>
              <w:rPr>
                <w:rFonts w:cs="Arial"/>
              </w:rPr>
            </w:pPr>
            <w:r>
              <w:rPr>
                <w:rFonts w:cs="Arial"/>
              </w:rPr>
              <w:t>•No remarks.</w:t>
            </w:r>
          </w:p>
        </w:tc>
      </w:tr>
    </w:tbl>
    <w:p w14:paraId="021EAE07" w14:textId="77777777" w:rsidR="00CF7B5E" w:rsidRDefault="00CF7B5E" w:rsidP="00CF7B5E">
      <w:pPr>
        <w:spacing w:before="240" w:after="240"/>
        <w:rPr>
          <w:b/>
        </w:rPr>
      </w:pPr>
    </w:p>
    <w:p w14:paraId="6E06F74A" w14:textId="5ECF54FD" w:rsidR="00CF7B5E" w:rsidRDefault="00CF7B5E" w:rsidP="00413498">
      <w:pPr>
        <w:pStyle w:val="Heading2"/>
      </w:pPr>
      <w:bookmarkStart w:id="1565" w:name="_Toc190734865"/>
      <w:r w:rsidRPr="00CF7B5E">
        <w:t>locationReference</w:t>
      </w:r>
      <w:bookmarkEnd w:id="1565"/>
    </w:p>
    <w:p w14:paraId="52FC692B" w14:textId="6533CF68" w:rsidR="000C277C" w:rsidRPr="000C277C" w:rsidDel="00412420" w:rsidRDefault="000C277C" w:rsidP="000C277C">
      <w:pPr>
        <w:rPr>
          <w:del w:id="1566" w:author="Raphael Malyankar" w:date="2025-02-17T14:47:00Z" w16du:dateUtc="2025-02-17T21:47:00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10CD6EEE" w14:textId="77777777" w:rsidTr="00CF7B5E">
        <w:tc>
          <w:tcPr>
            <w:tcW w:w="10400" w:type="dxa"/>
            <w:shd w:val="clear" w:color="auto" w:fill="auto"/>
          </w:tcPr>
          <w:p w14:paraId="1C49CD4B" w14:textId="72AED96B" w:rsidR="00CF7B5E" w:rsidRDefault="00CF7B5E" w:rsidP="00CF7B5E">
            <w:pPr>
              <w:spacing w:before="120" w:after="120"/>
              <w:rPr>
                <w:rFonts w:cs="Arial"/>
              </w:rPr>
            </w:pPr>
            <w:r w:rsidRPr="00CF7B5E">
              <w:rPr>
                <w:rFonts w:cs="Arial"/>
                <w:u w:val="single"/>
              </w:rPr>
              <w:t>IHO Definition:</w:t>
            </w:r>
            <w:r>
              <w:rPr>
                <w:rFonts w:cs="Arial"/>
              </w:rPr>
              <w:t xml:space="preserve"> </w:t>
            </w:r>
            <w:r w:rsidR="00DA718F">
              <w:rPr>
                <w:rFonts w:cs="Arial"/>
              </w:rPr>
              <w:t>C</w:t>
            </w:r>
            <w:r w:rsidR="00DA718F" w:rsidRPr="00DA718F">
              <w:rPr>
                <w:rFonts w:cs="Arial"/>
              </w:rPr>
              <w:t>omprehensive description of a geographic location through textual elements and/or geospatial coordinates</w:t>
            </w:r>
            <w:r w:rsidR="00DA718F">
              <w:rPr>
                <w:rFonts w:cs="Arial"/>
              </w:rPr>
              <w:t>.</w:t>
            </w:r>
          </w:p>
          <w:p w14:paraId="565586F1" w14:textId="77777777" w:rsidR="00CF7B5E" w:rsidRDefault="00CF7B5E" w:rsidP="00CF7B5E">
            <w:pPr>
              <w:spacing w:before="120" w:after="120"/>
              <w:rPr>
                <w:rFonts w:cs="Arial"/>
              </w:rPr>
            </w:pPr>
            <w:r w:rsidRPr="00CF7B5E">
              <w:rPr>
                <w:rFonts w:cs="Arial"/>
                <w:u w:val="single"/>
              </w:rPr>
              <w:t>Sub-attributes:</w:t>
            </w:r>
          </w:p>
          <w:p w14:paraId="3E2D4D99" w14:textId="11762C47" w:rsidR="007C4E5B" w:rsidRDefault="007C4E5B" w:rsidP="007C4E5B">
            <w:pPr>
              <w:spacing w:before="120" w:after="120"/>
              <w:rPr>
                <w:rFonts w:cs="Arial"/>
              </w:rPr>
            </w:pPr>
            <w:r>
              <w:rPr>
                <w:rFonts w:cs="Arial"/>
              </w:rPr>
              <w:t xml:space="preserve">             </w:t>
            </w:r>
            <w:r w:rsidRPr="00CF7B5E">
              <w:rPr>
                <w:rFonts w:cs="Arial"/>
                <w:b/>
              </w:rPr>
              <w:t xml:space="preserve"> locationByText  </w:t>
            </w:r>
            <w:r>
              <w:rPr>
                <w:rFonts w:cs="Arial"/>
              </w:rPr>
              <w:t xml:space="preserve">(see clause </w:t>
            </w:r>
            <w:ins w:id="1567" w:author="Raphael Malyankar" w:date="2025-02-17T19:11:00Z" w16du:dateUtc="2025-02-18T02:11:00Z">
              <w:r w:rsidR="00A27C43">
                <w:rPr>
                  <w:rFonts w:cs="Arial"/>
                </w:rPr>
                <w:fldChar w:fldCharType="begin"/>
              </w:r>
              <w:r w:rsidR="00A27C43">
                <w:rPr>
                  <w:rFonts w:cs="Arial"/>
                </w:rPr>
                <w:instrText xml:space="preserve"> REF _Ref190711880 \r \h </w:instrText>
              </w:r>
            </w:ins>
            <w:r w:rsidR="00A27C43">
              <w:rPr>
                <w:rFonts w:cs="Arial"/>
              </w:rPr>
            </w:r>
            <w:ins w:id="1568" w:author="Raphael Malyankar" w:date="2025-02-17T19:11:00Z" w16du:dateUtc="2025-02-18T02:11:00Z">
              <w:r w:rsidR="00A27C43">
                <w:rPr>
                  <w:rFonts w:cs="Arial"/>
                </w:rPr>
                <w:fldChar w:fldCharType="separate"/>
              </w:r>
              <w:r w:rsidR="00A27C43">
                <w:rPr>
                  <w:rFonts w:cs="Arial"/>
                </w:rPr>
                <w:t>7.5</w:t>
              </w:r>
              <w:r w:rsidR="00A27C43">
                <w:rPr>
                  <w:rFonts w:cs="Arial"/>
                </w:rPr>
                <w:fldChar w:fldCharType="end"/>
              </w:r>
            </w:ins>
            <w:del w:id="1569" w:author="Raphael Malyankar" w:date="2025-02-17T19:11:00Z" w16du:dateUtc="2025-02-18T02:11:00Z">
              <w:r w:rsidDel="00A27C43">
                <w:rPr>
                  <w:rFonts w:cs="Arial"/>
                </w:rPr>
                <w:delText>7.</w:delText>
              </w:r>
            </w:del>
            <w:del w:id="1570" w:author="Raphael Malyankar" w:date="2025-02-17T15:13:00Z" w16du:dateUtc="2025-02-17T22:13:00Z">
              <w:r w:rsidDel="00455254">
                <w:rPr>
                  <w:rFonts w:cs="Arial"/>
                </w:rPr>
                <w:delText>5</w:delText>
              </w:r>
            </w:del>
            <w:r>
              <w:rPr>
                <w:rFonts w:cs="Arial"/>
              </w:rPr>
              <w:t>)</w:t>
            </w:r>
          </w:p>
          <w:p w14:paraId="2A26BD72" w14:textId="4DE0E327" w:rsidR="00CF7B5E" w:rsidRDefault="00CF7B5E" w:rsidP="00CF7B5E">
            <w:pPr>
              <w:spacing w:before="120" w:after="120"/>
              <w:rPr>
                <w:rFonts w:cs="Arial"/>
              </w:rPr>
            </w:pPr>
            <w:r>
              <w:rPr>
                <w:rFonts w:cs="Arial"/>
              </w:rPr>
              <w:t xml:space="preserve">             </w:t>
            </w:r>
            <w:r w:rsidRPr="00CF7B5E">
              <w:rPr>
                <w:rFonts w:cs="Arial"/>
                <w:b/>
              </w:rPr>
              <w:t xml:space="preserve"> textLat</w:t>
            </w:r>
            <w:r w:rsidR="00EF2D82">
              <w:rPr>
                <w:rFonts w:cs="Arial"/>
                <w:b/>
              </w:rPr>
              <w:t>itude</w:t>
            </w:r>
            <w:r w:rsidRPr="00CF7B5E">
              <w:rPr>
                <w:rFonts w:cs="Arial"/>
                <w:b/>
              </w:rPr>
              <w:t xml:space="preserve">  </w:t>
            </w:r>
            <w:r w:rsidR="007C4E5B">
              <w:rPr>
                <w:rFonts w:cs="Arial"/>
              </w:rPr>
              <w:t xml:space="preserve">(see clause </w:t>
            </w:r>
            <w:ins w:id="1571" w:author="Raphael Malyankar" w:date="2025-02-17T19:11:00Z" w16du:dateUtc="2025-02-18T02:11:00Z">
              <w:r w:rsidR="00A27C43">
                <w:rPr>
                  <w:rFonts w:cs="Arial"/>
                </w:rPr>
                <w:fldChar w:fldCharType="begin"/>
              </w:r>
              <w:r w:rsidR="00A27C43">
                <w:rPr>
                  <w:rFonts w:cs="Arial"/>
                </w:rPr>
                <w:instrText xml:space="preserve"> REF _Ref190711890 \r \h </w:instrText>
              </w:r>
            </w:ins>
            <w:r w:rsidR="00A27C43">
              <w:rPr>
                <w:rFonts w:cs="Arial"/>
              </w:rPr>
            </w:r>
            <w:ins w:id="1572" w:author="Raphael Malyankar" w:date="2025-02-17T19:11:00Z" w16du:dateUtc="2025-02-18T02:11:00Z">
              <w:r w:rsidR="00A27C43">
                <w:rPr>
                  <w:rFonts w:cs="Arial"/>
                </w:rPr>
                <w:fldChar w:fldCharType="separate"/>
              </w:r>
              <w:r w:rsidR="00A27C43">
                <w:rPr>
                  <w:rFonts w:cs="Arial"/>
                </w:rPr>
                <w:t>7.6</w:t>
              </w:r>
              <w:r w:rsidR="00A27C43">
                <w:rPr>
                  <w:rFonts w:cs="Arial"/>
                </w:rPr>
                <w:fldChar w:fldCharType="end"/>
              </w:r>
            </w:ins>
            <w:del w:id="1573" w:author="Raphael Malyankar" w:date="2025-02-17T19:11:00Z" w16du:dateUtc="2025-02-18T02:11:00Z">
              <w:r w:rsidR="007C4E5B" w:rsidDel="00A27C43">
                <w:rPr>
                  <w:rFonts w:cs="Arial"/>
                </w:rPr>
                <w:delText>7</w:delText>
              </w:r>
              <w:r w:rsidDel="00A27C43">
                <w:rPr>
                  <w:rFonts w:cs="Arial"/>
                </w:rPr>
                <w:delText>.</w:delText>
              </w:r>
            </w:del>
            <w:del w:id="1574" w:author="Raphael Malyankar" w:date="2025-02-17T15:13:00Z" w16du:dateUtc="2025-02-17T22:13:00Z">
              <w:r w:rsidDel="00455254">
                <w:rPr>
                  <w:rFonts w:cs="Arial"/>
                </w:rPr>
                <w:delText>6</w:delText>
              </w:r>
            </w:del>
            <w:r>
              <w:rPr>
                <w:rFonts w:cs="Arial"/>
              </w:rPr>
              <w:t>)</w:t>
            </w:r>
          </w:p>
          <w:p w14:paraId="0662FDC2" w14:textId="44868723" w:rsidR="007C4E5B" w:rsidRDefault="007C4E5B" w:rsidP="007C4E5B">
            <w:pPr>
              <w:spacing w:before="120" w:after="120"/>
              <w:rPr>
                <w:rFonts w:cs="Arial"/>
              </w:rPr>
            </w:pPr>
            <w:r>
              <w:rPr>
                <w:rFonts w:cs="Arial"/>
              </w:rPr>
              <w:t xml:space="preserve">             </w:t>
            </w:r>
            <w:r w:rsidRPr="00CF7B5E">
              <w:rPr>
                <w:rFonts w:cs="Arial"/>
                <w:b/>
              </w:rPr>
              <w:t xml:space="preserve"> textLon</w:t>
            </w:r>
            <w:r>
              <w:rPr>
                <w:rFonts w:cs="Arial"/>
                <w:b/>
              </w:rPr>
              <w:t>gitude</w:t>
            </w:r>
            <w:r w:rsidRPr="00CF7B5E">
              <w:rPr>
                <w:rFonts w:cs="Arial"/>
                <w:b/>
              </w:rPr>
              <w:t xml:space="preserve">  </w:t>
            </w:r>
            <w:r>
              <w:rPr>
                <w:rFonts w:cs="Arial"/>
              </w:rPr>
              <w:t xml:space="preserve">(see clause </w:t>
            </w:r>
            <w:ins w:id="1575" w:author="Raphael Malyankar" w:date="2025-02-17T19:11:00Z" w16du:dateUtc="2025-02-18T02:11:00Z">
              <w:r w:rsidR="00A27C43">
                <w:rPr>
                  <w:rFonts w:cs="Arial"/>
                </w:rPr>
                <w:fldChar w:fldCharType="begin"/>
              </w:r>
              <w:r w:rsidR="00A27C43">
                <w:rPr>
                  <w:rFonts w:cs="Arial"/>
                </w:rPr>
                <w:instrText xml:space="preserve"> REF _Ref190711921 \r \h </w:instrText>
              </w:r>
            </w:ins>
            <w:r w:rsidR="00A27C43">
              <w:rPr>
                <w:rFonts w:cs="Arial"/>
              </w:rPr>
            </w:r>
            <w:ins w:id="1576" w:author="Raphael Malyankar" w:date="2025-02-17T19:11:00Z" w16du:dateUtc="2025-02-18T02:11:00Z">
              <w:r w:rsidR="00A27C43">
                <w:rPr>
                  <w:rFonts w:cs="Arial"/>
                </w:rPr>
                <w:fldChar w:fldCharType="separate"/>
              </w:r>
              <w:r w:rsidR="00A27C43">
                <w:rPr>
                  <w:rFonts w:cs="Arial"/>
                </w:rPr>
                <w:t>7.7</w:t>
              </w:r>
              <w:r w:rsidR="00A27C43">
                <w:rPr>
                  <w:rFonts w:cs="Arial"/>
                </w:rPr>
                <w:fldChar w:fldCharType="end"/>
              </w:r>
            </w:ins>
            <w:del w:id="1577" w:author="Raphael Malyankar" w:date="2025-02-17T19:11:00Z" w16du:dateUtc="2025-02-18T02:11:00Z">
              <w:r w:rsidDel="00A27C43">
                <w:rPr>
                  <w:rFonts w:cs="Arial"/>
                </w:rPr>
                <w:delText>7.</w:delText>
              </w:r>
            </w:del>
            <w:del w:id="1578" w:author="Raphael Malyankar" w:date="2025-02-17T15:13:00Z" w16du:dateUtc="2025-02-17T22:13:00Z">
              <w:r w:rsidDel="00455254">
                <w:rPr>
                  <w:rFonts w:cs="Arial"/>
                </w:rPr>
                <w:delText>7</w:delText>
              </w:r>
            </w:del>
            <w:r>
              <w:rPr>
                <w:rFonts w:cs="Arial"/>
              </w:rPr>
              <w:t>)</w:t>
            </w:r>
          </w:p>
          <w:p w14:paraId="162E034C" w14:textId="44FA5C5A" w:rsidR="00CF7B5E" w:rsidRDefault="00CF7B5E" w:rsidP="00CF7B5E">
            <w:pPr>
              <w:spacing w:before="120" w:after="120"/>
              <w:rPr>
                <w:rFonts w:cs="Arial"/>
              </w:rPr>
            </w:pPr>
            <w:r>
              <w:rPr>
                <w:rFonts w:cs="Arial"/>
              </w:rPr>
              <w:t xml:space="preserve">             </w:t>
            </w:r>
            <w:r w:rsidRPr="00CF7B5E">
              <w:rPr>
                <w:rFonts w:cs="Arial"/>
                <w:b/>
              </w:rPr>
              <w:t xml:space="preserve"> referenceSystem  </w:t>
            </w:r>
            <w:r>
              <w:rPr>
                <w:rFonts w:cs="Arial"/>
              </w:rPr>
              <w:t xml:space="preserve">(see clause </w:t>
            </w:r>
            <w:ins w:id="1579" w:author="Raphael Malyankar" w:date="2025-02-17T19:11:00Z" w16du:dateUtc="2025-02-18T02:11:00Z">
              <w:r w:rsidR="00A27C43">
                <w:rPr>
                  <w:rFonts w:cs="Arial"/>
                </w:rPr>
                <w:fldChar w:fldCharType="begin"/>
              </w:r>
              <w:r w:rsidR="00A27C43">
                <w:rPr>
                  <w:rFonts w:cs="Arial"/>
                </w:rPr>
                <w:instrText xml:space="preserve"> REF _Ref190711912 \r \h </w:instrText>
              </w:r>
            </w:ins>
            <w:r w:rsidR="00A27C43">
              <w:rPr>
                <w:rFonts w:cs="Arial"/>
              </w:rPr>
            </w:r>
            <w:ins w:id="1580" w:author="Raphael Malyankar" w:date="2025-02-17T19:11:00Z" w16du:dateUtc="2025-02-18T02:11:00Z">
              <w:r w:rsidR="00A27C43">
                <w:rPr>
                  <w:rFonts w:cs="Arial"/>
                </w:rPr>
                <w:fldChar w:fldCharType="separate"/>
              </w:r>
              <w:r w:rsidR="00A27C43">
                <w:rPr>
                  <w:rFonts w:cs="Arial"/>
                </w:rPr>
                <w:t>7.8</w:t>
              </w:r>
              <w:r w:rsidR="00A27C43">
                <w:rPr>
                  <w:rFonts w:cs="Arial"/>
                </w:rPr>
                <w:fldChar w:fldCharType="end"/>
              </w:r>
            </w:ins>
            <w:del w:id="1581" w:author="Raphael Malyankar" w:date="2025-02-17T19:11:00Z" w16du:dateUtc="2025-02-18T02:11:00Z">
              <w:r w:rsidR="007C4E5B" w:rsidDel="00A27C43">
                <w:rPr>
                  <w:rFonts w:cs="Arial"/>
                </w:rPr>
                <w:delText>7</w:delText>
              </w:r>
            </w:del>
            <w:del w:id="1582" w:author="Raphael Malyankar" w:date="2025-02-17T15:13:00Z" w16du:dateUtc="2025-02-17T22:13:00Z">
              <w:r w:rsidDel="00455254">
                <w:rPr>
                  <w:rFonts w:cs="Arial"/>
                </w:rPr>
                <w:delText>.8</w:delText>
              </w:r>
            </w:del>
            <w:r>
              <w:rPr>
                <w:rFonts w:cs="Arial"/>
              </w:rPr>
              <w:t>)</w:t>
            </w:r>
          </w:p>
          <w:p w14:paraId="249A9ECA" w14:textId="77777777" w:rsidR="00CF7B5E" w:rsidRDefault="00CF7B5E" w:rsidP="00CF7B5E">
            <w:pPr>
              <w:spacing w:before="120" w:after="120"/>
              <w:rPr>
                <w:rFonts w:cs="Arial"/>
              </w:rPr>
            </w:pPr>
          </w:p>
          <w:p w14:paraId="5ACA678D" w14:textId="77777777" w:rsidR="00CF7B5E" w:rsidRDefault="00CF7B5E" w:rsidP="00CF7B5E">
            <w:pPr>
              <w:spacing w:before="120" w:after="120"/>
              <w:rPr>
                <w:rFonts w:cs="Arial"/>
              </w:rPr>
            </w:pPr>
            <w:r w:rsidRPr="00CF7B5E">
              <w:rPr>
                <w:rFonts w:cs="Arial"/>
                <w:u w:val="single"/>
              </w:rPr>
              <w:t>Remarks:</w:t>
            </w:r>
          </w:p>
          <w:p w14:paraId="21F36098" w14:textId="4F1C2C17" w:rsidR="00CF7B5E" w:rsidRPr="005964F4" w:rsidRDefault="00555584" w:rsidP="00CF7B5E">
            <w:pPr>
              <w:spacing w:before="120" w:after="120"/>
              <w:rPr>
                <w:rFonts w:cs="Arial"/>
                <w:lang w:val="en-AU"/>
              </w:rPr>
            </w:pPr>
            <w:r>
              <w:rPr>
                <w:rFonts w:cs="Arial"/>
              </w:rPr>
              <w:t>•</w:t>
            </w:r>
            <w:r w:rsidR="004009EE" w:rsidRPr="005964F4">
              <w:rPr>
                <w:rFonts w:cs="Arial"/>
                <w:lang w:val="en-AU"/>
              </w:rPr>
              <w:t xml:space="preserve">Definition </w:t>
            </w:r>
            <w:r w:rsidR="004009EE">
              <w:rPr>
                <w:rFonts w:cs="Arial"/>
                <w:lang w:val="en-AU"/>
              </w:rPr>
              <w:t>proposed to the IHO GI Registry</w:t>
            </w:r>
            <w:r w:rsidR="004009EE" w:rsidRPr="005964F4">
              <w:rPr>
                <w:rFonts w:cs="Arial"/>
                <w:lang w:val="en-AU"/>
              </w:rPr>
              <w:t>.</w:t>
            </w:r>
          </w:p>
        </w:tc>
      </w:tr>
    </w:tbl>
    <w:p w14:paraId="34254D6B" w14:textId="77777777" w:rsidR="00CF7B5E" w:rsidRDefault="00CF7B5E" w:rsidP="00CF7B5E">
      <w:pPr>
        <w:spacing w:before="240" w:after="240"/>
        <w:rPr>
          <w:b/>
        </w:rPr>
      </w:pPr>
    </w:p>
    <w:p w14:paraId="1617DB1D" w14:textId="74FC2F19" w:rsidR="00CF7B5E" w:rsidRDefault="00CF7B5E" w:rsidP="00413498">
      <w:pPr>
        <w:pStyle w:val="Heading2"/>
      </w:pPr>
      <w:bookmarkStart w:id="1583" w:name="_Toc190734866"/>
      <w:r w:rsidRPr="00CF7B5E">
        <w:t>sourceIndication</w:t>
      </w:r>
      <w:bookmarkEnd w:id="1583"/>
    </w:p>
    <w:p w14:paraId="09A7BC56" w14:textId="29C70DD6" w:rsidR="000C277C" w:rsidRPr="000C277C" w:rsidDel="00412420" w:rsidRDefault="000C277C" w:rsidP="000C277C">
      <w:pPr>
        <w:rPr>
          <w:del w:id="1584" w:author="Raphael Malyankar" w:date="2025-02-17T14:47:00Z" w16du:dateUtc="2025-02-17T21:47:00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4C997050" w14:textId="77777777" w:rsidTr="00CF7B5E">
        <w:tc>
          <w:tcPr>
            <w:tcW w:w="10400" w:type="dxa"/>
            <w:shd w:val="clear" w:color="auto" w:fill="auto"/>
          </w:tcPr>
          <w:p w14:paraId="2C3DA7D3" w14:textId="77777777" w:rsidR="00CF7B5E" w:rsidRDefault="00CF7B5E" w:rsidP="00CF7B5E">
            <w:pPr>
              <w:spacing w:before="120" w:after="120"/>
              <w:rPr>
                <w:rFonts w:cs="Arial"/>
              </w:rPr>
            </w:pPr>
            <w:r w:rsidRPr="00CF7B5E">
              <w:rPr>
                <w:rFonts w:cs="Arial"/>
                <w:u w:val="single"/>
              </w:rPr>
              <w:t>IHO Definition:</w:t>
            </w:r>
            <w:r>
              <w:rPr>
                <w:rFonts w:cs="Arial"/>
              </w:rPr>
              <w:t xml:space="preserve"> Information about the source document, publication, or reference from which object data or textual material included or referenced in a dataset are derived.</w:t>
            </w:r>
          </w:p>
          <w:p w14:paraId="545C1DA5" w14:textId="77777777" w:rsidR="00CF7B5E" w:rsidRDefault="00CF7B5E" w:rsidP="00CF7B5E">
            <w:pPr>
              <w:spacing w:before="120" w:after="120"/>
              <w:rPr>
                <w:rFonts w:cs="Arial"/>
              </w:rPr>
            </w:pPr>
            <w:r w:rsidRPr="00CF7B5E">
              <w:rPr>
                <w:rFonts w:cs="Arial"/>
                <w:u w:val="single"/>
              </w:rPr>
              <w:t>Sub-attributes:</w:t>
            </w:r>
          </w:p>
          <w:p w14:paraId="6CEA3488" w14:textId="70C7E467" w:rsidR="00CF7B5E" w:rsidRDefault="00CF7B5E" w:rsidP="00CF7B5E">
            <w:pPr>
              <w:spacing w:before="120" w:after="120"/>
              <w:rPr>
                <w:rFonts w:cs="Arial"/>
              </w:rPr>
            </w:pPr>
            <w:r>
              <w:rPr>
                <w:rFonts w:cs="Arial"/>
              </w:rPr>
              <w:t xml:space="preserve">             </w:t>
            </w:r>
            <w:r w:rsidRPr="00CF7B5E">
              <w:rPr>
                <w:rFonts w:cs="Arial"/>
                <w:b/>
              </w:rPr>
              <w:t xml:space="preserve"> reportedDate  </w:t>
            </w:r>
            <w:r>
              <w:rPr>
                <w:rFonts w:cs="Arial"/>
              </w:rPr>
              <w:t xml:space="preserve">(see clause </w:t>
            </w:r>
            <w:ins w:id="1585" w:author="Raphael Malyankar" w:date="2025-02-17T19:12:00Z" w16du:dateUtc="2025-02-18T02:12:00Z">
              <w:r w:rsidR="00A27C43">
                <w:rPr>
                  <w:rFonts w:cs="Arial"/>
                </w:rPr>
                <w:fldChar w:fldCharType="begin"/>
              </w:r>
              <w:r w:rsidR="00A27C43">
                <w:rPr>
                  <w:rFonts w:cs="Arial"/>
                </w:rPr>
                <w:instrText xml:space="preserve"> REF _Ref190711948 \r \h </w:instrText>
              </w:r>
            </w:ins>
            <w:r w:rsidR="00A27C43">
              <w:rPr>
                <w:rFonts w:cs="Arial"/>
              </w:rPr>
            </w:r>
            <w:ins w:id="1586" w:author="Raphael Malyankar" w:date="2025-02-17T19:12:00Z" w16du:dateUtc="2025-02-18T02:12:00Z">
              <w:r w:rsidR="00A27C43">
                <w:rPr>
                  <w:rFonts w:cs="Arial"/>
                </w:rPr>
                <w:fldChar w:fldCharType="separate"/>
              </w:r>
              <w:r w:rsidR="00A27C43">
                <w:rPr>
                  <w:rFonts w:cs="Arial"/>
                </w:rPr>
                <w:t>7.1</w:t>
              </w:r>
              <w:r w:rsidR="00A27C43">
                <w:rPr>
                  <w:rFonts w:cs="Arial"/>
                </w:rPr>
                <w:fldChar w:fldCharType="end"/>
              </w:r>
            </w:ins>
            <w:del w:id="1587" w:author="Raphael Malyankar" w:date="2025-02-17T19:12:00Z" w16du:dateUtc="2025-02-18T02:12:00Z">
              <w:r w:rsidR="007C4E5B" w:rsidDel="00A27C43">
                <w:rPr>
                  <w:rFonts w:cs="Arial"/>
                </w:rPr>
                <w:delText>7</w:delText>
              </w:r>
              <w:r w:rsidDel="00A27C43">
                <w:rPr>
                  <w:rFonts w:cs="Arial"/>
                </w:rPr>
                <w:delText>.1</w:delText>
              </w:r>
            </w:del>
            <w:r>
              <w:rPr>
                <w:rFonts w:cs="Arial"/>
              </w:rPr>
              <w:t>)</w:t>
            </w:r>
          </w:p>
          <w:p w14:paraId="6FEE2D54" w14:textId="3939E852" w:rsidR="00CF7B5E" w:rsidRDefault="00CF7B5E" w:rsidP="00CF7B5E">
            <w:pPr>
              <w:spacing w:before="120" w:after="120"/>
              <w:rPr>
                <w:rFonts w:cs="Arial"/>
              </w:rPr>
            </w:pPr>
            <w:r>
              <w:rPr>
                <w:rFonts w:cs="Arial"/>
              </w:rPr>
              <w:t xml:space="preserve">             </w:t>
            </w:r>
            <w:r w:rsidRPr="00CF7B5E">
              <w:rPr>
                <w:rFonts w:cs="Arial"/>
                <w:b/>
              </w:rPr>
              <w:t xml:space="preserve"> source  </w:t>
            </w:r>
            <w:r w:rsidR="007C4E5B">
              <w:rPr>
                <w:rFonts w:cs="Arial"/>
              </w:rPr>
              <w:t xml:space="preserve">(see clause </w:t>
            </w:r>
            <w:ins w:id="1588" w:author="Raphael Malyankar" w:date="2025-02-17T19:12:00Z" w16du:dateUtc="2025-02-18T02:12:00Z">
              <w:r w:rsidR="00A27C43">
                <w:rPr>
                  <w:rFonts w:cs="Arial"/>
                </w:rPr>
                <w:fldChar w:fldCharType="begin"/>
              </w:r>
              <w:r w:rsidR="00A27C43">
                <w:rPr>
                  <w:rFonts w:cs="Arial"/>
                </w:rPr>
                <w:instrText xml:space="preserve"> REF _Ref190711958 \r \h </w:instrText>
              </w:r>
            </w:ins>
            <w:r w:rsidR="00A27C43">
              <w:rPr>
                <w:rFonts w:cs="Arial"/>
              </w:rPr>
            </w:r>
            <w:ins w:id="1589" w:author="Raphael Malyankar" w:date="2025-02-17T19:12:00Z" w16du:dateUtc="2025-02-18T02:12:00Z">
              <w:r w:rsidR="00A27C43">
                <w:rPr>
                  <w:rFonts w:cs="Arial"/>
                </w:rPr>
                <w:fldChar w:fldCharType="separate"/>
              </w:r>
              <w:r w:rsidR="00A27C43">
                <w:rPr>
                  <w:rFonts w:cs="Arial"/>
                </w:rPr>
                <w:t>7.2</w:t>
              </w:r>
              <w:r w:rsidR="00A27C43">
                <w:rPr>
                  <w:rFonts w:cs="Arial"/>
                </w:rPr>
                <w:fldChar w:fldCharType="end"/>
              </w:r>
            </w:ins>
            <w:del w:id="1590" w:author="Raphael Malyankar" w:date="2025-02-17T19:12:00Z" w16du:dateUtc="2025-02-18T02:12:00Z">
              <w:r w:rsidR="007C4E5B" w:rsidDel="00A27C43">
                <w:rPr>
                  <w:rFonts w:cs="Arial"/>
                </w:rPr>
                <w:delText>7</w:delText>
              </w:r>
              <w:r w:rsidDel="00A27C43">
                <w:rPr>
                  <w:rFonts w:cs="Arial"/>
                </w:rPr>
                <w:delText>.2</w:delText>
              </w:r>
            </w:del>
            <w:r>
              <w:rPr>
                <w:rFonts w:cs="Arial"/>
              </w:rPr>
              <w:t>)</w:t>
            </w:r>
          </w:p>
          <w:p w14:paraId="1F4DED53" w14:textId="4723F079" w:rsidR="00CF7B5E" w:rsidRDefault="00CF7B5E" w:rsidP="00CF7B5E">
            <w:pPr>
              <w:spacing w:before="120" w:after="120"/>
              <w:rPr>
                <w:rFonts w:cs="Arial"/>
              </w:rPr>
            </w:pPr>
            <w:r>
              <w:rPr>
                <w:rFonts w:cs="Arial"/>
              </w:rPr>
              <w:t xml:space="preserve">             </w:t>
            </w:r>
            <w:r w:rsidRPr="00CF7B5E">
              <w:rPr>
                <w:rFonts w:cs="Arial"/>
                <w:b/>
              </w:rPr>
              <w:t xml:space="preserve"> sourceType  </w:t>
            </w:r>
            <w:r>
              <w:rPr>
                <w:rFonts w:cs="Arial"/>
              </w:rPr>
              <w:t xml:space="preserve">(see clause </w:t>
            </w:r>
            <w:ins w:id="1591" w:author="Raphael Malyankar" w:date="2025-02-17T19:12:00Z" w16du:dateUtc="2025-02-18T02:12:00Z">
              <w:r w:rsidR="00A27C43">
                <w:rPr>
                  <w:rFonts w:cs="Arial"/>
                </w:rPr>
                <w:fldChar w:fldCharType="begin"/>
              </w:r>
              <w:r w:rsidR="00A27C43">
                <w:rPr>
                  <w:rFonts w:cs="Arial"/>
                </w:rPr>
                <w:instrText xml:space="preserve"> REF _Ref190697588 \r \h </w:instrText>
              </w:r>
            </w:ins>
            <w:r w:rsidR="00A27C43">
              <w:rPr>
                <w:rFonts w:cs="Arial"/>
              </w:rPr>
            </w:r>
            <w:ins w:id="1592" w:author="Raphael Malyankar" w:date="2025-02-17T19:12:00Z" w16du:dateUtc="2025-02-18T02:12:00Z">
              <w:r w:rsidR="00A27C43">
                <w:rPr>
                  <w:rFonts w:cs="Arial"/>
                </w:rPr>
                <w:fldChar w:fldCharType="separate"/>
              </w:r>
              <w:r w:rsidR="00A27C43">
                <w:rPr>
                  <w:rFonts w:cs="Arial"/>
                </w:rPr>
                <w:t>7.13</w:t>
              </w:r>
              <w:r w:rsidR="00A27C43">
                <w:rPr>
                  <w:rFonts w:cs="Arial"/>
                </w:rPr>
                <w:fldChar w:fldCharType="end"/>
              </w:r>
            </w:ins>
            <w:del w:id="1593" w:author="Raphael Malyankar" w:date="2025-02-17T15:12:00Z" w16du:dateUtc="2025-02-17T22:12:00Z">
              <w:r w:rsidR="007C4E5B" w:rsidDel="00455254">
                <w:rPr>
                  <w:rFonts w:cs="Arial"/>
                </w:rPr>
                <w:delText>7</w:delText>
              </w:r>
              <w:r w:rsidDel="00455254">
                <w:rPr>
                  <w:rFonts w:cs="Arial"/>
                </w:rPr>
                <w:delText>.13</w:delText>
              </w:r>
            </w:del>
            <w:r>
              <w:rPr>
                <w:rFonts w:cs="Arial"/>
              </w:rPr>
              <w:t>)</w:t>
            </w:r>
          </w:p>
          <w:p w14:paraId="0B963BBC" w14:textId="77777777" w:rsidR="00CF7B5E" w:rsidRDefault="00CF7B5E" w:rsidP="00CF7B5E">
            <w:pPr>
              <w:spacing w:before="120" w:after="120"/>
              <w:rPr>
                <w:rFonts w:cs="Arial"/>
              </w:rPr>
            </w:pPr>
          </w:p>
          <w:p w14:paraId="1D7E3FB7" w14:textId="77777777" w:rsidR="00CF7B5E" w:rsidRDefault="00CF7B5E" w:rsidP="00CF7B5E">
            <w:pPr>
              <w:spacing w:before="120" w:after="120"/>
              <w:rPr>
                <w:rFonts w:cs="Arial"/>
              </w:rPr>
            </w:pPr>
            <w:r w:rsidRPr="00CF7B5E">
              <w:rPr>
                <w:rFonts w:cs="Arial"/>
                <w:u w:val="single"/>
              </w:rPr>
              <w:t>Remarks:</w:t>
            </w:r>
          </w:p>
          <w:p w14:paraId="0F5F0D99" w14:textId="77777777" w:rsidR="00CF7B5E" w:rsidRPr="00CF7B5E" w:rsidRDefault="00CF7B5E" w:rsidP="00CF7B5E">
            <w:pPr>
              <w:spacing w:before="120" w:after="120"/>
              <w:rPr>
                <w:rFonts w:cs="Arial"/>
              </w:rPr>
            </w:pPr>
            <w:r>
              <w:rPr>
                <w:rFonts w:cs="Arial"/>
              </w:rPr>
              <w:t>•No remarks.</w:t>
            </w:r>
          </w:p>
        </w:tc>
      </w:tr>
    </w:tbl>
    <w:p w14:paraId="1EEFA2F9" w14:textId="77777777" w:rsidR="004F3884" w:rsidRDefault="004F3884" w:rsidP="00CF7B5E">
      <w:pPr>
        <w:spacing w:before="240" w:after="240"/>
        <w:rPr>
          <w:ins w:id="1594" w:author="Raphael Malyankar" w:date="2025-02-17T13:31:00Z" w16du:dateUtc="2025-02-17T20:31:00Z"/>
          <w:b/>
        </w:rPr>
      </w:pPr>
    </w:p>
    <w:p w14:paraId="03D87F01" w14:textId="7AD0B684" w:rsidR="004F3884" w:rsidDel="00276D28" w:rsidRDefault="004F3884">
      <w:pPr>
        <w:pStyle w:val="Heading2"/>
        <w:rPr>
          <w:del w:id="1595" w:author="Raphael Malyankar" w:date="2025-02-17T19:04:00Z" w16du:dateUtc="2025-02-18T02:04:00Z"/>
        </w:rPr>
        <w:pPrChange w:id="1596" w:author="Raphael Malyankar" w:date="2025-02-17T19:04:00Z" w16du:dateUtc="2025-02-18T02:04:00Z">
          <w:pPr>
            <w:spacing w:before="240" w:after="240"/>
          </w:pPr>
        </w:pPrChange>
      </w:pPr>
    </w:p>
    <w:p w14:paraId="1D9B2F2E" w14:textId="77777777" w:rsidR="00CF7B5E" w:rsidRPr="00CF7B5E" w:rsidRDefault="00CF7B5E">
      <w:pPr>
        <w:pPrChange w:id="1597" w:author="Raphael Malyankar" w:date="2025-02-17T19:04:00Z" w16du:dateUtc="2025-02-18T02:04:00Z">
          <w:pPr>
            <w:spacing w:before="240" w:after="240"/>
          </w:pPr>
        </w:pPrChange>
      </w:pPr>
    </w:p>
    <w:sectPr w:rsidR="00CF7B5E" w:rsidRPr="00CF7B5E" w:rsidSect="008C6BFE">
      <w:headerReference w:type="default" r:id="rId28"/>
      <w:footerReference w:type="default" r:id="rId29"/>
      <w:pgSz w:w="11906" w:h="16838" w:code="9"/>
      <w:pgMar w:top="1400" w:right="920" w:bottom="1400" w:left="920" w:header="600" w:footer="600" w:gutter="0"/>
      <w:pgNumType w:start="1"/>
      <w:cols w:space="720"/>
      <w:docGrid w:linePitch="360"/>
      <w:sectPrChange w:id="1598" w:author="Raphael Malyankar" w:date="2025-02-17T11:41:00Z" w16du:dateUtc="2025-02-17T18:41:00Z">
        <w:sectPr w:rsidR="00CF7B5E" w:rsidRPr="00CF7B5E" w:rsidSect="008C6BFE">
          <w:pgSz w:w="12240" w:h="15840" w:code="0"/>
          <w:pgMar w:top="1400" w:right="920" w:bottom="1400" w:left="920" w:header="600" w:footer="60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0" w:author="Raphael Malyankar" w:date="2025-02-17T11:49:00Z" w:initials="rmm">
    <w:p w14:paraId="359D47AF" w14:textId="3441052C" w:rsidR="002C79FE" w:rsidRDefault="002C79FE">
      <w:pPr>
        <w:pStyle w:val="CommentText"/>
      </w:pPr>
      <w:r>
        <w:rPr>
          <w:rStyle w:val="CommentReference"/>
        </w:rPr>
        <w:annotationRef/>
      </w:r>
      <w:r>
        <w:t>Not used in this document</w:t>
      </w:r>
      <w:r w:rsidR="00426937">
        <w:t>. Deletion recommended.</w:t>
      </w:r>
    </w:p>
  </w:comment>
  <w:comment w:id="41" w:author="Raphael Malyankar" w:date="2025-02-17T11:49:00Z" w:initials="rmm">
    <w:p w14:paraId="5D45B900" w14:textId="5C231001" w:rsidR="002C79FE" w:rsidRDefault="002C79FE">
      <w:pPr>
        <w:pStyle w:val="CommentText"/>
      </w:pPr>
      <w:r>
        <w:rPr>
          <w:rStyle w:val="CommentReference"/>
        </w:rPr>
        <w:annotationRef/>
      </w:r>
      <w:r>
        <w:t>Not used in this document</w:t>
      </w:r>
      <w:r w:rsidR="00426937">
        <w:t>, deletion recommended.</w:t>
      </w:r>
    </w:p>
  </w:comment>
  <w:comment w:id="45" w:author="Raphael Malyankar" w:date="2025-02-17T11:52:00Z" w:initials="rmm">
    <w:p w14:paraId="656ED893" w14:textId="6E8500A0" w:rsidR="002C79FE" w:rsidRDefault="002C79FE">
      <w:pPr>
        <w:pStyle w:val="CommentText"/>
      </w:pPr>
      <w:r>
        <w:rPr>
          <w:rStyle w:val="CommentReference"/>
        </w:rPr>
        <w:annotationRef/>
      </w:r>
      <w:r>
        <w:t>Not used in this document</w:t>
      </w:r>
    </w:p>
  </w:comment>
  <w:comment w:id="46" w:author="Raphael Malyankar" w:date="2025-02-17T11:52:00Z" w:initials="rmm">
    <w:p w14:paraId="6C2EBCE9" w14:textId="79160E21" w:rsidR="002C79FE" w:rsidRDefault="002C79FE">
      <w:pPr>
        <w:pStyle w:val="CommentText"/>
      </w:pPr>
      <w:r>
        <w:rPr>
          <w:rStyle w:val="CommentReference"/>
        </w:rPr>
        <w:annotationRef/>
      </w:r>
      <w:r>
        <w:t>Not used in this document</w:t>
      </w:r>
    </w:p>
  </w:comment>
  <w:comment w:id="47" w:author="Raphael Malyankar" w:date="2025-02-17T11:53:00Z" w:initials="rmm">
    <w:p w14:paraId="3871D773" w14:textId="3B1C73A2" w:rsidR="002C79FE" w:rsidRDefault="002C79FE">
      <w:pPr>
        <w:pStyle w:val="CommentText"/>
      </w:pPr>
      <w:r>
        <w:rPr>
          <w:rStyle w:val="CommentReference"/>
        </w:rPr>
        <w:annotationRef/>
      </w:r>
      <w:r>
        <w:t>Not used in this document</w:t>
      </w:r>
    </w:p>
  </w:comment>
  <w:comment w:id="50" w:author="Raphael Malyankar" w:date="2025-02-17T11:53:00Z" w:initials="rmm">
    <w:p w14:paraId="61CFE093" w14:textId="69968B9D" w:rsidR="002C79FE" w:rsidRDefault="002C79FE">
      <w:pPr>
        <w:pStyle w:val="CommentText"/>
      </w:pPr>
      <w:r>
        <w:rPr>
          <w:rStyle w:val="CommentReference"/>
        </w:rPr>
        <w:annotationRef/>
      </w:r>
      <w:r>
        <w:t>Not used in this document</w:t>
      </w:r>
    </w:p>
  </w:comment>
  <w:comment w:id="87" w:author="Raphael Malyankar" w:date="2025-02-17T11:55:00Z" w:initials="rmm">
    <w:p w14:paraId="463FC984" w14:textId="6FA6F55D" w:rsidR="00F33E12" w:rsidRDefault="00F33E12">
      <w:pPr>
        <w:pStyle w:val="CommentText"/>
      </w:pPr>
      <w:r>
        <w:rPr>
          <w:rStyle w:val="CommentReference"/>
        </w:rPr>
        <w:annotationRef/>
      </w:r>
      <w:r>
        <w:t>Revisit after decision about DataCoverage</w:t>
      </w:r>
    </w:p>
  </w:comment>
  <w:comment w:id="189" w:author="Raphael Malyankar" w:date="2025-02-18T00:53:00Z" w:initials="rmm">
    <w:p w14:paraId="488B6168" w14:textId="77249DC7" w:rsidR="00F83953" w:rsidRDefault="00F83953">
      <w:pPr>
        <w:pStyle w:val="CommentText"/>
      </w:pPr>
      <w:r>
        <w:rPr>
          <w:rStyle w:val="CommentReference"/>
        </w:rPr>
        <w:annotationRef/>
      </w:r>
      <w:r>
        <w:t>No limit on maximum length in S-130?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59D47AF" w15:done="0"/>
  <w15:commentEx w15:paraId="5D45B900" w15:done="0"/>
  <w15:commentEx w15:paraId="656ED893" w15:done="0"/>
  <w15:commentEx w15:paraId="6C2EBCE9" w15:done="0"/>
  <w15:commentEx w15:paraId="3871D773" w15:done="0"/>
  <w15:commentEx w15:paraId="61CFE093" w15:done="0"/>
  <w15:commentEx w15:paraId="463FC984" w15:done="0"/>
  <w15:commentEx w15:paraId="488B61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C987DFC" w16cex:dateUtc="2025-02-17T18:49:00Z"/>
  <w16cex:commentExtensible w16cex:durableId="76C78445" w16cex:dateUtc="2025-02-17T18:49:00Z"/>
  <w16cex:commentExtensible w16cex:durableId="2604D125" w16cex:dateUtc="2025-02-17T18:52:00Z"/>
  <w16cex:commentExtensible w16cex:durableId="0DAC0FAD" w16cex:dateUtc="2025-02-17T18:52:00Z"/>
  <w16cex:commentExtensible w16cex:durableId="3410FF0F" w16cex:dateUtc="2025-02-17T18:53:00Z"/>
  <w16cex:commentExtensible w16cex:durableId="3662E26A" w16cex:dateUtc="2025-02-17T18:53:00Z"/>
  <w16cex:commentExtensible w16cex:durableId="302911F8" w16cex:dateUtc="2025-02-17T18:55:00Z"/>
  <w16cex:commentExtensible w16cex:durableId="05F97504" w16cex:dateUtc="2025-02-18T0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59D47AF" w16cid:durableId="0C987DFC"/>
  <w16cid:commentId w16cid:paraId="5D45B900" w16cid:durableId="76C78445"/>
  <w16cid:commentId w16cid:paraId="656ED893" w16cid:durableId="2604D125"/>
  <w16cid:commentId w16cid:paraId="6C2EBCE9" w16cid:durableId="0DAC0FAD"/>
  <w16cid:commentId w16cid:paraId="3871D773" w16cid:durableId="3410FF0F"/>
  <w16cid:commentId w16cid:paraId="61CFE093" w16cid:durableId="3662E26A"/>
  <w16cid:commentId w16cid:paraId="463FC984" w16cid:durableId="302911F8"/>
  <w16cid:commentId w16cid:paraId="488B6168" w16cid:durableId="05F975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95F5E" w14:textId="77777777" w:rsidR="00BE3254" w:rsidRDefault="00BE3254" w:rsidP="00CF7B5E">
      <w:pPr>
        <w:spacing w:after="0" w:line="240" w:lineRule="auto"/>
      </w:pPr>
      <w:r>
        <w:separator/>
      </w:r>
    </w:p>
  </w:endnote>
  <w:endnote w:type="continuationSeparator" w:id="0">
    <w:p w14:paraId="2707D8DA" w14:textId="77777777" w:rsidR="00BE3254" w:rsidRDefault="00BE3254" w:rsidP="00CF7B5E">
      <w:pPr>
        <w:spacing w:after="0" w:line="240" w:lineRule="auto"/>
      </w:pPr>
      <w:r>
        <w:continuationSeparator/>
      </w:r>
    </w:p>
  </w:endnote>
  <w:endnote w:type="continuationNotice" w:id="1">
    <w:p w14:paraId="53ED7454" w14:textId="77777777" w:rsidR="00BE3254" w:rsidRDefault="00BE32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MT">
    <w:altName w:val="Arial"/>
    <w:panose1 w:val="00000000000000000000"/>
    <w:charset w:val="00"/>
    <w:family w:val="swiss"/>
    <w:notTrueType/>
    <w:pitch w:val="default"/>
    <w:sig w:usb0="00000003" w:usb1="00000000" w:usb2="00000000" w:usb3="00000000" w:csb0="00000001" w:csb1="00000000"/>
  </w:font>
  <w:font w:name="Arial+0">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old">
    <w:altName w:val="Arial"/>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 w:name="Arial-BoldMT">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imes New Roman (Hoofdtekst CS)">
    <w:panose1 w:val="00000000000000000000"/>
    <w:charset w:val="00"/>
    <w:family w:val="roman"/>
    <w:notTrueType/>
    <w:pitch w:val="default"/>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9ABB7" w14:textId="72BB5440" w:rsidR="00C1061D" w:rsidRPr="00144838" w:rsidRDefault="00C1061D" w:rsidP="2EE3FDAA">
    <w:pPr>
      <w:pStyle w:val="Footer"/>
      <w:tabs>
        <w:tab w:val="right" w:pos="8931"/>
      </w:tabs>
      <w:jc w:val="center"/>
      <w:rPr>
        <w:rFonts w:cs="Arial"/>
        <w:sz w:val="16"/>
        <w:szCs w:val="16"/>
      </w:rPr>
    </w:pPr>
    <w:r w:rsidRPr="2EE3FDAA">
      <w:rPr>
        <w:rFonts w:cs="Arial"/>
        <w:sz w:val="16"/>
        <w:szCs w:val="16"/>
      </w:rPr>
      <w:t>S-130 Annex A</w:t>
    </w:r>
    <w:r>
      <w:tab/>
    </w:r>
    <w:r w:rsidRPr="2EE3FDAA">
      <w:rPr>
        <w:rFonts w:cs="Arial"/>
        <w:sz w:val="16"/>
        <w:szCs w:val="16"/>
      </w:rPr>
      <w:t>November 2021</w:t>
    </w:r>
    <w:r>
      <w:tab/>
    </w:r>
    <w:r w:rsidRPr="2EE3FDAA">
      <w:rPr>
        <w:rFonts w:cs="Arial"/>
        <w:sz w:val="16"/>
        <w:szCs w:val="16"/>
      </w:rPr>
      <w:t>Version 1.1.0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71F66" w14:textId="043FB14E" w:rsidR="00C1061D" w:rsidRPr="00144838" w:rsidRDefault="00C1061D" w:rsidP="2EE3FDAA">
    <w:pPr>
      <w:pStyle w:val="Footer"/>
      <w:tabs>
        <w:tab w:val="right" w:pos="8931"/>
      </w:tabs>
      <w:jc w:val="center"/>
      <w:rPr>
        <w:rFonts w:cs="Arial"/>
        <w:sz w:val="16"/>
        <w:szCs w:val="16"/>
      </w:rPr>
    </w:pPr>
    <w:r w:rsidRPr="2EE3FDAA">
      <w:rPr>
        <w:rFonts w:cs="Arial"/>
        <w:sz w:val="16"/>
        <w:szCs w:val="16"/>
      </w:rPr>
      <w:t>S-130 Annex A</w:t>
    </w:r>
    <w:r>
      <w:tab/>
    </w:r>
    <w:r w:rsidR="00681022">
      <w:rPr>
        <w:rFonts w:cs="Arial"/>
        <w:sz w:val="16"/>
        <w:szCs w:val="16"/>
      </w:rPr>
      <w:t>February 2025</w:t>
    </w:r>
    <w:r>
      <w:tab/>
    </w:r>
    <w:r w:rsidRPr="2EE3FDAA">
      <w:rPr>
        <w:rFonts w:cs="Arial"/>
        <w:sz w:val="16"/>
        <w:szCs w:val="16"/>
      </w:rPr>
      <w:t xml:space="preserve">Version </w:t>
    </w:r>
    <w:r w:rsidR="00681022">
      <w:rPr>
        <w:rFonts w:cs="Arial"/>
        <w:sz w:val="16"/>
        <w:szCs w:val="16"/>
      </w:rPr>
      <w:t>2.0.0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B8CA2" w14:textId="448CEED6" w:rsidR="00C1061D" w:rsidRPr="00CF7B5E" w:rsidRDefault="00C1061D" w:rsidP="2EE3FDAA">
    <w:pPr>
      <w:pStyle w:val="Footer"/>
      <w:rPr>
        <w:rFonts w:cs="Arial"/>
        <w:sz w:val="16"/>
        <w:szCs w:val="16"/>
      </w:rPr>
    </w:pPr>
    <w:r w:rsidRPr="2EE3FDAA">
      <w:rPr>
        <w:rFonts w:cs="Arial"/>
        <w:sz w:val="16"/>
        <w:szCs w:val="16"/>
      </w:rPr>
      <w:t>S-130 Annex A</w:t>
    </w:r>
    <w:r w:rsidR="008C6BFE">
      <w:rPr>
        <w:rFonts w:cs="Arial"/>
        <w:sz w:val="16"/>
        <w:szCs w:val="16"/>
      </w:rPr>
      <w:ptab w:relativeTo="margin" w:alignment="center" w:leader="none"/>
    </w:r>
    <w:r w:rsidR="008C6BFE">
      <w:rPr>
        <w:rFonts w:cs="Arial"/>
        <w:sz w:val="16"/>
        <w:szCs w:val="16"/>
      </w:rPr>
      <w:t>February 2025</w:t>
    </w:r>
    <w:r w:rsidR="008C6BFE">
      <w:rPr>
        <w:rFonts w:cs="Arial"/>
        <w:sz w:val="16"/>
        <w:szCs w:val="16"/>
      </w:rPr>
      <w:ptab w:relativeTo="margin" w:alignment="right" w:leader="none"/>
    </w:r>
    <w:r w:rsidRPr="2EE3FDAA">
      <w:rPr>
        <w:rFonts w:cs="Arial"/>
        <w:sz w:val="16"/>
        <w:szCs w:val="16"/>
      </w:rPr>
      <w:t xml:space="preserve"> Version </w:t>
    </w:r>
    <w:r w:rsidR="008C6BFE">
      <w:rPr>
        <w:rFonts w:cs="Arial"/>
        <w:sz w:val="16"/>
        <w:szCs w:val="16"/>
      </w:rPr>
      <w:t>2.0</w:t>
    </w:r>
    <w:r w:rsidRPr="2EE3FDAA">
      <w:rPr>
        <w:rFonts w:cs="Arial"/>
        <w:sz w:val="16"/>
        <w:szCs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2A5AD" w14:textId="77777777" w:rsidR="00BE3254" w:rsidRDefault="00BE3254" w:rsidP="00CF7B5E">
      <w:pPr>
        <w:spacing w:after="0" w:line="240" w:lineRule="auto"/>
      </w:pPr>
      <w:r>
        <w:separator/>
      </w:r>
    </w:p>
  </w:footnote>
  <w:footnote w:type="continuationSeparator" w:id="0">
    <w:p w14:paraId="62C18770" w14:textId="77777777" w:rsidR="00BE3254" w:rsidRDefault="00BE3254" w:rsidP="00CF7B5E">
      <w:pPr>
        <w:spacing w:after="0" w:line="240" w:lineRule="auto"/>
      </w:pPr>
      <w:r>
        <w:continuationSeparator/>
      </w:r>
    </w:p>
  </w:footnote>
  <w:footnote w:type="continuationNotice" w:id="1">
    <w:p w14:paraId="7FE4F652" w14:textId="77777777" w:rsidR="00BE3254" w:rsidRDefault="00BE32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1EC1E" w14:textId="77777777" w:rsidR="00C1061D" w:rsidRPr="00794F9D" w:rsidRDefault="00C1061D" w:rsidP="00684993">
    <w:pPr>
      <w:pStyle w:val="Header"/>
      <w:tabs>
        <w:tab w:val="left" w:pos="3055"/>
      </w:tabs>
      <w:rPr>
        <w:rFonts w:cs="Arial"/>
        <w:sz w:val="16"/>
        <w:szCs w:val="16"/>
      </w:rPr>
    </w:pPr>
    <w:r w:rsidRPr="00DE538B">
      <w:rPr>
        <w:rStyle w:val="PageNumber"/>
        <w:rFonts w:cs="Arial"/>
        <w:sz w:val="16"/>
        <w:szCs w:val="16"/>
      </w:rPr>
      <w:fldChar w:fldCharType="begin"/>
    </w:r>
    <w:r w:rsidRPr="00DE538B">
      <w:rPr>
        <w:rStyle w:val="PageNumber"/>
        <w:rFonts w:cs="Arial"/>
        <w:sz w:val="16"/>
        <w:szCs w:val="16"/>
      </w:rPr>
      <w:instrText xml:space="preserve"> PAGE </w:instrText>
    </w:r>
    <w:r w:rsidRPr="00DE538B">
      <w:rPr>
        <w:rStyle w:val="PageNumber"/>
        <w:rFonts w:cs="Arial"/>
        <w:sz w:val="16"/>
        <w:szCs w:val="16"/>
      </w:rPr>
      <w:fldChar w:fldCharType="separate"/>
    </w:r>
    <w:r>
      <w:rPr>
        <w:rStyle w:val="PageNumber"/>
        <w:rFonts w:cs="Arial"/>
        <w:noProof/>
        <w:sz w:val="16"/>
        <w:szCs w:val="16"/>
      </w:rPr>
      <w:t>6</w:t>
    </w:r>
    <w:r w:rsidRPr="00DE538B">
      <w:rPr>
        <w:rStyle w:val="PageNumber"/>
        <w:rFonts w:cs="Arial"/>
        <w:sz w:val="16"/>
        <w:szCs w:val="16"/>
      </w:rPr>
      <w:fldChar w:fldCharType="end"/>
    </w:r>
    <w:r>
      <w:rPr>
        <w:rFonts w:cs="Arial"/>
        <w:sz w:val="16"/>
        <w:szCs w:val="16"/>
      </w:rPr>
      <w:tab/>
    </w:r>
    <w:r w:rsidRPr="00794F9D">
      <w:rPr>
        <w:rFonts w:cs="Arial"/>
        <w:sz w:val="16"/>
        <w:szCs w:val="16"/>
      </w:rPr>
      <w:t>Data Classification and Encoding Guide</w:t>
    </w:r>
    <w:r w:rsidRPr="00794F9D">
      <w:rPr>
        <w:rFonts w:cs="Arial"/>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D3DDC" w14:textId="77777777" w:rsidR="00C1061D" w:rsidRPr="009E65AE" w:rsidRDefault="00C1061D" w:rsidP="00684993">
    <w:pPr>
      <w:pStyle w:val="Header"/>
      <w:jc w:val="center"/>
      <w:rPr>
        <w:rFonts w:cs="Arial"/>
        <w:sz w:val="16"/>
        <w:szCs w:val="16"/>
      </w:rPr>
    </w:pPr>
    <w:r w:rsidRPr="00794F9D">
      <w:rPr>
        <w:rFonts w:cs="Arial"/>
        <w:sz w:val="16"/>
        <w:szCs w:val="16"/>
      </w:rPr>
      <w:t>Data Classification and Encoding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9EAAE" w14:textId="48F8B6F8" w:rsidR="00C1061D" w:rsidRPr="00794F9D" w:rsidRDefault="00C1061D" w:rsidP="00684993">
    <w:pPr>
      <w:pStyle w:val="Header"/>
      <w:tabs>
        <w:tab w:val="center" w:pos="3600"/>
      </w:tabs>
      <w:jc w:val="right"/>
      <w:rPr>
        <w:rFonts w:cs="Arial"/>
        <w:sz w:val="16"/>
        <w:szCs w:val="16"/>
      </w:rPr>
    </w:pPr>
    <w:r w:rsidRPr="00794F9D">
      <w:rPr>
        <w:rFonts w:cs="Arial"/>
        <w:sz w:val="16"/>
        <w:szCs w:val="16"/>
      </w:rPr>
      <w:tab/>
    </w:r>
    <w:r>
      <w:rPr>
        <w:rFonts w:cs="Arial"/>
        <w:sz w:val="16"/>
        <w:szCs w:val="16"/>
      </w:rPr>
      <w:t xml:space="preserve">                       </w:t>
    </w:r>
    <w:r w:rsidRPr="00794F9D">
      <w:rPr>
        <w:rFonts w:cs="Arial"/>
        <w:sz w:val="16"/>
        <w:szCs w:val="16"/>
      </w:rPr>
      <w:t>Data Classification and Encoding Guide</w:t>
    </w:r>
    <w:r w:rsidRPr="00794F9D">
      <w:rPr>
        <w:rFonts w:cs="Arial"/>
        <w:sz w:val="16"/>
        <w:szCs w:val="16"/>
      </w:rPr>
      <w:tab/>
    </w:r>
    <w:r w:rsidRPr="00794F9D">
      <w:rPr>
        <w:rStyle w:val="PageNumber"/>
        <w:rFonts w:cs="Arial"/>
        <w:sz w:val="16"/>
        <w:szCs w:val="16"/>
      </w:rPr>
      <w:fldChar w:fldCharType="begin"/>
    </w:r>
    <w:r w:rsidRPr="00794F9D">
      <w:rPr>
        <w:rStyle w:val="PageNumber"/>
        <w:rFonts w:cs="Arial"/>
        <w:sz w:val="16"/>
        <w:szCs w:val="16"/>
      </w:rPr>
      <w:instrText xml:space="preserve"> PAGE </w:instrText>
    </w:r>
    <w:r w:rsidRPr="00794F9D">
      <w:rPr>
        <w:rStyle w:val="PageNumber"/>
        <w:rFonts w:cs="Arial"/>
        <w:sz w:val="16"/>
        <w:szCs w:val="16"/>
      </w:rPr>
      <w:fldChar w:fldCharType="separate"/>
    </w:r>
    <w:r w:rsidR="00575192">
      <w:rPr>
        <w:rStyle w:val="PageNumber"/>
        <w:rFonts w:cs="Arial"/>
        <w:noProof/>
        <w:sz w:val="16"/>
        <w:szCs w:val="16"/>
      </w:rPr>
      <w:t>iii</w:t>
    </w:r>
    <w:r w:rsidRPr="00794F9D">
      <w:rPr>
        <w:rStyle w:val="PageNumber"/>
        <w:rFonts w:cs="Arial"/>
        <w:sz w:val="16"/>
        <w:szCs w:val="16"/>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F5F78" w14:textId="77777777" w:rsidR="00C1061D" w:rsidRPr="00344F62" w:rsidRDefault="00C1061D" w:rsidP="00684993">
    <w:pPr>
      <w:pStyle w:val="Footer"/>
      <w:tabs>
        <w:tab w:val="right" w:pos="8931"/>
      </w:tabs>
      <w:rPr>
        <w:rFonts w:cs="Arial"/>
        <w:szCs w:val="20"/>
      </w:rPr>
    </w:pPr>
    <w:r w:rsidRPr="003069ED">
      <w:rPr>
        <w:rStyle w:val="PageNumber"/>
        <w:rFonts w:cs="Arial"/>
        <w:sz w:val="16"/>
        <w:szCs w:val="16"/>
      </w:rPr>
      <w:fldChar w:fldCharType="begin"/>
    </w:r>
    <w:r w:rsidRPr="003069ED">
      <w:rPr>
        <w:rStyle w:val="PageNumber"/>
        <w:rFonts w:cs="Arial"/>
        <w:sz w:val="16"/>
        <w:szCs w:val="16"/>
      </w:rPr>
      <w:instrText xml:space="preserve"> PAGE </w:instrText>
    </w:r>
    <w:r w:rsidRPr="003069ED">
      <w:rPr>
        <w:rStyle w:val="PageNumber"/>
        <w:rFonts w:cs="Arial"/>
        <w:sz w:val="16"/>
        <w:szCs w:val="16"/>
      </w:rPr>
      <w:fldChar w:fldCharType="separate"/>
    </w:r>
    <w:r>
      <w:rPr>
        <w:rStyle w:val="PageNumber"/>
        <w:rFonts w:cs="Arial"/>
        <w:noProof/>
        <w:sz w:val="16"/>
        <w:szCs w:val="16"/>
      </w:rPr>
      <w:t>478</w:t>
    </w:r>
    <w:r w:rsidRPr="003069ED">
      <w:rPr>
        <w:rStyle w:val="PageNumber"/>
        <w:rFonts w:cs="Arial"/>
        <w:sz w:val="16"/>
        <w:szCs w:val="16"/>
      </w:rPr>
      <w:fldChar w:fldCharType="end"/>
    </w:r>
    <w:r w:rsidRPr="00C049D0">
      <w:rPr>
        <w:rFonts w:cs="Arial"/>
        <w:sz w:val="16"/>
      </w:rPr>
      <w:tab/>
    </w:r>
    <w:r>
      <w:rPr>
        <w:rFonts w:cs="Arial"/>
        <w:sz w:val="16"/>
      </w:rPr>
      <w:t>Data Classification and Encoding Guide</w:t>
    </w:r>
    <w:r w:rsidRPr="00C049D0">
      <w:rPr>
        <w:rFonts w:cs="Arial"/>
        <w:sz w:val="16"/>
      </w:rPr>
      <w:tab/>
    </w:r>
  </w:p>
  <w:p w14:paraId="66FE5CED" w14:textId="77777777" w:rsidR="00C1061D" w:rsidRPr="00344F62" w:rsidRDefault="00C1061D" w:rsidP="006849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89850" w14:textId="77777777" w:rsidR="008C6BFE" w:rsidRPr="00794F9D" w:rsidRDefault="008C6BFE" w:rsidP="00684993">
    <w:pPr>
      <w:pStyle w:val="Header"/>
      <w:tabs>
        <w:tab w:val="center" w:pos="3600"/>
      </w:tabs>
      <w:jc w:val="right"/>
      <w:rPr>
        <w:rFonts w:cs="Arial"/>
        <w:sz w:val="16"/>
        <w:szCs w:val="16"/>
      </w:rPr>
    </w:pPr>
    <w:r w:rsidRPr="00794F9D">
      <w:rPr>
        <w:rFonts w:cs="Arial"/>
        <w:sz w:val="16"/>
        <w:szCs w:val="16"/>
      </w:rPr>
      <w:tab/>
    </w:r>
    <w:r>
      <w:rPr>
        <w:rFonts w:cs="Arial"/>
        <w:sz w:val="16"/>
        <w:szCs w:val="16"/>
      </w:rPr>
      <w:t xml:space="preserve">                       </w:t>
    </w:r>
    <w:r w:rsidRPr="00794F9D">
      <w:rPr>
        <w:rFonts w:cs="Arial"/>
        <w:sz w:val="16"/>
        <w:szCs w:val="16"/>
      </w:rPr>
      <w:t>Data Classification and Encoding Guide</w:t>
    </w:r>
    <w:r w:rsidRPr="00794F9D">
      <w:rPr>
        <w:rFonts w:cs="Arial"/>
        <w:sz w:val="16"/>
        <w:szCs w:val="16"/>
      </w:rPr>
      <w:tab/>
    </w:r>
    <w:r w:rsidRPr="00794F9D">
      <w:rPr>
        <w:rStyle w:val="PageNumber"/>
        <w:rFonts w:cs="Arial"/>
        <w:sz w:val="16"/>
        <w:szCs w:val="16"/>
      </w:rPr>
      <w:fldChar w:fldCharType="begin"/>
    </w:r>
    <w:r w:rsidRPr="00794F9D">
      <w:rPr>
        <w:rStyle w:val="PageNumber"/>
        <w:rFonts w:cs="Arial"/>
        <w:sz w:val="16"/>
        <w:szCs w:val="16"/>
      </w:rPr>
      <w:instrText xml:space="preserve"> PAGE </w:instrText>
    </w:r>
    <w:r w:rsidRPr="00794F9D">
      <w:rPr>
        <w:rStyle w:val="PageNumber"/>
        <w:rFonts w:cs="Arial"/>
        <w:sz w:val="16"/>
        <w:szCs w:val="16"/>
      </w:rPr>
      <w:fldChar w:fldCharType="separate"/>
    </w:r>
    <w:r>
      <w:rPr>
        <w:rStyle w:val="PageNumber"/>
        <w:rFonts w:cs="Arial"/>
        <w:noProof/>
        <w:sz w:val="16"/>
        <w:szCs w:val="16"/>
      </w:rPr>
      <w:t>iii</w:t>
    </w:r>
    <w:r w:rsidRPr="00794F9D">
      <w:rPr>
        <w:rStyle w:val="PageNumber"/>
        <w:rFonts w:cs="Arial"/>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A5A159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3C4A2EB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5C4031"/>
    <w:multiLevelType w:val="hybridMultilevel"/>
    <w:tmpl w:val="F42CF006"/>
    <w:lvl w:ilvl="0" w:tplc="9C0848DE">
      <w:start w:val="1"/>
      <w:numFmt w:val="bullet"/>
      <w:lvlText w:val=""/>
      <w:lvlJc w:val="left"/>
      <w:pPr>
        <w:tabs>
          <w:tab w:val="num" w:pos="360"/>
        </w:tabs>
        <w:ind w:left="360" w:hanging="360"/>
      </w:pPr>
      <w:rPr>
        <w:rFonts w:ascii="Symbol" w:hAnsi="Symbol" w:hint="default"/>
        <w:sz w:val="20"/>
      </w:rPr>
    </w:lvl>
    <w:lvl w:ilvl="1" w:tplc="982C5758">
      <w:start w:val="1"/>
      <w:numFmt w:val="bullet"/>
      <w:lvlText w:val=""/>
      <w:lvlJc w:val="left"/>
      <w:pPr>
        <w:tabs>
          <w:tab w:val="num" w:pos="1440"/>
        </w:tabs>
        <w:ind w:left="1440" w:hanging="360"/>
      </w:pPr>
      <w:rPr>
        <w:rFonts w:ascii="Symbol" w:hAnsi="Symbol"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781FB7"/>
    <w:multiLevelType w:val="hybridMultilevel"/>
    <w:tmpl w:val="D322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27F98"/>
    <w:multiLevelType w:val="hybridMultilevel"/>
    <w:tmpl w:val="6B3EB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824EDD"/>
    <w:multiLevelType w:val="hybridMultilevel"/>
    <w:tmpl w:val="9244C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6F217E"/>
    <w:multiLevelType w:val="hybridMultilevel"/>
    <w:tmpl w:val="E9CE19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F93D0E"/>
    <w:multiLevelType w:val="hybridMultilevel"/>
    <w:tmpl w:val="2640C4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057ED1"/>
    <w:multiLevelType w:val="hybridMultilevel"/>
    <w:tmpl w:val="C630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52215"/>
    <w:multiLevelType w:val="hybridMultilevel"/>
    <w:tmpl w:val="E7CCF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42A9E"/>
    <w:multiLevelType w:val="hybridMultilevel"/>
    <w:tmpl w:val="3B3E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9787C"/>
    <w:multiLevelType w:val="hybridMultilevel"/>
    <w:tmpl w:val="1620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123A38"/>
    <w:multiLevelType w:val="hybridMultilevel"/>
    <w:tmpl w:val="683A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964CA"/>
    <w:multiLevelType w:val="hybridMultilevel"/>
    <w:tmpl w:val="B120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B7551"/>
    <w:multiLevelType w:val="multilevel"/>
    <w:tmpl w:val="F0A0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400147"/>
    <w:multiLevelType w:val="hybridMultilevel"/>
    <w:tmpl w:val="4336051A"/>
    <w:lvl w:ilvl="0" w:tplc="E1C873FA">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EF7A89"/>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53E83D1D"/>
    <w:multiLevelType w:val="multilevel"/>
    <w:tmpl w:val="60262A72"/>
    <w:lvl w:ilvl="0">
      <w:start w:val="1"/>
      <w:numFmt w:val="decimal"/>
      <w:pStyle w:val="Heading1"/>
      <w:lvlText w:val="%1"/>
      <w:lvlJc w:val="left"/>
      <w:pPr>
        <w:tabs>
          <w:tab w:val="num" w:pos="432"/>
        </w:tabs>
        <w:ind w:left="432" w:hanging="432"/>
      </w:pPr>
      <w:rPr>
        <w:color w:val="auto"/>
        <w:sz w:val="24"/>
        <w:szCs w:val="24"/>
      </w:rPr>
    </w:lvl>
    <w:lvl w:ilvl="1">
      <w:start w:val="1"/>
      <w:numFmt w:val="decimal"/>
      <w:pStyle w:val="Heading2"/>
      <w:lvlText w:val="%1.%2"/>
      <w:lvlJc w:val="left"/>
      <w:pPr>
        <w:tabs>
          <w:tab w:val="num" w:pos="816"/>
        </w:tabs>
        <w:ind w:left="816" w:hanging="576"/>
      </w:pPr>
      <w:rPr>
        <w:b/>
        <w:color w:val="auto"/>
        <w:sz w:val="22"/>
        <w:szCs w:val="22"/>
      </w:rPr>
    </w:lvl>
    <w:lvl w:ilvl="2">
      <w:start w:val="1"/>
      <w:numFmt w:val="decimal"/>
      <w:pStyle w:val="Heading3"/>
      <w:lvlText w:val="%1.%2.%3"/>
      <w:lvlJc w:val="left"/>
      <w:pPr>
        <w:tabs>
          <w:tab w:val="num" w:pos="720"/>
        </w:tabs>
        <w:ind w:left="720" w:hanging="720"/>
      </w:pPr>
      <w:rPr>
        <w:color w:val="auto"/>
      </w:rPr>
    </w:lvl>
    <w:lvl w:ilvl="3">
      <w:start w:val="1"/>
      <w:numFmt w:val="decimal"/>
      <w:pStyle w:val="Heading4"/>
      <w:lvlText w:val="%1.%2.%3.%4"/>
      <w:lvlJc w:val="left"/>
      <w:pPr>
        <w:tabs>
          <w:tab w:val="num" w:pos="864"/>
        </w:tabs>
        <w:ind w:left="864" w:hanging="864"/>
      </w:pPr>
      <w:rPr>
        <w:b/>
        <w:color w:val="auto"/>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559E59B7"/>
    <w:multiLevelType w:val="hybridMultilevel"/>
    <w:tmpl w:val="A94403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344FE1"/>
    <w:multiLevelType w:val="multilevel"/>
    <w:tmpl w:val="0409001D"/>
    <w:styleLink w:val="Style3"/>
    <w:lvl w:ilvl="0">
      <w:start w:val="1"/>
      <w:numFmt w:val="lowerRoman"/>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14A6FCC"/>
    <w:multiLevelType w:val="hybridMultilevel"/>
    <w:tmpl w:val="8F0A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B02D38"/>
    <w:multiLevelType w:val="hybridMultilevel"/>
    <w:tmpl w:val="E632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281CB2"/>
    <w:multiLevelType w:val="hybridMultilevel"/>
    <w:tmpl w:val="28B4C492"/>
    <w:lvl w:ilvl="0" w:tplc="D710398C">
      <w:start w:val="1"/>
      <w:numFmt w:val="decimal"/>
      <w:lvlText w:val="%1)"/>
      <w:lvlJc w:val="left"/>
      <w:pPr>
        <w:tabs>
          <w:tab w:val="num" w:pos="360"/>
        </w:tabs>
        <w:ind w:left="360" w:hanging="360"/>
      </w:pPr>
      <w:rPr>
        <w:rFonts w:hint="default"/>
        <w:b w:val="0"/>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48159516">
    <w:abstractNumId w:val="1"/>
  </w:num>
  <w:num w:numId="2" w16cid:durableId="492184979">
    <w:abstractNumId w:val="0"/>
  </w:num>
  <w:num w:numId="3" w16cid:durableId="532377405">
    <w:abstractNumId w:val="17"/>
  </w:num>
  <w:num w:numId="4" w16cid:durableId="1111050338">
    <w:abstractNumId w:val="16"/>
  </w:num>
  <w:num w:numId="5" w16cid:durableId="818352480">
    <w:abstractNumId w:val="19"/>
  </w:num>
  <w:num w:numId="6" w16cid:durableId="1540239527">
    <w:abstractNumId w:val="14"/>
  </w:num>
  <w:num w:numId="7" w16cid:durableId="1534340247">
    <w:abstractNumId w:val="10"/>
  </w:num>
  <w:num w:numId="8" w16cid:durableId="219873471">
    <w:abstractNumId w:val="13"/>
  </w:num>
  <w:num w:numId="9" w16cid:durableId="334918184">
    <w:abstractNumId w:val="2"/>
  </w:num>
  <w:num w:numId="10" w16cid:durableId="51345822">
    <w:abstractNumId w:val="3"/>
  </w:num>
  <w:num w:numId="11" w16cid:durableId="1357390167">
    <w:abstractNumId w:val="11"/>
  </w:num>
  <w:num w:numId="12" w16cid:durableId="2129350834">
    <w:abstractNumId w:val="20"/>
  </w:num>
  <w:num w:numId="13" w16cid:durableId="862085894">
    <w:abstractNumId w:val="9"/>
  </w:num>
  <w:num w:numId="14" w16cid:durableId="213930028">
    <w:abstractNumId w:val="21"/>
  </w:num>
  <w:num w:numId="15" w16cid:durableId="288098595">
    <w:abstractNumId w:val="12"/>
  </w:num>
  <w:num w:numId="16" w16cid:durableId="656810981">
    <w:abstractNumId w:val="15"/>
  </w:num>
  <w:num w:numId="17" w16cid:durableId="156003469">
    <w:abstractNumId w:val="6"/>
  </w:num>
  <w:num w:numId="18" w16cid:durableId="1061907690">
    <w:abstractNumId w:val="18"/>
  </w:num>
  <w:num w:numId="19" w16cid:durableId="613901538">
    <w:abstractNumId w:val="22"/>
  </w:num>
  <w:num w:numId="20" w16cid:durableId="390229426">
    <w:abstractNumId w:val="5"/>
  </w:num>
  <w:num w:numId="21" w16cid:durableId="988897983">
    <w:abstractNumId w:val="7"/>
  </w:num>
  <w:num w:numId="22" w16cid:durableId="373694445">
    <w:abstractNumId w:val="4"/>
  </w:num>
  <w:num w:numId="23" w16cid:durableId="39912427">
    <w:abstractNumId w:val="8"/>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trackRevisions/>
  <w:defaultTabStop w:val="720"/>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B5E"/>
    <w:rsid w:val="0002035A"/>
    <w:rsid w:val="000256B0"/>
    <w:rsid w:val="00027EDE"/>
    <w:rsid w:val="00031BE0"/>
    <w:rsid w:val="00035B0D"/>
    <w:rsid w:val="00036CDF"/>
    <w:rsid w:val="00043A56"/>
    <w:rsid w:val="00063B7D"/>
    <w:rsid w:val="00071617"/>
    <w:rsid w:val="00090153"/>
    <w:rsid w:val="000A42C1"/>
    <w:rsid w:val="000A49AA"/>
    <w:rsid w:val="000A6BBD"/>
    <w:rsid w:val="000B3717"/>
    <w:rsid w:val="000C277C"/>
    <w:rsid w:val="000C4399"/>
    <w:rsid w:val="0010677F"/>
    <w:rsid w:val="001166FC"/>
    <w:rsid w:val="00123D9E"/>
    <w:rsid w:val="001306E3"/>
    <w:rsid w:val="001314CE"/>
    <w:rsid w:val="001316BD"/>
    <w:rsid w:val="00133E5B"/>
    <w:rsid w:val="00136DEB"/>
    <w:rsid w:val="001412FC"/>
    <w:rsid w:val="0014697F"/>
    <w:rsid w:val="001638DF"/>
    <w:rsid w:val="00170F6C"/>
    <w:rsid w:val="00173FA0"/>
    <w:rsid w:val="00183BF1"/>
    <w:rsid w:val="00184B09"/>
    <w:rsid w:val="00186DB1"/>
    <w:rsid w:val="001A7479"/>
    <w:rsid w:val="001B4341"/>
    <w:rsid w:val="001D64F8"/>
    <w:rsid w:val="001E0CF6"/>
    <w:rsid w:val="001E4D59"/>
    <w:rsid w:val="00201F0F"/>
    <w:rsid w:val="0020684C"/>
    <w:rsid w:val="002256CD"/>
    <w:rsid w:val="002262B9"/>
    <w:rsid w:val="00240084"/>
    <w:rsid w:val="00244020"/>
    <w:rsid w:val="00254F27"/>
    <w:rsid w:val="00265371"/>
    <w:rsid w:val="00270414"/>
    <w:rsid w:val="00274517"/>
    <w:rsid w:val="00276D28"/>
    <w:rsid w:val="00277D9B"/>
    <w:rsid w:val="0028303C"/>
    <w:rsid w:val="002874C0"/>
    <w:rsid w:val="0029744D"/>
    <w:rsid w:val="002A420D"/>
    <w:rsid w:val="002A7BC2"/>
    <w:rsid w:val="002C79FE"/>
    <w:rsid w:val="002D731F"/>
    <w:rsid w:val="002E2133"/>
    <w:rsid w:val="002F27E2"/>
    <w:rsid w:val="00313322"/>
    <w:rsid w:val="00323669"/>
    <w:rsid w:val="0032782F"/>
    <w:rsid w:val="0033038B"/>
    <w:rsid w:val="0033258A"/>
    <w:rsid w:val="00332CBF"/>
    <w:rsid w:val="003353AE"/>
    <w:rsid w:val="00340BFE"/>
    <w:rsid w:val="00342254"/>
    <w:rsid w:val="00344B54"/>
    <w:rsid w:val="003510F7"/>
    <w:rsid w:val="00351B95"/>
    <w:rsid w:val="00364040"/>
    <w:rsid w:val="003643A2"/>
    <w:rsid w:val="00371187"/>
    <w:rsid w:val="00372EEF"/>
    <w:rsid w:val="00374E18"/>
    <w:rsid w:val="00375375"/>
    <w:rsid w:val="00376560"/>
    <w:rsid w:val="00386653"/>
    <w:rsid w:val="00386BA0"/>
    <w:rsid w:val="003C091E"/>
    <w:rsid w:val="003D3E8D"/>
    <w:rsid w:val="003E71A3"/>
    <w:rsid w:val="003F2C44"/>
    <w:rsid w:val="004009EE"/>
    <w:rsid w:val="00412420"/>
    <w:rsid w:val="00413498"/>
    <w:rsid w:val="004145C9"/>
    <w:rsid w:val="004213EE"/>
    <w:rsid w:val="00424DA3"/>
    <w:rsid w:val="00426937"/>
    <w:rsid w:val="00427415"/>
    <w:rsid w:val="00433166"/>
    <w:rsid w:val="00452FDF"/>
    <w:rsid w:val="00455254"/>
    <w:rsid w:val="0046173F"/>
    <w:rsid w:val="00485512"/>
    <w:rsid w:val="00486203"/>
    <w:rsid w:val="00492A3F"/>
    <w:rsid w:val="00495172"/>
    <w:rsid w:val="004A2DF1"/>
    <w:rsid w:val="004A3233"/>
    <w:rsid w:val="004A6979"/>
    <w:rsid w:val="004B1C7E"/>
    <w:rsid w:val="004D7C78"/>
    <w:rsid w:val="004E25DA"/>
    <w:rsid w:val="004E656E"/>
    <w:rsid w:val="004F272F"/>
    <w:rsid w:val="004F3884"/>
    <w:rsid w:val="004F3AC9"/>
    <w:rsid w:val="004F68B0"/>
    <w:rsid w:val="00501432"/>
    <w:rsid w:val="00503A95"/>
    <w:rsid w:val="00507AEF"/>
    <w:rsid w:val="0051727F"/>
    <w:rsid w:val="0052704B"/>
    <w:rsid w:val="0053063C"/>
    <w:rsid w:val="00555584"/>
    <w:rsid w:val="00564769"/>
    <w:rsid w:val="00564A5D"/>
    <w:rsid w:val="00575192"/>
    <w:rsid w:val="005825CB"/>
    <w:rsid w:val="005857CF"/>
    <w:rsid w:val="00585CEA"/>
    <w:rsid w:val="005964F4"/>
    <w:rsid w:val="005A6068"/>
    <w:rsid w:val="005C3EC7"/>
    <w:rsid w:val="005C45AC"/>
    <w:rsid w:val="005D2C21"/>
    <w:rsid w:val="005D62F4"/>
    <w:rsid w:val="005E24AE"/>
    <w:rsid w:val="005E3B7D"/>
    <w:rsid w:val="005E44D5"/>
    <w:rsid w:val="005F5DC4"/>
    <w:rsid w:val="00602325"/>
    <w:rsid w:val="006143A9"/>
    <w:rsid w:val="006251BE"/>
    <w:rsid w:val="00633ADC"/>
    <w:rsid w:val="00642064"/>
    <w:rsid w:val="00646CE6"/>
    <w:rsid w:val="00647A0D"/>
    <w:rsid w:val="00667FF0"/>
    <w:rsid w:val="00681022"/>
    <w:rsid w:val="006819FC"/>
    <w:rsid w:val="00683BFB"/>
    <w:rsid w:val="00684993"/>
    <w:rsid w:val="00697322"/>
    <w:rsid w:val="006A017F"/>
    <w:rsid w:val="006B0EB2"/>
    <w:rsid w:val="006B7F09"/>
    <w:rsid w:val="006C2E9E"/>
    <w:rsid w:val="006D1DCF"/>
    <w:rsid w:val="006F3289"/>
    <w:rsid w:val="006F39C1"/>
    <w:rsid w:val="006F39C2"/>
    <w:rsid w:val="007042F5"/>
    <w:rsid w:val="00705E16"/>
    <w:rsid w:val="00707F1B"/>
    <w:rsid w:val="00756A5E"/>
    <w:rsid w:val="00761651"/>
    <w:rsid w:val="007642F6"/>
    <w:rsid w:val="00773E0F"/>
    <w:rsid w:val="00775444"/>
    <w:rsid w:val="00784203"/>
    <w:rsid w:val="0078792F"/>
    <w:rsid w:val="007A2922"/>
    <w:rsid w:val="007A3BD6"/>
    <w:rsid w:val="007C4E5B"/>
    <w:rsid w:val="007C50B8"/>
    <w:rsid w:val="007E30EC"/>
    <w:rsid w:val="007E7AFC"/>
    <w:rsid w:val="007F678A"/>
    <w:rsid w:val="0080548A"/>
    <w:rsid w:val="00812CB5"/>
    <w:rsid w:val="00852EB2"/>
    <w:rsid w:val="008536A7"/>
    <w:rsid w:val="0086785B"/>
    <w:rsid w:val="008701B0"/>
    <w:rsid w:val="0087289D"/>
    <w:rsid w:val="008779AD"/>
    <w:rsid w:val="00894888"/>
    <w:rsid w:val="00894E4F"/>
    <w:rsid w:val="0089552B"/>
    <w:rsid w:val="008A7008"/>
    <w:rsid w:val="008B39E9"/>
    <w:rsid w:val="008C5B11"/>
    <w:rsid w:val="008C63FC"/>
    <w:rsid w:val="008C6BFE"/>
    <w:rsid w:val="008D1D7D"/>
    <w:rsid w:val="0090723E"/>
    <w:rsid w:val="00916593"/>
    <w:rsid w:val="00916B3E"/>
    <w:rsid w:val="00930503"/>
    <w:rsid w:val="00946443"/>
    <w:rsid w:val="009551DB"/>
    <w:rsid w:val="00955357"/>
    <w:rsid w:val="00956AFB"/>
    <w:rsid w:val="00984204"/>
    <w:rsid w:val="00991D36"/>
    <w:rsid w:val="009A3FAB"/>
    <w:rsid w:val="009C01D5"/>
    <w:rsid w:val="009C57CF"/>
    <w:rsid w:val="009E4146"/>
    <w:rsid w:val="009E5393"/>
    <w:rsid w:val="009F2FF2"/>
    <w:rsid w:val="00A07B3D"/>
    <w:rsid w:val="00A2068A"/>
    <w:rsid w:val="00A27C43"/>
    <w:rsid w:val="00A30A21"/>
    <w:rsid w:val="00A365A7"/>
    <w:rsid w:val="00A41989"/>
    <w:rsid w:val="00A46985"/>
    <w:rsid w:val="00A64C26"/>
    <w:rsid w:val="00A674A6"/>
    <w:rsid w:val="00A70EF7"/>
    <w:rsid w:val="00A80564"/>
    <w:rsid w:val="00A831CA"/>
    <w:rsid w:val="00A85651"/>
    <w:rsid w:val="00AC1A86"/>
    <w:rsid w:val="00AD2517"/>
    <w:rsid w:val="00AE0882"/>
    <w:rsid w:val="00AE36CD"/>
    <w:rsid w:val="00AE3904"/>
    <w:rsid w:val="00AE7EB7"/>
    <w:rsid w:val="00AF2B4D"/>
    <w:rsid w:val="00B033B2"/>
    <w:rsid w:val="00B03E08"/>
    <w:rsid w:val="00B076FA"/>
    <w:rsid w:val="00B22D1B"/>
    <w:rsid w:val="00B666E0"/>
    <w:rsid w:val="00B74415"/>
    <w:rsid w:val="00B8163A"/>
    <w:rsid w:val="00B85D4A"/>
    <w:rsid w:val="00B941F6"/>
    <w:rsid w:val="00BE317F"/>
    <w:rsid w:val="00BE3254"/>
    <w:rsid w:val="00BE4D57"/>
    <w:rsid w:val="00BF1E88"/>
    <w:rsid w:val="00C03B7F"/>
    <w:rsid w:val="00C044A7"/>
    <w:rsid w:val="00C1061D"/>
    <w:rsid w:val="00C21374"/>
    <w:rsid w:val="00C33F85"/>
    <w:rsid w:val="00C54EAC"/>
    <w:rsid w:val="00C60C5B"/>
    <w:rsid w:val="00C66BB7"/>
    <w:rsid w:val="00C724ED"/>
    <w:rsid w:val="00C74930"/>
    <w:rsid w:val="00C90EBD"/>
    <w:rsid w:val="00CA2A62"/>
    <w:rsid w:val="00CB0D86"/>
    <w:rsid w:val="00CB6C63"/>
    <w:rsid w:val="00CB7DEE"/>
    <w:rsid w:val="00CC53F4"/>
    <w:rsid w:val="00CD57C8"/>
    <w:rsid w:val="00CE56C4"/>
    <w:rsid w:val="00CF262A"/>
    <w:rsid w:val="00CF2D52"/>
    <w:rsid w:val="00CF49E7"/>
    <w:rsid w:val="00CF7B5E"/>
    <w:rsid w:val="00D01DF0"/>
    <w:rsid w:val="00D05B2B"/>
    <w:rsid w:val="00D064C0"/>
    <w:rsid w:val="00D106F6"/>
    <w:rsid w:val="00D113C8"/>
    <w:rsid w:val="00D15513"/>
    <w:rsid w:val="00D25ED4"/>
    <w:rsid w:val="00D365BD"/>
    <w:rsid w:val="00D54A21"/>
    <w:rsid w:val="00D55A3F"/>
    <w:rsid w:val="00D613B9"/>
    <w:rsid w:val="00D70106"/>
    <w:rsid w:val="00D7061D"/>
    <w:rsid w:val="00D82364"/>
    <w:rsid w:val="00D83AA7"/>
    <w:rsid w:val="00DA718F"/>
    <w:rsid w:val="00DD2539"/>
    <w:rsid w:val="00DE357A"/>
    <w:rsid w:val="00DE4BA0"/>
    <w:rsid w:val="00E02634"/>
    <w:rsid w:val="00E07BA1"/>
    <w:rsid w:val="00E10F75"/>
    <w:rsid w:val="00E11498"/>
    <w:rsid w:val="00E149C4"/>
    <w:rsid w:val="00E14BDF"/>
    <w:rsid w:val="00E1566A"/>
    <w:rsid w:val="00E2537E"/>
    <w:rsid w:val="00E27440"/>
    <w:rsid w:val="00E32993"/>
    <w:rsid w:val="00E34DA6"/>
    <w:rsid w:val="00E37847"/>
    <w:rsid w:val="00E455D2"/>
    <w:rsid w:val="00E52053"/>
    <w:rsid w:val="00E7650A"/>
    <w:rsid w:val="00E82603"/>
    <w:rsid w:val="00E85A07"/>
    <w:rsid w:val="00E85B72"/>
    <w:rsid w:val="00EA1FD1"/>
    <w:rsid w:val="00EB1421"/>
    <w:rsid w:val="00ED4B23"/>
    <w:rsid w:val="00EF1E6A"/>
    <w:rsid w:val="00EF2D82"/>
    <w:rsid w:val="00EF5400"/>
    <w:rsid w:val="00EF7088"/>
    <w:rsid w:val="00F21AE7"/>
    <w:rsid w:val="00F25336"/>
    <w:rsid w:val="00F33E12"/>
    <w:rsid w:val="00F36900"/>
    <w:rsid w:val="00F43BF8"/>
    <w:rsid w:val="00F455C8"/>
    <w:rsid w:val="00F52F50"/>
    <w:rsid w:val="00F773D7"/>
    <w:rsid w:val="00F81122"/>
    <w:rsid w:val="00F834BD"/>
    <w:rsid w:val="00F83953"/>
    <w:rsid w:val="00F90D79"/>
    <w:rsid w:val="00F92D3C"/>
    <w:rsid w:val="00FA5B1B"/>
    <w:rsid w:val="00FB3943"/>
    <w:rsid w:val="00FB51C1"/>
    <w:rsid w:val="00FD1FC9"/>
    <w:rsid w:val="00FD3B3C"/>
    <w:rsid w:val="00FE18F1"/>
    <w:rsid w:val="0F50B535"/>
    <w:rsid w:val="12638EC8"/>
    <w:rsid w:val="2EE3FDAA"/>
    <w:rsid w:val="361514A8"/>
    <w:rsid w:val="36597126"/>
    <w:rsid w:val="3ACD7569"/>
    <w:rsid w:val="3C1A1C70"/>
    <w:rsid w:val="5A789CCB"/>
    <w:rsid w:val="6C5E8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0CA92D84"/>
  <w15:chartTrackingRefBased/>
  <w15:docId w15:val="{89FEA280-DF87-442E-8036-0CDF45434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399"/>
    <w:rPr>
      <w:rFonts w:ascii="Arial" w:hAnsi="Arial"/>
      <w:sz w:val="20"/>
    </w:rPr>
  </w:style>
  <w:style w:type="paragraph" w:styleId="Heading1">
    <w:name w:val="heading 1"/>
    <w:basedOn w:val="Normal"/>
    <w:next w:val="Normal"/>
    <w:link w:val="Heading1Char1"/>
    <w:qFormat/>
    <w:rsid w:val="00E82603"/>
    <w:pPr>
      <w:keepNext/>
      <w:numPr>
        <w:numId w:val="3"/>
      </w:numPr>
      <w:tabs>
        <w:tab w:val="left" w:pos="2145"/>
        <w:tab w:val="right" w:pos="9633"/>
      </w:tabs>
      <w:spacing w:after="0" w:line="240" w:lineRule="auto"/>
      <w:jc w:val="both"/>
      <w:outlineLvl w:val="0"/>
    </w:pPr>
    <w:rPr>
      <w:rFonts w:eastAsia="Malgun Gothic" w:cs="Arial"/>
      <w:b/>
      <w:sz w:val="24"/>
      <w:szCs w:val="32"/>
    </w:rPr>
  </w:style>
  <w:style w:type="paragraph" w:styleId="Heading2">
    <w:name w:val="heading 2"/>
    <w:basedOn w:val="Normal"/>
    <w:next w:val="Normal"/>
    <w:link w:val="Heading2Char"/>
    <w:qFormat/>
    <w:rsid w:val="00413498"/>
    <w:pPr>
      <w:keepNext/>
      <w:numPr>
        <w:ilvl w:val="1"/>
        <w:numId w:val="3"/>
      </w:numPr>
      <w:tabs>
        <w:tab w:val="left" w:pos="2145"/>
        <w:tab w:val="right" w:pos="9633"/>
      </w:tabs>
      <w:spacing w:before="60" w:after="240" w:line="240" w:lineRule="exact"/>
      <w:ind w:left="578" w:hanging="578"/>
      <w:outlineLvl w:val="1"/>
    </w:pPr>
    <w:rPr>
      <w:rFonts w:eastAsia="Malgun Gothic" w:cs="Arial"/>
      <w:b/>
      <w:bCs/>
      <w:lang w:val="en-AU"/>
    </w:rPr>
  </w:style>
  <w:style w:type="paragraph" w:styleId="Heading3">
    <w:name w:val="heading 3"/>
    <w:basedOn w:val="Normal"/>
    <w:next w:val="Normal"/>
    <w:link w:val="Heading3Char"/>
    <w:qFormat/>
    <w:rsid w:val="00CB0D86"/>
    <w:pPr>
      <w:keepNext/>
      <w:numPr>
        <w:ilvl w:val="2"/>
        <w:numId w:val="3"/>
      </w:numPr>
      <w:autoSpaceDE w:val="0"/>
      <w:autoSpaceDN w:val="0"/>
      <w:adjustRightInd w:val="0"/>
      <w:spacing w:before="60" w:after="240" w:line="240" w:lineRule="exact"/>
      <w:outlineLvl w:val="2"/>
    </w:pPr>
    <w:rPr>
      <w:rFonts w:eastAsia="Malgun Gothic" w:cs="Arial"/>
      <w:b/>
      <w:bCs/>
      <w:szCs w:val="20"/>
      <w:lang w:val="en-AU"/>
    </w:rPr>
  </w:style>
  <w:style w:type="paragraph" w:styleId="Heading4">
    <w:name w:val="heading 4"/>
    <w:basedOn w:val="Normal"/>
    <w:next w:val="Normal"/>
    <w:link w:val="Heading4Char"/>
    <w:qFormat/>
    <w:rsid w:val="00F33E12"/>
    <w:pPr>
      <w:keepNext/>
      <w:numPr>
        <w:ilvl w:val="3"/>
        <w:numId w:val="3"/>
      </w:numPr>
      <w:autoSpaceDE w:val="0"/>
      <w:autoSpaceDN w:val="0"/>
      <w:adjustRightInd w:val="0"/>
      <w:spacing w:after="0" w:line="240" w:lineRule="auto"/>
      <w:outlineLvl w:val="3"/>
    </w:pPr>
    <w:rPr>
      <w:rFonts w:eastAsia="Malgun Gothic" w:cs="Times New Roman"/>
      <w:b/>
      <w:bCs/>
    </w:rPr>
  </w:style>
  <w:style w:type="paragraph" w:styleId="Heading5">
    <w:name w:val="heading 5"/>
    <w:basedOn w:val="Normal"/>
    <w:next w:val="Normal"/>
    <w:link w:val="Heading5Char"/>
    <w:qFormat/>
    <w:rsid w:val="00F773D7"/>
    <w:pPr>
      <w:keepNext/>
      <w:numPr>
        <w:ilvl w:val="4"/>
        <w:numId w:val="3"/>
      </w:numPr>
      <w:autoSpaceDE w:val="0"/>
      <w:autoSpaceDN w:val="0"/>
      <w:adjustRightInd w:val="0"/>
      <w:spacing w:after="0" w:line="240" w:lineRule="auto"/>
      <w:outlineLvl w:val="4"/>
    </w:pPr>
    <w:rPr>
      <w:rFonts w:ascii="ArialMT" w:eastAsia="Malgun Gothic" w:hAnsi="ArialMT" w:cs="Times New Roman"/>
      <w:b/>
      <w:bCs/>
    </w:rPr>
  </w:style>
  <w:style w:type="paragraph" w:styleId="Heading6">
    <w:name w:val="heading 6"/>
    <w:basedOn w:val="Normal"/>
    <w:next w:val="Normal"/>
    <w:link w:val="Heading6Char"/>
    <w:qFormat/>
    <w:rsid w:val="00F773D7"/>
    <w:pPr>
      <w:keepNext/>
      <w:numPr>
        <w:ilvl w:val="5"/>
        <w:numId w:val="3"/>
      </w:numPr>
      <w:spacing w:after="0" w:line="240" w:lineRule="auto"/>
      <w:outlineLvl w:val="5"/>
    </w:pPr>
    <w:rPr>
      <w:rFonts w:ascii="Arial+0" w:eastAsia="Malgun Gothic" w:hAnsi="Arial+0" w:cs="Times New Roman"/>
      <w:b/>
      <w:bCs/>
      <w:szCs w:val="20"/>
    </w:rPr>
  </w:style>
  <w:style w:type="paragraph" w:styleId="Heading7">
    <w:name w:val="heading 7"/>
    <w:basedOn w:val="Normal"/>
    <w:next w:val="Normal"/>
    <w:link w:val="Heading7Char"/>
    <w:qFormat/>
    <w:rsid w:val="00F773D7"/>
    <w:pPr>
      <w:keepNext/>
      <w:numPr>
        <w:ilvl w:val="6"/>
        <w:numId w:val="3"/>
      </w:numPr>
      <w:spacing w:after="0" w:line="240" w:lineRule="auto"/>
      <w:jc w:val="center"/>
      <w:outlineLvl w:val="6"/>
    </w:pPr>
    <w:rPr>
      <w:rFonts w:ascii="Times New Roman" w:eastAsia="Malgun Gothic" w:hAnsi="Times New Roman" w:cs="Times New Roman"/>
      <w:b/>
      <w:bCs/>
      <w:sz w:val="48"/>
      <w:szCs w:val="24"/>
    </w:rPr>
  </w:style>
  <w:style w:type="paragraph" w:styleId="Heading8">
    <w:name w:val="heading 8"/>
    <w:basedOn w:val="Normal"/>
    <w:next w:val="Normal"/>
    <w:link w:val="Heading8Char"/>
    <w:qFormat/>
    <w:rsid w:val="00F773D7"/>
    <w:pPr>
      <w:keepNext/>
      <w:numPr>
        <w:ilvl w:val="7"/>
        <w:numId w:val="3"/>
      </w:numPr>
      <w:spacing w:after="0" w:line="240" w:lineRule="auto"/>
      <w:jc w:val="center"/>
      <w:outlineLvl w:val="7"/>
    </w:pPr>
    <w:rPr>
      <w:rFonts w:ascii="Times New Roman" w:eastAsia="Malgun Gothic" w:hAnsi="Times New Roman" w:cs="Times New Roman"/>
      <w:b/>
      <w:bCs/>
      <w:sz w:val="32"/>
      <w:szCs w:val="24"/>
    </w:rPr>
  </w:style>
  <w:style w:type="paragraph" w:styleId="Heading9">
    <w:name w:val="heading 9"/>
    <w:basedOn w:val="Normal"/>
    <w:next w:val="Normal"/>
    <w:link w:val="Heading9Char"/>
    <w:qFormat/>
    <w:rsid w:val="00F773D7"/>
    <w:pPr>
      <w:keepNext/>
      <w:numPr>
        <w:ilvl w:val="8"/>
        <w:numId w:val="3"/>
      </w:numPr>
      <w:spacing w:after="0" w:line="240" w:lineRule="auto"/>
      <w:jc w:val="center"/>
      <w:outlineLvl w:val="8"/>
    </w:pPr>
    <w:rPr>
      <w:rFonts w:ascii="Times New Roman" w:eastAsia="Malgun Gothic"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F7B5E"/>
    <w:pPr>
      <w:tabs>
        <w:tab w:val="center" w:pos="4680"/>
        <w:tab w:val="right" w:pos="9360"/>
      </w:tabs>
      <w:spacing w:after="0" w:line="240" w:lineRule="auto"/>
    </w:pPr>
  </w:style>
  <w:style w:type="character" w:customStyle="1" w:styleId="HeaderChar">
    <w:name w:val="Header Char"/>
    <w:basedOn w:val="DefaultParagraphFont"/>
    <w:link w:val="Header"/>
    <w:rsid w:val="00CF7B5E"/>
  </w:style>
  <w:style w:type="paragraph" w:styleId="Footer">
    <w:name w:val="footer"/>
    <w:basedOn w:val="Normal"/>
    <w:link w:val="FooterChar"/>
    <w:uiPriority w:val="99"/>
    <w:unhideWhenUsed/>
    <w:rsid w:val="00CF7B5E"/>
    <w:pPr>
      <w:tabs>
        <w:tab w:val="center" w:pos="4680"/>
        <w:tab w:val="right" w:pos="9360"/>
      </w:tabs>
      <w:spacing w:after="0" w:line="240" w:lineRule="auto"/>
    </w:pPr>
  </w:style>
  <w:style w:type="character" w:customStyle="1" w:styleId="FooterChar">
    <w:name w:val="Footer Char"/>
    <w:basedOn w:val="DefaultParagraphFont"/>
    <w:link w:val="Footer"/>
    <w:rsid w:val="00CF7B5E"/>
  </w:style>
  <w:style w:type="character" w:styleId="CommentReference">
    <w:name w:val="annotation reference"/>
    <w:basedOn w:val="DefaultParagraphFont"/>
    <w:uiPriority w:val="99"/>
    <w:semiHidden/>
    <w:unhideWhenUsed/>
    <w:rsid w:val="00071617"/>
    <w:rPr>
      <w:sz w:val="16"/>
      <w:szCs w:val="16"/>
    </w:rPr>
  </w:style>
  <w:style w:type="paragraph" w:styleId="CommentText">
    <w:name w:val="annotation text"/>
    <w:basedOn w:val="Normal"/>
    <w:link w:val="CommentTextChar"/>
    <w:uiPriority w:val="99"/>
    <w:semiHidden/>
    <w:unhideWhenUsed/>
    <w:rsid w:val="00071617"/>
    <w:pPr>
      <w:spacing w:line="240" w:lineRule="auto"/>
    </w:pPr>
    <w:rPr>
      <w:szCs w:val="20"/>
    </w:rPr>
  </w:style>
  <w:style w:type="character" w:customStyle="1" w:styleId="CommentTextChar">
    <w:name w:val="Comment Text Char"/>
    <w:basedOn w:val="DefaultParagraphFont"/>
    <w:link w:val="CommentText"/>
    <w:uiPriority w:val="99"/>
    <w:semiHidden/>
    <w:rsid w:val="00071617"/>
    <w:rPr>
      <w:sz w:val="20"/>
      <w:szCs w:val="20"/>
    </w:rPr>
  </w:style>
  <w:style w:type="paragraph" w:styleId="CommentSubject">
    <w:name w:val="annotation subject"/>
    <w:basedOn w:val="CommentText"/>
    <w:next w:val="CommentText"/>
    <w:link w:val="CommentSubjectChar"/>
    <w:semiHidden/>
    <w:unhideWhenUsed/>
    <w:rsid w:val="00071617"/>
    <w:rPr>
      <w:b/>
      <w:bCs/>
    </w:rPr>
  </w:style>
  <w:style w:type="character" w:customStyle="1" w:styleId="CommentSubjectChar">
    <w:name w:val="Comment Subject Char"/>
    <w:basedOn w:val="CommentTextChar"/>
    <w:link w:val="CommentSubject"/>
    <w:semiHidden/>
    <w:rsid w:val="00071617"/>
    <w:rPr>
      <w:b/>
      <w:bCs/>
      <w:sz w:val="20"/>
      <w:szCs w:val="20"/>
    </w:rPr>
  </w:style>
  <w:style w:type="paragraph" w:styleId="BalloonText">
    <w:name w:val="Balloon Text"/>
    <w:basedOn w:val="Normal"/>
    <w:link w:val="BalloonTextChar"/>
    <w:semiHidden/>
    <w:unhideWhenUsed/>
    <w:rsid w:val="00071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71617"/>
    <w:rPr>
      <w:rFonts w:ascii="Segoe UI" w:hAnsi="Segoe UI" w:cs="Segoe UI"/>
      <w:sz w:val="18"/>
      <w:szCs w:val="18"/>
    </w:rPr>
  </w:style>
  <w:style w:type="character" w:customStyle="1" w:styleId="Heading1Char">
    <w:name w:val="Heading 1 Char"/>
    <w:basedOn w:val="DefaultParagraphFont"/>
    <w:rsid w:val="00F773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413498"/>
    <w:rPr>
      <w:rFonts w:ascii="Arial" w:eastAsia="Malgun Gothic" w:hAnsi="Arial" w:cs="Arial"/>
      <w:b/>
      <w:bCs/>
      <w:sz w:val="20"/>
      <w:lang w:val="en-AU"/>
    </w:rPr>
  </w:style>
  <w:style w:type="character" w:customStyle="1" w:styleId="Heading3Char">
    <w:name w:val="Heading 3 Char"/>
    <w:basedOn w:val="DefaultParagraphFont"/>
    <w:link w:val="Heading3"/>
    <w:rsid w:val="00CB0D86"/>
    <w:rPr>
      <w:rFonts w:ascii="Arial" w:eastAsia="Malgun Gothic" w:hAnsi="Arial" w:cs="Arial"/>
      <w:b/>
      <w:bCs/>
      <w:szCs w:val="20"/>
      <w:lang w:val="en-AU"/>
    </w:rPr>
  </w:style>
  <w:style w:type="character" w:customStyle="1" w:styleId="Heading4Char">
    <w:name w:val="Heading 4 Char"/>
    <w:basedOn w:val="DefaultParagraphFont"/>
    <w:link w:val="Heading4"/>
    <w:rsid w:val="00F33E12"/>
    <w:rPr>
      <w:rFonts w:ascii="Arial" w:eastAsia="Malgun Gothic" w:hAnsi="Arial" w:cs="Times New Roman"/>
      <w:b/>
      <w:bCs/>
      <w:sz w:val="20"/>
    </w:rPr>
  </w:style>
  <w:style w:type="character" w:customStyle="1" w:styleId="Heading5Char">
    <w:name w:val="Heading 5 Char"/>
    <w:basedOn w:val="DefaultParagraphFont"/>
    <w:link w:val="Heading5"/>
    <w:rsid w:val="00F773D7"/>
    <w:rPr>
      <w:rFonts w:ascii="ArialMT" w:eastAsia="Malgun Gothic" w:hAnsi="ArialMT" w:cs="Times New Roman"/>
      <w:b/>
      <w:bCs/>
      <w:sz w:val="20"/>
    </w:rPr>
  </w:style>
  <w:style w:type="character" w:customStyle="1" w:styleId="Heading6Char">
    <w:name w:val="Heading 6 Char"/>
    <w:basedOn w:val="DefaultParagraphFont"/>
    <w:link w:val="Heading6"/>
    <w:rsid w:val="00F773D7"/>
    <w:rPr>
      <w:rFonts w:ascii="Arial+0" w:eastAsia="Malgun Gothic" w:hAnsi="Arial+0" w:cs="Times New Roman"/>
      <w:b/>
      <w:bCs/>
      <w:sz w:val="20"/>
      <w:szCs w:val="20"/>
    </w:rPr>
  </w:style>
  <w:style w:type="character" w:customStyle="1" w:styleId="Heading7Char">
    <w:name w:val="Heading 7 Char"/>
    <w:basedOn w:val="DefaultParagraphFont"/>
    <w:link w:val="Heading7"/>
    <w:rsid w:val="00F773D7"/>
    <w:rPr>
      <w:rFonts w:ascii="Times New Roman" w:eastAsia="Malgun Gothic" w:hAnsi="Times New Roman" w:cs="Times New Roman"/>
      <w:b/>
      <w:bCs/>
      <w:sz w:val="48"/>
      <w:szCs w:val="24"/>
    </w:rPr>
  </w:style>
  <w:style w:type="character" w:customStyle="1" w:styleId="Heading8Char">
    <w:name w:val="Heading 8 Char"/>
    <w:basedOn w:val="DefaultParagraphFont"/>
    <w:link w:val="Heading8"/>
    <w:rsid w:val="00F773D7"/>
    <w:rPr>
      <w:rFonts w:ascii="Times New Roman" w:eastAsia="Malgun Gothic" w:hAnsi="Times New Roman" w:cs="Times New Roman"/>
      <w:b/>
      <w:bCs/>
      <w:sz w:val="32"/>
      <w:szCs w:val="24"/>
    </w:rPr>
  </w:style>
  <w:style w:type="character" w:customStyle="1" w:styleId="Heading9Char">
    <w:name w:val="Heading 9 Char"/>
    <w:basedOn w:val="DefaultParagraphFont"/>
    <w:link w:val="Heading9"/>
    <w:rsid w:val="00F773D7"/>
    <w:rPr>
      <w:rFonts w:ascii="Times New Roman" w:eastAsia="Malgun Gothic" w:hAnsi="Times New Roman" w:cs="Times New Roman"/>
      <w:b/>
      <w:bCs/>
      <w:sz w:val="28"/>
      <w:szCs w:val="24"/>
    </w:rPr>
  </w:style>
  <w:style w:type="paragraph" w:styleId="BodyTextIndent">
    <w:name w:val="Body Text Indent"/>
    <w:basedOn w:val="Normal"/>
    <w:link w:val="BodyTextIndentChar"/>
    <w:rsid w:val="00F773D7"/>
    <w:pPr>
      <w:autoSpaceDE w:val="0"/>
      <w:autoSpaceDN w:val="0"/>
      <w:adjustRightInd w:val="0"/>
      <w:spacing w:after="0" w:line="240" w:lineRule="auto"/>
      <w:ind w:left="360"/>
    </w:pPr>
    <w:rPr>
      <w:rFonts w:ascii="ArialMT" w:eastAsia="Malgun Gothic" w:hAnsi="ArialMT" w:cs="Times New Roman"/>
      <w:szCs w:val="20"/>
    </w:rPr>
  </w:style>
  <w:style w:type="character" w:customStyle="1" w:styleId="BodyTextIndentChar">
    <w:name w:val="Body Text Indent Char"/>
    <w:basedOn w:val="DefaultParagraphFont"/>
    <w:link w:val="BodyTextIndent"/>
    <w:rsid w:val="00F773D7"/>
    <w:rPr>
      <w:rFonts w:ascii="ArialMT" w:eastAsia="Malgun Gothic" w:hAnsi="ArialMT" w:cs="Times New Roman"/>
      <w:sz w:val="20"/>
      <w:szCs w:val="20"/>
    </w:rPr>
  </w:style>
  <w:style w:type="character" w:styleId="Hyperlink">
    <w:name w:val="Hyperlink"/>
    <w:uiPriority w:val="99"/>
    <w:rsid w:val="00F773D7"/>
    <w:rPr>
      <w:color w:val="0000FF"/>
      <w:u w:val="single"/>
    </w:rPr>
  </w:style>
  <w:style w:type="character" w:styleId="FollowedHyperlink">
    <w:name w:val="FollowedHyperlink"/>
    <w:rsid w:val="00F773D7"/>
    <w:rPr>
      <w:color w:val="800080"/>
      <w:u w:val="single"/>
    </w:rPr>
  </w:style>
  <w:style w:type="paragraph" w:styleId="TOC1">
    <w:name w:val="toc 1"/>
    <w:basedOn w:val="Normal"/>
    <w:next w:val="Normal"/>
    <w:link w:val="TOC1Char"/>
    <w:autoRedefine/>
    <w:uiPriority w:val="39"/>
    <w:rsid w:val="00F773D7"/>
    <w:pPr>
      <w:spacing w:before="120" w:after="120" w:line="240" w:lineRule="auto"/>
    </w:pPr>
    <w:rPr>
      <w:rFonts w:ascii="Times New Roman" w:eastAsia="Malgun Gothic" w:hAnsi="Times New Roman" w:cs="Times New Roman"/>
      <w:b/>
      <w:bCs/>
      <w:caps/>
      <w:szCs w:val="20"/>
    </w:rPr>
  </w:style>
  <w:style w:type="paragraph" w:styleId="TOC2">
    <w:name w:val="toc 2"/>
    <w:basedOn w:val="Normal"/>
    <w:next w:val="Normal"/>
    <w:autoRedefine/>
    <w:uiPriority w:val="39"/>
    <w:rsid w:val="00F773D7"/>
    <w:pPr>
      <w:tabs>
        <w:tab w:val="left" w:pos="960"/>
        <w:tab w:val="right" w:leader="dot" w:pos="9017"/>
      </w:tabs>
      <w:spacing w:after="0" w:line="240" w:lineRule="auto"/>
      <w:ind w:left="240"/>
    </w:pPr>
    <w:rPr>
      <w:rFonts w:ascii="Arial Bold" w:eastAsia="Malgun Gothic" w:hAnsi="Arial Bold" w:cs="Times New Roman"/>
      <w:b/>
      <w:smallCaps/>
      <w:noProof/>
      <w:szCs w:val="20"/>
      <w:lang w:val="en-AU"/>
    </w:rPr>
  </w:style>
  <w:style w:type="paragraph" w:styleId="TOC3">
    <w:name w:val="toc 3"/>
    <w:basedOn w:val="Normal"/>
    <w:next w:val="Normal"/>
    <w:autoRedefine/>
    <w:uiPriority w:val="39"/>
    <w:rsid w:val="00F773D7"/>
    <w:pPr>
      <w:spacing w:after="0" w:line="240" w:lineRule="auto"/>
      <w:ind w:left="480"/>
    </w:pPr>
    <w:rPr>
      <w:rFonts w:ascii="Times New Roman" w:eastAsia="Malgun Gothic" w:hAnsi="Times New Roman" w:cs="Times New Roman"/>
      <w:i/>
      <w:iCs/>
      <w:szCs w:val="20"/>
    </w:rPr>
  </w:style>
  <w:style w:type="paragraph" w:styleId="TOC4">
    <w:name w:val="toc 4"/>
    <w:basedOn w:val="Normal"/>
    <w:next w:val="Normal"/>
    <w:autoRedefine/>
    <w:uiPriority w:val="39"/>
    <w:rsid w:val="00F773D7"/>
    <w:pPr>
      <w:spacing w:after="0" w:line="240" w:lineRule="auto"/>
      <w:ind w:left="720"/>
    </w:pPr>
    <w:rPr>
      <w:rFonts w:ascii="Times New Roman" w:eastAsia="Malgun Gothic" w:hAnsi="Times New Roman" w:cs="Times New Roman"/>
      <w:sz w:val="18"/>
      <w:szCs w:val="18"/>
    </w:rPr>
  </w:style>
  <w:style w:type="paragraph" w:styleId="TOC5">
    <w:name w:val="toc 5"/>
    <w:basedOn w:val="Normal"/>
    <w:next w:val="Normal"/>
    <w:autoRedefine/>
    <w:uiPriority w:val="39"/>
    <w:rsid w:val="00F773D7"/>
    <w:pPr>
      <w:spacing w:after="0" w:line="240" w:lineRule="auto"/>
      <w:ind w:left="960"/>
    </w:pPr>
    <w:rPr>
      <w:rFonts w:ascii="Times New Roman" w:eastAsia="Malgun Gothic" w:hAnsi="Times New Roman" w:cs="Times New Roman"/>
      <w:sz w:val="18"/>
      <w:szCs w:val="18"/>
    </w:rPr>
  </w:style>
  <w:style w:type="paragraph" w:styleId="TOC6">
    <w:name w:val="toc 6"/>
    <w:basedOn w:val="Normal"/>
    <w:next w:val="Normal"/>
    <w:autoRedefine/>
    <w:uiPriority w:val="39"/>
    <w:rsid w:val="00F773D7"/>
    <w:pPr>
      <w:spacing w:after="0" w:line="240" w:lineRule="auto"/>
      <w:ind w:left="1200"/>
    </w:pPr>
    <w:rPr>
      <w:rFonts w:ascii="Times New Roman" w:eastAsia="Malgun Gothic" w:hAnsi="Times New Roman" w:cs="Times New Roman"/>
      <w:sz w:val="18"/>
      <w:szCs w:val="18"/>
    </w:rPr>
  </w:style>
  <w:style w:type="paragraph" w:styleId="TOC7">
    <w:name w:val="toc 7"/>
    <w:basedOn w:val="Normal"/>
    <w:next w:val="Normal"/>
    <w:autoRedefine/>
    <w:uiPriority w:val="39"/>
    <w:rsid w:val="00F773D7"/>
    <w:pPr>
      <w:spacing w:after="0" w:line="240" w:lineRule="auto"/>
      <w:ind w:left="1440"/>
    </w:pPr>
    <w:rPr>
      <w:rFonts w:ascii="Times New Roman" w:eastAsia="Malgun Gothic" w:hAnsi="Times New Roman" w:cs="Times New Roman"/>
      <w:sz w:val="18"/>
      <w:szCs w:val="18"/>
    </w:rPr>
  </w:style>
  <w:style w:type="paragraph" w:styleId="TOC8">
    <w:name w:val="toc 8"/>
    <w:basedOn w:val="Normal"/>
    <w:next w:val="Normal"/>
    <w:autoRedefine/>
    <w:uiPriority w:val="39"/>
    <w:rsid w:val="00F773D7"/>
    <w:pPr>
      <w:spacing w:after="0" w:line="240" w:lineRule="auto"/>
      <w:ind w:left="1680"/>
    </w:pPr>
    <w:rPr>
      <w:rFonts w:ascii="Times New Roman" w:eastAsia="Malgun Gothic" w:hAnsi="Times New Roman" w:cs="Times New Roman"/>
      <w:sz w:val="18"/>
      <w:szCs w:val="18"/>
    </w:rPr>
  </w:style>
  <w:style w:type="paragraph" w:styleId="TOC9">
    <w:name w:val="toc 9"/>
    <w:basedOn w:val="Normal"/>
    <w:next w:val="Normal"/>
    <w:autoRedefine/>
    <w:uiPriority w:val="39"/>
    <w:rsid w:val="00F773D7"/>
    <w:pPr>
      <w:spacing w:after="0" w:line="240" w:lineRule="auto"/>
      <w:ind w:left="1920"/>
    </w:pPr>
    <w:rPr>
      <w:rFonts w:ascii="Times New Roman" w:eastAsia="Malgun Gothic" w:hAnsi="Times New Roman" w:cs="Times New Roman"/>
      <w:sz w:val="18"/>
      <w:szCs w:val="18"/>
    </w:rPr>
  </w:style>
  <w:style w:type="paragraph" w:styleId="BodyText">
    <w:name w:val="Body Text"/>
    <w:basedOn w:val="Normal"/>
    <w:link w:val="BodyTextChar1"/>
    <w:rsid w:val="00F773D7"/>
    <w:pPr>
      <w:autoSpaceDE w:val="0"/>
      <w:autoSpaceDN w:val="0"/>
      <w:adjustRightInd w:val="0"/>
      <w:spacing w:after="0" w:line="240" w:lineRule="auto"/>
    </w:pPr>
    <w:rPr>
      <w:rFonts w:eastAsia="Malgun Gothic" w:cs="Arial"/>
      <w:szCs w:val="24"/>
    </w:rPr>
  </w:style>
  <w:style w:type="character" w:customStyle="1" w:styleId="BodyTextChar">
    <w:name w:val="Body Text Char"/>
    <w:basedOn w:val="DefaultParagraphFont"/>
    <w:semiHidden/>
    <w:rsid w:val="00F773D7"/>
  </w:style>
  <w:style w:type="character" w:styleId="PageNumber">
    <w:name w:val="page number"/>
    <w:basedOn w:val="DefaultParagraphFont"/>
    <w:rsid w:val="00F773D7"/>
  </w:style>
  <w:style w:type="paragraph" w:styleId="BodyText2">
    <w:name w:val="Body Text 2"/>
    <w:basedOn w:val="Normal"/>
    <w:link w:val="BodyText2Char"/>
    <w:rsid w:val="00F773D7"/>
    <w:pPr>
      <w:autoSpaceDE w:val="0"/>
      <w:autoSpaceDN w:val="0"/>
      <w:adjustRightInd w:val="0"/>
      <w:spacing w:after="0" w:line="240" w:lineRule="auto"/>
    </w:pPr>
    <w:rPr>
      <w:rFonts w:ascii="Times New Roman" w:eastAsia="Malgun Gothic" w:hAnsi="Times New Roman" w:cs="Times New Roman"/>
      <w:b/>
      <w:bCs/>
      <w:color w:val="0000FF"/>
      <w:sz w:val="24"/>
      <w:szCs w:val="24"/>
    </w:rPr>
  </w:style>
  <w:style w:type="character" w:customStyle="1" w:styleId="BodyText2Char">
    <w:name w:val="Body Text 2 Char"/>
    <w:basedOn w:val="DefaultParagraphFont"/>
    <w:link w:val="BodyText2"/>
    <w:rsid w:val="00F773D7"/>
    <w:rPr>
      <w:rFonts w:ascii="Times New Roman" w:eastAsia="Malgun Gothic" w:hAnsi="Times New Roman" w:cs="Times New Roman"/>
      <w:b/>
      <w:bCs/>
      <w:color w:val="0000FF"/>
      <w:sz w:val="24"/>
      <w:szCs w:val="24"/>
    </w:rPr>
  </w:style>
  <w:style w:type="paragraph" w:styleId="BodyTextIndent2">
    <w:name w:val="Body Text Indent 2"/>
    <w:basedOn w:val="Normal"/>
    <w:link w:val="BodyTextIndent2Char"/>
    <w:rsid w:val="00F773D7"/>
    <w:pPr>
      <w:tabs>
        <w:tab w:val="num" w:pos="720"/>
      </w:tabs>
      <w:spacing w:after="0" w:line="240" w:lineRule="auto"/>
      <w:ind w:left="720"/>
    </w:pPr>
    <w:rPr>
      <w:rFonts w:eastAsia="Malgun Gothic" w:cs="Arial"/>
      <w:szCs w:val="24"/>
    </w:rPr>
  </w:style>
  <w:style w:type="character" w:customStyle="1" w:styleId="BodyTextIndent2Char">
    <w:name w:val="Body Text Indent 2 Char"/>
    <w:basedOn w:val="DefaultParagraphFont"/>
    <w:link w:val="BodyTextIndent2"/>
    <w:rsid w:val="00F773D7"/>
    <w:rPr>
      <w:rFonts w:ascii="Arial" w:eastAsia="Malgun Gothic" w:hAnsi="Arial" w:cs="Arial"/>
      <w:sz w:val="20"/>
      <w:szCs w:val="24"/>
    </w:rPr>
  </w:style>
  <w:style w:type="paragraph" w:styleId="NormalWeb">
    <w:name w:val="Normal (Web)"/>
    <w:basedOn w:val="Normal"/>
    <w:link w:val="NormalWebChar1"/>
    <w:uiPriority w:val="99"/>
    <w:rsid w:val="00F773D7"/>
    <w:pPr>
      <w:spacing w:after="0" w:line="240" w:lineRule="auto"/>
    </w:pPr>
    <w:rPr>
      <w:rFonts w:ascii="Times New Roman" w:eastAsia="Malgun Gothic" w:hAnsi="Times New Roman" w:cs="Times New Roman"/>
      <w:sz w:val="24"/>
      <w:szCs w:val="24"/>
    </w:rPr>
  </w:style>
  <w:style w:type="paragraph" w:styleId="BodyTextIndent3">
    <w:name w:val="Body Text Indent 3"/>
    <w:basedOn w:val="Normal"/>
    <w:link w:val="BodyTextIndent3Char"/>
    <w:rsid w:val="00F773D7"/>
    <w:pPr>
      <w:spacing w:after="0" w:line="240" w:lineRule="auto"/>
      <w:ind w:left="900" w:hanging="360"/>
    </w:pPr>
    <w:rPr>
      <w:rFonts w:eastAsia="Malgun Gothic" w:cs="Arial"/>
      <w:szCs w:val="24"/>
    </w:rPr>
  </w:style>
  <w:style w:type="character" w:customStyle="1" w:styleId="BodyTextIndent3Char">
    <w:name w:val="Body Text Indent 3 Char"/>
    <w:basedOn w:val="DefaultParagraphFont"/>
    <w:link w:val="BodyTextIndent3"/>
    <w:rsid w:val="00F773D7"/>
    <w:rPr>
      <w:rFonts w:ascii="Arial" w:eastAsia="Malgun Gothic" w:hAnsi="Arial" w:cs="Arial"/>
      <w:sz w:val="20"/>
      <w:szCs w:val="24"/>
    </w:rPr>
  </w:style>
  <w:style w:type="character" w:styleId="Strong">
    <w:name w:val="Strong"/>
    <w:qFormat/>
    <w:rsid w:val="00F773D7"/>
    <w:rPr>
      <w:b/>
      <w:bCs/>
    </w:rPr>
  </w:style>
  <w:style w:type="character" w:styleId="HTMLSample">
    <w:name w:val="HTML Sample"/>
    <w:rsid w:val="00F773D7"/>
    <w:rPr>
      <w:rFonts w:ascii="Courier New" w:eastAsia="Courier New" w:hAnsi="Courier New" w:cs="Courier New"/>
    </w:rPr>
  </w:style>
  <w:style w:type="paragraph" w:styleId="BodyText3">
    <w:name w:val="Body Text 3"/>
    <w:basedOn w:val="Normal"/>
    <w:link w:val="BodyText3Char"/>
    <w:rsid w:val="00F773D7"/>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0" w:line="240" w:lineRule="auto"/>
      <w:jc w:val="both"/>
    </w:pPr>
    <w:rPr>
      <w:rFonts w:eastAsia="Malgun Gothic" w:cs="Arial"/>
      <w:szCs w:val="24"/>
      <w:lang w:val="en-GB"/>
    </w:rPr>
  </w:style>
  <w:style w:type="character" w:customStyle="1" w:styleId="BodyText3Char">
    <w:name w:val="Body Text 3 Char"/>
    <w:basedOn w:val="DefaultParagraphFont"/>
    <w:link w:val="BodyText3"/>
    <w:rsid w:val="00F773D7"/>
    <w:rPr>
      <w:rFonts w:ascii="Arial" w:eastAsia="Malgun Gothic" w:hAnsi="Arial" w:cs="Arial"/>
      <w:sz w:val="20"/>
      <w:szCs w:val="24"/>
      <w:lang w:val="en-GB"/>
    </w:rPr>
  </w:style>
  <w:style w:type="paragraph" w:styleId="Caption">
    <w:name w:val="caption"/>
    <w:basedOn w:val="Normal"/>
    <w:next w:val="Normal"/>
    <w:qFormat/>
    <w:rsid w:val="00F773D7"/>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0" w:line="240" w:lineRule="auto"/>
      <w:jc w:val="both"/>
    </w:pPr>
    <w:rPr>
      <w:rFonts w:eastAsia="Malgun Gothic" w:cs="Times New Roman"/>
      <w:b/>
      <w:i/>
      <w:snapToGrid w:val="0"/>
      <w:sz w:val="16"/>
      <w:szCs w:val="20"/>
    </w:rPr>
  </w:style>
  <w:style w:type="paragraph" w:styleId="Index1">
    <w:name w:val="index 1"/>
    <w:basedOn w:val="Normal"/>
    <w:next w:val="Normal"/>
    <w:autoRedefine/>
    <w:uiPriority w:val="99"/>
    <w:semiHidden/>
    <w:rsid w:val="00F773D7"/>
    <w:pPr>
      <w:tabs>
        <w:tab w:val="right" w:leader="dot" w:pos="3950"/>
      </w:tabs>
      <w:spacing w:after="0" w:line="240" w:lineRule="auto"/>
      <w:ind w:left="240" w:hanging="240"/>
    </w:pPr>
    <w:rPr>
      <w:rFonts w:eastAsia="Malgun Gothic" w:cs="Arial"/>
      <w:noProof/>
      <w:sz w:val="18"/>
      <w:szCs w:val="18"/>
    </w:rPr>
  </w:style>
  <w:style w:type="paragraph" w:styleId="Index3">
    <w:name w:val="index 3"/>
    <w:basedOn w:val="Normal"/>
    <w:next w:val="Normal"/>
    <w:autoRedefine/>
    <w:uiPriority w:val="99"/>
    <w:semiHidden/>
    <w:rsid w:val="00F773D7"/>
    <w:pPr>
      <w:spacing w:after="0" w:line="240" w:lineRule="auto"/>
      <w:ind w:left="720" w:hanging="240"/>
    </w:pPr>
    <w:rPr>
      <w:rFonts w:ascii="Calibri" w:eastAsia="Malgun Gothic" w:hAnsi="Calibri" w:cs="Times New Roman"/>
      <w:sz w:val="18"/>
      <w:szCs w:val="18"/>
    </w:rPr>
  </w:style>
  <w:style w:type="paragraph" w:customStyle="1" w:styleId="Default">
    <w:name w:val="Default"/>
    <w:rsid w:val="00F773D7"/>
    <w:pPr>
      <w:widowControl w:val="0"/>
      <w:autoSpaceDE w:val="0"/>
      <w:autoSpaceDN w:val="0"/>
      <w:adjustRightInd w:val="0"/>
      <w:spacing w:after="0" w:line="240" w:lineRule="auto"/>
    </w:pPr>
    <w:rPr>
      <w:rFonts w:ascii="Arial" w:eastAsia="Malgun Gothic" w:hAnsi="Arial" w:cs="Arial"/>
      <w:color w:val="000000"/>
      <w:sz w:val="24"/>
      <w:szCs w:val="24"/>
    </w:rPr>
  </w:style>
  <w:style w:type="paragraph" w:customStyle="1" w:styleId="CM1">
    <w:name w:val="CM1"/>
    <w:basedOn w:val="Default"/>
    <w:next w:val="Default"/>
    <w:rsid w:val="00F773D7"/>
    <w:rPr>
      <w:rFonts w:cs="Times New Roman"/>
      <w:color w:val="auto"/>
    </w:rPr>
  </w:style>
  <w:style w:type="paragraph" w:customStyle="1" w:styleId="CM70">
    <w:name w:val="CM70"/>
    <w:basedOn w:val="Default"/>
    <w:next w:val="Default"/>
    <w:rsid w:val="00F773D7"/>
    <w:pPr>
      <w:spacing w:after="1040"/>
    </w:pPr>
    <w:rPr>
      <w:rFonts w:cs="Times New Roman"/>
      <w:color w:val="auto"/>
    </w:rPr>
  </w:style>
  <w:style w:type="paragraph" w:customStyle="1" w:styleId="CM71">
    <w:name w:val="CM71"/>
    <w:basedOn w:val="Default"/>
    <w:next w:val="Default"/>
    <w:rsid w:val="00F773D7"/>
    <w:pPr>
      <w:spacing w:after="333"/>
    </w:pPr>
    <w:rPr>
      <w:rFonts w:cs="Times New Roman"/>
      <w:color w:val="auto"/>
    </w:rPr>
  </w:style>
  <w:style w:type="paragraph" w:customStyle="1" w:styleId="CM72">
    <w:name w:val="CM72"/>
    <w:basedOn w:val="Default"/>
    <w:next w:val="Default"/>
    <w:rsid w:val="00F773D7"/>
    <w:pPr>
      <w:spacing w:after="2278"/>
    </w:pPr>
    <w:rPr>
      <w:rFonts w:cs="Times New Roman"/>
      <w:color w:val="auto"/>
    </w:rPr>
  </w:style>
  <w:style w:type="paragraph" w:customStyle="1" w:styleId="CM2">
    <w:name w:val="CM2"/>
    <w:basedOn w:val="Default"/>
    <w:next w:val="Default"/>
    <w:rsid w:val="00F773D7"/>
    <w:pPr>
      <w:spacing w:line="231" w:lineRule="atLeast"/>
    </w:pPr>
    <w:rPr>
      <w:rFonts w:cs="Times New Roman"/>
      <w:color w:val="auto"/>
    </w:rPr>
  </w:style>
  <w:style w:type="paragraph" w:customStyle="1" w:styleId="CM73">
    <w:name w:val="CM73"/>
    <w:basedOn w:val="Default"/>
    <w:next w:val="Default"/>
    <w:rsid w:val="00F773D7"/>
    <w:pPr>
      <w:spacing w:after="1623"/>
    </w:pPr>
    <w:rPr>
      <w:rFonts w:cs="Times New Roman"/>
      <w:color w:val="auto"/>
    </w:rPr>
  </w:style>
  <w:style w:type="paragraph" w:customStyle="1" w:styleId="CM74">
    <w:name w:val="CM74"/>
    <w:basedOn w:val="Default"/>
    <w:next w:val="Default"/>
    <w:rsid w:val="00F773D7"/>
    <w:pPr>
      <w:spacing w:after="883"/>
    </w:pPr>
    <w:rPr>
      <w:rFonts w:cs="Times New Roman"/>
      <w:color w:val="auto"/>
    </w:rPr>
  </w:style>
  <w:style w:type="paragraph" w:customStyle="1" w:styleId="CM3">
    <w:name w:val="CM3"/>
    <w:basedOn w:val="Default"/>
    <w:next w:val="Default"/>
    <w:rsid w:val="00F773D7"/>
    <w:pPr>
      <w:spacing w:line="298" w:lineRule="atLeast"/>
    </w:pPr>
    <w:rPr>
      <w:rFonts w:cs="Times New Roman"/>
      <w:color w:val="auto"/>
    </w:rPr>
  </w:style>
  <w:style w:type="paragraph" w:customStyle="1" w:styleId="CM75">
    <w:name w:val="CM75"/>
    <w:basedOn w:val="Default"/>
    <w:next w:val="Default"/>
    <w:rsid w:val="00F773D7"/>
    <w:pPr>
      <w:spacing w:after="113"/>
    </w:pPr>
    <w:rPr>
      <w:rFonts w:cs="Times New Roman"/>
      <w:color w:val="auto"/>
    </w:rPr>
  </w:style>
  <w:style w:type="paragraph" w:customStyle="1" w:styleId="CM4">
    <w:name w:val="CM4"/>
    <w:basedOn w:val="Default"/>
    <w:next w:val="Default"/>
    <w:rsid w:val="00F773D7"/>
    <w:pPr>
      <w:spacing w:line="298" w:lineRule="atLeast"/>
    </w:pPr>
    <w:rPr>
      <w:rFonts w:cs="Times New Roman"/>
      <w:color w:val="auto"/>
    </w:rPr>
  </w:style>
  <w:style w:type="paragraph" w:customStyle="1" w:styleId="CM76">
    <w:name w:val="CM76"/>
    <w:basedOn w:val="Default"/>
    <w:next w:val="Default"/>
    <w:rsid w:val="00F773D7"/>
    <w:pPr>
      <w:spacing w:after="1938"/>
    </w:pPr>
    <w:rPr>
      <w:rFonts w:cs="Times New Roman"/>
      <w:color w:val="auto"/>
    </w:rPr>
  </w:style>
  <w:style w:type="paragraph" w:customStyle="1" w:styleId="CM5">
    <w:name w:val="CM5"/>
    <w:basedOn w:val="Default"/>
    <w:next w:val="Default"/>
    <w:rsid w:val="00F773D7"/>
    <w:rPr>
      <w:rFonts w:cs="Times New Roman"/>
      <w:color w:val="auto"/>
    </w:rPr>
  </w:style>
  <w:style w:type="paragraph" w:customStyle="1" w:styleId="CM78">
    <w:name w:val="CM78"/>
    <w:basedOn w:val="Default"/>
    <w:next w:val="Default"/>
    <w:rsid w:val="00F773D7"/>
    <w:pPr>
      <w:spacing w:after="235"/>
    </w:pPr>
    <w:rPr>
      <w:rFonts w:cs="Times New Roman"/>
      <w:color w:val="auto"/>
    </w:rPr>
  </w:style>
  <w:style w:type="paragraph" w:customStyle="1" w:styleId="CM79">
    <w:name w:val="CM79"/>
    <w:basedOn w:val="Default"/>
    <w:next w:val="Default"/>
    <w:rsid w:val="00F773D7"/>
    <w:pPr>
      <w:spacing w:after="453"/>
    </w:pPr>
    <w:rPr>
      <w:rFonts w:cs="Times New Roman"/>
      <w:color w:val="auto"/>
    </w:rPr>
  </w:style>
  <w:style w:type="paragraph" w:customStyle="1" w:styleId="CM81">
    <w:name w:val="CM81"/>
    <w:basedOn w:val="Default"/>
    <w:next w:val="Default"/>
    <w:rsid w:val="00F773D7"/>
    <w:pPr>
      <w:spacing w:after="1265"/>
    </w:pPr>
    <w:rPr>
      <w:rFonts w:cs="Times New Roman"/>
      <w:color w:val="auto"/>
    </w:rPr>
  </w:style>
  <w:style w:type="paragraph" w:customStyle="1" w:styleId="CM82">
    <w:name w:val="CM82"/>
    <w:basedOn w:val="Default"/>
    <w:next w:val="Default"/>
    <w:rsid w:val="00F773D7"/>
    <w:pPr>
      <w:spacing w:after="838"/>
    </w:pPr>
    <w:rPr>
      <w:rFonts w:cs="Times New Roman"/>
      <w:color w:val="auto"/>
    </w:rPr>
  </w:style>
  <w:style w:type="paragraph" w:customStyle="1" w:styleId="CM6">
    <w:name w:val="CM6"/>
    <w:basedOn w:val="Default"/>
    <w:next w:val="Default"/>
    <w:rsid w:val="00F773D7"/>
    <w:pPr>
      <w:spacing w:line="228" w:lineRule="atLeast"/>
    </w:pPr>
    <w:rPr>
      <w:rFonts w:cs="Times New Roman"/>
      <w:color w:val="auto"/>
    </w:rPr>
  </w:style>
  <w:style w:type="paragraph" w:customStyle="1" w:styleId="CM7">
    <w:name w:val="CM7"/>
    <w:basedOn w:val="Default"/>
    <w:next w:val="Default"/>
    <w:rsid w:val="00F773D7"/>
    <w:pPr>
      <w:spacing w:line="228" w:lineRule="atLeast"/>
    </w:pPr>
    <w:rPr>
      <w:rFonts w:cs="Times New Roman"/>
      <w:color w:val="auto"/>
    </w:rPr>
  </w:style>
  <w:style w:type="paragraph" w:customStyle="1" w:styleId="CM83">
    <w:name w:val="CM83"/>
    <w:basedOn w:val="Default"/>
    <w:next w:val="Default"/>
    <w:rsid w:val="00F773D7"/>
    <w:pPr>
      <w:spacing w:after="673"/>
    </w:pPr>
    <w:rPr>
      <w:rFonts w:cs="Times New Roman"/>
      <w:color w:val="auto"/>
    </w:rPr>
  </w:style>
  <w:style w:type="paragraph" w:customStyle="1" w:styleId="CM10">
    <w:name w:val="CM10"/>
    <w:basedOn w:val="Default"/>
    <w:next w:val="Default"/>
    <w:rsid w:val="00F773D7"/>
    <w:rPr>
      <w:rFonts w:cs="Times New Roman"/>
      <w:color w:val="auto"/>
    </w:rPr>
  </w:style>
  <w:style w:type="paragraph" w:customStyle="1" w:styleId="CM77">
    <w:name w:val="CM77"/>
    <w:basedOn w:val="Default"/>
    <w:next w:val="Default"/>
    <w:rsid w:val="00F773D7"/>
    <w:pPr>
      <w:spacing w:after="295"/>
    </w:pPr>
    <w:rPr>
      <w:rFonts w:cs="Times New Roman"/>
      <w:color w:val="auto"/>
    </w:rPr>
  </w:style>
  <w:style w:type="paragraph" w:customStyle="1" w:styleId="CM16">
    <w:name w:val="CM16"/>
    <w:basedOn w:val="Default"/>
    <w:next w:val="Default"/>
    <w:rsid w:val="00F773D7"/>
    <w:rPr>
      <w:rFonts w:cs="Times New Roman"/>
      <w:color w:val="auto"/>
    </w:rPr>
  </w:style>
  <w:style w:type="paragraph" w:customStyle="1" w:styleId="CM17">
    <w:name w:val="CM17"/>
    <w:basedOn w:val="Default"/>
    <w:next w:val="Default"/>
    <w:rsid w:val="00F773D7"/>
    <w:rPr>
      <w:rFonts w:cs="Times New Roman"/>
      <w:color w:val="auto"/>
    </w:rPr>
  </w:style>
  <w:style w:type="paragraph" w:customStyle="1" w:styleId="CM18">
    <w:name w:val="CM18"/>
    <w:basedOn w:val="Default"/>
    <w:next w:val="Default"/>
    <w:rsid w:val="00F773D7"/>
    <w:rPr>
      <w:rFonts w:cs="Times New Roman"/>
      <w:color w:val="auto"/>
    </w:rPr>
  </w:style>
  <w:style w:type="paragraph" w:customStyle="1" w:styleId="CM21">
    <w:name w:val="CM21"/>
    <w:basedOn w:val="Default"/>
    <w:next w:val="Default"/>
    <w:rsid w:val="00F773D7"/>
    <w:rPr>
      <w:rFonts w:cs="Times New Roman"/>
      <w:color w:val="auto"/>
    </w:rPr>
  </w:style>
  <w:style w:type="paragraph" w:customStyle="1" w:styleId="CM85">
    <w:name w:val="CM85"/>
    <w:basedOn w:val="Default"/>
    <w:next w:val="Default"/>
    <w:rsid w:val="00F773D7"/>
    <w:pPr>
      <w:spacing w:after="12170"/>
    </w:pPr>
    <w:rPr>
      <w:rFonts w:cs="Times New Roman"/>
      <w:color w:val="auto"/>
    </w:rPr>
  </w:style>
  <w:style w:type="paragraph" w:customStyle="1" w:styleId="CM86">
    <w:name w:val="CM86"/>
    <w:basedOn w:val="Default"/>
    <w:next w:val="Default"/>
    <w:rsid w:val="00F773D7"/>
    <w:pPr>
      <w:spacing w:after="2103"/>
    </w:pPr>
    <w:rPr>
      <w:rFonts w:cs="Times New Roman"/>
      <w:color w:val="auto"/>
    </w:rPr>
  </w:style>
  <w:style w:type="paragraph" w:customStyle="1" w:styleId="CM87">
    <w:name w:val="CM87"/>
    <w:basedOn w:val="Default"/>
    <w:next w:val="Default"/>
    <w:rsid w:val="00F773D7"/>
    <w:pPr>
      <w:spacing w:after="183"/>
    </w:pPr>
    <w:rPr>
      <w:rFonts w:cs="Times New Roman"/>
      <w:color w:val="auto"/>
    </w:rPr>
  </w:style>
  <w:style w:type="paragraph" w:customStyle="1" w:styleId="CM22">
    <w:name w:val="CM22"/>
    <w:basedOn w:val="Default"/>
    <w:next w:val="Default"/>
    <w:rsid w:val="00F773D7"/>
    <w:pPr>
      <w:spacing w:line="228" w:lineRule="atLeast"/>
    </w:pPr>
    <w:rPr>
      <w:rFonts w:cs="Times New Roman"/>
      <w:color w:val="auto"/>
    </w:rPr>
  </w:style>
  <w:style w:type="paragraph" w:customStyle="1" w:styleId="CM23">
    <w:name w:val="CM23"/>
    <w:basedOn w:val="Default"/>
    <w:next w:val="Default"/>
    <w:rsid w:val="00F773D7"/>
    <w:pPr>
      <w:spacing w:line="231" w:lineRule="atLeast"/>
    </w:pPr>
    <w:rPr>
      <w:rFonts w:cs="Times New Roman"/>
      <w:color w:val="auto"/>
    </w:rPr>
  </w:style>
  <w:style w:type="paragraph" w:customStyle="1" w:styleId="CM89">
    <w:name w:val="CM89"/>
    <w:basedOn w:val="Default"/>
    <w:next w:val="Default"/>
    <w:rsid w:val="00F773D7"/>
    <w:pPr>
      <w:spacing w:after="11160"/>
    </w:pPr>
    <w:rPr>
      <w:rFonts w:cs="Times New Roman"/>
      <w:color w:val="auto"/>
    </w:rPr>
  </w:style>
  <w:style w:type="paragraph" w:customStyle="1" w:styleId="CM90">
    <w:name w:val="CM90"/>
    <w:basedOn w:val="Default"/>
    <w:next w:val="Default"/>
    <w:rsid w:val="00F773D7"/>
    <w:pPr>
      <w:spacing w:after="210"/>
    </w:pPr>
    <w:rPr>
      <w:rFonts w:cs="Times New Roman"/>
      <w:color w:val="auto"/>
    </w:rPr>
  </w:style>
  <w:style w:type="paragraph" w:customStyle="1" w:styleId="CM91">
    <w:name w:val="CM91"/>
    <w:basedOn w:val="Default"/>
    <w:next w:val="Default"/>
    <w:rsid w:val="00F773D7"/>
    <w:pPr>
      <w:spacing w:after="130"/>
    </w:pPr>
    <w:rPr>
      <w:rFonts w:cs="Times New Roman"/>
      <w:color w:val="auto"/>
    </w:rPr>
  </w:style>
  <w:style w:type="paragraph" w:customStyle="1" w:styleId="CM84">
    <w:name w:val="CM84"/>
    <w:basedOn w:val="Default"/>
    <w:next w:val="Default"/>
    <w:rsid w:val="00F773D7"/>
    <w:pPr>
      <w:spacing w:after="565"/>
    </w:pPr>
    <w:rPr>
      <w:rFonts w:cs="Times New Roman"/>
      <w:color w:val="auto"/>
    </w:rPr>
  </w:style>
  <w:style w:type="paragraph" w:customStyle="1" w:styleId="CM92">
    <w:name w:val="CM92"/>
    <w:basedOn w:val="Default"/>
    <w:next w:val="Default"/>
    <w:rsid w:val="00F773D7"/>
    <w:pPr>
      <w:spacing w:after="2415"/>
    </w:pPr>
    <w:rPr>
      <w:rFonts w:cs="Times New Roman"/>
      <w:color w:val="auto"/>
    </w:rPr>
  </w:style>
  <w:style w:type="paragraph" w:customStyle="1" w:styleId="CM95">
    <w:name w:val="CM95"/>
    <w:basedOn w:val="Default"/>
    <w:next w:val="Default"/>
    <w:rsid w:val="00F773D7"/>
    <w:pPr>
      <w:spacing w:after="1125"/>
    </w:pPr>
    <w:rPr>
      <w:rFonts w:cs="Times New Roman"/>
      <w:color w:val="auto"/>
    </w:rPr>
  </w:style>
  <w:style w:type="paragraph" w:customStyle="1" w:styleId="CM13">
    <w:name w:val="CM13"/>
    <w:basedOn w:val="Default"/>
    <w:next w:val="Default"/>
    <w:rsid w:val="00F773D7"/>
    <w:rPr>
      <w:rFonts w:cs="Times New Roman"/>
      <w:color w:val="auto"/>
    </w:rPr>
  </w:style>
  <w:style w:type="paragraph" w:customStyle="1" w:styleId="CM98">
    <w:name w:val="CM98"/>
    <w:basedOn w:val="Default"/>
    <w:next w:val="Default"/>
    <w:rsid w:val="00F773D7"/>
    <w:pPr>
      <w:spacing w:after="748"/>
    </w:pPr>
    <w:rPr>
      <w:rFonts w:cs="Times New Roman"/>
      <w:color w:val="auto"/>
    </w:rPr>
  </w:style>
  <w:style w:type="paragraph" w:customStyle="1" w:styleId="CM25">
    <w:name w:val="CM25"/>
    <w:basedOn w:val="Default"/>
    <w:next w:val="Default"/>
    <w:rsid w:val="00F773D7"/>
    <w:pPr>
      <w:spacing w:line="228" w:lineRule="atLeast"/>
    </w:pPr>
    <w:rPr>
      <w:rFonts w:cs="Times New Roman"/>
      <w:color w:val="auto"/>
    </w:rPr>
  </w:style>
  <w:style w:type="paragraph" w:customStyle="1" w:styleId="CM26">
    <w:name w:val="CM26"/>
    <w:basedOn w:val="Default"/>
    <w:next w:val="Default"/>
    <w:rsid w:val="00F773D7"/>
    <w:pPr>
      <w:spacing w:line="228" w:lineRule="atLeast"/>
    </w:pPr>
    <w:rPr>
      <w:rFonts w:cs="Times New Roman"/>
      <w:color w:val="auto"/>
    </w:rPr>
  </w:style>
  <w:style w:type="paragraph" w:customStyle="1" w:styleId="CM27">
    <w:name w:val="CM27"/>
    <w:basedOn w:val="Default"/>
    <w:next w:val="Default"/>
    <w:rsid w:val="00F773D7"/>
    <w:rPr>
      <w:rFonts w:cs="Times New Roman"/>
      <w:color w:val="auto"/>
    </w:rPr>
  </w:style>
  <w:style w:type="paragraph" w:customStyle="1" w:styleId="CM28">
    <w:name w:val="CM28"/>
    <w:basedOn w:val="Default"/>
    <w:next w:val="Default"/>
    <w:rsid w:val="00F773D7"/>
    <w:pPr>
      <w:spacing w:line="228" w:lineRule="atLeast"/>
    </w:pPr>
    <w:rPr>
      <w:rFonts w:cs="Times New Roman"/>
      <w:color w:val="auto"/>
    </w:rPr>
  </w:style>
  <w:style w:type="paragraph" w:customStyle="1" w:styleId="CM29">
    <w:name w:val="CM29"/>
    <w:basedOn w:val="Default"/>
    <w:next w:val="Default"/>
    <w:rsid w:val="00F773D7"/>
    <w:rPr>
      <w:rFonts w:cs="Times New Roman"/>
      <w:color w:val="auto"/>
    </w:rPr>
  </w:style>
  <w:style w:type="paragraph" w:customStyle="1" w:styleId="CM102">
    <w:name w:val="CM102"/>
    <w:basedOn w:val="Default"/>
    <w:next w:val="Default"/>
    <w:rsid w:val="00F773D7"/>
    <w:pPr>
      <w:spacing w:after="513"/>
    </w:pPr>
    <w:rPr>
      <w:rFonts w:cs="Times New Roman"/>
      <w:color w:val="auto"/>
    </w:rPr>
  </w:style>
  <w:style w:type="paragraph" w:customStyle="1" w:styleId="CM32">
    <w:name w:val="CM32"/>
    <w:basedOn w:val="Default"/>
    <w:next w:val="Default"/>
    <w:rsid w:val="00F773D7"/>
    <w:pPr>
      <w:spacing w:line="228" w:lineRule="atLeast"/>
    </w:pPr>
    <w:rPr>
      <w:rFonts w:cs="Times New Roman"/>
      <w:color w:val="auto"/>
    </w:rPr>
  </w:style>
  <w:style w:type="paragraph" w:customStyle="1" w:styleId="CM33">
    <w:name w:val="CM33"/>
    <w:basedOn w:val="Default"/>
    <w:next w:val="Default"/>
    <w:rsid w:val="00F773D7"/>
    <w:pPr>
      <w:spacing w:line="456" w:lineRule="atLeast"/>
    </w:pPr>
    <w:rPr>
      <w:rFonts w:cs="Times New Roman"/>
      <w:color w:val="auto"/>
    </w:rPr>
  </w:style>
  <w:style w:type="paragraph" w:customStyle="1" w:styleId="CM36">
    <w:name w:val="CM36"/>
    <w:basedOn w:val="Default"/>
    <w:next w:val="Default"/>
    <w:rsid w:val="00F773D7"/>
    <w:pPr>
      <w:spacing w:line="228" w:lineRule="atLeast"/>
    </w:pPr>
    <w:rPr>
      <w:rFonts w:cs="Times New Roman"/>
      <w:color w:val="auto"/>
    </w:rPr>
  </w:style>
  <w:style w:type="paragraph" w:customStyle="1" w:styleId="CM37">
    <w:name w:val="CM37"/>
    <w:basedOn w:val="Default"/>
    <w:next w:val="Default"/>
    <w:rsid w:val="00F773D7"/>
    <w:rPr>
      <w:rFonts w:cs="Times New Roman"/>
      <w:color w:val="auto"/>
    </w:rPr>
  </w:style>
  <w:style w:type="paragraph" w:customStyle="1" w:styleId="CM104">
    <w:name w:val="CM104"/>
    <w:basedOn w:val="Default"/>
    <w:next w:val="Default"/>
    <w:rsid w:val="00F773D7"/>
    <w:pPr>
      <w:spacing w:after="3015"/>
    </w:pPr>
    <w:rPr>
      <w:rFonts w:cs="Times New Roman"/>
      <w:color w:val="auto"/>
    </w:rPr>
  </w:style>
  <w:style w:type="paragraph" w:customStyle="1" w:styleId="CM39">
    <w:name w:val="CM39"/>
    <w:basedOn w:val="Default"/>
    <w:next w:val="Default"/>
    <w:rsid w:val="00F773D7"/>
    <w:pPr>
      <w:spacing w:line="228" w:lineRule="atLeast"/>
    </w:pPr>
    <w:rPr>
      <w:rFonts w:cs="Times New Roman"/>
      <w:color w:val="auto"/>
    </w:rPr>
  </w:style>
  <w:style w:type="paragraph" w:customStyle="1" w:styleId="CM40">
    <w:name w:val="CM40"/>
    <w:basedOn w:val="Default"/>
    <w:next w:val="Default"/>
    <w:rsid w:val="00F773D7"/>
    <w:pPr>
      <w:spacing w:line="228" w:lineRule="atLeast"/>
    </w:pPr>
    <w:rPr>
      <w:rFonts w:cs="Times New Roman"/>
      <w:color w:val="auto"/>
    </w:rPr>
  </w:style>
  <w:style w:type="paragraph" w:customStyle="1" w:styleId="CM99">
    <w:name w:val="CM99"/>
    <w:basedOn w:val="Default"/>
    <w:next w:val="Default"/>
    <w:rsid w:val="00F773D7"/>
    <w:pPr>
      <w:spacing w:after="1355"/>
    </w:pPr>
    <w:rPr>
      <w:rFonts w:cs="Times New Roman"/>
      <w:color w:val="auto"/>
    </w:rPr>
  </w:style>
  <w:style w:type="paragraph" w:customStyle="1" w:styleId="CM42">
    <w:name w:val="CM42"/>
    <w:basedOn w:val="Default"/>
    <w:next w:val="Default"/>
    <w:rsid w:val="00F773D7"/>
    <w:pPr>
      <w:spacing w:line="228" w:lineRule="atLeast"/>
    </w:pPr>
    <w:rPr>
      <w:rFonts w:cs="Times New Roman"/>
      <w:color w:val="auto"/>
    </w:rPr>
  </w:style>
  <w:style w:type="paragraph" w:customStyle="1" w:styleId="CM43">
    <w:name w:val="CM43"/>
    <w:basedOn w:val="Default"/>
    <w:next w:val="Default"/>
    <w:rsid w:val="00F773D7"/>
    <w:pPr>
      <w:spacing w:line="228" w:lineRule="atLeast"/>
    </w:pPr>
    <w:rPr>
      <w:rFonts w:cs="Times New Roman"/>
      <w:color w:val="auto"/>
    </w:rPr>
  </w:style>
  <w:style w:type="paragraph" w:customStyle="1" w:styleId="CM44">
    <w:name w:val="CM44"/>
    <w:basedOn w:val="Default"/>
    <w:next w:val="Default"/>
    <w:rsid w:val="00F773D7"/>
    <w:rPr>
      <w:rFonts w:cs="Times New Roman"/>
      <w:color w:val="auto"/>
    </w:rPr>
  </w:style>
  <w:style w:type="paragraph" w:customStyle="1" w:styleId="CM45">
    <w:name w:val="CM45"/>
    <w:basedOn w:val="Default"/>
    <w:next w:val="Default"/>
    <w:rsid w:val="00F773D7"/>
    <w:pPr>
      <w:spacing w:line="228" w:lineRule="atLeast"/>
    </w:pPr>
    <w:rPr>
      <w:rFonts w:cs="Times New Roman"/>
      <w:color w:val="auto"/>
    </w:rPr>
  </w:style>
  <w:style w:type="paragraph" w:customStyle="1" w:styleId="CM46">
    <w:name w:val="CM46"/>
    <w:basedOn w:val="Default"/>
    <w:next w:val="Default"/>
    <w:rsid w:val="00F773D7"/>
    <w:rPr>
      <w:rFonts w:cs="Times New Roman"/>
      <w:color w:val="auto"/>
    </w:rPr>
  </w:style>
  <w:style w:type="paragraph" w:customStyle="1" w:styleId="CM47">
    <w:name w:val="CM47"/>
    <w:basedOn w:val="Default"/>
    <w:next w:val="Default"/>
    <w:rsid w:val="00F773D7"/>
    <w:rPr>
      <w:rFonts w:cs="Times New Roman"/>
      <w:color w:val="auto"/>
    </w:rPr>
  </w:style>
  <w:style w:type="paragraph" w:customStyle="1" w:styleId="CM48">
    <w:name w:val="CM48"/>
    <w:basedOn w:val="Default"/>
    <w:next w:val="Default"/>
    <w:rsid w:val="00F773D7"/>
    <w:pPr>
      <w:spacing w:line="228" w:lineRule="atLeast"/>
    </w:pPr>
    <w:rPr>
      <w:rFonts w:cs="Times New Roman"/>
      <w:color w:val="auto"/>
    </w:rPr>
  </w:style>
  <w:style w:type="paragraph" w:customStyle="1" w:styleId="CM49">
    <w:name w:val="CM49"/>
    <w:basedOn w:val="Default"/>
    <w:next w:val="Default"/>
    <w:rsid w:val="00F773D7"/>
    <w:rPr>
      <w:rFonts w:cs="Times New Roman"/>
      <w:color w:val="auto"/>
    </w:rPr>
  </w:style>
  <w:style w:type="paragraph" w:customStyle="1" w:styleId="CM50">
    <w:name w:val="CM50"/>
    <w:basedOn w:val="Default"/>
    <w:next w:val="Default"/>
    <w:rsid w:val="00F773D7"/>
    <w:rPr>
      <w:rFonts w:cs="Times New Roman"/>
      <w:color w:val="auto"/>
    </w:rPr>
  </w:style>
  <w:style w:type="paragraph" w:customStyle="1" w:styleId="CM51">
    <w:name w:val="CM51"/>
    <w:basedOn w:val="Default"/>
    <w:next w:val="Default"/>
    <w:rsid w:val="00F773D7"/>
    <w:rPr>
      <w:rFonts w:cs="Times New Roman"/>
      <w:color w:val="auto"/>
    </w:rPr>
  </w:style>
  <w:style w:type="paragraph" w:customStyle="1" w:styleId="CM52">
    <w:name w:val="CM52"/>
    <w:basedOn w:val="Default"/>
    <w:next w:val="Default"/>
    <w:rsid w:val="00F773D7"/>
    <w:rPr>
      <w:rFonts w:cs="Times New Roman"/>
      <w:color w:val="auto"/>
    </w:rPr>
  </w:style>
  <w:style w:type="paragraph" w:customStyle="1" w:styleId="CM53">
    <w:name w:val="CM53"/>
    <w:basedOn w:val="Default"/>
    <w:next w:val="Default"/>
    <w:rsid w:val="00F773D7"/>
    <w:rPr>
      <w:rFonts w:cs="Times New Roman"/>
      <w:color w:val="auto"/>
    </w:rPr>
  </w:style>
  <w:style w:type="paragraph" w:customStyle="1" w:styleId="CM54">
    <w:name w:val="CM54"/>
    <w:basedOn w:val="Default"/>
    <w:next w:val="Default"/>
    <w:rsid w:val="00F773D7"/>
    <w:pPr>
      <w:spacing w:line="228" w:lineRule="atLeast"/>
    </w:pPr>
    <w:rPr>
      <w:rFonts w:cs="Times New Roman"/>
      <w:color w:val="auto"/>
    </w:rPr>
  </w:style>
  <w:style w:type="paragraph" w:customStyle="1" w:styleId="CM55">
    <w:name w:val="CM55"/>
    <w:basedOn w:val="Default"/>
    <w:next w:val="Default"/>
    <w:rsid w:val="00F773D7"/>
    <w:rPr>
      <w:rFonts w:cs="Times New Roman"/>
      <w:color w:val="auto"/>
    </w:rPr>
  </w:style>
  <w:style w:type="paragraph" w:customStyle="1" w:styleId="CM56">
    <w:name w:val="CM56"/>
    <w:basedOn w:val="Default"/>
    <w:next w:val="Default"/>
    <w:rsid w:val="00F773D7"/>
    <w:rPr>
      <w:rFonts w:cs="Times New Roman"/>
      <w:color w:val="auto"/>
    </w:rPr>
  </w:style>
  <w:style w:type="paragraph" w:customStyle="1" w:styleId="CM57">
    <w:name w:val="CM57"/>
    <w:basedOn w:val="Default"/>
    <w:next w:val="Default"/>
    <w:rsid w:val="00F773D7"/>
    <w:rPr>
      <w:rFonts w:cs="Times New Roman"/>
      <w:color w:val="auto"/>
    </w:rPr>
  </w:style>
  <w:style w:type="paragraph" w:customStyle="1" w:styleId="CM58">
    <w:name w:val="CM58"/>
    <w:basedOn w:val="Default"/>
    <w:next w:val="Default"/>
    <w:rsid w:val="00F773D7"/>
    <w:rPr>
      <w:rFonts w:cs="Times New Roman"/>
      <w:color w:val="auto"/>
    </w:rPr>
  </w:style>
  <w:style w:type="paragraph" w:customStyle="1" w:styleId="CM59">
    <w:name w:val="CM59"/>
    <w:basedOn w:val="Default"/>
    <w:next w:val="Default"/>
    <w:rsid w:val="00F773D7"/>
    <w:rPr>
      <w:rFonts w:cs="Times New Roman"/>
      <w:color w:val="auto"/>
    </w:rPr>
  </w:style>
  <w:style w:type="paragraph" w:customStyle="1" w:styleId="CM61">
    <w:name w:val="CM61"/>
    <w:basedOn w:val="Default"/>
    <w:next w:val="Default"/>
    <w:rsid w:val="00F773D7"/>
    <w:pPr>
      <w:spacing w:line="183" w:lineRule="atLeast"/>
    </w:pPr>
    <w:rPr>
      <w:rFonts w:cs="Times New Roman"/>
      <w:color w:val="auto"/>
    </w:rPr>
  </w:style>
  <w:style w:type="paragraph" w:customStyle="1" w:styleId="CM62">
    <w:name w:val="CM62"/>
    <w:basedOn w:val="Default"/>
    <w:next w:val="Default"/>
    <w:rsid w:val="00F773D7"/>
    <w:pPr>
      <w:spacing w:line="228" w:lineRule="atLeast"/>
    </w:pPr>
    <w:rPr>
      <w:rFonts w:cs="Times New Roman"/>
      <w:color w:val="auto"/>
    </w:rPr>
  </w:style>
  <w:style w:type="paragraph" w:customStyle="1" w:styleId="CM63">
    <w:name w:val="CM63"/>
    <w:basedOn w:val="Default"/>
    <w:next w:val="Default"/>
    <w:rsid w:val="00F773D7"/>
    <w:pPr>
      <w:spacing w:line="231" w:lineRule="atLeast"/>
    </w:pPr>
    <w:rPr>
      <w:rFonts w:cs="Times New Roman"/>
      <w:color w:val="auto"/>
    </w:rPr>
  </w:style>
  <w:style w:type="paragraph" w:customStyle="1" w:styleId="CM64">
    <w:name w:val="CM64"/>
    <w:basedOn w:val="Default"/>
    <w:next w:val="Default"/>
    <w:rsid w:val="00F773D7"/>
    <w:pPr>
      <w:spacing w:line="231" w:lineRule="atLeast"/>
    </w:pPr>
    <w:rPr>
      <w:rFonts w:cs="Times New Roman"/>
      <w:color w:val="auto"/>
    </w:rPr>
  </w:style>
  <w:style w:type="paragraph" w:customStyle="1" w:styleId="CM106">
    <w:name w:val="CM106"/>
    <w:basedOn w:val="Default"/>
    <w:next w:val="Default"/>
    <w:rsid w:val="00F773D7"/>
    <w:pPr>
      <w:spacing w:after="1865"/>
    </w:pPr>
    <w:rPr>
      <w:rFonts w:cs="Times New Roman"/>
      <w:color w:val="auto"/>
    </w:rPr>
  </w:style>
  <w:style w:type="paragraph" w:customStyle="1" w:styleId="CM65">
    <w:name w:val="CM65"/>
    <w:basedOn w:val="Default"/>
    <w:next w:val="Default"/>
    <w:rsid w:val="00F773D7"/>
    <w:rPr>
      <w:rFonts w:cs="Times New Roman"/>
      <w:color w:val="auto"/>
    </w:rPr>
  </w:style>
  <w:style w:type="paragraph" w:customStyle="1" w:styleId="CM66">
    <w:name w:val="CM66"/>
    <w:basedOn w:val="Default"/>
    <w:next w:val="Default"/>
    <w:rsid w:val="00F773D7"/>
    <w:pPr>
      <w:spacing w:line="211" w:lineRule="atLeast"/>
    </w:pPr>
    <w:rPr>
      <w:rFonts w:cs="Times New Roman"/>
      <w:color w:val="auto"/>
    </w:rPr>
  </w:style>
  <w:style w:type="paragraph" w:customStyle="1" w:styleId="CM67">
    <w:name w:val="CM67"/>
    <w:basedOn w:val="Default"/>
    <w:next w:val="Default"/>
    <w:rsid w:val="00F773D7"/>
    <w:pPr>
      <w:spacing w:line="360" w:lineRule="atLeast"/>
    </w:pPr>
    <w:rPr>
      <w:rFonts w:cs="Times New Roman"/>
      <w:color w:val="auto"/>
    </w:rPr>
  </w:style>
  <w:style w:type="paragraph" w:customStyle="1" w:styleId="CM68">
    <w:name w:val="CM68"/>
    <w:basedOn w:val="Default"/>
    <w:next w:val="Default"/>
    <w:rsid w:val="00F773D7"/>
    <w:pPr>
      <w:spacing w:line="466" w:lineRule="atLeast"/>
    </w:pPr>
    <w:rPr>
      <w:rFonts w:cs="Times New Roman"/>
      <w:color w:val="auto"/>
    </w:rPr>
  </w:style>
  <w:style w:type="paragraph" w:customStyle="1" w:styleId="CM69">
    <w:name w:val="CM69"/>
    <w:basedOn w:val="Default"/>
    <w:next w:val="Default"/>
    <w:rsid w:val="00F773D7"/>
    <w:pPr>
      <w:spacing w:line="418" w:lineRule="atLeast"/>
    </w:pPr>
    <w:rPr>
      <w:rFonts w:cs="Times New Roman"/>
      <w:color w:val="auto"/>
    </w:rPr>
  </w:style>
  <w:style w:type="paragraph" w:customStyle="1" w:styleId="CM93">
    <w:name w:val="CM93"/>
    <w:basedOn w:val="Default"/>
    <w:next w:val="Default"/>
    <w:rsid w:val="00F773D7"/>
    <w:pPr>
      <w:spacing w:after="1805"/>
    </w:pPr>
    <w:rPr>
      <w:rFonts w:cs="Times New Roman"/>
      <w:color w:val="auto"/>
    </w:rPr>
  </w:style>
  <w:style w:type="paragraph" w:customStyle="1" w:styleId="CM11">
    <w:name w:val="CM11"/>
    <w:basedOn w:val="Default"/>
    <w:next w:val="Default"/>
    <w:rsid w:val="00F773D7"/>
    <w:rPr>
      <w:rFonts w:cs="Times New Roman"/>
      <w:color w:val="auto"/>
    </w:rPr>
  </w:style>
  <w:style w:type="numbering" w:customStyle="1" w:styleId="NoList1">
    <w:name w:val="No List1"/>
    <w:next w:val="NoList"/>
    <w:semiHidden/>
    <w:rsid w:val="00F773D7"/>
  </w:style>
  <w:style w:type="paragraph" w:styleId="FootnoteText">
    <w:name w:val="footnote text"/>
    <w:basedOn w:val="Normal"/>
    <w:link w:val="FootnoteTextChar"/>
    <w:semiHidden/>
    <w:rsid w:val="00F773D7"/>
    <w:pPr>
      <w:widowControl w:val="0"/>
      <w:spacing w:after="0" w:line="240" w:lineRule="auto"/>
    </w:pPr>
    <w:rPr>
      <w:rFonts w:ascii="Courier New" w:eastAsia="Malgun Gothic" w:hAnsi="Courier New" w:cs="Times New Roman"/>
      <w:snapToGrid w:val="0"/>
      <w:szCs w:val="20"/>
    </w:rPr>
  </w:style>
  <w:style w:type="character" w:customStyle="1" w:styleId="FootnoteTextChar">
    <w:name w:val="Footnote Text Char"/>
    <w:basedOn w:val="DefaultParagraphFont"/>
    <w:link w:val="FootnoteText"/>
    <w:semiHidden/>
    <w:rsid w:val="00F773D7"/>
    <w:rPr>
      <w:rFonts w:ascii="Courier New" w:eastAsia="Malgun Gothic" w:hAnsi="Courier New" w:cs="Times New Roman"/>
      <w:snapToGrid w:val="0"/>
      <w:sz w:val="20"/>
      <w:szCs w:val="20"/>
    </w:rPr>
  </w:style>
  <w:style w:type="paragraph" w:styleId="DocumentMap">
    <w:name w:val="Document Map"/>
    <w:basedOn w:val="Normal"/>
    <w:link w:val="DocumentMapChar"/>
    <w:semiHidden/>
    <w:rsid w:val="00F773D7"/>
    <w:pPr>
      <w:widowControl w:val="0"/>
      <w:shd w:val="clear" w:color="auto" w:fill="000080"/>
      <w:spacing w:after="0" w:line="240" w:lineRule="auto"/>
    </w:pPr>
    <w:rPr>
      <w:rFonts w:ascii="Tahoma" w:eastAsia="Malgun Gothic" w:hAnsi="Tahoma" w:cs="Times New Roman"/>
      <w:snapToGrid w:val="0"/>
      <w:sz w:val="24"/>
      <w:szCs w:val="20"/>
    </w:rPr>
  </w:style>
  <w:style w:type="character" w:customStyle="1" w:styleId="DocumentMapChar">
    <w:name w:val="Document Map Char"/>
    <w:basedOn w:val="DefaultParagraphFont"/>
    <w:link w:val="DocumentMap"/>
    <w:semiHidden/>
    <w:rsid w:val="00F773D7"/>
    <w:rPr>
      <w:rFonts w:ascii="Tahoma" w:eastAsia="Malgun Gothic" w:hAnsi="Tahoma" w:cs="Times New Roman"/>
      <w:snapToGrid w:val="0"/>
      <w:sz w:val="24"/>
      <w:szCs w:val="20"/>
      <w:shd w:val="clear" w:color="auto" w:fill="000080"/>
    </w:rPr>
  </w:style>
  <w:style w:type="numbering" w:customStyle="1" w:styleId="NoList2">
    <w:name w:val="No List2"/>
    <w:next w:val="NoList"/>
    <w:semiHidden/>
    <w:rsid w:val="00F773D7"/>
  </w:style>
  <w:style w:type="character" w:styleId="FootnoteReference">
    <w:name w:val="footnote reference"/>
    <w:semiHidden/>
    <w:rsid w:val="00F773D7"/>
  </w:style>
  <w:style w:type="paragraph" w:customStyle="1" w:styleId="ISOChange">
    <w:name w:val="ISO_Change"/>
    <w:basedOn w:val="Normal"/>
    <w:rsid w:val="00F773D7"/>
    <w:pPr>
      <w:spacing w:before="210" w:after="0" w:line="210" w:lineRule="exact"/>
    </w:pPr>
    <w:rPr>
      <w:rFonts w:eastAsia="Malgun Gothic" w:cs="Times New Roman"/>
      <w:sz w:val="18"/>
      <w:szCs w:val="20"/>
      <w:lang w:val="en-GB"/>
    </w:rPr>
  </w:style>
  <w:style w:type="paragraph" w:customStyle="1" w:styleId="level1">
    <w:name w:val="_level1"/>
    <w:basedOn w:val="Normal"/>
    <w:rsid w:val="00F773D7"/>
    <w:pPr>
      <w:spacing w:after="0" w:line="240" w:lineRule="auto"/>
    </w:pPr>
    <w:rPr>
      <w:rFonts w:ascii="Times New Roman" w:eastAsia="Malgun Gothic" w:hAnsi="Times New Roman" w:cs="Times New Roman"/>
      <w:sz w:val="24"/>
      <w:szCs w:val="20"/>
    </w:rPr>
  </w:style>
  <w:style w:type="character" w:styleId="LineNumber">
    <w:name w:val="line number"/>
    <w:basedOn w:val="DefaultParagraphFont"/>
    <w:rsid w:val="00F773D7"/>
  </w:style>
  <w:style w:type="paragraph" w:customStyle="1" w:styleId="CM24">
    <w:name w:val="CM24"/>
    <w:basedOn w:val="Default"/>
    <w:next w:val="Default"/>
    <w:rsid w:val="00F773D7"/>
    <w:pPr>
      <w:spacing w:after="295"/>
    </w:pPr>
    <w:rPr>
      <w:rFonts w:ascii="Times New Roman" w:hAnsi="Times New Roman" w:cs="Times New Roman"/>
      <w:color w:val="auto"/>
    </w:rPr>
  </w:style>
  <w:style w:type="paragraph" w:customStyle="1" w:styleId="CM14">
    <w:name w:val="CM14"/>
    <w:basedOn w:val="Default"/>
    <w:next w:val="Default"/>
    <w:rsid w:val="00F773D7"/>
    <w:rPr>
      <w:rFonts w:ascii="Times New Roman" w:hAnsi="Times New Roman" w:cs="Times New Roman"/>
      <w:color w:val="auto"/>
    </w:rPr>
  </w:style>
  <w:style w:type="paragraph" w:styleId="List">
    <w:name w:val="List"/>
    <w:basedOn w:val="Normal"/>
    <w:rsid w:val="00F773D7"/>
    <w:pPr>
      <w:spacing w:after="0" w:line="240" w:lineRule="auto"/>
      <w:ind w:left="360" w:hanging="360"/>
    </w:pPr>
    <w:rPr>
      <w:rFonts w:ascii="Times New Roman" w:eastAsia="Malgun Gothic" w:hAnsi="Times New Roman" w:cs="Times New Roman"/>
      <w:sz w:val="24"/>
      <w:szCs w:val="24"/>
    </w:rPr>
  </w:style>
  <w:style w:type="paragraph" w:styleId="List2">
    <w:name w:val="List 2"/>
    <w:basedOn w:val="Normal"/>
    <w:rsid w:val="00F773D7"/>
    <w:pPr>
      <w:spacing w:after="0" w:line="240" w:lineRule="auto"/>
      <w:ind w:left="720" w:hanging="360"/>
    </w:pPr>
    <w:rPr>
      <w:rFonts w:ascii="Times New Roman" w:eastAsia="Malgun Gothic" w:hAnsi="Times New Roman" w:cs="Times New Roman"/>
      <w:sz w:val="24"/>
      <w:szCs w:val="24"/>
    </w:rPr>
  </w:style>
  <w:style w:type="paragraph" w:styleId="List3">
    <w:name w:val="List 3"/>
    <w:basedOn w:val="Normal"/>
    <w:rsid w:val="00F773D7"/>
    <w:pPr>
      <w:spacing w:after="0" w:line="240" w:lineRule="auto"/>
      <w:ind w:left="1080" w:hanging="360"/>
    </w:pPr>
    <w:rPr>
      <w:rFonts w:ascii="Times New Roman" w:eastAsia="Malgun Gothic" w:hAnsi="Times New Roman" w:cs="Times New Roman"/>
      <w:sz w:val="24"/>
      <w:szCs w:val="24"/>
    </w:rPr>
  </w:style>
  <w:style w:type="paragraph" w:styleId="Date">
    <w:name w:val="Date"/>
    <w:basedOn w:val="Normal"/>
    <w:next w:val="Normal"/>
    <w:link w:val="DateChar"/>
    <w:rsid w:val="00F773D7"/>
    <w:pPr>
      <w:spacing w:after="0" w:line="240" w:lineRule="auto"/>
    </w:pPr>
    <w:rPr>
      <w:rFonts w:ascii="Times New Roman" w:eastAsia="Malgun Gothic" w:hAnsi="Times New Roman" w:cs="Times New Roman"/>
      <w:sz w:val="24"/>
      <w:szCs w:val="24"/>
    </w:rPr>
  </w:style>
  <w:style w:type="character" w:customStyle="1" w:styleId="DateChar">
    <w:name w:val="Date Char"/>
    <w:basedOn w:val="DefaultParagraphFont"/>
    <w:link w:val="Date"/>
    <w:rsid w:val="00F773D7"/>
    <w:rPr>
      <w:rFonts w:ascii="Times New Roman" w:eastAsia="Malgun Gothic" w:hAnsi="Times New Roman" w:cs="Times New Roman"/>
      <w:sz w:val="24"/>
      <w:szCs w:val="24"/>
    </w:rPr>
  </w:style>
  <w:style w:type="paragraph" w:styleId="ListBullet">
    <w:name w:val="List Bullet"/>
    <w:basedOn w:val="Normal"/>
    <w:rsid w:val="00F773D7"/>
    <w:pPr>
      <w:numPr>
        <w:numId w:val="1"/>
      </w:numPr>
      <w:spacing w:after="0" w:line="240" w:lineRule="auto"/>
    </w:pPr>
    <w:rPr>
      <w:rFonts w:ascii="Times New Roman" w:eastAsia="Malgun Gothic" w:hAnsi="Times New Roman" w:cs="Times New Roman"/>
      <w:sz w:val="24"/>
      <w:szCs w:val="24"/>
    </w:rPr>
  </w:style>
  <w:style w:type="paragraph" w:styleId="ListBullet2">
    <w:name w:val="List Bullet 2"/>
    <w:basedOn w:val="Normal"/>
    <w:rsid w:val="00F773D7"/>
    <w:pPr>
      <w:numPr>
        <w:numId w:val="2"/>
      </w:numPr>
      <w:spacing w:after="0" w:line="240" w:lineRule="auto"/>
    </w:pPr>
    <w:rPr>
      <w:rFonts w:ascii="Times New Roman" w:eastAsia="Malgun Gothic" w:hAnsi="Times New Roman" w:cs="Times New Roman"/>
      <w:sz w:val="24"/>
      <w:szCs w:val="24"/>
    </w:rPr>
  </w:style>
  <w:style w:type="paragraph" w:customStyle="1" w:styleId="Picture">
    <w:name w:val="Picture"/>
    <w:basedOn w:val="Normal"/>
    <w:rsid w:val="00F773D7"/>
    <w:pPr>
      <w:spacing w:after="0" w:line="240" w:lineRule="auto"/>
    </w:pPr>
    <w:rPr>
      <w:rFonts w:ascii="Times New Roman" w:eastAsia="Malgun Gothic" w:hAnsi="Times New Roman" w:cs="Times New Roman"/>
      <w:sz w:val="24"/>
      <w:szCs w:val="24"/>
    </w:rPr>
  </w:style>
  <w:style w:type="paragraph" w:customStyle="1" w:styleId="ReferenceLine">
    <w:name w:val="Reference Line"/>
    <w:basedOn w:val="BodyText"/>
    <w:rsid w:val="00F773D7"/>
  </w:style>
  <w:style w:type="paragraph" w:styleId="BodyTextFirstIndent">
    <w:name w:val="Body Text First Indent"/>
    <w:basedOn w:val="BodyText"/>
    <w:link w:val="BodyTextFirstIndentChar"/>
    <w:rsid w:val="00F773D7"/>
    <w:pPr>
      <w:autoSpaceDE/>
      <w:autoSpaceDN/>
      <w:adjustRightInd/>
      <w:spacing w:after="120"/>
      <w:ind w:firstLine="210"/>
    </w:pPr>
    <w:rPr>
      <w:rFonts w:ascii="Times New Roman" w:hAnsi="Times New Roman" w:cs="Times New Roman"/>
      <w:sz w:val="24"/>
    </w:rPr>
  </w:style>
  <w:style w:type="character" w:customStyle="1" w:styleId="BodyTextFirstIndentChar">
    <w:name w:val="Body Text First Indent Char"/>
    <w:basedOn w:val="BodyTextChar"/>
    <w:link w:val="BodyTextFirstIndent"/>
    <w:rsid w:val="00F773D7"/>
    <w:rPr>
      <w:rFonts w:ascii="Times New Roman" w:eastAsia="Malgun Gothic" w:hAnsi="Times New Roman" w:cs="Times New Roman"/>
      <w:sz w:val="24"/>
      <w:szCs w:val="24"/>
    </w:rPr>
  </w:style>
  <w:style w:type="paragraph" w:styleId="BodyTextFirstIndent2">
    <w:name w:val="Body Text First Indent 2"/>
    <w:basedOn w:val="BodyTextIndent"/>
    <w:link w:val="BodyTextFirstIndent2Char"/>
    <w:rsid w:val="00F773D7"/>
    <w:pPr>
      <w:autoSpaceDE/>
      <w:autoSpaceDN/>
      <w:adjustRightInd/>
      <w:spacing w:after="120"/>
      <w:ind w:firstLine="210"/>
    </w:pPr>
    <w:rPr>
      <w:rFonts w:ascii="Times New Roman" w:hAnsi="Times New Roman"/>
      <w:sz w:val="24"/>
      <w:szCs w:val="24"/>
    </w:rPr>
  </w:style>
  <w:style w:type="character" w:customStyle="1" w:styleId="BodyTextFirstIndent2Char">
    <w:name w:val="Body Text First Indent 2 Char"/>
    <w:basedOn w:val="BodyTextIndentChar"/>
    <w:link w:val="BodyTextFirstIndent2"/>
    <w:rsid w:val="00F773D7"/>
    <w:rPr>
      <w:rFonts w:ascii="Times New Roman" w:eastAsia="Malgun Gothic" w:hAnsi="Times New Roman" w:cs="Times New Roman"/>
      <w:sz w:val="24"/>
      <w:szCs w:val="24"/>
    </w:rPr>
  </w:style>
  <w:style w:type="paragraph" w:customStyle="1" w:styleId="CM20">
    <w:name w:val="CM20"/>
    <w:basedOn w:val="Default"/>
    <w:next w:val="Default"/>
    <w:rsid w:val="00F773D7"/>
    <w:pPr>
      <w:spacing w:after="573"/>
    </w:pPr>
    <w:rPr>
      <w:rFonts w:ascii="Times New Roman" w:hAnsi="Times New Roman" w:cs="Times New Roman"/>
      <w:color w:val="auto"/>
    </w:rPr>
  </w:style>
  <w:style w:type="character" w:customStyle="1" w:styleId="attr-list">
    <w:name w:val="attr-list"/>
    <w:rsid w:val="00F773D7"/>
  </w:style>
  <w:style w:type="character" w:styleId="Emphasis">
    <w:name w:val="Emphasis"/>
    <w:qFormat/>
    <w:rsid w:val="00F773D7"/>
    <w:rPr>
      <w:i/>
      <w:iCs/>
    </w:rPr>
  </w:style>
  <w:style w:type="character" w:customStyle="1" w:styleId="CommentTextChar1">
    <w:name w:val="Comment Text Char1"/>
    <w:uiPriority w:val="99"/>
    <w:rsid w:val="00F773D7"/>
    <w:rPr>
      <w:rFonts w:ascii="Garamond" w:hAnsi="Garamond"/>
      <w:lang w:val="en-US" w:eastAsia="en-US" w:bidi="ar-SA"/>
    </w:rPr>
  </w:style>
  <w:style w:type="paragraph" w:styleId="ListParagraph">
    <w:name w:val="List Paragraph"/>
    <w:basedOn w:val="Normal"/>
    <w:uiPriority w:val="34"/>
    <w:qFormat/>
    <w:rsid w:val="00BE4D57"/>
    <w:pPr>
      <w:spacing w:after="0" w:line="240" w:lineRule="auto"/>
      <w:ind w:left="720"/>
    </w:pPr>
    <w:rPr>
      <w:rFonts w:eastAsia="Malgun Gothic" w:cs="Times New Roman"/>
      <w:szCs w:val="24"/>
    </w:rPr>
  </w:style>
  <w:style w:type="paragraph" w:customStyle="1" w:styleId="zzContents">
    <w:name w:val="zzContents"/>
    <w:basedOn w:val="Normal"/>
    <w:next w:val="TOC1"/>
    <w:rsid w:val="00F773D7"/>
    <w:pPr>
      <w:keepNext/>
      <w:pageBreakBefore/>
      <w:suppressAutoHyphens/>
      <w:spacing w:before="960" w:after="310" w:line="310" w:lineRule="exact"/>
    </w:pPr>
    <w:rPr>
      <w:rFonts w:eastAsia="MS Mincho" w:cs="Times New Roman"/>
      <w:b/>
      <w:sz w:val="28"/>
      <w:szCs w:val="20"/>
      <w:lang w:val="de-DE" w:eastAsia="ja-JP"/>
    </w:rPr>
  </w:style>
  <w:style w:type="table" w:styleId="TableGrid">
    <w:name w:val="Table Grid"/>
    <w:basedOn w:val="TableNormal"/>
    <w:rsid w:val="00F773D7"/>
    <w:pPr>
      <w:spacing w:after="0" w:line="240" w:lineRule="auto"/>
    </w:pPr>
    <w:rPr>
      <w:rFonts w:ascii="Times New Roman" w:eastAsia="Malgun Gothic" w:hAnsi="Times New Roman" w:cs="Times New Roman"/>
      <w:sz w:val="20"/>
      <w:szCs w:val="20"/>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link w:val="Heading1"/>
    <w:locked/>
    <w:rsid w:val="00E82603"/>
    <w:rPr>
      <w:rFonts w:ascii="Arial" w:eastAsia="Malgun Gothic" w:hAnsi="Arial" w:cs="Arial"/>
      <w:b/>
      <w:sz w:val="24"/>
      <w:szCs w:val="32"/>
    </w:rPr>
  </w:style>
  <w:style w:type="character" w:customStyle="1" w:styleId="BodyTextChar1">
    <w:name w:val="Body Text Char1"/>
    <w:link w:val="BodyText"/>
    <w:locked/>
    <w:rsid w:val="00F773D7"/>
    <w:rPr>
      <w:rFonts w:ascii="Arial" w:eastAsia="Malgun Gothic" w:hAnsi="Arial" w:cs="Arial"/>
      <w:sz w:val="20"/>
      <w:szCs w:val="24"/>
    </w:rPr>
  </w:style>
  <w:style w:type="character" w:customStyle="1" w:styleId="FooterChar1">
    <w:name w:val="Footer Char1"/>
    <w:uiPriority w:val="99"/>
    <w:locked/>
    <w:rsid w:val="00F773D7"/>
    <w:rPr>
      <w:sz w:val="24"/>
      <w:szCs w:val="24"/>
      <w:lang w:val="en-US" w:eastAsia="en-US" w:bidi="ar-SA"/>
    </w:rPr>
  </w:style>
  <w:style w:type="paragraph" w:styleId="Index2">
    <w:name w:val="index 2"/>
    <w:basedOn w:val="Normal"/>
    <w:next w:val="Normal"/>
    <w:autoRedefine/>
    <w:uiPriority w:val="99"/>
    <w:rsid w:val="00F773D7"/>
    <w:pPr>
      <w:tabs>
        <w:tab w:val="right" w:leader="dot" w:pos="3950"/>
      </w:tabs>
      <w:spacing w:after="0" w:line="240" w:lineRule="auto"/>
      <w:ind w:left="480" w:hanging="240"/>
    </w:pPr>
    <w:rPr>
      <w:rFonts w:eastAsia="Malgun Gothic" w:cs="Arial"/>
      <w:noProof/>
      <w:sz w:val="18"/>
      <w:szCs w:val="18"/>
    </w:rPr>
  </w:style>
  <w:style w:type="paragraph" w:styleId="TOAHeading">
    <w:name w:val="toa heading"/>
    <w:basedOn w:val="Normal"/>
    <w:next w:val="Normal"/>
    <w:semiHidden/>
    <w:rsid w:val="00F773D7"/>
    <w:pPr>
      <w:spacing w:before="120" w:after="0" w:line="240" w:lineRule="auto"/>
    </w:pPr>
    <w:rPr>
      <w:rFonts w:eastAsia="Malgun Gothic" w:cs="Arial"/>
      <w:b/>
      <w:bCs/>
      <w:sz w:val="24"/>
      <w:szCs w:val="24"/>
    </w:rPr>
  </w:style>
  <w:style w:type="paragraph" w:styleId="TableofFigures">
    <w:name w:val="table of figures"/>
    <w:basedOn w:val="Normal"/>
    <w:next w:val="Normal"/>
    <w:semiHidden/>
    <w:rsid w:val="00F773D7"/>
    <w:pPr>
      <w:spacing w:after="0" w:line="240" w:lineRule="auto"/>
    </w:pPr>
    <w:rPr>
      <w:rFonts w:ascii="Times New Roman" w:eastAsia="Malgun Gothic" w:hAnsi="Times New Roman" w:cs="Times New Roman"/>
      <w:sz w:val="24"/>
      <w:szCs w:val="24"/>
    </w:rPr>
  </w:style>
  <w:style w:type="paragraph" w:styleId="Index4">
    <w:name w:val="index 4"/>
    <w:basedOn w:val="Normal"/>
    <w:next w:val="Normal"/>
    <w:autoRedefine/>
    <w:rsid w:val="00F773D7"/>
    <w:pPr>
      <w:spacing w:after="0" w:line="240" w:lineRule="auto"/>
      <w:ind w:left="960" w:hanging="240"/>
    </w:pPr>
    <w:rPr>
      <w:rFonts w:ascii="Calibri" w:eastAsia="Malgun Gothic" w:hAnsi="Calibri" w:cs="Times New Roman"/>
      <w:sz w:val="18"/>
      <w:szCs w:val="18"/>
    </w:rPr>
  </w:style>
  <w:style w:type="paragraph" w:styleId="Index5">
    <w:name w:val="index 5"/>
    <w:basedOn w:val="Normal"/>
    <w:next w:val="Normal"/>
    <w:autoRedefine/>
    <w:rsid w:val="00F773D7"/>
    <w:pPr>
      <w:spacing w:after="0" w:line="240" w:lineRule="auto"/>
      <w:ind w:left="1200" w:hanging="240"/>
    </w:pPr>
    <w:rPr>
      <w:rFonts w:ascii="Calibri" w:eastAsia="Malgun Gothic" w:hAnsi="Calibri" w:cs="Times New Roman"/>
      <w:sz w:val="18"/>
      <w:szCs w:val="18"/>
    </w:rPr>
  </w:style>
  <w:style w:type="paragraph" w:styleId="Index6">
    <w:name w:val="index 6"/>
    <w:basedOn w:val="Normal"/>
    <w:next w:val="Normal"/>
    <w:autoRedefine/>
    <w:rsid w:val="00F773D7"/>
    <w:pPr>
      <w:spacing w:after="0" w:line="240" w:lineRule="auto"/>
      <w:ind w:left="1440" w:hanging="240"/>
    </w:pPr>
    <w:rPr>
      <w:rFonts w:ascii="Calibri" w:eastAsia="Malgun Gothic" w:hAnsi="Calibri" w:cs="Times New Roman"/>
      <w:sz w:val="18"/>
      <w:szCs w:val="18"/>
    </w:rPr>
  </w:style>
  <w:style w:type="paragraph" w:styleId="Index7">
    <w:name w:val="index 7"/>
    <w:basedOn w:val="Normal"/>
    <w:next w:val="Normal"/>
    <w:autoRedefine/>
    <w:rsid w:val="00F773D7"/>
    <w:pPr>
      <w:spacing w:after="0" w:line="240" w:lineRule="auto"/>
      <w:ind w:left="1680" w:hanging="240"/>
    </w:pPr>
    <w:rPr>
      <w:rFonts w:ascii="Calibri" w:eastAsia="Malgun Gothic" w:hAnsi="Calibri" w:cs="Times New Roman"/>
      <w:sz w:val="18"/>
      <w:szCs w:val="18"/>
    </w:rPr>
  </w:style>
  <w:style w:type="paragraph" w:styleId="Index8">
    <w:name w:val="index 8"/>
    <w:basedOn w:val="Normal"/>
    <w:next w:val="Normal"/>
    <w:autoRedefine/>
    <w:rsid w:val="00F773D7"/>
    <w:pPr>
      <w:spacing w:after="0" w:line="240" w:lineRule="auto"/>
      <w:ind w:left="1920" w:hanging="240"/>
    </w:pPr>
    <w:rPr>
      <w:rFonts w:ascii="Calibri" w:eastAsia="Malgun Gothic" w:hAnsi="Calibri" w:cs="Times New Roman"/>
      <w:sz w:val="18"/>
      <w:szCs w:val="18"/>
    </w:rPr>
  </w:style>
  <w:style w:type="paragraph" w:styleId="Index9">
    <w:name w:val="index 9"/>
    <w:basedOn w:val="Normal"/>
    <w:next w:val="Normal"/>
    <w:autoRedefine/>
    <w:rsid w:val="00F773D7"/>
    <w:pPr>
      <w:spacing w:after="0" w:line="240" w:lineRule="auto"/>
      <w:ind w:left="2160" w:hanging="240"/>
    </w:pPr>
    <w:rPr>
      <w:rFonts w:ascii="Calibri" w:eastAsia="Malgun Gothic" w:hAnsi="Calibri" w:cs="Times New Roman"/>
      <w:sz w:val="18"/>
      <w:szCs w:val="18"/>
    </w:rPr>
  </w:style>
  <w:style w:type="paragraph" w:styleId="IndexHeading">
    <w:name w:val="index heading"/>
    <w:basedOn w:val="Normal"/>
    <w:next w:val="Index1"/>
    <w:uiPriority w:val="99"/>
    <w:rsid w:val="00F773D7"/>
    <w:pPr>
      <w:spacing w:before="240" w:after="120" w:line="240" w:lineRule="auto"/>
      <w:jc w:val="center"/>
    </w:pPr>
    <w:rPr>
      <w:rFonts w:ascii="Calibri" w:eastAsia="Malgun Gothic" w:hAnsi="Calibri" w:cs="Times New Roman"/>
      <w:b/>
      <w:bCs/>
      <w:sz w:val="26"/>
      <w:szCs w:val="26"/>
    </w:rPr>
  </w:style>
  <w:style w:type="character" w:customStyle="1" w:styleId="cueberschrift">
    <w:name w:val="cueberschrift"/>
    <w:basedOn w:val="DefaultParagraphFont"/>
    <w:rsid w:val="00F773D7"/>
  </w:style>
  <w:style w:type="paragraph" w:styleId="Subtitle">
    <w:name w:val="Subtitle"/>
    <w:basedOn w:val="Normal"/>
    <w:link w:val="SubtitleChar"/>
    <w:qFormat/>
    <w:rsid w:val="00F773D7"/>
    <w:pPr>
      <w:spacing w:after="0" w:line="240" w:lineRule="auto"/>
      <w:jc w:val="center"/>
    </w:pPr>
    <w:rPr>
      <w:rFonts w:ascii="Times New Roman" w:eastAsia="Malgun Gothic" w:hAnsi="Times New Roman" w:cs="Times New Roman"/>
      <w:b/>
      <w:sz w:val="18"/>
      <w:szCs w:val="20"/>
    </w:rPr>
  </w:style>
  <w:style w:type="character" w:customStyle="1" w:styleId="SubtitleChar">
    <w:name w:val="Subtitle Char"/>
    <w:basedOn w:val="DefaultParagraphFont"/>
    <w:link w:val="Subtitle"/>
    <w:rsid w:val="00F773D7"/>
    <w:rPr>
      <w:rFonts w:ascii="Times New Roman" w:eastAsia="Malgun Gothic" w:hAnsi="Times New Roman" w:cs="Times New Roman"/>
      <w:b/>
      <w:sz w:val="18"/>
      <w:szCs w:val="20"/>
    </w:rPr>
  </w:style>
  <w:style w:type="paragraph" w:customStyle="1" w:styleId="Style1">
    <w:name w:val="Style1"/>
    <w:basedOn w:val="Normal"/>
    <w:link w:val="Style1Char"/>
    <w:qFormat/>
    <w:rsid w:val="00F773D7"/>
    <w:pPr>
      <w:widowControl w:val="0"/>
      <w:spacing w:after="0" w:line="240" w:lineRule="auto"/>
      <w:ind w:left="720"/>
      <w:jc w:val="both"/>
    </w:pPr>
    <w:rPr>
      <w:rFonts w:eastAsia="Malgun Gothic" w:cs="Arial"/>
      <w:color w:val="0000FF"/>
      <w:szCs w:val="20"/>
    </w:rPr>
  </w:style>
  <w:style w:type="paragraph" w:customStyle="1" w:styleId="Style2">
    <w:name w:val="Style2"/>
    <w:basedOn w:val="Footer"/>
    <w:link w:val="Style2Char"/>
    <w:qFormat/>
    <w:rsid w:val="00F773D7"/>
    <w:pPr>
      <w:tabs>
        <w:tab w:val="clear" w:pos="4680"/>
        <w:tab w:val="clear" w:pos="9360"/>
        <w:tab w:val="center" w:pos="4320"/>
        <w:tab w:val="right" w:pos="8640"/>
      </w:tabs>
      <w:ind w:right="360"/>
    </w:pPr>
    <w:rPr>
      <w:rFonts w:ascii="Times New Roman" w:eastAsia="Malgun Gothic" w:hAnsi="Times New Roman" w:cs="Times New Roman"/>
      <w:i/>
      <w:iCs/>
      <w:sz w:val="24"/>
      <w:szCs w:val="24"/>
    </w:rPr>
  </w:style>
  <w:style w:type="character" w:customStyle="1" w:styleId="Style1Char">
    <w:name w:val="Style1 Char"/>
    <w:link w:val="Style1"/>
    <w:rsid w:val="00F773D7"/>
    <w:rPr>
      <w:rFonts w:ascii="Arial" w:eastAsia="Malgun Gothic" w:hAnsi="Arial" w:cs="Arial"/>
      <w:color w:val="0000FF"/>
      <w:sz w:val="20"/>
      <w:szCs w:val="20"/>
    </w:rPr>
  </w:style>
  <w:style w:type="character" w:customStyle="1" w:styleId="module">
    <w:name w:val="module"/>
    <w:rsid w:val="00F773D7"/>
  </w:style>
  <w:style w:type="character" w:customStyle="1" w:styleId="Style2Char">
    <w:name w:val="Style2 Char"/>
    <w:link w:val="Style2"/>
    <w:rsid w:val="00F773D7"/>
    <w:rPr>
      <w:rFonts w:ascii="Times New Roman" w:eastAsia="Malgun Gothic" w:hAnsi="Times New Roman" w:cs="Times New Roman"/>
      <w:i/>
      <w:iCs/>
      <w:sz w:val="24"/>
      <w:szCs w:val="24"/>
    </w:rPr>
  </w:style>
  <w:style w:type="paragraph" w:styleId="Title">
    <w:name w:val="Title"/>
    <w:basedOn w:val="Normal"/>
    <w:link w:val="TitleChar"/>
    <w:qFormat/>
    <w:rsid w:val="00F773D7"/>
    <w:pPr>
      <w:keepLines/>
      <w:widowControl w:val="0"/>
      <w:tabs>
        <w:tab w:val="left" w:pos="-510"/>
        <w:tab w:val="left" w:pos="0"/>
        <w:tab w:val="left" w:pos="992"/>
        <w:tab w:val="left" w:pos="4677"/>
        <w:tab w:val="left" w:pos="5244"/>
        <w:tab w:val="left" w:pos="5586"/>
        <w:tab w:val="left" w:pos="6112"/>
        <w:tab w:val="left" w:pos="6792"/>
        <w:tab w:val="left" w:pos="7471"/>
        <w:tab w:val="left" w:pos="8150"/>
        <w:tab w:val="left" w:pos="8829"/>
      </w:tabs>
      <w:spacing w:after="0" w:line="240" w:lineRule="auto"/>
      <w:jc w:val="center"/>
    </w:pPr>
    <w:rPr>
      <w:rFonts w:ascii="Times New Roman" w:eastAsia="Malgun Gothic" w:hAnsi="Times New Roman" w:cs="Times New Roman"/>
      <w:b/>
      <w:snapToGrid w:val="0"/>
      <w:sz w:val="28"/>
      <w:szCs w:val="20"/>
      <w:lang w:val="en-GB"/>
    </w:rPr>
  </w:style>
  <w:style w:type="character" w:customStyle="1" w:styleId="TitleChar">
    <w:name w:val="Title Char"/>
    <w:basedOn w:val="DefaultParagraphFont"/>
    <w:link w:val="Title"/>
    <w:rsid w:val="00F773D7"/>
    <w:rPr>
      <w:rFonts w:ascii="Times New Roman" w:eastAsia="Malgun Gothic" w:hAnsi="Times New Roman" w:cs="Times New Roman"/>
      <w:b/>
      <w:snapToGrid w:val="0"/>
      <w:sz w:val="28"/>
      <w:szCs w:val="20"/>
      <w:lang w:val="en-GB"/>
    </w:rPr>
  </w:style>
  <w:style w:type="paragraph" w:customStyle="1" w:styleId="Tabletitle">
    <w:name w:val="Table title"/>
    <w:basedOn w:val="Normal"/>
    <w:next w:val="Normal"/>
    <w:rsid w:val="00F773D7"/>
    <w:pPr>
      <w:keepNext/>
      <w:suppressAutoHyphens/>
      <w:spacing w:before="120" w:after="120" w:line="230" w:lineRule="exact"/>
      <w:jc w:val="center"/>
    </w:pPr>
    <w:rPr>
      <w:rFonts w:eastAsia="MS Mincho" w:cs="Times New Roman"/>
      <w:b/>
      <w:szCs w:val="20"/>
      <w:lang w:val="de-DE" w:eastAsia="ja-JP"/>
    </w:rPr>
  </w:style>
  <w:style w:type="paragraph" w:customStyle="1" w:styleId="StylezzForewordAuto">
    <w:name w:val="Style zzForeword + Auto"/>
    <w:basedOn w:val="Normal"/>
    <w:rsid w:val="00F773D7"/>
    <w:pPr>
      <w:keepNext/>
      <w:pageBreakBefore/>
      <w:suppressAutoHyphens/>
      <w:spacing w:after="0" w:line="310" w:lineRule="exact"/>
    </w:pPr>
    <w:rPr>
      <w:rFonts w:eastAsia="MS Mincho" w:cs="Times New Roman"/>
      <w:b/>
      <w:bCs/>
      <w:sz w:val="28"/>
      <w:szCs w:val="20"/>
      <w:lang w:val="de-DE" w:eastAsia="ja-JP"/>
    </w:rPr>
  </w:style>
  <w:style w:type="numbering" w:styleId="111111">
    <w:name w:val="Outline List 2"/>
    <w:basedOn w:val="NoList"/>
    <w:rsid w:val="00F773D7"/>
    <w:pPr>
      <w:numPr>
        <w:numId w:val="4"/>
      </w:numPr>
    </w:pPr>
  </w:style>
  <w:style w:type="paragraph" w:styleId="BlockText">
    <w:name w:val="Block Text"/>
    <w:basedOn w:val="Normal"/>
    <w:rsid w:val="00F773D7"/>
    <w:pPr>
      <w:widowControl w:val="0"/>
      <w:tabs>
        <w:tab w:val="right" w:pos="9025"/>
      </w:tabs>
      <w:spacing w:before="60" w:after="60" w:line="240" w:lineRule="auto"/>
      <w:ind w:left="284" w:right="284"/>
      <w:jc w:val="center"/>
    </w:pPr>
    <w:rPr>
      <w:rFonts w:ascii="Courier New" w:eastAsia="Malgun Gothic" w:hAnsi="Courier New" w:cs="Times New Roman"/>
      <w:snapToGrid w:val="0"/>
      <w:sz w:val="28"/>
      <w:szCs w:val="20"/>
      <w:lang w:val="en-GB"/>
    </w:rPr>
  </w:style>
  <w:style w:type="paragraph" w:customStyle="1" w:styleId="Body3">
    <w:name w:val="Body 3"/>
    <w:basedOn w:val="Normal"/>
    <w:rsid w:val="00F773D7"/>
    <w:pPr>
      <w:keepNext/>
      <w:spacing w:before="60" w:after="60" w:line="240" w:lineRule="auto"/>
      <w:ind w:left="737"/>
    </w:pPr>
    <w:rPr>
      <w:rFonts w:eastAsia="Malgun Gothic" w:cs="Times New Roman"/>
      <w:szCs w:val="20"/>
      <w:lang w:val="en-AU" w:eastAsia="en-AU"/>
    </w:rPr>
  </w:style>
  <w:style w:type="paragraph" w:customStyle="1" w:styleId="Body2">
    <w:name w:val="Body 2"/>
    <w:basedOn w:val="Body3"/>
    <w:rsid w:val="00F773D7"/>
    <w:pPr>
      <w:spacing w:before="120" w:after="120"/>
      <w:ind w:left="454"/>
    </w:pPr>
  </w:style>
  <w:style w:type="paragraph" w:customStyle="1" w:styleId="HTMLBody">
    <w:name w:val="HTML Body"/>
    <w:rsid w:val="00F773D7"/>
    <w:pPr>
      <w:spacing w:after="0" w:line="240" w:lineRule="auto"/>
    </w:pPr>
    <w:rPr>
      <w:rFonts w:ascii="Times New Roman" w:eastAsia="Malgun Gothic" w:hAnsi="Times New Roman" w:cs="Times New Roman"/>
      <w:snapToGrid w:val="0"/>
      <w:sz w:val="20"/>
      <w:szCs w:val="20"/>
      <w:lang w:eastAsia="en-AU"/>
    </w:rPr>
  </w:style>
  <w:style w:type="character" w:customStyle="1" w:styleId="Char24">
    <w:name w:val="Char24"/>
    <w:semiHidden/>
    <w:rsid w:val="00F773D7"/>
    <w:rPr>
      <w:rFonts w:ascii="Arial" w:hAnsi="Arial" w:cs="Arial"/>
      <w:b/>
      <w:sz w:val="32"/>
      <w:szCs w:val="32"/>
      <w:lang w:val="en-US" w:eastAsia="en-US" w:bidi="ar-SA"/>
    </w:rPr>
  </w:style>
  <w:style w:type="character" w:customStyle="1" w:styleId="TOC1Char">
    <w:name w:val="TOC 1 Char"/>
    <w:link w:val="TOC1"/>
    <w:uiPriority w:val="39"/>
    <w:rsid w:val="00F773D7"/>
    <w:rPr>
      <w:rFonts w:ascii="Times New Roman" w:eastAsia="Malgun Gothic" w:hAnsi="Times New Roman" w:cs="Times New Roman"/>
      <w:b/>
      <w:bCs/>
      <w:caps/>
      <w:sz w:val="20"/>
      <w:szCs w:val="20"/>
    </w:rPr>
  </w:style>
  <w:style w:type="character" w:customStyle="1" w:styleId="NormalWebChar1">
    <w:name w:val="Normal (Web) Char1"/>
    <w:link w:val="NormalWeb"/>
    <w:uiPriority w:val="99"/>
    <w:rsid w:val="00F773D7"/>
    <w:rPr>
      <w:rFonts w:ascii="Times New Roman" w:eastAsia="Malgun Gothic" w:hAnsi="Times New Roman" w:cs="Times New Roman"/>
      <w:sz w:val="24"/>
      <w:szCs w:val="24"/>
    </w:rPr>
  </w:style>
  <w:style w:type="numbering" w:customStyle="1" w:styleId="Style3">
    <w:name w:val="Style3"/>
    <w:rsid w:val="00F773D7"/>
    <w:pPr>
      <w:numPr>
        <w:numId w:val="5"/>
      </w:numPr>
    </w:pPr>
  </w:style>
  <w:style w:type="character" w:customStyle="1" w:styleId="NormalWebChar">
    <w:name w:val="Normal (Web) Char"/>
    <w:rsid w:val="00F773D7"/>
    <w:rPr>
      <w:sz w:val="24"/>
      <w:szCs w:val="24"/>
      <w:lang w:val="en-US" w:eastAsia="en-US" w:bidi="ar-SA"/>
    </w:rPr>
  </w:style>
  <w:style w:type="character" w:customStyle="1" w:styleId="CharChar25">
    <w:name w:val="Char Char25"/>
    <w:semiHidden/>
    <w:locked/>
    <w:rsid w:val="00F773D7"/>
    <w:rPr>
      <w:rFonts w:ascii="ArialMT" w:hAnsi="ArialMT"/>
      <w:b/>
      <w:bCs/>
      <w:sz w:val="22"/>
      <w:szCs w:val="22"/>
      <w:lang w:val="en-US" w:eastAsia="en-US" w:bidi="ar-SA"/>
    </w:rPr>
  </w:style>
  <w:style w:type="character" w:customStyle="1" w:styleId="CharChar24">
    <w:name w:val="Char Char24"/>
    <w:semiHidden/>
    <w:locked/>
    <w:rsid w:val="00F773D7"/>
    <w:rPr>
      <w:rFonts w:ascii="Arial-BoldMT" w:hAnsi="Arial-BoldMT"/>
      <w:b/>
      <w:bCs/>
      <w:sz w:val="24"/>
      <w:szCs w:val="22"/>
      <w:lang w:val="en-US" w:eastAsia="en-US" w:bidi="ar-SA"/>
    </w:rPr>
  </w:style>
  <w:style w:type="character" w:customStyle="1" w:styleId="CharChar10">
    <w:name w:val="Char Char10"/>
    <w:locked/>
    <w:rsid w:val="00F773D7"/>
    <w:rPr>
      <w:sz w:val="24"/>
      <w:szCs w:val="24"/>
      <w:lang w:val="en-US" w:eastAsia="en-US" w:bidi="ar-SA"/>
    </w:rPr>
  </w:style>
  <w:style w:type="character" w:customStyle="1" w:styleId="CharChar7">
    <w:name w:val="Char Char7"/>
    <w:locked/>
    <w:rsid w:val="00F773D7"/>
    <w:rPr>
      <w:rFonts w:ascii="Garamond" w:hAnsi="Garamond"/>
      <w:lang w:val="en-US" w:eastAsia="en-US" w:bidi="ar-SA"/>
    </w:rPr>
  </w:style>
  <w:style w:type="paragraph" w:customStyle="1" w:styleId="ISOMB">
    <w:name w:val="ISO_MB"/>
    <w:basedOn w:val="Normal"/>
    <w:rsid w:val="00F773D7"/>
    <w:pPr>
      <w:spacing w:before="210" w:after="0" w:line="210" w:lineRule="exact"/>
    </w:pPr>
    <w:rPr>
      <w:rFonts w:eastAsia="Malgun Gothic" w:cs="Times New Roman"/>
      <w:sz w:val="18"/>
      <w:szCs w:val="20"/>
      <w:lang w:val="en-GB"/>
    </w:rPr>
  </w:style>
  <w:style w:type="paragraph" w:customStyle="1" w:styleId="ISOClause">
    <w:name w:val="ISO_Clause"/>
    <w:basedOn w:val="Normal"/>
    <w:rsid w:val="00F773D7"/>
    <w:pPr>
      <w:spacing w:before="210" w:after="0" w:line="210" w:lineRule="exact"/>
    </w:pPr>
    <w:rPr>
      <w:rFonts w:eastAsia="Malgun Gothic" w:cs="Times New Roman"/>
      <w:sz w:val="18"/>
      <w:szCs w:val="20"/>
      <w:lang w:val="en-GB"/>
    </w:rPr>
  </w:style>
  <w:style w:type="paragraph" w:customStyle="1" w:styleId="ISOParagraph">
    <w:name w:val="ISO_Paragraph"/>
    <w:basedOn w:val="Normal"/>
    <w:rsid w:val="00F773D7"/>
    <w:pPr>
      <w:spacing w:before="210" w:after="0" w:line="210" w:lineRule="exact"/>
    </w:pPr>
    <w:rPr>
      <w:rFonts w:eastAsia="Malgun Gothic" w:cs="Times New Roman"/>
      <w:sz w:val="18"/>
      <w:szCs w:val="20"/>
      <w:lang w:val="en-GB"/>
    </w:rPr>
  </w:style>
  <w:style w:type="paragraph" w:customStyle="1" w:styleId="ISOCommType">
    <w:name w:val="ISO_Comm_Type"/>
    <w:basedOn w:val="Normal"/>
    <w:rsid w:val="00F773D7"/>
    <w:pPr>
      <w:spacing w:before="210" w:after="0" w:line="210" w:lineRule="exact"/>
    </w:pPr>
    <w:rPr>
      <w:rFonts w:eastAsia="Malgun Gothic" w:cs="Times New Roman"/>
      <w:sz w:val="18"/>
      <w:szCs w:val="20"/>
      <w:lang w:val="en-GB"/>
    </w:rPr>
  </w:style>
  <w:style w:type="paragraph" w:customStyle="1" w:styleId="ISOComments">
    <w:name w:val="ISO_Comments"/>
    <w:basedOn w:val="Normal"/>
    <w:rsid w:val="00F773D7"/>
    <w:pPr>
      <w:spacing w:before="210" w:after="0" w:line="210" w:lineRule="exact"/>
    </w:pPr>
    <w:rPr>
      <w:rFonts w:eastAsia="Malgun Gothic" w:cs="Times New Roman"/>
      <w:sz w:val="18"/>
      <w:szCs w:val="20"/>
      <w:lang w:val="en-GB"/>
    </w:rPr>
  </w:style>
  <w:style w:type="paragraph" w:customStyle="1" w:styleId="ISOSecretObservations">
    <w:name w:val="ISO_Secret_Observations"/>
    <w:basedOn w:val="Normal"/>
    <w:rsid w:val="00F773D7"/>
    <w:pPr>
      <w:spacing w:before="210" w:after="0" w:line="210" w:lineRule="exact"/>
    </w:pPr>
    <w:rPr>
      <w:rFonts w:eastAsia="Malgun Gothic" w:cs="Times New Roman"/>
      <w:sz w:val="18"/>
      <w:szCs w:val="20"/>
      <w:lang w:val="en-GB"/>
    </w:rPr>
  </w:style>
  <w:style w:type="paragraph" w:customStyle="1" w:styleId="Example">
    <w:name w:val="Example"/>
    <w:basedOn w:val="Normal"/>
    <w:next w:val="Normal"/>
    <w:rsid w:val="00F773D7"/>
    <w:pPr>
      <w:tabs>
        <w:tab w:val="left" w:pos="1360"/>
      </w:tabs>
      <w:spacing w:after="240" w:line="210" w:lineRule="atLeast"/>
      <w:jc w:val="both"/>
    </w:pPr>
    <w:rPr>
      <w:rFonts w:eastAsia="MS Mincho" w:cs="Times New Roman"/>
      <w:sz w:val="18"/>
      <w:szCs w:val="20"/>
      <w:lang w:val="en-GB" w:eastAsia="ja-JP"/>
    </w:rPr>
  </w:style>
  <w:style w:type="paragraph" w:customStyle="1" w:styleId="Tabletext9">
    <w:name w:val="Table text (9)"/>
    <w:basedOn w:val="Normal"/>
    <w:rsid w:val="00F773D7"/>
    <w:pPr>
      <w:spacing w:before="60" w:after="60" w:line="210" w:lineRule="atLeast"/>
      <w:jc w:val="both"/>
    </w:pPr>
    <w:rPr>
      <w:rFonts w:eastAsia="MS Mincho" w:cs="Times New Roman"/>
      <w:sz w:val="18"/>
      <w:szCs w:val="20"/>
      <w:lang w:val="en-GB" w:eastAsia="ja-JP"/>
    </w:rPr>
  </w:style>
  <w:style w:type="character" w:customStyle="1" w:styleId="apple-converted-space">
    <w:name w:val="apple-converted-space"/>
    <w:rsid w:val="00F773D7"/>
  </w:style>
  <w:style w:type="paragraph" w:styleId="Revision">
    <w:name w:val="Revision"/>
    <w:hidden/>
    <w:uiPriority w:val="99"/>
    <w:semiHidden/>
    <w:rsid w:val="00F773D7"/>
    <w:pPr>
      <w:spacing w:after="0" w:line="240" w:lineRule="auto"/>
    </w:pPr>
    <w:rPr>
      <w:rFonts w:ascii="Times New Roman" w:eastAsia="Malgun Gothic" w:hAnsi="Times New Roman" w:cs="Times New Roman"/>
      <w:sz w:val="24"/>
      <w:szCs w:val="24"/>
    </w:rPr>
  </w:style>
  <w:style w:type="paragraph" w:customStyle="1" w:styleId="Basisalinea">
    <w:name w:val="[Basisalinea]"/>
    <w:basedOn w:val="Normal"/>
    <w:uiPriority w:val="99"/>
    <w:rsid w:val="00F773D7"/>
    <w:pPr>
      <w:autoSpaceDE w:val="0"/>
      <w:autoSpaceDN w:val="0"/>
      <w:adjustRightInd w:val="0"/>
      <w:spacing w:after="0" w:line="288" w:lineRule="auto"/>
      <w:textAlignment w:val="center"/>
    </w:pPr>
    <w:rPr>
      <w:rFonts w:ascii="Times" w:eastAsia="Calibri" w:hAnsi="Times" w:cs="Times"/>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996333">
      <w:bodyDiv w:val="1"/>
      <w:marLeft w:val="0"/>
      <w:marRight w:val="0"/>
      <w:marTop w:val="0"/>
      <w:marBottom w:val="0"/>
      <w:divBdr>
        <w:top w:val="none" w:sz="0" w:space="0" w:color="auto"/>
        <w:left w:val="none" w:sz="0" w:space="0" w:color="auto"/>
        <w:bottom w:val="none" w:sz="0" w:space="0" w:color="auto"/>
        <w:right w:val="none" w:sz="0" w:space="0" w:color="auto"/>
      </w:divBdr>
    </w:div>
    <w:div w:id="1262687259">
      <w:bodyDiv w:val="1"/>
      <w:marLeft w:val="0"/>
      <w:marRight w:val="0"/>
      <w:marTop w:val="0"/>
      <w:marBottom w:val="0"/>
      <w:divBdr>
        <w:top w:val="none" w:sz="0" w:space="0" w:color="auto"/>
        <w:left w:val="none" w:sz="0" w:space="0" w:color="auto"/>
        <w:bottom w:val="none" w:sz="0" w:space="0" w:color="auto"/>
        <w:right w:val="none" w:sz="0" w:space="0" w:color="auto"/>
      </w:divBdr>
    </w:div>
    <w:div w:id="164943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wipo.int/treaties/en/ip/berne/trtdocs_wo001.html" TargetMode="External"/><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omments" Target="comments.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4.xml"/><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eader" Target="header2.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 Id="rId27" Type="http://schemas.microsoft.com/office/2018/08/relationships/commentsExtensible" Target="commentsExtensible.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cfb90cd-d6d1-4923-b417-3963e7525d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9388A57E9109489D7E98E5C0C85908" ma:contentTypeVersion="13" ma:contentTypeDescription="Een nieuw document maken." ma:contentTypeScope="" ma:versionID="048bb36a0aaf7110bd24d209046cb2e8">
  <xsd:schema xmlns:xsd="http://www.w3.org/2001/XMLSchema" xmlns:xs="http://www.w3.org/2001/XMLSchema" xmlns:p="http://schemas.microsoft.com/office/2006/metadata/properties" xmlns:ns3="36074250-29f2-44a7-a58d-3f1062d28ad5" xmlns:ns4="8cfb90cd-d6d1-4923-b417-3963e7525d6e" targetNamespace="http://schemas.microsoft.com/office/2006/metadata/properties" ma:root="true" ma:fieldsID="8f2dc5b3cc3df9db93dd1080a64d2e47" ns3:_="" ns4:_="">
    <xsd:import namespace="36074250-29f2-44a7-a58d-3f1062d28ad5"/>
    <xsd:import namespace="8cfb90cd-d6d1-4923-b417-3963e7525d6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074250-29f2-44a7-a58d-3f1062d28ad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fb90cd-d6d1-4923-b417-3963e7525d6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9986D-1C24-4114-8BA1-5A7239EDCA23}">
  <ds:schemaRefs>
    <ds:schemaRef ds:uri="http://schemas.microsoft.com/sharepoint/v3/contenttype/forms"/>
  </ds:schemaRefs>
</ds:datastoreItem>
</file>

<file path=customXml/itemProps2.xml><?xml version="1.0" encoding="utf-8"?>
<ds:datastoreItem xmlns:ds="http://schemas.openxmlformats.org/officeDocument/2006/customXml" ds:itemID="{038BF3FE-CE28-4AB3-B10E-3BEDA6605FB9}">
  <ds:schemaRefs>
    <ds:schemaRef ds:uri="http://schemas.microsoft.com/office/2006/metadata/properties"/>
    <ds:schemaRef ds:uri="http://schemas.microsoft.com/office/infopath/2007/PartnerControls"/>
    <ds:schemaRef ds:uri="8cfb90cd-d6d1-4923-b417-3963e7525d6e"/>
  </ds:schemaRefs>
</ds:datastoreItem>
</file>

<file path=customXml/itemProps3.xml><?xml version="1.0" encoding="utf-8"?>
<ds:datastoreItem xmlns:ds="http://schemas.openxmlformats.org/officeDocument/2006/customXml" ds:itemID="{CF3935AB-9C22-427D-B9CF-9DD1543702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074250-29f2-44a7-a58d-3f1062d28ad5"/>
    <ds:schemaRef ds:uri="8cfb90cd-d6d1-4923-b417-3963e7525d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00CB93-1B3D-4C5B-A087-F24B70AD8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32</Pages>
  <Words>7386</Words>
  <Characters>42106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Lonneville</dc:creator>
  <cp:keywords/>
  <dc:description/>
  <cp:lastModifiedBy>Raphael Malyankar</cp:lastModifiedBy>
  <cp:revision>20</cp:revision>
  <cp:lastPrinted>2024-04-09T07:28:00Z</cp:lastPrinted>
  <dcterms:created xsi:type="dcterms:W3CDTF">2025-02-18T01:50:00Z</dcterms:created>
  <dcterms:modified xsi:type="dcterms:W3CDTF">2025-02-19T02:24:00Z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0x010100319388A57E9109489D7E98E5C0C85908</vt:lpwstr>
  </property>
</Properties>
</file>