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1D80B4E" w14:textId="5FC60640" w:rsidR="000F20D7" w:rsidRDefault="00F34938" w:rsidP="4A8ABC60">
      <w:pPr>
        <w:suppressAutoHyphens w:val="0"/>
        <w:spacing w:line="240" w:lineRule="auto"/>
        <w:rPr>
          <w:rFonts w:eastAsia="MS Mincho" w:cs="Times New Roman"/>
          <w:b/>
          <w:bCs/>
          <w:lang w:val="en-GB"/>
        </w:rPr>
      </w:pPr>
      <w:r>
        <w:rPr>
          <w:noProof/>
          <w:lang w:eastAsia="en-US"/>
        </w:rPr>
        <mc:AlternateContent>
          <mc:Choice Requires="wpg">
            <w:drawing>
              <wp:anchor distT="0" distB="0" distL="114300" distR="114300" simplePos="0" relativeHeight="251664896" behindDoc="0" locked="0" layoutInCell="1" allowOverlap="1" wp14:anchorId="4AEAA8D4" wp14:editId="275BB637">
                <wp:simplePos x="0" y="0"/>
                <wp:positionH relativeFrom="margin">
                  <wp:posOffset>0</wp:posOffset>
                </wp:positionH>
                <wp:positionV relativeFrom="paragraph">
                  <wp:posOffset>0</wp:posOffset>
                </wp:positionV>
                <wp:extent cx="5720316" cy="8051470"/>
                <wp:effectExtent l="0" t="0" r="13970" b="6985"/>
                <wp:wrapNone/>
                <wp:docPr id="267622"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0316" cy="8051470"/>
                          <a:chOff x="158" y="-1"/>
                          <a:chExt cx="6540173" cy="9392194"/>
                        </a:xfrm>
                      </wpg:grpSpPr>
                      <wps:wsp>
                        <wps:cNvPr id="267623" name="Tekstvak 2"/>
                        <wps:cNvSpPr txBox="1"/>
                        <wps:spPr>
                          <a:xfrm>
                            <a:off x="934798" y="-1"/>
                            <a:ext cx="968878" cy="865767"/>
                          </a:xfrm>
                          <a:prstGeom prst="rect">
                            <a:avLst/>
                          </a:prstGeom>
                          <a:solidFill>
                            <a:srgbClr val="F1EACA"/>
                          </a:solidFill>
                          <a:ln w="6350">
                            <a:noFill/>
                          </a:ln>
                        </wps:spPr>
                        <wps:txbx>
                          <w:txbxContent>
                            <w:p w14:paraId="13D4012F" w14:textId="77777777" w:rsidR="00DD3350" w:rsidRPr="009C2774" w:rsidRDefault="00DD3350" w:rsidP="00F34938">
                              <w:pPr>
                                <w:rPr>
                                  <w:b/>
                                </w:rPr>
                              </w:pPr>
                              <w:r w:rsidRPr="009C2774">
                                <w:rPr>
                                  <w:b/>
                                </w:rPr>
                                <w:t>S-1</w:t>
                              </w:r>
                              <w:r>
                                <w:rPr>
                                  <w:b/>
                                </w:rPr>
                                <w:t>30</w:t>
                              </w:r>
                            </w:p>
                            <w:p w14:paraId="473E2DFB" w14:textId="77777777" w:rsidR="00DD3350" w:rsidRPr="009C2774" w:rsidRDefault="00DD3350" w:rsidP="00F34938">
                              <w:pPr>
                                <w:rPr>
                                  <w:b/>
                                </w:rPr>
                              </w:pPr>
                            </w:p>
                          </w:txbxContent>
                        </wps:txbx>
                        <wps:bodyPr rot="0" spcFirstLastPara="0" vertOverflow="overflow" horzOverflow="overflow" vert="horz" wrap="square" lIns="180000" tIns="288000" rIns="180000" bIns="288000" numCol="1" spcCol="0" rtlCol="0" fromWordArt="0" anchor="ctr" anchorCtr="0" forceAA="0" compatLnSpc="1">
                          <a:prstTxWarp prst="textNoShape">
                            <a:avLst/>
                          </a:prstTxWarp>
                          <a:noAutofit/>
                        </wps:bodyPr>
                      </wps:wsp>
                      <pic:pic xmlns:pic="http://schemas.openxmlformats.org/drawingml/2006/picture">
                        <pic:nvPicPr>
                          <pic:cNvPr id="267624"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58" y="6626348"/>
                            <a:ext cx="934720" cy="927100"/>
                          </a:xfrm>
                          <a:prstGeom prst="rect">
                            <a:avLst/>
                          </a:prstGeom>
                        </pic:spPr>
                      </pic:pic>
                      <pic:pic xmlns:pic="http://schemas.openxmlformats.org/drawingml/2006/picture">
                        <pic:nvPicPr>
                          <pic:cNvPr id="267625"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847" y="7562113"/>
                            <a:ext cx="934085" cy="927100"/>
                          </a:xfrm>
                          <a:prstGeom prst="rect">
                            <a:avLst/>
                          </a:prstGeom>
                        </pic:spPr>
                      </pic:pic>
                      <pic:pic xmlns:pic="http://schemas.openxmlformats.org/drawingml/2006/picture">
                        <pic:nvPicPr>
                          <pic:cNvPr id="267626"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2" y="7574862"/>
                            <a:ext cx="927100" cy="927100"/>
                          </a:xfrm>
                          <a:prstGeom prst="rect">
                            <a:avLst/>
                          </a:prstGeom>
                        </pic:spPr>
                      </pic:pic>
                      <wps:wsp>
                        <wps:cNvPr id="267627" name="Tekstvak 10"/>
                        <wps:cNvSpPr txBox="1"/>
                        <wps:spPr>
                          <a:xfrm>
                            <a:off x="3689131" y="6800193"/>
                            <a:ext cx="2851200" cy="2592000"/>
                          </a:xfrm>
                          <a:prstGeom prst="rect">
                            <a:avLst/>
                          </a:prstGeom>
                          <a:solidFill>
                            <a:srgbClr val="00AC9E"/>
                          </a:solidFill>
                          <a:ln w="6350">
                            <a:noFill/>
                          </a:ln>
                        </wps:spPr>
                        <wps:txbx>
                          <w:txbxContent>
                            <w:p w14:paraId="3776E215"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Published by the</w:t>
                              </w:r>
                            </w:p>
                            <w:p w14:paraId="66CC08AF"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International Hydrographic Organization</w:t>
                              </w:r>
                            </w:p>
                            <w:p w14:paraId="3C75FF3C" w14:textId="77777777" w:rsidR="00DD3350" w:rsidRPr="002B2AC3" w:rsidRDefault="00DD3350" w:rsidP="00F34938">
                              <w:pPr>
                                <w:jc w:val="right"/>
                                <w:rPr>
                                  <w:rFonts w:cs="Times New Roman (Hoofdtekst CS)"/>
                                  <w:color w:val="FFFFFF"/>
                                  <w:sz w:val="16"/>
                                  <w:szCs w:val="16"/>
                                  <w:lang w:val="fr-FR"/>
                                </w:rPr>
                              </w:pPr>
                              <w:r w:rsidRPr="002B2AC3">
                                <w:rPr>
                                  <w:rFonts w:cs="Times New Roman (Hoofdtekst CS)"/>
                                  <w:color w:val="FFFFFF"/>
                                  <w:sz w:val="16"/>
                                  <w:szCs w:val="16"/>
                                  <w:lang w:val="fr-FR"/>
                                </w:rPr>
                                <w:t>4b quai Antoine 1</w:t>
                              </w:r>
                              <w:r w:rsidRPr="002B2AC3">
                                <w:rPr>
                                  <w:rFonts w:cs="Times New Roman (Hoofdtekst CS)"/>
                                  <w:color w:val="FFFFFF"/>
                                  <w:sz w:val="16"/>
                                  <w:szCs w:val="16"/>
                                  <w:vertAlign w:val="superscript"/>
                                  <w:lang w:val="fr-FR"/>
                                </w:rPr>
                                <w:t>er</w:t>
                              </w:r>
                            </w:p>
                            <w:p w14:paraId="15CD7C96" w14:textId="77777777" w:rsidR="00DD3350" w:rsidRPr="002B2AC3" w:rsidRDefault="00DD3350" w:rsidP="00F34938">
                              <w:pPr>
                                <w:jc w:val="right"/>
                                <w:rPr>
                                  <w:rFonts w:cs="Times New Roman (Hoofdtekst CS)"/>
                                  <w:color w:val="FFFFFF"/>
                                  <w:sz w:val="16"/>
                                  <w:szCs w:val="16"/>
                                  <w:lang w:val="fr-FR"/>
                                </w:rPr>
                              </w:pPr>
                              <w:r w:rsidRPr="002B2AC3">
                                <w:rPr>
                                  <w:rFonts w:cs="Times New Roman (Hoofdtekst CS)"/>
                                  <w:color w:val="FFFFFF"/>
                                  <w:sz w:val="16"/>
                                  <w:szCs w:val="16"/>
                                  <w:lang w:val="fr-FR"/>
                                </w:rPr>
                                <w:t>Principauté de Monaco</w:t>
                              </w:r>
                            </w:p>
                            <w:p w14:paraId="07314D87"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Tel: (377) 93.10.81.00</w:t>
                              </w:r>
                            </w:p>
                            <w:p w14:paraId="0977EF04"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Fax: (377) 93.10.81.40</w:t>
                              </w:r>
                            </w:p>
                            <w:p w14:paraId="59191E0E"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info@iho.int</w:t>
                              </w:r>
                            </w:p>
                            <w:p w14:paraId="33A2E25E"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267628" name="Tekstvak 1"/>
                        <wps:cNvSpPr txBox="1"/>
                        <wps:spPr>
                          <a:xfrm>
                            <a:off x="945751" y="865732"/>
                            <a:ext cx="5583600" cy="6687744"/>
                          </a:xfrm>
                          <a:prstGeom prst="rect">
                            <a:avLst/>
                          </a:prstGeom>
                          <a:solidFill>
                            <a:sysClr val="window" lastClr="FFFFFF"/>
                          </a:solidFill>
                          <a:ln w="6350">
                            <a:solidFill>
                              <a:srgbClr val="001532"/>
                            </a:solidFill>
                          </a:ln>
                        </wps:spPr>
                        <wps:txbx>
                          <w:txbxContent>
                            <w:p w14:paraId="0AD2FD7A" w14:textId="77777777" w:rsidR="00DD3350" w:rsidRPr="00F773D7" w:rsidRDefault="00DD3350" w:rsidP="00F34938">
                              <w:pPr>
                                <w:pStyle w:val="Basisalinea"/>
                                <w:suppressAutoHyphens/>
                                <w:spacing w:line="240" w:lineRule="auto"/>
                                <w:jc w:val="left"/>
                                <w:rPr>
                                  <w:rFonts w:ascii="Arial" w:hAnsi="Arial" w:cs="HelveticaNeueLT Std Med"/>
                                  <w:b/>
                                  <w:color w:val="00004C"/>
                                  <w:sz w:val="56"/>
                                  <w:szCs w:val="56"/>
                                  <w:lang w:val="en-US"/>
                                </w:rPr>
                              </w:pPr>
                              <w:r>
                                <w:rPr>
                                  <w:rFonts w:ascii="Arial" w:hAnsi="Arial" w:cs="HelveticaNeueLT Std Med"/>
                                  <w:b/>
                                  <w:color w:val="00004C"/>
                                  <w:sz w:val="56"/>
                                  <w:szCs w:val="56"/>
                                  <w:lang w:val="en-US"/>
                                </w:rPr>
                                <w:t>POLYGONAL DEMARCATIONS OF GLOBAL SEA AREAS</w:t>
                              </w:r>
                            </w:p>
                            <w:p w14:paraId="7F2997F5" w14:textId="77777777" w:rsidR="00DD3350" w:rsidRPr="00F773D7" w:rsidRDefault="00DD3350" w:rsidP="00F34938">
                              <w:pPr>
                                <w:pStyle w:val="Basisalinea"/>
                                <w:suppressAutoHyphens/>
                                <w:spacing w:line="240" w:lineRule="auto"/>
                                <w:rPr>
                                  <w:rFonts w:ascii="Arial" w:eastAsiaTheme="minorEastAsia" w:hAnsi="Arial" w:cs="HelveticaNeueLT Std Med"/>
                                  <w:b/>
                                  <w:color w:val="00004C"/>
                                  <w:sz w:val="44"/>
                                  <w:szCs w:val="56"/>
                                  <w:lang w:val="en-US" w:eastAsia="ko-KR"/>
                                </w:rPr>
                              </w:pPr>
                            </w:p>
                            <w:p w14:paraId="79B77DF9" w14:textId="77777777" w:rsidR="00DD3350" w:rsidRPr="00F773D7" w:rsidRDefault="00DD3350" w:rsidP="00F34938">
                              <w:pPr>
                                <w:pStyle w:val="Basisalinea"/>
                                <w:suppressAutoHyphens/>
                                <w:spacing w:line="240" w:lineRule="auto"/>
                                <w:rPr>
                                  <w:rFonts w:ascii="Arial" w:eastAsiaTheme="minorEastAsia" w:hAnsi="Arial" w:cs="HelveticaNeueLT Std Med"/>
                                  <w:b/>
                                  <w:color w:val="00004C"/>
                                  <w:sz w:val="44"/>
                                  <w:szCs w:val="56"/>
                                  <w:lang w:val="en-US" w:eastAsia="ko-KR"/>
                                </w:rPr>
                              </w:pPr>
                            </w:p>
                            <w:p w14:paraId="3E31AAF4" w14:textId="3A494C35" w:rsidR="00DD3350" w:rsidRDefault="00DD3350" w:rsidP="00F34938">
                              <w:pPr>
                                <w:pStyle w:val="Basisalinea"/>
                                <w:suppressAutoHyphens/>
                                <w:spacing w:line="240" w:lineRule="auto"/>
                                <w:rPr>
                                  <w:rFonts w:ascii="Arial" w:eastAsiaTheme="minorEastAsia" w:hAnsi="Arial" w:cs="HelveticaNeueLT Std Med"/>
                                  <w:b/>
                                  <w:color w:val="00004C"/>
                                  <w:sz w:val="40"/>
                                  <w:szCs w:val="56"/>
                                  <w:lang w:val="en-US" w:eastAsia="ko-KR"/>
                                </w:rPr>
                              </w:pPr>
                            </w:p>
                            <w:p w14:paraId="28FD5689" w14:textId="77777777" w:rsidR="00DD3350" w:rsidRPr="00F773D7" w:rsidRDefault="00DD3350" w:rsidP="00F34938">
                              <w:pPr>
                                <w:pStyle w:val="Basisalinea"/>
                                <w:suppressAutoHyphens/>
                                <w:spacing w:line="240" w:lineRule="auto"/>
                                <w:rPr>
                                  <w:rFonts w:ascii="Arial" w:hAnsi="Arial" w:cs="HelveticaNeueLT Std Med"/>
                                  <w:b/>
                                  <w:color w:val="00004C"/>
                                  <w:sz w:val="56"/>
                                  <w:szCs w:val="56"/>
                                  <w:lang w:val="en-US"/>
                                </w:rPr>
                              </w:pPr>
                            </w:p>
                            <w:p w14:paraId="2A525ADA" w14:textId="6D0D38E0" w:rsidR="00DD3350" w:rsidRPr="00FD27EE" w:rsidRDefault="00DD3350" w:rsidP="00F34938">
                              <w:pPr>
                                <w:pStyle w:val="Basisalinea"/>
                                <w:suppressAutoHyphens/>
                                <w:spacing w:line="240" w:lineRule="auto"/>
                                <w:rPr>
                                  <w:rFonts w:ascii="Arial" w:hAnsi="Arial" w:cs="HelveticaNeueLT Std Med"/>
                                  <w:b/>
                                  <w:color w:val="00004C"/>
                                  <w:sz w:val="28"/>
                                  <w:szCs w:val="28"/>
                                </w:rPr>
                              </w:pPr>
                              <w:r w:rsidRPr="00E66B06">
                                <w:rPr>
                                  <w:rFonts w:ascii="Arial" w:hAnsi="Arial" w:cs="HelveticaNeueLT Std Med"/>
                                  <w:b/>
                                  <w:color w:val="00004C"/>
                                  <w:sz w:val="28"/>
                                  <w:szCs w:val="28"/>
                                </w:rPr>
                                <w:t xml:space="preserve">Edition </w:t>
                              </w:r>
                              <w:del w:id="0" w:author="Raphael Malyankar" w:date="2025-01-01T21:56:00Z" w16du:dateUtc="2025-01-02T04:56:00Z">
                                <w:r w:rsidRPr="00E66B06" w:rsidDel="00662E14">
                                  <w:rPr>
                                    <w:rFonts w:ascii="Arial" w:hAnsi="Arial" w:cs="HelveticaNeueLT Std Med"/>
                                    <w:b/>
                                    <w:color w:val="00004C"/>
                                    <w:sz w:val="28"/>
                                    <w:szCs w:val="28"/>
                                  </w:rPr>
                                  <w:delText>1.</w:delText>
                                </w:r>
                                <w:r w:rsidDel="00662E14">
                                  <w:rPr>
                                    <w:rFonts w:ascii="Arial" w:hAnsi="Arial" w:cs="HelveticaNeueLT Std Med"/>
                                    <w:b/>
                                    <w:color w:val="00004C"/>
                                    <w:sz w:val="28"/>
                                    <w:szCs w:val="28"/>
                                  </w:rPr>
                                  <w:delText>1</w:delText>
                                </w:r>
                                <w:r w:rsidRPr="00E66B06" w:rsidDel="00662E14">
                                  <w:rPr>
                                    <w:rFonts w:ascii="Arial" w:hAnsi="Arial" w:cs="HelveticaNeueLT Std Med"/>
                                    <w:b/>
                                    <w:color w:val="00004C"/>
                                    <w:sz w:val="28"/>
                                    <w:szCs w:val="28"/>
                                  </w:rPr>
                                  <w:delText>.</w:delText>
                                </w:r>
                                <w:r w:rsidDel="00662E14">
                                  <w:rPr>
                                    <w:rFonts w:ascii="Arial" w:hAnsi="Arial" w:cs="HelveticaNeueLT Std Med"/>
                                    <w:b/>
                                    <w:color w:val="00004C"/>
                                    <w:sz w:val="28"/>
                                    <w:szCs w:val="28"/>
                                  </w:rPr>
                                  <w:delText>0</w:delText>
                                </w:r>
                                <w:r w:rsidRPr="00E66B06" w:rsidDel="00662E14">
                                  <w:rPr>
                                    <w:rFonts w:ascii="Arial" w:hAnsi="Arial" w:cs="HelveticaNeueLT Std Med"/>
                                    <w:b/>
                                    <w:color w:val="00004C"/>
                                    <w:sz w:val="28"/>
                                    <w:szCs w:val="28"/>
                                  </w:rPr>
                                  <w:delText xml:space="preserve"> –</w:delText>
                                </w:r>
                                <w:r w:rsidDel="00662E14">
                                  <w:rPr>
                                    <w:rFonts w:ascii="Arial" w:hAnsi="Arial" w:cs="HelveticaNeueLT Std Med"/>
                                    <w:b/>
                                    <w:color w:val="00004C"/>
                                    <w:sz w:val="28"/>
                                    <w:szCs w:val="28"/>
                                  </w:rPr>
                                  <w:delText xml:space="preserve"> April 2024</w:delText>
                                </w:r>
                              </w:del>
                              <w:ins w:id="1" w:author="Raphael Malyankar" w:date="2025-01-01T21:56:00Z" w16du:dateUtc="2025-01-02T04:56:00Z">
                                <w:r w:rsidR="00662E14">
                                  <w:rPr>
                                    <w:rFonts w:ascii="Arial" w:hAnsi="Arial" w:cs="HelveticaNeueLT Std Med"/>
                                    <w:b/>
                                    <w:color w:val="00004C"/>
                                    <w:sz w:val="28"/>
                                    <w:szCs w:val="28"/>
                                  </w:rPr>
                                  <w:t>2.0.0-202</w:t>
                                </w:r>
                              </w:ins>
                              <w:ins w:id="2" w:author="Raphael Malyankar" w:date="2025-02-13T21:28:00Z" w16du:dateUtc="2025-02-14T04:28:00Z">
                                <w:r w:rsidR="00CD61BA">
                                  <w:rPr>
                                    <w:rFonts w:ascii="Arial" w:hAnsi="Arial" w:cs="HelveticaNeueLT Std Med"/>
                                    <w:b/>
                                    <w:color w:val="00004C"/>
                                    <w:sz w:val="28"/>
                                    <w:szCs w:val="28"/>
                                  </w:rPr>
                                  <w:t>50217</w:t>
                                </w:r>
                              </w:ins>
                            </w:p>
                            <w:p w14:paraId="34743829" w14:textId="77777777" w:rsidR="00DD3350" w:rsidRDefault="00DD3350" w:rsidP="00F34938">
                              <w:pPr>
                                <w:pStyle w:val="Basisalinea"/>
                                <w:suppressAutoHyphens/>
                                <w:spacing w:line="240" w:lineRule="auto"/>
                                <w:rPr>
                                  <w:rFonts w:ascii="Arial" w:hAnsi="Arial" w:cs="HelveticaNeueLT Std Med"/>
                                  <w:b/>
                                  <w:color w:val="00004C"/>
                                  <w:sz w:val="56"/>
                                  <w:szCs w:val="56"/>
                                </w:rPr>
                              </w:pPr>
                            </w:p>
                            <w:p w14:paraId="699B5B01" w14:textId="77777777" w:rsidR="00DD3350" w:rsidRDefault="00DD3350" w:rsidP="00F34938">
                              <w:pPr>
                                <w:pStyle w:val="Basisalinea"/>
                                <w:suppressAutoHyphens/>
                                <w:spacing w:line="240" w:lineRule="auto"/>
                                <w:rPr>
                                  <w:rFonts w:ascii="Arial" w:hAnsi="Arial" w:cs="HelveticaNeueLT Std Med"/>
                                  <w:b/>
                                  <w:color w:val="00004C"/>
                                  <w:sz w:val="56"/>
                                  <w:szCs w:val="56"/>
                                </w:rPr>
                              </w:pPr>
                            </w:p>
                            <w:p w14:paraId="07FF149A" w14:textId="77777777" w:rsidR="00DD3350" w:rsidRPr="00FD27EE" w:rsidRDefault="00DD3350" w:rsidP="00F34938">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AEAA8D4" id="Groep 11" o:spid="_x0000_s1026" style="position:absolute;left:0;text-align:left;margin-left:0;margin-top:0;width:450.4pt;height:633.95pt;z-index:251664896;mso-position-horizontal-relative:margin;mso-width-relative:margin" coordorigin="1" coordsize="65401,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">
                <v:shapetype id="_x0000_t202" coordsize="21600,21600" o:spt="202" path="m,l,21600r21600,l21600,xe">
                  <v:stroke joinstyle="miter"/>
                  <v:path gradientshapeok="t" o:connecttype="rect"/>
                </v:shapetype>
                <v:shape id="Tekstvak 2" o:spid="_x0000_s1027" type="#_x0000_t202" style="position:absolute;left:9347;width:9689;height: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" fillcolor="#f1eaca" stroked="f" strokeweight=".5pt">
                  <v:textbox inset="5mm,8mm,5mm,8mm">
                    <w:txbxContent>
                      <w:p w14:paraId="13D4012F" w14:textId="77777777" w:rsidR="00DD3350" w:rsidRPr="009C2774" w:rsidRDefault="00DD3350" w:rsidP="00F34938">
                        <w:pPr>
                          <w:rPr>
                            <w:b/>
                          </w:rPr>
                        </w:pPr>
                        <w:r w:rsidRPr="009C2774">
                          <w:rPr>
                            <w:b/>
                          </w:rPr>
                          <w:t>S-1</w:t>
                        </w:r>
                        <w:r>
                          <w:rPr>
                            <w:b/>
                          </w:rPr>
                          <w:t>30</w:t>
                        </w:r>
                      </w:p>
                      <w:p w14:paraId="473E2DFB" w14:textId="77777777" w:rsidR="00DD3350" w:rsidRPr="009C2774" w:rsidRDefault="00DD3350" w:rsidP="00F34938">
                        <w:pPr>
                          <w:rPr>
                            <w:b/>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1;top:66263;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">
                  <v:imagedata r:id="rId11" o:title=""/>
                </v:shape>
                <v:shape id="Afbeelding 6" o:spid="_x0000_s1029" type="#_x0000_t75" style="position:absolute;left:118;top:75621;width:934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">
                  <v:imagedata r:id="rId12" o:title=""/>
                </v:shape>
                <v:shape id="Afbeelding 7" o:spid="_x0000_s1030" type="#_x0000_t75" style="position:absolute;left:9459;top:75748;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" fillcolor="#00ac9e" stroked="f" strokeweight=".5pt">
                  <v:textbox inset="5mm,5mm,5mm,5mm">
                    <w:txbxContent>
                      <w:p w14:paraId="3776E215"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Published by the</w:t>
                        </w:r>
                      </w:p>
                      <w:p w14:paraId="66CC08AF"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International Hydrographic Organization</w:t>
                        </w:r>
                      </w:p>
                      <w:p w14:paraId="3C75FF3C" w14:textId="77777777" w:rsidR="00DD3350" w:rsidRPr="002B2AC3" w:rsidRDefault="00DD3350" w:rsidP="00F34938">
                        <w:pPr>
                          <w:jc w:val="right"/>
                          <w:rPr>
                            <w:rFonts w:cs="Times New Roman (Hoofdtekst CS)"/>
                            <w:color w:val="FFFFFF"/>
                            <w:sz w:val="16"/>
                            <w:szCs w:val="16"/>
                            <w:lang w:val="fr-FR"/>
                          </w:rPr>
                        </w:pPr>
                        <w:r w:rsidRPr="002B2AC3">
                          <w:rPr>
                            <w:rFonts w:cs="Times New Roman (Hoofdtekst CS)"/>
                            <w:color w:val="FFFFFF"/>
                            <w:sz w:val="16"/>
                            <w:szCs w:val="16"/>
                            <w:lang w:val="fr-FR"/>
                          </w:rPr>
                          <w:t>4b quai Antoine 1</w:t>
                        </w:r>
                        <w:r w:rsidRPr="002B2AC3">
                          <w:rPr>
                            <w:rFonts w:cs="Times New Roman (Hoofdtekst CS)"/>
                            <w:color w:val="FFFFFF"/>
                            <w:sz w:val="16"/>
                            <w:szCs w:val="16"/>
                            <w:vertAlign w:val="superscript"/>
                            <w:lang w:val="fr-FR"/>
                          </w:rPr>
                          <w:t>er</w:t>
                        </w:r>
                      </w:p>
                      <w:p w14:paraId="15CD7C96" w14:textId="77777777" w:rsidR="00DD3350" w:rsidRPr="002B2AC3" w:rsidRDefault="00DD3350" w:rsidP="00F34938">
                        <w:pPr>
                          <w:jc w:val="right"/>
                          <w:rPr>
                            <w:rFonts w:cs="Times New Roman (Hoofdtekst CS)"/>
                            <w:color w:val="FFFFFF"/>
                            <w:sz w:val="16"/>
                            <w:szCs w:val="16"/>
                            <w:lang w:val="fr-FR"/>
                          </w:rPr>
                        </w:pPr>
                        <w:r w:rsidRPr="002B2AC3">
                          <w:rPr>
                            <w:rFonts w:cs="Times New Roman (Hoofdtekst CS)"/>
                            <w:color w:val="FFFFFF"/>
                            <w:sz w:val="16"/>
                            <w:szCs w:val="16"/>
                            <w:lang w:val="fr-FR"/>
                          </w:rPr>
                          <w:t>Principauté de Monaco</w:t>
                        </w:r>
                      </w:p>
                      <w:p w14:paraId="07314D87"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Tel: (377) 93.10.81.00</w:t>
                        </w:r>
                      </w:p>
                      <w:p w14:paraId="0977EF04"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Fax: (377) 93.10.81.40</w:t>
                        </w:r>
                      </w:p>
                      <w:p w14:paraId="59191E0E"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info@iho.int</w:t>
                        </w:r>
                      </w:p>
                      <w:p w14:paraId="33A2E25E" w14:textId="77777777" w:rsidR="00DD3350" w:rsidRPr="002B2AC3" w:rsidRDefault="00DD3350" w:rsidP="00F34938">
                        <w:pPr>
                          <w:jc w:val="right"/>
                          <w:rPr>
                            <w:rFonts w:cs="Times New Roman (Hoofdtekst CS)"/>
                            <w:color w:val="FFFFFF"/>
                            <w:sz w:val="16"/>
                            <w:szCs w:val="16"/>
                          </w:rPr>
                        </w:pPr>
                        <w:r w:rsidRPr="002B2AC3">
                          <w:rPr>
                            <w:rFonts w:cs="Times New Roman (Hoofdtekst CS)"/>
                            <w:color w:val="FFFFFF"/>
                            <w:sz w:val="16"/>
                            <w:szCs w:val="16"/>
                          </w:rPr>
                          <w:t>www.iho.int</w:t>
                        </w:r>
                      </w:p>
                    </w:txbxContent>
                  </v:textbox>
                </v:shape>
                <v:shape id="Tekstvak 1" o:spid="_x0000_s1032" type="#_x0000_t202" style="position:absolute;left:9457;top:8657;width:55836;height:6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" fillcolor="window" strokecolor="#001532" strokeweight=".5pt">
                  <v:textbox inset="10mm,10mm,10mm,10mm">
                    <w:txbxContent>
                      <w:p w14:paraId="0AD2FD7A" w14:textId="77777777" w:rsidR="00DD3350" w:rsidRPr="00F773D7" w:rsidRDefault="00DD3350" w:rsidP="00F34938">
                        <w:pPr>
                          <w:pStyle w:val="Basisalinea"/>
                          <w:suppressAutoHyphens/>
                          <w:spacing w:line="240" w:lineRule="auto"/>
                          <w:jc w:val="left"/>
                          <w:rPr>
                            <w:rFonts w:ascii="Arial" w:hAnsi="Arial" w:cs="HelveticaNeueLT Std Med"/>
                            <w:b/>
                            <w:color w:val="00004C"/>
                            <w:sz w:val="56"/>
                            <w:szCs w:val="56"/>
                            <w:lang w:val="en-US"/>
                          </w:rPr>
                        </w:pPr>
                        <w:r>
                          <w:rPr>
                            <w:rFonts w:ascii="Arial" w:hAnsi="Arial" w:cs="HelveticaNeueLT Std Med"/>
                            <w:b/>
                            <w:color w:val="00004C"/>
                            <w:sz w:val="56"/>
                            <w:szCs w:val="56"/>
                            <w:lang w:val="en-US"/>
                          </w:rPr>
                          <w:t>POLYGONAL DEMARCATIONS OF GLOBAL SEA AREAS</w:t>
                        </w:r>
                      </w:p>
                      <w:p w14:paraId="7F2997F5" w14:textId="77777777" w:rsidR="00DD3350" w:rsidRPr="00F773D7" w:rsidRDefault="00DD3350" w:rsidP="00F34938">
                        <w:pPr>
                          <w:pStyle w:val="Basisalinea"/>
                          <w:suppressAutoHyphens/>
                          <w:spacing w:line="240" w:lineRule="auto"/>
                          <w:rPr>
                            <w:rFonts w:ascii="Arial" w:eastAsiaTheme="minorEastAsia" w:hAnsi="Arial" w:cs="HelveticaNeueLT Std Med"/>
                            <w:b/>
                            <w:color w:val="00004C"/>
                            <w:sz w:val="44"/>
                            <w:szCs w:val="56"/>
                            <w:lang w:val="en-US" w:eastAsia="ko-KR"/>
                          </w:rPr>
                        </w:pPr>
                      </w:p>
                      <w:p w14:paraId="79B77DF9" w14:textId="77777777" w:rsidR="00DD3350" w:rsidRPr="00F773D7" w:rsidRDefault="00DD3350" w:rsidP="00F34938">
                        <w:pPr>
                          <w:pStyle w:val="Basisalinea"/>
                          <w:suppressAutoHyphens/>
                          <w:spacing w:line="240" w:lineRule="auto"/>
                          <w:rPr>
                            <w:rFonts w:ascii="Arial" w:eastAsiaTheme="minorEastAsia" w:hAnsi="Arial" w:cs="HelveticaNeueLT Std Med"/>
                            <w:b/>
                            <w:color w:val="00004C"/>
                            <w:sz w:val="44"/>
                            <w:szCs w:val="56"/>
                            <w:lang w:val="en-US" w:eastAsia="ko-KR"/>
                          </w:rPr>
                        </w:pPr>
                      </w:p>
                      <w:p w14:paraId="3E31AAF4" w14:textId="3A494C35" w:rsidR="00DD3350" w:rsidRDefault="00DD3350" w:rsidP="00F34938">
                        <w:pPr>
                          <w:pStyle w:val="Basisalinea"/>
                          <w:suppressAutoHyphens/>
                          <w:spacing w:line="240" w:lineRule="auto"/>
                          <w:rPr>
                            <w:rFonts w:ascii="Arial" w:eastAsiaTheme="minorEastAsia" w:hAnsi="Arial" w:cs="HelveticaNeueLT Std Med"/>
                            <w:b/>
                            <w:color w:val="00004C"/>
                            <w:sz w:val="40"/>
                            <w:szCs w:val="56"/>
                            <w:lang w:val="en-US" w:eastAsia="ko-KR"/>
                          </w:rPr>
                        </w:pPr>
                      </w:p>
                      <w:p w14:paraId="28FD5689" w14:textId="77777777" w:rsidR="00DD3350" w:rsidRPr="00F773D7" w:rsidRDefault="00DD3350" w:rsidP="00F34938">
                        <w:pPr>
                          <w:pStyle w:val="Basisalinea"/>
                          <w:suppressAutoHyphens/>
                          <w:spacing w:line="240" w:lineRule="auto"/>
                          <w:rPr>
                            <w:rFonts w:ascii="Arial" w:hAnsi="Arial" w:cs="HelveticaNeueLT Std Med"/>
                            <w:b/>
                            <w:color w:val="00004C"/>
                            <w:sz w:val="56"/>
                            <w:szCs w:val="56"/>
                            <w:lang w:val="en-US"/>
                          </w:rPr>
                        </w:pPr>
                      </w:p>
                      <w:p w14:paraId="2A525ADA" w14:textId="6D0D38E0" w:rsidR="00DD3350" w:rsidRPr="00FD27EE" w:rsidRDefault="00DD3350" w:rsidP="00F34938">
                        <w:pPr>
                          <w:pStyle w:val="Basisalinea"/>
                          <w:suppressAutoHyphens/>
                          <w:spacing w:line="240" w:lineRule="auto"/>
                          <w:rPr>
                            <w:rFonts w:ascii="Arial" w:hAnsi="Arial" w:cs="HelveticaNeueLT Std Med"/>
                            <w:b/>
                            <w:color w:val="00004C"/>
                            <w:sz w:val="28"/>
                            <w:szCs w:val="28"/>
                          </w:rPr>
                        </w:pPr>
                        <w:r w:rsidRPr="00E66B06">
                          <w:rPr>
                            <w:rFonts w:ascii="Arial" w:hAnsi="Arial" w:cs="HelveticaNeueLT Std Med"/>
                            <w:b/>
                            <w:color w:val="00004C"/>
                            <w:sz w:val="28"/>
                            <w:szCs w:val="28"/>
                          </w:rPr>
                          <w:t xml:space="preserve">Edition </w:t>
                        </w:r>
                        <w:del w:id="3" w:author="Raphael Malyankar" w:date="2025-01-01T21:56:00Z" w16du:dateUtc="2025-01-02T04:56:00Z">
                          <w:r w:rsidRPr="00E66B06" w:rsidDel="00662E14">
                            <w:rPr>
                              <w:rFonts w:ascii="Arial" w:hAnsi="Arial" w:cs="HelveticaNeueLT Std Med"/>
                              <w:b/>
                              <w:color w:val="00004C"/>
                              <w:sz w:val="28"/>
                              <w:szCs w:val="28"/>
                            </w:rPr>
                            <w:delText>1.</w:delText>
                          </w:r>
                          <w:r w:rsidDel="00662E14">
                            <w:rPr>
                              <w:rFonts w:ascii="Arial" w:hAnsi="Arial" w:cs="HelveticaNeueLT Std Med"/>
                              <w:b/>
                              <w:color w:val="00004C"/>
                              <w:sz w:val="28"/>
                              <w:szCs w:val="28"/>
                            </w:rPr>
                            <w:delText>1</w:delText>
                          </w:r>
                          <w:r w:rsidRPr="00E66B06" w:rsidDel="00662E14">
                            <w:rPr>
                              <w:rFonts w:ascii="Arial" w:hAnsi="Arial" w:cs="HelveticaNeueLT Std Med"/>
                              <w:b/>
                              <w:color w:val="00004C"/>
                              <w:sz w:val="28"/>
                              <w:szCs w:val="28"/>
                            </w:rPr>
                            <w:delText>.</w:delText>
                          </w:r>
                          <w:r w:rsidDel="00662E14">
                            <w:rPr>
                              <w:rFonts w:ascii="Arial" w:hAnsi="Arial" w:cs="HelveticaNeueLT Std Med"/>
                              <w:b/>
                              <w:color w:val="00004C"/>
                              <w:sz w:val="28"/>
                              <w:szCs w:val="28"/>
                            </w:rPr>
                            <w:delText>0</w:delText>
                          </w:r>
                          <w:r w:rsidRPr="00E66B06" w:rsidDel="00662E14">
                            <w:rPr>
                              <w:rFonts w:ascii="Arial" w:hAnsi="Arial" w:cs="HelveticaNeueLT Std Med"/>
                              <w:b/>
                              <w:color w:val="00004C"/>
                              <w:sz w:val="28"/>
                              <w:szCs w:val="28"/>
                            </w:rPr>
                            <w:delText xml:space="preserve"> –</w:delText>
                          </w:r>
                          <w:r w:rsidDel="00662E14">
                            <w:rPr>
                              <w:rFonts w:ascii="Arial" w:hAnsi="Arial" w:cs="HelveticaNeueLT Std Med"/>
                              <w:b/>
                              <w:color w:val="00004C"/>
                              <w:sz w:val="28"/>
                              <w:szCs w:val="28"/>
                            </w:rPr>
                            <w:delText xml:space="preserve"> April 2024</w:delText>
                          </w:r>
                        </w:del>
                        <w:ins w:id="4" w:author="Raphael Malyankar" w:date="2025-01-01T21:56:00Z" w16du:dateUtc="2025-01-02T04:56:00Z">
                          <w:r w:rsidR="00662E14">
                            <w:rPr>
                              <w:rFonts w:ascii="Arial" w:hAnsi="Arial" w:cs="HelveticaNeueLT Std Med"/>
                              <w:b/>
                              <w:color w:val="00004C"/>
                              <w:sz w:val="28"/>
                              <w:szCs w:val="28"/>
                            </w:rPr>
                            <w:t>2.0.0-202</w:t>
                          </w:r>
                        </w:ins>
                        <w:ins w:id="5" w:author="Raphael Malyankar" w:date="2025-02-13T21:28:00Z" w16du:dateUtc="2025-02-14T04:28:00Z">
                          <w:r w:rsidR="00CD61BA">
                            <w:rPr>
                              <w:rFonts w:ascii="Arial" w:hAnsi="Arial" w:cs="HelveticaNeueLT Std Med"/>
                              <w:b/>
                              <w:color w:val="00004C"/>
                              <w:sz w:val="28"/>
                              <w:szCs w:val="28"/>
                            </w:rPr>
                            <w:t>50217</w:t>
                          </w:r>
                        </w:ins>
                      </w:p>
                      <w:p w14:paraId="34743829" w14:textId="77777777" w:rsidR="00DD3350" w:rsidRDefault="00DD3350" w:rsidP="00F34938">
                        <w:pPr>
                          <w:pStyle w:val="Basisalinea"/>
                          <w:suppressAutoHyphens/>
                          <w:spacing w:line="240" w:lineRule="auto"/>
                          <w:rPr>
                            <w:rFonts w:ascii="Arial" w:hAnsi="Arial" w:cs="HelveticaNeueLT Std Med"/>
                            <w:b/>
                            <w:color w:val="00004C"/>
                            <w:sz w:val="56"/>
                            <w:szCs w:val="56"/>
                          </w:rPr>
                        </w:pPr>
                      </w:p>
                      <w:p w14:paraId="699B5B01" w14:textId="77777777" w:rsidR="00DD3350" w:rsidRDefault="00DD3350" w:rsidP="00F34938">
                        <w:pPr>
                          <w:pStyle w:val="Basisalinea"/>
                          <w:suppressAutoHyphens/>
                          <w:spacing w:line="240" w:lineRule="auto"/>
                          <w:rPr>
                            <w:rFonts w:ascii="Arial" w:hAnsi="Arial" w:cs="HelveticaNeueLT Std Med"/>
                            <w:b/>
                            <w:color w:val="00004C"/>
                            <w:sz w:val="56"/>
                            <w:szCs w:val="56"/>
                          </w:rPr>
                        </w:pPr>
                      </w:p>
                      <w:p w14:paraId="07FF149A" w14:textId="77777777" w:rsidR="00DD3350" w:rsidRPr="00FD27EE" w:rsidRDefault="00DD3350" w:rsidP="00F34938">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p>
    <w:p w14:paraId="413873EC" w14:textId="09C4F543" w:rsidR="00E366B1" w:rsidRDefault="00E366B1" w:rsidP="00F5772C">
      <w:pPr>
        <w:pStyle w:val="zzCover"/>
        <w:spacing w:after="0"/>
        <w:jc w:val="both"/>
      </w:pPr>
    </w:p>
    <w:p w14:paraId="12A2A540" w14:textId="0014C11F" w:rsidR="000F20D7" w:rsidRDefault="000F20D7">
      <w:pPr>
        <w:suppressAutoHyphens w:val="0"/>
        <w:spacing w:line="240" w:lineRule="auto"/>
        <w:rPr>
          <w:lang w:val="en-GB" w:eastAsia="de-DE"/>
        </w:rPr>
      </w:pPr>
      <w:r w:rsidRPr="497BEB69">
        <w:rPr>
          <w:lang w:val="en-GB" w:eastAsia="de-DE"/>
        </w:rPr>
        <w:br w:type="page"/>
      </w:r>
    </w:p>
    <w:p w14:paraId="2C5BA012" w14:textId="77777777" w:rsidR="0071625D" w:rsidRPr="0067228E" w:rsidRDefault="0071625D" w:rsidP="00F5772C">
      <w:pPr>
        <w:suppressAutoHyphens w:val="0"/>
        <w:spacing w:line="240" w:lineRule="auto"/>
        <w:rPr>
          <w:lang w:val="en-GB" w:eastAsia="de-DE"/>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D95A2A" w:rsidRPr="0067228E" w14:paraId="6FF7E0B0" w14:textId="77777777" w:rsidTr="2BB42DEF">
        <w:tc>
          <w:tcPr>
            <w:tcW w:w="8079" w:type="dxa"/>
            <w:tcBorders>
              <w:top w:val="single" w:sz="4" w:space="0" w:color="000000" w:themeColor="text1"/>
            </w:tcBorders>
          </w:tcPr>
          <w:p w14:paraId="553867ED" w14:textId="05FA262C" w:rsidR="00D95A2A" w:rsidRPr="0067228E" w:rsidRDefault="497BEB69" w:rsidP="497BEB69">
            <w:p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before="360" w:after="120" w:line="240" w:lineRule="auto"/>
              <w:jc w:val="center"/>
              <w:rPr>
                <w:rFonts w:ascii="Helvetica" w:eastAsia="Times New Roman" w:hAnsi="Helvetica" w:cs="Times New Roman"/>
                <w:color w:val="auto"/>
                <w:lang w:val="en-AU" w:eastAsia="de-DE"/>
              </w:rPr>
            </w:pPr>
            <w:bookmarkStart w:id="3" w:name="_Hlk514808064"/>
            <w:r w:rsidRPr="497BEB69">
              <w:rPr>
                <w:rFonts w:ascii="Helvetica" w:eastAsia="Times New Roman" w:hAnsi="Helvetica" w:cs="Helvetica"/>
                <w:color w:val="auto"/>
                <w:lang w:val="en-AU" w:eastAsia="de-DE"/>
              </w:rPr>
              <w:t xml:space="preserve">© </w:t>
            </w:r>
            <w:r w:rsidRPr="497BEB69">
              <w:rPr>
                <w:rFonts w:ascii="Helvetica" w:eastAsia="Times New Roman" w:hAnsi="Helvetica" w:cs="Times New Roman"/>
                <w:color w:val="auto"/>
                <w:lang w:val="en-AU" w:eastAsia="de-DE"/>
              </w:rPr>
              <w:t xml:space="preserve">Copyright International Hydrographic Organization </w:t>
            </w:r>
            <w:r w:rsidR="00D95A2A" w:rsidRPr="497BEB69">
              <w:rPr>
                <w:rFonts w:ascii="Helvetica" w:eastAsia="Times New Roman" w:hAnsi="Helvetica" w:cs="Times New Roman"/>
                <w:color w:val="auto"/>
                <w:lang w:val="en-AU" w:eastAsia="de-DE"/>
              </w:rPr>
              <w:fldChar w:fldCharType="begin"/>
            </w:r>
            <w:r w:rsidR="00D95A2A" w:rsidRPr="497BEB69">
              <w:rPr>
                <w:rFonts w:ascii="Helvetica" w:eastAsia="Times New Roman" w:hAnsi="Helvetica" w:cs="Times New Roman"/>
                <w:color w:val="auto"/>
                <w:lang w:val="en-AU" w:eastAsia="de-DE"/>
              </w:rPr>
              <w:instrText xml:space="preserve"> DATE  \@ "MMMM yyyy" </w:instrText>
            </w:r>
            <w:r w:rsidR="00D95A2A" w:rsidRPr="497BEB69">
              <w:rPr>
                <w:rFonts w:ascii="Helvetica" w:eastAsia="Times New Roman" w:hAnsi="Helvetica" w:cs="Times New Roman"/>
                <w:color w:val="auto"/>
                <w:lang w:val="en-AU" w:eastAsia="de-DE"/>
              </w:rPr>
              <w:fldChar w:fldCharType="separate"/>
            </w:r>
            <w:ins w:id="4" w:author="Raphael Malyankar" w:date="2025-02-12T21:17:00Z" w16du:dateUtc="2025-02-13T04:17:00Z">
              <w:r w:rsidR="007B09F8">
                <w:rPr>
                  <w:rFonts w:ascii="Helvetica" w:eastAsia="Times New Roman" w:hAnsi="Helvetica" w:cs="Times New Roman"/>
                  <w:noProof/>
                  <w:color w:val="auto"/>
                  <w:lang w:val="en-AU" w:eastAsia="de-DE"/>
                </w:rPr>
                <w:t>February 2025</w:t>
              </w:r>
            </w:ins>
            <w:del w:id="5" w:author="Raphael Malyankar" w:date="2025-02-12T21:17:00Z" w16du:dateUtc="2025-02-13T04:17:00Z">
              <w:r w:rsidR="009C6926" w:rsidDel="007B09F8">
                <w:rPr>
                  <w:rFonts w:ascii="Helvetica" w:eastAsia="Times New Roman" w:hAnsi="Helvetica" w:cs="Times New Roman"/>
                  <w:noProof/>
                  <w:color w:val="auto"/>
                  <w:lang w:val="en-AU" w:eastAsia="de-DE"/>
                </w:rPr>
                <w:delText>January 2025</w:delText>
              </w:r>
            </w:del>
            <w:r w:rsidR="00D95A2A" w:rsidRPr="497BEB69">
              <w:rPr>
                <w:rFonts w:ascii="Helvetica" w:eastAsia="Times New Roman" w:hAnsi="Helvetica" w:cs="Times New Roman"/>
                <w:color w:val="auto"/>
                <w:lang w:val="en-AU" w:eastAsia="de-DE"/>
              </w:rPr>
              <w:fldChar w:fldCharType="end"/>
            </w:r>
          </w:p>
        </w:tc>
      </w:tr>
      <w:tr w:rsidR="00D95A2A" w:rsidRPr="0067228E" w14:paraId="56FBA0BA" w14:textId="77777777" w:rsidTr="2BB42DEF">
        <w:tc>
          <w:tcPr>
            <w:tcW w:w="8079" w:type="dxa"/>
          </w:tcPr>
          <w:p w14:paraId="1373A7DE" w14:textId="1B09E7C9" w:rsidR="00D95A2A" w:rsidRPr="0067228E" w:rsidRDefault="2BB42DEF" w:rsidP="2BB42DEF">
            <w:pPr>
              <w:suppressAutoHyphens w:val="0"/>
              <w:spacing w:before="120" w:line="240" w:lineRule="auto"/>
              <w:rPr>
                <w:rFonts w:eastAsia="Times New Roman" w:cs="Times New Roman"/>
                <w:color w:val="auto"/>
                <w:lang w:val="en-GB" w:eastAsia="de-DE"/>
              </w:rPr>
            </w:pPr>
            <w:bookmarkStart w:id="6" w:name="_Hlk514808031"/>
            <w:r w:rsidRPr="2BB42DEF">
              <w:rPr>
                <w:rFonts w:eastAsia="Times New Roman" w:cs="Times New Roman"/>
                <w:color w:val="auto"/>
                <w:lang w:val="en-GB" w:eastAsia="de-DE"/>
              </w:rPr>
              <w:t xml:space="preserve">This work is copyright. Apart from any use permitted in accordance with the </w:t>
            </w:r>
            <w:hyperlink r:id="rId14">
              <w:r w:rsidRPr="2BB42DEF">
                <w:rPr>
                  <w:rFonts w:eastAsia="Times New Roman" w:cs="Times New Roman"/>
                  <w:color w:val="auto"/>
                  <w:lang w:val="en-GB" w:eastAsia="de-DE"/>
                </w:rPr>
                <w:t>Berne Convention for the Protection of Literary and Artistic Works</w:t>
              </w:r>
            </w:hyperlink>
            <w:r w:rsidRPr="2BB42DEF">
              <w:rPr>
                <w:rFonts w:eastAsia="Times New Roman" w:cs="Times New Roman"/>
                <w:color w:val="auto"/>
                <w:lang w:val="en-GB" w:eastAsia="de-DE"/>
              </w:rPr>
              <w:t xml:space="preserve"> (1886), and except in the circumstances described below, no part may be translated, reproduced by any process, adapted, communicated or commercially exploited without prior written permission from the International Hydrographic Organization Secretariat (IHO Secretariat). Copyright in some of the material in this publication may be owned by another party and permission for the translation and/or reproduction of that material must be obtained from the owner.</w:t>
            </w:r>
          </w:p>
        </w:tc>
      </w:tr>
      <w:tr w:rsidR="00D95A2A" w:rsidRPr="0067228E" w14:paraId="74E9047F" w14:textId="77777777" w:rsidTr="2BB42DEF">
        <w:tc>
          <w:tcPr>
            <w:tcW w:w="8079" w:type="dxa"/>
          </w:tcPr>
          <w:p w14:paraId="0E51D870" w14:textId="77777777" w:rsidR="00D95A2A" w:rsidRPr="0067228E" w:rsidRDefault="00D95A2A" w:rsidP="00AF6A55">
            <w:pPr>
              <w:suppressAutoHyphens w:val="0"/>
              <w:spacing w:before="120" w:line="240" w:lineRule="auto"/>
              <w:rPr>
                <w:rFonts w:eastAsia="Times New Roman" w:cs="Times New Roman"/>
                <w:color w:val="auto"/>
                <w:szCs w:val="20"/>
                <w:lang w:val="en-GB" w:eastAsia="de-DE"/>
              </w:rPr>
            </w:pPr>
            <w:r w:rsidRPr="0067228E">
              <w:rPr>
                <w:rFonts w:eastAsia="Times New Roman" w:cs="Times New Roman"/>
                <w:color w:val="auto"/>
                <w:szCs w:val="20"/>
                <w:lang w:val="en-GB" w:eastAsia="de-DE"/>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acting for the IHO and any other copyright holders.</w:t>
            </w:r>
          </w:p>
        </w:tc>
      </w:tr>
      <w:tr w:rsidR="00D95A2A" w:rsidRPr="0067228E" w14:paraId="024B7005" w14:textId="77777777" w:rsidTr="2BB42DEF">
        <w:tc>
          <w:tcPr>
            <w:tcW w:w="8079" w:type="dxa"/>
          </w:tcPr>
          <w:p w14:paraId="2A5E64BD" w14:textId="77777777" w:rsidR="00D95A2A" w:rsidRPr="0067228E" w:rsidRDefault="00D95A2A" w:rsidP="00AF6A55">
            <w:pPr>
              <w:suppressAutoHyphens w:val="0"/>
              <w:autoSpaceDE w:val="0"/>
              <w:autoSpaceDN w:val="0"/>
              <w:adjustRightInd w:val="0"/>
              <w:spacing w:before="120" w:after="120" w:line="240" w:lineRule="auto"/>
              <w:ind w:left="317" w:right="390"/>
              <w:rPr>
                <w:rFonts w:eastAsia="Times New Roman"/>
                <w:color w:val="auto"/>
                <w:sz w:val="20"/>
                <w:szCs w:val="20"/>
                <w:lang w:val="en-AU" w:eastAsia="de-DE"/>
              </w:rPr>
            </w:pPr>
            <w:r w:rsidRPr="0067228E">
              <w:rPr>
                <w:rFonts w:eastAsia="Times New Roman"/>
                <w:color w:val="auto"/>
                <w:sz w:val="20"/>
                <w:szCs w:val="20"/>
                <w:lang w:val="en-AU" w:eastAsia="de-DE"/>
              </w:rPr>
              <w:t>In the event that this document or partial material from this document is reproduced, translated or distributed under the terms described above, the following statements are to be included:</w:t>
            </w:r>
          </w:p>
        </w:tc>
      </w:tr>
      <w:tr w:rsidR="00D95A2A" w:rsidRPr="0067228E" w14:paraId="7BF7F16D" w14:textId="77777777" w:rsidTr="2BB42DEF">
        <w:tc>
          <w:tcPr>
            <w:tcW w:w="8079" w:type="dxa"/>
          </w:tcPr>
          <w:p w14:paraId="23151CA0" w14:textId="77777777" w:rsidR="00D95A2A" w:rsidRPr="0067228E" w:rsidRDefault="00D95A2A" w:rsidP="00AF6A55">
            <w:pPr>
              <w:suppressAutoHyphens w:val="0"/>
              <w:autoSpaceDE w:val="0"/>
              <w:autoSpaceDN w:val="0"/>
              <w:adjustRightInd w:val="0"/>
              <w:spacing w:before="120" w:after="120" w:line="240" w:lineRule="auto"/>
              <w:ind w:left="600" w:right="924"/>
              <w:jc w:val="center"/>
              <w:rPr>
                <w:rFonts w:ascii="Calibri" w:eastAsia="Times New Roman" w:hAnsi="Calibri"/>
                <w:i/>
                <w:color w:val="auto"/>
                <w:sz w:val="20"/>
                <w:szCs w:val="20"/>
                <w:lang w:val="en-AU" w:eastAsia="de-DE"/>
              </w:rPr>
            </w:pPr>
            <w:r w:rsidRPr="0067228E">
              <w:rPr>
                <w:rFonts w:ascii="Calibri" w:eastAsia="Times New Roman" w:hAnsi="Calibri"/>
                <w:i/>
                <w:color w:val="auto"/>
                <w:sz w:val="20"/>
                <w:szCs w:val="20"/>
                <w:lang w:val="en-AU" w:eastAsia="de-DE"/>
              </w:rPr>
              <w:t>“Material from IHO publication [reference to extract: Title, Edition] is reproduced with the permission of the International Hydrographic Organization Secretariat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w:t>
            </w:r>
          </w:p>
        </w:tc>
      </w:tr>
      <w:tr w:rsidR="00D95A2A" w:rsidRPr="0067228E" w14:paraId="1D12EAC8" w14:textId="77777777" w:rsidTr="2BB42DEF">
        <w:trPr>
          <w:trHeight w:val="2312"/>
        </w:trPr>
        <w:tc>
          <w:tcPr>
            <w:tcW w:w="8079" w:type="dxa"/>
            <w:tcBorders>
              <w:bottom w:val="single" w:sz="4" w:space="0" w:color="000000" w:themeColor="text1"/>
            </w:tcBorders>
          </w:tcPr>
          <w:p w14:paraId="71F5E87E" w14:textId="77777777" w:rsidR="00D95A2A" w:rsidRPr="0067228E" w:rsidRDefault="00D95A2A" w:rsidP="00AF6A55">
            <w:pPr>
              <w:suppressAutoHyphens w:val="0"/>
              <w:autoSpaceDE w:val="0"/>
              <w:autoSpaceDN w:val="0"/>
              <w:adjustRightInd w:val="0"/>
              <w:spacing w:before="120" w:after="120" w:line="240" w:lineRule="auto"/>
              <w:ind w:left="600" w:right="924"/>
              <w:rPr>
                <w:rFonts w:ascii="Calibri" w:eastAsia="Times New Roman" w:hAnsi="Calibri"/>
                <w:i/>
                <w:color w:val="auto"/>
                <w:sz w:val="20"/>
                <w:szCs w:val="20"/>
                <w:lang w:val="en-AU" w:eastAsia="de-DE"/>
              </w:rPr>
            </w:pPr>
            <w:r w:rsidRPr="0067228E">
              <w:rPr>
                <w:rFonts w:ascii="Calibri" w:eastAsia="Times New Roman" w:hAnsi="Calibri"/>
                <w:i/>
                <w:color w:val="auto"/>
                <w:sz w:val="20"/>
                <w:szCs w:val="20"/>
                <w:lang w:val="en-AU" w:eastAsia="de-DE"/>
              </w:rPr>
              <w:t>“This [document/publication] is a translation of IHO [document/publication] [name]. The IHO has not checked this translation and therefore takes no responsibility for its accuracy. In case of doubt the source version of [name] in [language] should be consulted.”</w:t>
            </w:r>
          </w:p>
          <w:p w14:paraId="01E51A65" w14:textId="77777777" w:rsidR="00D95A2A" w:rsidRPr="0067228E" w:rsidRDefault="00D95A2A" w:rsidP="00AF6A55">
            <w:pPr>
              <w:suppressAutoHyphens w:val="0"/>
              <w:autoSpaceDE w:val="0"/>
              <w:autoSpaceDN w:val="0"/>
              <w:adjustRightInd w:val="0"/>
              <w:spacing w:before="120" w:after="120" w:line="240" w:lineRule="auto"/>
              <w:ind w:left="366" w:right="924"/>
              <w:rPr>
                <w:rFonts w:eastAsia="Times New Roman"/>
                <w:color w:val="auto"/>
                <w:sz w:val="20"/>
                <w:szCs w:val="20"/>
                <w:lang w:val="en-AU" w:eastAsia="de-DE"/>
              </w:rPr>
            </w:pPr>
            <w:r w:rsidRPr="0067228E">
              <w:rPr>
                <w:rFonts w:eastAsia="Times New Roman"/>
                <w:color w:val="auto"/>
                <w:sz w:val="20"/>
                <w:szCs w:val="20"/>
                <w:lang w:val="en-AU" w:eastAsia="de-DE"/>
              </w:rPr>
              <w:t>The IHO Logo or other identifiers shall not be used in any derived product without prior written permission from the IHO Secretariat.</w:t>
            </w:r>
          </w:p>
          <w:p w14:paraId="4D324877" w14:textId="77777777" w:rsidR="00D95A2A" w:rsidRPr="0067228E" w:rsidRDefault="00D95A2A" w:rsidP="00AF6A55">
            <w:pPr>
              <w:suppressAutoHyphens w:val="0"/>
              <w:autoSpaceDE w:val="0"/>
              <w:autoSpaceDN w:val="0"/>
              <w:adjustRightInd w:val="0"/>
              <w:spacing w:before="120" w:after="120" w:line="240" w:lineRule="auto"/>
              <w:ind w:left="600" w:right="924"/>
              <w:rPr>
                <w:rFonts w:eastAsia="Times New Roman"/>
                <w:color w:val="auto"/>
                <w:szCs w:val="20"/>
                <w:lang w:val="en-AU" w:eastAsia="de-DE"/>
              </w:rPr>
            </w:pPr>
          </w:p>
        </w:tc>
      </w:tr>
      <w:bookmarkEnd w:id="3"/>
      <w:bookmarkEnd w:id="6"/>
    </w:tbl>
    <w:p w14:paraId="093CC143" w14:textId="77777777" w:rsidR="0071625D" w:rsidRPr="00002BA8" w:rsidRDefault="0071625D" w:rsidP="005B6585">
      <w:pPr>
        <w:suppressAutoHyphens w:val="0"/>
        <w:spacing w:line="240" w:lineRule="auto"/>
        <w:rPr>
          <w:lang w:eastAsia="de-DE"/>
        </w:rPr>
      </w:pPr>
    </w:p>
    <w:p w14:paraId="7ACED15F" w14:textId="77777777" w:rsidR="0071625D" w:rsidRPr="0067228E" w:rsidRDefault="0071625D" w:rsidP="005B6585">
      <w:pPr>
        <w:suppressAutoHyphens w:val="0"/>
        <w:spacing w:line="240" w:lineRule="auto"/>
        <w:rPr>
          <w:lang w:val="en-GB" w:eastAsia="de-DE"/>
        </w:rPr>
      </w:pPr>
    </w:p>
    <w:p w14:paraId="2F0869D5" w14:textId="2D0FC260" w:rsidR="0071625D" w:rsidRDefault="0071625D" w:rsidP="00002BA8">
      <w:pPr>
        <w:pStyle w:val="zzCover"/>
      </w:pPr>
      <w:r>
        <w:br w:type="page"/>
      </w:r>
    </w:p>
    <w:p w14:paraId="50A09AD7" w14:textId="77777777" w:rsidR="00E366B1" w:rsidRDefault="00E366B1" w:rsidP="00002BA8">
      <w:pPr>
        <w:pStyle w:val="zzCover"/>
      </w:pPr>
    </w:p>
    <w:p w14:paraId="3DE2A910" w14:textId="77777777" w:rsidR="00E366B1" w:rsidRPr="00667A2D" w:rsidRDefault="0025005B" w:rsidP="005B6585">
      <w:pPr>
        <w:spacing w:before="360"/>
        <w:jc w:val="center"/>
        <w:rPr>
          <w:b/>
          <w:sz w:val="24"/>
        </w:rPr>
      </w:pPr>
      <w:r w:rsidRPr="00667A2D">
        <w:rPr>
          <w:b/>
          <w:sz w:val="24"/>
        </w:rPr>
        <w:t>Revision History</w:t>
      </w:r>
    </w:p>
    <w:p w14:paraId="3B7CA7E0" w14:textId="42C0FC44" w:rsidR="00E366B1" w:rsidRDefault="1CF343D6" w:rsidP="008375A4">
      <w:r>
        <w:t xml:space="preserve">Changes to this Product Specification are coordinated by the IHO. New editions will be made available via the IHO website. Maintenance of the Product Specification </w:t>
      </w:r>
      <w:r w:rsidR="00795CAE">
        <w:t>must</w:t>
      </w:r>
      <w:r>
        <w:t xml:space="preserve"> conform to IHO Technical Resolution 2/2007 as amended.</w:t>
      </w:r>
    </w:p>
    <w:p w14:paraId="384106C8" w14:textId="77777777" w:rsidR="00E366B1" w:rsidRDefault="00E366B1" w:rsidP="008375A4"/>
    <w:tbl>
      <w:tblPr>
        <w:tblW w:w="0" w:type="auto"/>
        <w:tblLayout w:type="fixed"/>
        <w:tblCellMar>
          <w:left w:w="115" w:type="dxa"/>
          <w:right w:w="115" w:type="dxa"/>
        </w:tblCellMar>
        <w:tblLook w:val="0000" w:firstRow="0" w:lastRow="0" w:firstColumn="0" w:lastColumn="0" w:noHBand="0" w:noVBand="0"/>
      </w:tblPr>
      <w:tblGrid>
        <w:gridCol w:w="1975"/>
        <w:gridCol w:w="1530"/>
        <w:gridCol w:w="1890"/>
        <w:gridCol w:w="3955"/>
      </w:tblGrid>
      <w:tr w:rsidR="00E366B1" w:rsidRPr="006475F5" w14:paraId="0C0BD2F1"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1ADE84B" w14:textId="77777777" w:rsidR="00E366B1" w:rsidRPr="006475F5" w:rsidRDefault="0025005B" w:rsidP="002C2281">
            <w:pPr>
              <w:jc w:val="center"/>
              <w:rPr>
                <w:b/>
                <w:sz w:val="20"/>
                <w:szCs w:val="22"/>
                <w:rPrChange w:id="7" w:author="Raphael Malyankar" w:date="2025-02-18T22:34:00Z" w16du:dateUtc="2025-02-19T05:34:00Z">
                  <w:rPr>
                    <w:b/>
                  </w:rPr>
                </w:rPrChange>
              </w:rPr>
            </w:pPr>
            <w:r w:rsidRPr="006475F5">
              <w:rPr>
                <w:b/>
                <w:sz w:val="20"/>
                <w:szCs w:val="22"/>
                <w:rPrChange w:id="8" w:author="Raphael Malyankar" w:date="2025-02-18T22:34:00Z" w16du:dateUtc="2025-02-19T05:34:00Z">
                  <w:rPr>
                    <w:b/>
                  </w:rPr>
                </w:rPrChange>
              </w:rPr>
              <w:t>Version Number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B56394" w14:textId="77777777" w:rsidR="00E366B1" w:rsidRPr="006475F5" w:rsidRDefault="0025005B" w:rsidP="002C2281">
            <w:pPr>
              <w:jc w:val="center"/>
              <w:rPr>
                <w:b/>
                <w:sz w:val="20"/>
                <w:szCs w:val="22"/>
                <w:rPrChange w:id="9" w:author="Raphael Malyankar" w:date="2025-02-18T22:34:00Z" w16du:dateUtc="2025-02-19T05:34:00Z">
                  <w:rPr>
                    <w:b/>
                  </w:rPr>
                </w:rPrChange>
              </w:rPr>
            </w:pPr>
            <w:r w:rsidRPr="006475F5">
              <w:rPr>
                <w:b/>
                <w:sz w:val="20"/>
                <w:szCs w:val="22"/>
                <w:rPrChange w:id="10" w:author="Raphael Malyankar" w:date="2025-02-18T22:34:00Z" w16du:dateUtc="2025-02-19T05:34:00Z">
                  <w:rPr>
                    <w:b/>
                  </w:rPr>
                </w:rPrChange>
              </w:rPr>
              <w:t>Date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4BA18E9" w14:textId="77777777" w:rsidR="00E366B1" w:rsidRPr="006475F5" w:rsidRDefault="0025005B" w:rsidP="002C2281">
            <w:pPr>
              <w:jc w:val="center"/>
              <w:rPr>
                <w:b/>
                <w:sz w:val="20"/>
                <w:szCs w:val="22"/>
                <w:rPrChange w:id="11" w:author="Raphael Malyankar" w:date="2025-02-18T22:34:00Z" w16du:dateUtc="2025-02-19T05:34:00Z">
                  <w:rPr>
                    <w:b/>
                  </w:rPr>
                </w:rPrChange>
              </w:rPr>
            </w:pPr>
            <w:r w:rsidRPr="006475F5">
              <w:rPr>
                <w:b/>
                <w:sz w:val="20"/>
                <w:szCs w:val="22"/>
                <w:rPrChange w:id="12" w:author="Raphael Malyankar" w:date="2025-02-18T22:34:00Z" w16du:dateUtc="2025-02-19T05:34:00Z">
                  <w:rPr>
                    <w:b/>
                  </w:rPr>
                </w:rPrChange>
              </w:rPr>
              <w:t>Author</w:t>
            </w: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A44BC" w14:textId="77777777" w:rsidR="00E366B1" w:rsidRPr="006475F5" w:rsidRDefault="0025005B" w:rsidP="002C2281">
            <w:pPr>
              <w:jc w:val="center"/>
              <w:rPr>
                <w:sz w:val="20"/>
                <w:szCs w:val="22"/>
                <w:rPrChange w:id="13" w:author="Raphael Malyankar" w:date="2025-02-18T22:34:00Z" w16du:dateUtc="2025-02-19T05:34:00Z">
                  <w:rPr/>
                </w:rPrChange>
              </w:rPr>
            </w:pPr>
            <w:r w:rsidRPr="006475F5">
              <w:rPr>
                <w:b/>
                <w:sz w:val="20"/>
                <w:szCs w:val="22"/>
                <w:rPrChange w:id="14" w:author="Raphael Malyankar" w:date="2025-02-18T22:34:00Z" w16du:dateUtc="2025-02-19T05:34:00Z">
                  <w:rPr>
                    <w:b/>
                  </w:rPr>
                </w:rPrChange>
              </w:rPr>
              <w:t>Purpose</w:t>
            </w:r>
          </w:p>
        </w:tc>
      </w:tr>
      <w:tr w:rsidR="00E366B1" w:rsidRPr="006475F5" w14:paraId="312D2C2E"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A817BB" w14:textId="1F25FFF2" w:rsidR="00E366B1" w:rsidRPr="006475F5" w:rsidRDefault="002C2281" w:rsidP="000F20D7">
            <w:pPr>
              <w:jc w:val="center"/>
              <w:rPr>
                <w:sz w:val="20"/>
                <w:szCs w:val="22"/>
                <w:rPrChange w:id="15" w:author="Raphael Malyankar" w:date="2025-02-18T22:34:00Z" w16du:dateUtc="2025-02-19T05:34:00Z">
                  <w:rPr/>
                </w:rPrChange>
              </w:rPr>
            </w:pPr>
            <w:r w:rsidRPr="006475F5">
              <w:rPr>
                <w:sz w:val="20"/>
                <w:szCs w:val="22"/>
                <w:rPrChange w:id="16" w:author="Raphael Malyankar" w:date="2025-02-18T22:34:00Z" w16du:dateUtc="2025-02-19T05:34:00Z">
                  <w:rPr/>
                </w:rPrChange>
              </w:rPr>
              <w:t>0.0.1</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A332E8" w14:textId="519C27C2" w:rsidR="00E366B1" w:rsidRPr="006475F5" w:rsidRDefault="00473673" w:rsidP="00C81A1E">
            <w:pPr>
              <w:jc w:val="center"/>
              <w:rPr>
                <w:sz w:val="20"/>
                <w:szCs w:val="22"/>
                <w:rPrChange w:id="17" w:author="Raphael Malyankar" w:date="2025-02-18T22:34:00Z" w16du:dateUtc="2025-02-19T05:34:00Z">
                  <w:rPr/>
                </w:rPrChange>
              </w:rPr>
            </w:pPr>
            <w:r w:rsidRPr="006475F5">
              <w:rPr>
                <w:sz w:val="20"/>
                <w:szCs w:val="22"/>
                <w:rPrChange w:id="18" w:author="Raphael Malyankar" w:date="2025-02-18T22:34:00Z" w16du:dateUtc="2025-02-19T05:34:00Z">
                  <w:rPr/>
                </w:rPrChange>
              </w:rPr>
              <w:t>0</w:t>
            </w:r>
            <w:r w:rsidR="008B3596" w:rsidRPr="006475F5">
              <w:rPr>
                <w:sz w:val="20"/>
                <w:szCs w:val="22"/>
                <w:rPrChange w:id="19" w:author="Raphael Malyankar" w:date="2025-02-18T22:34:00Z" w16du:dateUtc="2025-02-19T05:34:00Z">
                  <w:rPr/>
                </w:rPrChange>
              </w:rPr>
              <w:t>6</w:t>
            </w:r>
            <w:r w:rsidRPr="006475F5">
              <w:rPr>
                <w:sz w:val="20"/>
                <w:szCs w:val="22"/>
                <w:rPrChange w:id="20" w:author="Raphael Malyankar" w:date="2025-02-18T22:34:00Z" w16du:dateUtc="2025-02-19T05:34:00Z">
                  <w:rPr/>
                </w:rPrChange>
              </w:rPr>
              <w:t>-Jan-202</w:t>
            </w:r>
            <w:r w:rsidR="002C2281" w:rsidRPr="006475F5">
              <w:rPr>
                <w:sz w:val="20"/>
                <w:szCs w:val="22"/>
                <w:rPrChange w:id="21" w:author="Raphael Malyankar" w:date="2025-02-18T22:34:00Z" w16du:dateUtc="2025-02-19T05:34:00Z">
                  <w:rPr/>
                </w:rPrChange>
              </w:rPr>
              <w:t>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E4BD2E" w14:textId="109FC2C7" w:rsidR="00E366B1" w:rsidRPr="006475F5" w:rsidRDefault="002C2281" w:rsidP="00C81A1E">
            <w:pPr>
              <w:jc w:val="center"/>
              <w:rPr>
                <w:sz w:val="20"/>
                <w:szCs w:val="22"/>
                <w:rPrChange w:id="22" w:author="Raphael Malyankar" w:date="2025-02-18T22:34:00Z" w16du:dateUtc="2025-02-19T05:34:00Z">
                  <w:rPr/>
                </w:rPrChange>
              </w:rPr>
            </w:pPr>
            <w:r w:rsidRPr="006475F5">
              <w:rPr>
                <w:sz w:val="20"/>
                <w:szCs w:val="22"/>
                <w:rPrChange w:id="23" w:author="Raphael Malyankar" w:date="2025-02-18T22:34:00Z" w16du:dateUtc="2025-02-19T05:34:00Z">
                  <w:rPr/>
                </w:rPrChange>
              </w:rPr>
              <w:t>S-130 PT</w:t>
            </w: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3A71D0" w14:textId="3D0D8C29" w:rsidR="00E366B1" w:rsidRPr="006475F5" w:rsidRDefault="1CF343D6" w:rsidP="1CF343D6">
            <w:pPr>
              <w:jc w:val="center"/>
              <w:rPr>
                <w:rFonts w:ascii="Batang" w:eastAsia="Batang" w:hAnsi="Batang" w:cs="Batang"/>
                <w:sz w:val="20"/>
                <w:szCs w:val="22"/>
                <w:rPrChange w:id="24" w:author="Raphael Malyankar" w:date="2025-02-18T22:34:00Z" w16du:dateUtc="2025-02-19T05:34:00Z">
                  <w:rPr>
                    <w:rFonts w:ascii="Batang" w:eastAsia="Batang" w:hAnsi="Batang" w:cs="Batang"/>
                  </w:rPr>
                </w:rPrChange>
              </w:rPr>
            </w:pPr>
            <w:r w:rsidRPr="006475F5">
              <w:rPr>
                <w:sz w:val="20"/>
                <w:szCs w:val="22"/>
                <w:rPrChange w:id="25" w:author="Raphael Malyankar" w:date="2025-02-18T22:34:00Z" w16du:dateUtc="2025-02-19T05:34:00Z">
                  <w:rPr/>
                </w:rPrChange>
              </w:rPr>
              <w:t>Skeleton is proposed for the Editing Sub-Group</w:t>
            </w:r>
          </w:p>
        </w:tc>
      </w:tr>
      <w:tr w:rsidR="00E366B1" w:rsidRPr="006475F5" w14:paraId="70058A3F"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049E9A" w14:textId="41AA6461" w:rsidR="00E366B1" w:rsidRPr="006475F5" w:rsidRDefault="1CF343D6" w:rsidP="1CF343D6">
            <w:pPr>
              <w:jc w:val="center"/>
              <w:rPr>
                <w:sz w:val="20"/>
                <w:szCs w:val="22"/>
                <w:rPrChange w:id="26" w:author="Raphael Malyankar" w:date="2025-02-18T22:34:00Z" w16du:dateUtc="2025-02-19T05:34:00Z">
                  <w:rPr/>
                </w:rPrChange>
              </w:rPr>
            </w:pPr>
            <w:r w:rsidRPr="006475F5">
              <w:rPr>
                <w:sz w:val="20"/>
                <w:szCs w:val="22"/>
                <w:rPrChange w:id="27" w:author="Raphael Malyankar" w:date="2025-02-18T22:34:00Z" w16du:dateUtc="2025-02-19T05:34:00Z">
                  <w:rPr/>
                </w:rPrChange>
              </w:rPr>
              <w:t>0.0.2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455523" w14:textId="00251FFC" w:rsidR="00E366B1" w:rsidRPr="006475F5" w:rsidRDefault="1CF343D6" w:rsidP="1CF343D6">
            <w:pPr>
              <w:jc w:val="center"/>
              <w:rPr>
                <w:sz w:val="20"/>
                <w:szCs w:val="22"/>
                <w:rPrChange w:id="28" w:author="Raphael Malyankar" w:date="2025-02-18T22:34:00Z" w16du:dateUtc="2025-02-19T05:34:00Z">
                  <w:rPr/>
                </w:rPrChange>
              </w:rPr>
            </w:pPr>
            <w:r w:rsidRPr="006475F5">
              <w:rPr>
                <w:sz w:val="20"/>
                <w:szCs w:val="22"/>
                <w:rPrChange w:id="29" w:author="Raphael Malyankar" w:date="2025-02-18T22:34:00Z" w16du:dateUtc="2025-02-19T05:34:00Z">
                  <w:rPr/>
                </w:rPrChange>
              </w:rPr>
              <w:t>31-Jan-2023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DFD55C" w14:textId="0A7DC7E3" w:rsidR="00E366B1" w:rsidRPr="006475F5" w:rsidRDefault="1CF343D6" w:rsidP="1CF343D6">
            <w:pPr>
              <w:jc w:val="center"/>
              <w:rPr>
                <w:sz w:val="20"/>
                <w:szCs w:val="22"/>
                <w:rPrChange w:id="30" w:author="Raphael Malyankar" w:date="2025-02-18T22:34:00Z" w16du:dateUtc="2025-02-19T05:34:00Z">
                  <w:rPr/>
                </w:rPrChange>
              </w:rPr>
            </w:pPr>
            <w:r w:rsidRPr="006475F5">
              <w:rPr>
                <w:sz w:val="20"/>
                <w:szCs w:val="22"/>
                <w:rPrChange w:id="31" w:author="Raphael Malyankar" w:date="2025-02-18T22:34:00Z" w16du:dateUtc="2025-02-19T05:34:00Z">
                  <w:rPr/>
                </w:rPrChange>
              </w:rPr>
              <w:t>S-130PT</w:t>
            </w: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092CB8" w14:textId="2C31823C" w:rsidR="00E366B1" w:rsidRPr="006475F5" w:rsidRDefault="1CF343D6" w:rsidP="1CF343D6">
            <w:pPr>
              <w:jc w:val="center"/>
              <w:rPr>
                <w:sz w:val="20"/>
                <w:szCs w:val="22"/>
                <w:rPrChange w:id="32" w:author="Raphael Malyankar" w:date="2025-02-18T22:34:00Z" w16du:dateUtc="2025-02-19T05:34:00Z">
                  <w:rPr/>
                </w:rPrChange>
              </w:rPr>
            </w:pPr>
            <w:r w:rsidRPr="006475F5">
              <w:rPr>
                <w:sz w:val="20"/>
                <w:szCs w:val="22"/>
                <w:rPrChange w:id="33" w:author="Raphael Malyankar" w:date="2025-02-18T22:34:00Z" w16du:dateUtc="2025-02-19T05:34:00Z">
                  <w:rPr/>
                </w:rPrChange>
              </w:rPr>
              <w:t>Revision by Editing Sub-Group</w:t>
            </w:r>
          </w:p>
        </w:tc>
      </w:tr>
      <w:tr w:rsidR="00E366B1" w:rsidRPr="006475F5" w14:paraId="5E12A0BF"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959963" w14:textId="49986802" w:rsidR="00E366B1" w:rsidRPr="006475F5" w:rsidRDefault="22C94522" w:rsidP="005B6585">
            <w:pPr>
              <w:jc w:val="center"/>
              <w:rPr>
                <w:sz w:val="20"/>
                <w:szCs w:val="22"/>
                <w:rPrChange w:id="34" w:author="Raphael Malyankar" w:date="2025-02-18T22:34:00Z" w16du:dateUtc="2025-02-19T05:34:00Z">
                  <w:rPr/>
                </w:rPrChange>
              </w:rPr>
            </w:pPr>
            <w:r w:rsidRPr="006475F5">
              <w:rPr>
                <w:sz w:val="20"/>
                <w:szCs w:val="22"/>
                <w:rPrChange w:id="35" w:author="Raphael Malyankar" w:date="2025-02-18T22:34:00Z" w16du:dateUtc="2025-02-19T05:34:00Z">
                  <w:rPr/>
                </w:rPrChange>
              </w:rPr>
              <w:t>0.0.3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2A203D" w14:textId="28D6C166" w:rsidR="00E366B1" w:rsidRPr="006475F5" w:rsidRDefault="22C94522" w:rsidP="005B6585">
            <w:pPr>
              <w:jc w:val="center"/>
              <w:rPr>
                <w:sz w:val="20"/>
                <w:szCs w:val="22"/>
                <w:rPrChange w:id="36" w:author="Raphael Malyankar" w:date="2025-02-18T22:34:00Z" w16du:dateUtc="2025-02-19T05:34:00Z">
                  <w:rPr/>
                </w:rPrChange>
              </w:rPr>
            </w:pPr>
            <w:r w:rsidRPr="006475F5">
              <w:rPr>
                <w:sz w:val="20"/>
                <w:szCs w:val="22"/>
                <w:rPrChange w:id="37" w:author="Raphael Malyankar" w:date="2025-02-18T22:34:00Z" w16du:dateUtc="2025-02-19T05:34:00Z">
                  <w:rPr/>
                </w:rPrChange>
              </w:rPr>
              <w:t>24-Feb-2023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23A39E" w14:textId="16FFC451" w:rsidR="00E366B1" w:rsidRPr="006475F5" w:rsidRDefault="22C94522" w:rsidP="005B6585">
            <w:pPr>
              <w:jc w:val="center"/>
              <w:rPr>
                <w:sz w:val="20"/>
                <w:szCs w:val="22"/>
                <w:rPrChange w:id="38" w:author="Raphael Malyankar" w:date="2025-02-18T22:34:00Z" w16du:dateUtc="2025-02-19T05:34:00Z">
                  <w:rPr/>
                </w:rPrChange>
              </w:rPr>
            </w:pPr>
            <w:r w:rsidRPr="006475F5">
              <w:rPr>
                <w:sz w:val="20"/>
                <w:szCs w:val="22"/>
                <w:rPrChange w:id="39" w:author="Raphael Malyankar" w:date="2025-02-18T22:34:00Z" w16du:dateUtc="2025-02-19T05:34:00Z">
                  <w:rPr/>
                </w:rPrChange>
              </w:rPr>
              <w:t>S-130PT</w:t>
            </w: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48CDF9" w14:textId="2832BBDA" w:rsidR="00E366B1" w:rsidRPr="006475F5" w:rsidRDefault="22C94522" w:rsidP="005B6585">
            <w:pPr>
              <w:jc w:val="center"/>
              <w:rPr>
                <w:sz w:val="20"/>
                <w:szCs w:val="22"/>
                <w:rPrChange w:id="40" w:author="Raphael Malyankar" w:date="2025-02-18T22:34:00Z" w16du:dateUtc="2025-02-19T05:34:00Z">
                  <w:rPr/>
                </w:rPrChange>
              </w:rPr>
            </w:pPr>
            <w:r w:rsidRPr="006475F5">
              <w:rPr>
                <w:sz w:val="20"/>
                <w:szCs w:val="22"/>
                <w:rPrChange w:id="41" w:author="Raphael Malyankar" w:date="2025-02-18T22:34:00Z" w16du:dateUtc="2025-02-19T05:34:00Z">
                  <w:rPr/>
                </w:rPrChange>
              </w:rPr>
              <w:t>Revision by Editing Sub-Group after meeting</w:t>
            </w:r>
          </w:p>
        </w:tc>
      </w:tr>
      <w:tr w:rsidR="00E366B1" w:rsidRPr="006475F5" w14:paraId="509C0F9F"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ADB0AF" w14:textId="0BAB137D" w:rsidR="00E366B1" w:rsidRPr="006475F5" w:rsidRDefault="642EA302" w:rsidP="005B6585">
            <w:pPr>
              <w:jc w:val="center"/>
              <w:rPr>
                <w:sz w:val="20"/>
                <w:szCs w:val="22"/>
                <w:rPrChange w:id="42" w:author="Raphael Malyankar" w:date="2025-02-18T22:34:00Z" w16du:dateUtc="2025-02-19T05:34:00Z">
                  <w:rPr/>
                </w:rPrChange>
              </w:rPr>
            </w:pPr>
            <w:r w:rsidRPr="006475F5">
              <w:rPr>
                <w:sz w:val="20"/>
                <w:szCs w:val="22"/>
                <w:rPrChange w:id="43" w:author="Raphael Malyankar" w:date="2025-02-18T22:34:00Z" w16du:dateUtc="2025-02-19T05:34:00Z">
                  <w:rPr/>
                </w:rPrChange>
              </w:rPr>
              <w:t>0.0.4</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5FCF44" w14:textId="0EA456FC" w:rsidR="00E366B1" w:rsidRPr="006475F5" w:rsidRDefault="642EA302" w:rsidP="005B6585">
            <w:pPr>
              <w:jc w:val="center"/>
              <w:rPr>
                <w:sz w:val="20"/>
                <w:szCs w:val="22"/>
                <w:rPrChange w:id="44" w:author="Raphael Malyankar" w:date="2025-02-18T22:34:00Z" w16du:dateUtc="2025-02-19T05:34:00Z">
                  <w:rPr/>
                </w:rPrChange>
              </w:rPr>
            </w:pPr>
            <w:r w:rsidRPr="006475F5">
              <w:rPr>
                <w:sz w:val="20"/>
                <w:szCs w:val="22"/>
                <w:rPrChange w:id="45" w:author="Raphael Malyankar" w:date="2025-02-18T22:34:00Z" w16du:dateUtc="2025-02-19T05:34:00Z">
                  <w:rPr/>
                </w:rPrChange>
              </w:rPr>
              <w:t>03-Apr-2023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9F2530" w14:textId="0362BD82" w:rsidR="00E366B1" w:rsidRPr="006475F5" w:rsidRDefault="642EA302" w:rsidP="005B6585">
            <w:pPr>
              <w:jc w:val="center"/>
              <w:rPr>
                <w:sz w:val="20"/>
                <w:szCs w:val="22"/>
                <w:rPrChange w:id="46" w:author="Raphael Malyankar" w:date="2025-02-18T22:34:00Z" w16du:dateUtc="2025-02-19T05:34:00Z">
                  <w:rPr/>
                </w:rPrChange>
              </w:rPr>
            </w:pPr>
            <w:r w:rsidRPr="006475F5">
              <w:rPr>
                <w:sz w:val="20"/>
                <w:szCs w:val="22"/>
                <w:rPrChange w:id="47" w:author="Raphael Malyankar" w:date="2025-02-18T22:34:00Z" w16du:dateUtc="2025-02-19T05:34:00Z">
                  <w:rPr/>
                </w:rPrChange>
              </w:rPr>
              <w:t>S-130PT</w:t>
            </w: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629933" w14:textId="54B9EE3F" w:rsidR="00E366B1" w:rsidRPr="006475F5" w:rsidRDefault="642EA302" w:rsidP="005B6585">
            <w:pPr>
              <w:jc w:val="center"/>
              <w:rPr>
                <w:sz w:val="20"/>
                <w:szCs w:val="22"/>
                <w:rPrChange w:id="48" w:author="Raphael Malyankar" w:date="2025-02-18T22:34:00Z" w16du:dateUtc="2025-02-19T05:34:00Z">
                  <w:rPr/>
                </w:rPrChange>
              </w:rPr>
            </w:pPr>
            <w:r w:rsidRPr="006475F5">
              <w:rPr>
                <w:sz w:val="20"/>
                <w:szCs w:val="22"/>
                <w:rPrChange w:id="49" w:author="Raphael Malyankar" w:date="2025-02-18T22:34:00Z" w16du:dateUtc="2025-02-19T05:34:00Z">
                  <w:rPr/>
                </w:rPrChange>
              </w:rPr>
              <w:t>Changes made in accordance with S-130PT5 decisions</w:t>
            </w:r>
          </w:p>
        </w:tc>
      </w:tr>
      <w:tr w:rsidR="00E366B1" w:rsidRPr="006475F5" w14:paraId="7FFDD9B4"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10154A" w14:textId="60467EFE" w:rsidR="00E366B1" w:rsidRPr="006475F5" w:rsidRDefault="002601F7" w:rsidP="005B6585">
            <w:pPr>
              <w:jc w:val="center"/>
              <w:rPr>
                <w:sz w:val="20"/>
                <w:szCs w:val="22"/>
                <w:rPrChange w:id="50" w:author="Raphael Malyankar" w:date="2025-02-18T22:34:00Z" w16du:dateUtc="2025-02-19T05:34:00Z">
                  <w:rPr/>
                </w:rPrChange>
              </w:rPr>
            </w:pPr>
            <w:r w:rsidRPr="006475F5">
              <w:rPr>
                <w:sz w:val="20"/>
                <w:szCs w:val="22"/>
                <w:rPrChange w:id="51" w:author="Raphael Malyankar" w:date="2025-02-18T22:34:00Z" w16du:dateUtc="2025-02-19T05:34:00Z">
                  <w:rPr/>
                </w:rPrChange>
              </w:rPr>
              <w:t>1.0.0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0D7926" w14:textId="14C9CCF4" w:rsidR="00E366B1" w:rsidRPr="006475F5" w:rsidRDefault="002601F7" w:rsidP="005B6585">
            <w:pPr>
              <w:jc w:val="center"/>
              <w:rPr>
                <w:sz w:val="20"/>
                <w:szCs w:val="22"/>
                <w:rPrChange w:id="52" w:author="Raphael Malyankar" w:date="2025-02-18T22:34:00Z" w16du:dateUtc="2025-02-19T05:34:00Z">
                  <w:rPr/>
                </w:rPrChange>
              </w:rPr>
            </w:pPr>
            <w:r w:rsidRPr="006475F5">
              <w:rPr>
                <w:sz w:val="20"/>
                <w:szCs w:val="22"/>
                <w:rPrChange w:id="53" w:author="Raphael Malyankar" w:date="2025-02-18T22:34:00Z" w16du:dateUtc="2025-02-19T05:34:00Z">
                  <w:rPr/>
                </w:rPrChange>
              </w:rPr>
              <w:t>14-Apr-2023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ED624D" w14:textId="3B246DE8" w:rsidR="00E366B1" w:rsidRPr="006475F5" w:rsidRDefault="002601F7" w:rsidP="005B6585">
            <w:pPr>
              <w:jc w:val="center"/>
              <w:rPr>
                <w:sz w:val="20"/>
                <w:szCs w:val="22"/>
                <w:rPrChange w:id="54" w:author="Raphael Malyankar" w:date="2025-02-18T22:34:00Z" w16du:dateUtc="2025-02-19T05:34:00Z">
                  <w:rPr/>
                </w:rPrChange>
              </w:rPr>
            </w:pPr>
            <w:r w:rsidRPr="006475F5">
              <w:rPr>
                <w:sz w:val="20"/>
                <w:szCs w:val="22"/>
                <w:rPrChange w:id="55" w:author="Raphael Malyankar" w:date="2025-02-18T22:34:00Z" w16du:dateUtc="2025-02-19T05:34:00Z">
                  <w:rPr/>
                </w:rPrChange>
              </w:rPr>
              <w:t>S-130PT</w:t>
            </w: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E0DFFD" w14:textId="4F122B50" w:rsidR="00E366B1" w:rsidRPr="006475F5" w:rsidRDefault="002601F7" w:rsidP="005B6585">
            <w:pPr>
              <w:jc w:val="center"/>
              <w:rPr>
                <w:sz w:val="20"/>
                <w:szCs w:val="22"/>
                <w:rPrChange w:id="56" w:author="Raphael Malyankar" w:date="2025-02-18T22:34:00Z" w16du:dateUtc="2025-02-19T05:34:00Z">
                  <w:rPr/>
                </w:rPrChange>
              </w:rPr>
            </w:pPr>
            <w:r w:rsidRPr="006475F5">
              <w:rPr>
                <w:sz w:val="20"/>
                <w:szCs w:val="22"/>
                <w:rPrChange w:id="57" w:author="Raphael Malyankar" w:date="2025-02-18T22:34:00Z" w16du:dateUtc="2025-02-19T05:34:00Z">
                  <w:rPr/>
                </w:rPrChange>
              </w:rPr>
              <w:t>Release 1.0.0</w:t>
            </w:r>
          </w:p>
        </w:tc>
      </w:tr>
      <w:tr w:rsidR="00E366B1" w:rsidRPr="006475F5" w14:paraId="201E644A"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95C4B4" w14:textId="5B9AF25D" w:rsidR="00E366B1" w:rsidRPr="006475F5" w:rsidRDefault="497BEB69" w:rsidP="005B6585">
            <w:pPr>
              <w:jc w:val="center"/>
              <w:rPr>
                <w:sz w:val="20"/>
                <w:szCs w:val="22"/>
                <w:rPrChange w:id="58" w:author="Raphael Malyankar" w:date="2025-02-18T22:34:00Z" w16du:dateUtc="2025-02-19T05:34:00Z">
                  <w:rPr/>
                </w:rPrChange>
              </w:rPr>
            </w:pPr>
            <w:r w:rsidRPr="006475F5">
              <w:rPr>
                <w:sz w:val="20"/>
                <w:szCs w:val="22"/>
                <w:rPrChange w:id="59" w:author="Raphael Malyankar" w:date="2025-02-18T22:34:00Z" w16du:dateUtc="2025-02-19T05:34:00Z">
                  <w:rPr/>
                </w:rPrChange>
              </w:rPr>
              <w:t>1.1.0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A8000A" w14:textId="0FCC943C" w:rsidR="00E366B1" w:rsidRPr="006475F5" w:rsidRDefault="497BEB69" w:rsidP="005B6585">
            <w:pPr>
              <w:jc w:val="center"/>
              <w:rPr>
                <w:sz w:val="20"/>
                <w:szCs w:val="22"/>
                <w:rPrChange w:id="60" w:author="Raphael Malyankar" w:date="2025-02-18T22:34:00Z" w16du:dateUtc="2025-02-19T05:34:00Z">
                  <w:rPr/>
                </w:rPrChange>
              </w:rPr>
            </w:pPr>
            <w:r w:rsidRPr="006475F5">
              <w:rPr>
                <w:sz w:val="20"/>
                <w:szCs w:val="22"/>
                <w:rPrChange w:id="61" w:author="Raphael Malyankar" w:date="2025-02-18T22:34:00Z" w16du:dateUtc="2025-02-19T05:34:00Z">
                  <w:rPr/>
                </w:rPrChange>
              </w:rPr>
              <w:t>29-Nov-2023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164086" w14:textId="4AB973CD" w:rsidR="00E366B1" w:rsidRPr="006475F5" w:rsidRDefault="497BEB69" w:rsidP="005B6585">
            <w:pPr>
              <w:jc w:val="center"/>
              <w:rPr>
                <w:sz w:val="20"/>
                <w:szCs w:val="22"/>
                <w:rPrChange w:id="62" w:author="Raphael Malyankar" w:date="2025-02-18T22:34:00Z" w16du:dateUtc="2025-02-19T05:34:00Z">
                  <w:rPr/>
                </w:rPrChange>
              </w:rPr>
            </w:pPr>
            <w:r w:rsidRPr="006475F5">
              <w:rPr>
                <w:sz w:val="20"/>
                <w:szCs w:val="22"/>
                <w:rPrChange w:id="63" w:author="Raphael Malyankar" w:date="2025-02-18T22:34:00Z" w16du:dateUtc="2025-02-19T05:34:00Z">
                  <w:rPr/>
                </w:rPrChange>
              </w:rPr>
              <w:t>S-130PT</w:t>
            </w: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B613B1" w14:textId="27D7D4F0" w:rsidR="00E366B1" w:rsidRPr="006475F5" w:rsidRDefault="497BEB69" w:rsidP="005B6585">
            <w:pPr>
              <w:jc w:val="center"/>
              <w:rPr>
                <w:sz w:val="20"/>
                <w:szCs w:val="22"/>
                <w:rPrChange w:id="64" w:author="Raphael Malyankar" w:date="2025-02-18T22:34:00Z" w16du:dateUtc="2025-02-19T05:34:00Z">
                  <w:rPr/>
                </w:rPrChange>
              </w:rPr>
            </w:pPr>
            <w:r w:rsidRPr="006475F5">
              <w:rPr>
                <w:sz w:val="20"/>
                <w:szCs w:val="22"/>
                <w:rPrChange w:id="65" w:author="Raphael Malyankar" w:date="2025-02-18T22:34:00Z" w16du:dateUtc="2025-02-19T05:34:00Z">
                  <w:rPr/>
                </w:rPrChange>
              </w:rPr>
              <w:t>Changes made in accordance with S-130PT6 decisions</w:t>
            </w:r>
          </w:p>
        </w:tc>
      </w:tr>
      <w:tr w:rsidR="00E366B1" w:rsidRPr="006475F5" w14:paraId="577DEBF0"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FA2F71" w14:textId="4B3BD899" w:rsidR="00E366B1" w:rsidRPr="006475F5" w:rsidRDefault="00A03C71" w:rsidP="005B6585">
            <w:pPr>
              <w:jc w:val="center"/>
              <w:rPr>
                <w:sz w:val="20"/>
                <w:szCs w:val="22"/>
                <w:rPrChange w:id="66" w:author="Raphael Malyankar" w:date="2025-02-18T22:34:00Z" w16du:dateUtc="2025-02-19T05:34:00Z">
                  <w:rPr/>
                </w:rPrChange>
              </w:rPr>
            </w:pPr>
            <w:r w:rsidRPr="006475F5">
              <w:rPr>
                <w:sz w:val="20"/>
                <w:szCs w:val="22"/>
                <w:rPrChange w:id="67" w:author="Raphael Malyankar" w:date="2025-02-18T22:34:00Z" w16du:dateUtc="2025-02-19T05:34:00Z">
                  <w:rPr/>
                </w:rPrChange>
              </w:rPr>
              <w:t>1.1.0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FAE39C" w14:textId="34BB7361" w:rsidR="00E366B1" w:rsidRPr="006475F5" w:rsidRDefault="00A03C71" w:rsidP="005B6585">
            <w:pPr>
              <w:jc w:val="center"/>
              <w:rPr>
                <w:sz w:val="20"/>
                <w:szCs w:val="22"/>
                <w:rPrChange w:id="68" w:author="Raphael Malyankar" w:date="2025-02-18T22:34:00Z" w16du:dateUtc="2025-02-19T05:34:00Z">
                  <w:rPr/>
                </w:rPrChange>
              </w:rPr>
            </w:pPr>
            <w:r w:rsidRPr="006475F5">
              <w:rPr>
                <w:sz w:val="20"/>
                <w:szCs w:val="22"/>
                <w:rPrChange w:id="69" w:author="Raphael Malyankar" w:date="2025-02-18T22:34:00Z" w16du:dateUtc="2025-02-19T05:34:00Z">
                  <w:rPr/>
                </w:rPrChange>
              </w:rPr>
              <w:t>09-Apr-202</w:t>
            </w:r>
            <w:r w:rsidR="0071207B" w:rsidRPr="006475F5">
              <w:rPr>
                <w:sz w:val="20"/>
                <w:szCs w:val="22"/>
                <w:rPrChange w:id="70" w:author="Raphael Malyankar" w:date="2025-02-18T22:34:00Z" w16du:dateUtc="2025-02-19T05:34:00Z">
                  <w:rPr/>
                </w:rPrChange>
              </w:rPr>
              <w:t>4</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FA9E2D" w14:textId="6D50BE82" w:rsidR="00E366B1" w:rsidRPr="006475F5" w:rsidRDefault="00A03C71" w:rsidP="005B6585">
            <w:pPr>
              <w:jc w:val="center"/>
              <w:rPr>
                <w:sz w:val="20"/>
                <w:szCs w:val="22"/>
                <w:rPrChange w:id="71" w:author="Raphael Malyankar" w:date="2025-02-18T22:34:00Z" w16du:dateUtc="2025-02-19T05:34:00Z">
                  <w:rPr/>
                </w:rPrChange>
              </w:rPr>
            </w:pPr>
            <w:r w:rsidRPr="006475F5">
              <w:rPr>
                <w:sz w:val="20"/>
                <w:szCs w:val="22"/>
                <w:rPrChange w:id="72" w:author="Raphael Malyankar" w:date="2025-02-18T22:34:00Z" w16du:dateUtc="2025-02-19T05:34:00Z">
                  <w:rPr/>
                </w:rPrChange>
              </w:rPr>
              <w:t>S-130PT</w:t>
            </w: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9321A0" w14:textId="560EFD7E" w:rsidR="00E366B1" w:rsidRPr="006475F5" w:rsidRDefault="00A03C71" w:rsidP="005B6585">
            <w:pPr>
              <w:jc w:val="center"/>
              <w:rPr>
                <w:sz w:val="20"/>
                <w:szCs w:val="22"/>
                <w:rPrChange w:id="73" w:author="Raphael Malyankar" w:date="2025-02-18T22:34:00Z" w16du:dateUtc="2025-02-19T05:34:00Z">
                  <w:rPr/>
                </w:rPrChange>
              </w:rPr>
            </w:pPr>
            <w:r w:rsidRPr="006475F5">
              <w:rPr>
                <w:sz w:val="20"/>
                <w:szCs w:val="22"/>
                <w:rPrChange w:id="74" w:author="Raphael Malyankar" w:date="2025-02-18T22:34:00Z" w16du:dateUtc="2025-02-19T05:34:00Z">
                  <w:rPr/>
                </w:rPrChange>
              </w:rPr>
              <w:t>Release 1.1.0</w:t>
            </w:r>
          </w:p>
        </w:tc>
      </w:tr>
      <w:tr w:rsidR="00E366B1" w:rsidRPr="006475F5" w14:paraId="579CBB5C"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D136EC" w14:textId="66D265CB" w:rsidR="00E366B1" w:rsidRPr="006475F5" w:rsidRDefault="00CD61BA" w:rsidP="005B6585">
            <w:pPr>
              <w:jc w:val="center"/>
              <w:rPr>
                <w:sz w:val="20"/>
                <w:szCs w:val="22"/>
                <w:rPrChange w:id="75" w:author="Raphael Malyankar" w:date="2025-02-18T22:34:00Z" w16du:dateUtc="2025-02-19T05:34:00Z">
                  <w:rPr/>
                </w:rPrChange>
              </w:rPr>
            </w:pPr>
            <w:ins w:id="76" w:author="Raphael Malyankar" w:date="2025-02-13T21:28:00Z" w16du:dateUtc="2025-02-14T04:28:00Z">
              <w:r w:rsidRPr="006475F5">
                <w:rPr>
                  <w:sz w:val="20"/>
                  <w:szCs w:val="22"/>
                  <w:rPrChange w:id="77" w:author="Raphael Malyankar" w:date="2025-02-18T22:34:00Z" w16du:dateUtc="2025-02-19T05:34:00Z">
                    <w:rPr/>
                  </w:rPrChange>
                </w:rPr>
                <w:t>2.0.0</w:t>
              </w:r>
            </w:ins>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34C251" w14:textId="334EA67B" w:rsidR="00E366B1" w:rsidRPr="006475F5" w:rsidRDefault="00CD61BA" w:rsidP="005B6585">
            <w:pPr>
              <w:jc w:val="center"/>
              <w:rPr>
                <w:sz w:val="20"/>
                <w:szCs w:val="22"/>
                <w:rPrChange w:id="78" w:author="Raphael Malyankar" w:date="2025-02-18T22:34:00Z" w16du:dateUtc="2025-02-19T05:34:00Z">
                  <w:rPr/>
                </w:rPrChange>
              </w:rPr>
            </w:pPr>
            <w:ins w:id="79" w:author="Raphael Malyankar" w:date="2025-02-13T21:29:00Z" w16du:dateUtc="2025-02-14T04:29:00Z">
              <w:r w:rsidRPr="006475F5">
                <w:rPr>
                  <w:sz w:val="20"/>
                  <w:szCs w:val="22"/>
                  <w:rPrChange w:id="80" w:author="Raphael Malyankar" w:date="2025-02-18T22:34:00Z" w16du:dateUtc="2025-02-19T05:34:00Z">
                    <w:rPr/>
                  </w:rPrChange>
                </w:rPr>
                <w:t>17-Feb-2025</w:t>
              </w:r>
            </w:ins>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0F7B50" w14:textId="2D2E5B6F" w:rsidR="00E366B1" w:rsidRPr="006475F5" w:rsidRDefault="00CD61BA" w:rsidP="005B6585">
            <w:pPr>
              <w:jc w:val="center"/>
              <w:rPr>
                <w:sz w:val="20"/>
                <w:szCs w:val="22"/>
                <w:rPrChange w:id="81" w:author="Raphael Malyankar" w:date="2025-02-18T22:34:00Z" w16du:dateUtc="2025-02-19T05:34:00Z">
                  <w:rPr/>
                </w:rPrChange>
              </w:rPr>
            </w:pPr>
            <w:ins w:id="82" w:author="Raphael Malyankar" w:date="2025-02-13T21:29:00Z" w16du:dateUtc="2025-02-14T04:29:00Z">
              <w:r w:rsidRPr="006475F5">
                <w:rPr>
                  <w:sz w:val="20"/>
                  <w:szCs w:val="22"/>
                  <w:rPrChange w:id="83" w:author="Raphael Malyankar" w:date="2025-02-18T22:34:00Z" w16du:dateUtc="2025-02-19T05:34:00Z">
                    <w:rPr/>
                  </w:rPrChange>
                </w:rPr>
                <w:t>S-130PT</w:t>
              </w:r>
            </w:ins>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FA7664" w14:textId="131B5E8F" w:rsidR="00E366B1" w:rsidRPr="006475F5" w:rsidRDefault="006475F5" w:rsidP="006475F5">
            <w:pPr>
              <w:jc w:val="center"/>
              <w:rPr>
                <w:sz w:val="20"/>
                <w:szCs w:val="22"/>
              </w:rPr>
            </w:pPr>
            <w:ins w:id="84" w:author="Raphael Malyankar" w:date="2025-02-18T22:36:00Z" w16du:dateUtc="2025-02-19T05:36:00Z">
              <w:r>
                <w:rPr>
                  <w:sz w:val="20"/>
                  <w:szCs w:val="22"/>
                </w:rPr>
                <w:t xml:space="preserve">Changes made in accordance with S-130PT9, S-130 PT10, S-130 </w:t>
              </w:r>
            </w:ins>
            <w:ins w:id="85" w:author="Raphael Malyankar" w:date="2025-02-18T22:37:00Z" w16du:dateUtc="2025-02-19T05:37:00Z">
              <w:r>
                <w:rPr>
                  <w:sz w:val="20"/>
                  <w:szCs w:val="22"/>
                </w:rPr>
                <w:t>TG VTC (31 Jan. 2025)</w:t>
              </w:r>
            </w:ins>
            <w:ins w:id="86" w:author="Raphael Malyankar" w:date="2025-02-18T22:36:00Z" w16du:dateUtc="2025-02-19T05:36:00Z">
              <w:r>
                <w:rPr>
                  <w:sz w:val="20"/>
                  <w:szCs w:val="22"/>
                </w:rPr>
                <w:t>,</w:t>
              </w:r>
            </w:ins>
            <w:ins w:id="87" w:author="Raphael Malyankar" w:date="2025-02-18T22:38:00Z" w16du:dateUtc="2025-02-19T05:38:00Z">
              <w:r w:rsidR="007A4323">
                <w:rPr>
                  <w:sz w:val="20"/>
                  <w:szCs w:val="22"/>
                </w:rPr>
                <w:t xml:space="preserve"> and ali</w:t>
              </w:r>
            </w:ins>
            <w:ins w:id="88" w:author="Raphael Malyankar" w:date="2025-02-18T22:39:00Z" w16du:dateUtc="2025-02-19T05:39:00Z">
              <w:r w:rsidR="007A4323">
                <w:rPr>
                  <w:sz w:val="20"/>
                  <w:szCs w:val="22"/>
                </w:rPr>
                <w:t>gnment with S-100 Edition 5.2.0.</w:t>
              </w:r>
            </w:ins>
          </w:p>
        </w:tc>
      </w:tr>
      <w:tr w:rsidR="00E366B1" w:rsidRPr="006475F5" w14:paraId="14516BD6"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CC9AE1" w14:textId="77777777" w:rsidR="00E366B1" w:rsidRPr="006475F5" w:rsidRDefault="00E366B1" w:rsidP="005B6585">
            <w:pPr>
              <w:jc w:val="center"/>
              <w:rPr>
                <w:sz w:val="20"/>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5E7723" w14:textId="77777777" w:rsidR="00E366B1" w:rsidRPr="006475F5" w:rsidRDefault="00E366B1" w:rsidP="005B6585">
            <w:pPr>
              <w:jc w:val="center"/>
              <w:rPr>
                <w:sz w:val="20"/>
                <w:szCs w:val="22"/>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0D6BE8" w14:textId="77777777" w:rsidR="00E366B1" w:rsidRPr="006475F5" w:rsidRDefault="00E366B1" w:rsidP="005B6585">
            <w:pPr>
              <w:jc w:val="center"/>
              <w:rPr>
                <w:sz w:val="20"/>
                <w:szCs w:val="22"/>
              </w:rPr>
            </w:pP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F1763A" w14:textId="77777777" w:rsidR="00E366B1" w:rsidRPr="006475F5" w:rsidRDefault="00E366B1" w:rsidP="005B6585">
            <w:pPr>
              <w:jc w:val="center"/>
              <w:rPr>
                <w:sz w:val="20"/>
                <w:szCs w:val="22"/>
              </w:rPr>
            </w:pPr>
          </w:p>
        </w:tc>
      </w:tr>
      <w:tr w:rsidR="00E366B1" w:rsidRPr="006475F5" w14:paraId="74B7620F"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A29F47" w14:textId="77777777" w:rsidR="00E366B1" w:rsidRPr="006475F5" w:rsidRDefault="00E366B1" w:rsidP="005B6585">
            <w:pPr>
              <w:jc w:val="center"/>
              <w:rPr>
                <w:sz w:val="20"/>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C5128E" w14:textId="77777777" w:rsidR="00E366B1" w:rsidRPr="006475F5" w:rsidRDefault="00E366B1" w:rsidP="005B6585">
            <w:pPr>
              <w:jc w:val="center"/>
              <w:rPr>
                <w:sz w:val="20"/>
                <w:szCs w:val="22"/>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65880F" w14:textId="77777777" w:rsidR="00E366B1" w:rsidRPr="006475F5" w:rsidRDefault="00E366B1" w:rsidP="005B6585">
            <w:pPr>
              <w:jc w:val="center"/>
              <w:rPr>
                <w:sz w:val="20"/>
                <w:szCs w:val="22"/>
              </w:rPr>
            </w:pP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21834F" w14:textId="77777777" w:rsidR="00E366B1" w:rsidRPr="006475F5" w:rsidRDefault="00E366B1" w:rsidP="005B6585">
            <w:pPr>
              <w:jc w:val="center"/>
              <w:rPr>
                <w:sz w:val="20"/>
                <w:szCs w:val="22"/>
              </w:rPr>
            </w:pPr>
          </w:p>
        </w:tc>
      </w:tr>
      <w:tr w:rsidR="00E366B1" w:rsidRPr="006475F5" w14:paraId="4AC70CA4"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39DD06" w14:textId="77777777" w:rsidR="00E366B1" w:rsidRPr="006475F5" w:rsidRDefault="00E366B1" w:rsidP="005B6585">
            <w:pPr>
              <w:jc w:val="center"/>
              <w:rPr>
                <w:sz w:val="20"/>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E10785" w14:textId="77777777" w:rsidR="00E366B1" w:rsidRPr="006475F5" w:rsidRDefault="00E366B1" w:rsidP="005B6585">
            <w:pPr>
              <w:jc w:val="center"/>
              <w:rPr>
                <w:sz w:val="20"/>
                <w:szCs w:val="22"/>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EA5913" w14:textId="77777777" w:rsidR="00E366B1" w:rsidRPr="006475F5" w:rsidRDefault="00E366B1" w:rsidP="005B6585">
            <w:pPr>
              <w:jc w:val="center"/>
              <w:rPr>
                <w:sz w:val="20"/>
                <w:szCs w:val="22"/>
              </w:rPr>
            </w:pP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680CFC" w14:textId="77777777" w:rsidR="00E366B1" w:rsidRPr="006475F5" w:rsidRDefault="00E366B1" w:rsidP="005B6585">
            <w:pPr>
              <w:jc w:val="center"/>
              <w:rPr>
                <w:sz w:val="20"/>
                <w:szCs w:val="22"/>
              </w:rPr>
            </w:pPr>
          </w:p>
        </w:tc>
      </w:tr>
      <w:tr w:rsidR="00E366B1" w:rsidRPr="006475F5" w14:paraId="09A8B49E" w14:textId="77777777" w:rsidTr="497BEB69">
        <w:trPr>
          <w:trHeight w:val="3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3CDB66" w14:textId="77777777" w:rsidR="00E366B1" w:rsidRPr="006475F5" w:rsidRDefault="00E366B1" w:rsidP="005B6585">
            <w:pPr>
              <w:jc w:val="center"/>
              <w:rPr>
                <w:sz w:val="20"/>
                <w:szCs w:val="22"/>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B9C082" w14:textId="77777777" w:rsidR="00E366B1" w:rsidRPr="006475F5" w:rsidRDefault="00E366B1" w:rsidP="005B6585">
            <w:pPr>
              <w:jc w:val="center"/>
              <w:rPr>
                <w:sz w:val="20"/>
                <w:szCs w:val="22"/>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1AF6A5" w14:textId="77777777" w:rsidR="00E366B1" w:rsidRPr="006475F5" w:rsidRDefault="00E366B1" w:rsidP="005B6585">
            <w:pPr>
              <w:jc w:val="center"/>
              <w:rPr>
                <w:sz w:val="20"/>
                <w:szCs w:val="22"/>
              </w:rPr>
            </w:pPr>
          </w:p>
        </w:tc>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74F35C" w14:textId="77777777" w:rsidR="00E366B1" w:rsidRPr="006475F5" w:rsidRDefault="00E366B1" w:rsidP="005B6585">
            <w:pPr>
              <w:jc w:val="center"/>
              <w:rPr>
                <w:sz w:val="20"/>
                <w:szCs w:val="22"/>
              </w:rPr>
            </w:pPr>
          </w:p>
        </w:tc>
      </w:tr>
    </w:tbl>
    <w:p w14:paraId="2825BA9C" w14:textId="77777777" w:rsidR="00E366B1" w:rsidRDefault="00E366B1" w:rsidP="008375A4">
      <w:pPr>
        <w:sectPr w:rsidR="00E366B1">
          <w:footerReference w:type="default" r:id="rId15"/>
          <w:pgSz w:w="12240" w:h="15840"/>
          <w:pgMar w:top="1440" w:right="1440" w:bottom="1440" w:left="1440" w:header="720" w:footer="720" w:gutter="0"/>
          <w:cols w:space="720"/>
          <w:docGrid w:linePitch="360" w:charSpace="-6145"/>
        </w:sectPr>
      </w:pPr>
    </w:p>
    <w:p w14:paraId="4A74C8C4" w14:textId="77777777" w:rsidR="00E366B1" w:rsidRDefault="00E366B1" w:rsidP="005B6585">
      <w:pPr>
        <w:spacing w:after="160"/>
      </w:pPr>
    </w:p>
    <w:p w14:paraId="7D46D5B9" w14:textId="77777777" w:rsidR="00E366B1" w:rsidRDefault="00E366B1" w:rsidP="005B6585">
      <w:pPr>
        <w:spacing w:after="160"/>
      </w:pPr>
    </w:p>
    <w:p w14:paraId="21822833" w14:textId="77777777" w:rsidR="00E366B1" w:rsidRDefault="00E366B1" w:rsidP="005B6585">
      <w:pPr>
        <w:spacing w:after="160"/>
      </w:pPr>
    </w:p>
    <w:p w14:paraId="194CE819" w14:textId="77777777" w:rsidR="00E366B1" w:rsidRDefault="00E366B1" w:rsidP="005B6585">
      <w:pPr>
        <w:pageBreakBefore/>
        <w:spacing w:after="160"/>
      </w:pPr>
    </w:p>
    <w:p w14:paraId="3670CA12" w14:textId="77777777" w:rsidR="00E366B1" w:rsidRPr="00C7463F" w:rsidRDefault="0025005B" w:rsidP="005B6585">
      <w:pPr>
        <w:spacing w:after="160"/>
        <w:jc w:val="center"/>
      </w:pPr>
      <w:r w:rsidRPr="00C7463F">
        <w:t xml:space="preserve">TABLE OF CONTENTS </w:t>
      </w:r>
    </w:p>
    <w:sdt>
      <w:sdtPr>
        <w:rPr>
          <w:rFonts w:ascii="Arial" w:eastAsia="Times New Roman" w:hAnsi="Arial" w:cs="Times New Roman"/>
          <w:smallCaps/>
          <w:color w:val="000000"/>
          <w:sz w:val="20"/>
          <w:szCs w:val="20"/>
          <w:lang w:eastAsia="ar-SA"/>
        </w:rPr>
        <w:id w:val="940549054"/>
        <w:docPartObj>
          <w:docPartGallery w:val="Table of Contents"/>
          <w:docPartUnique/>
        </w:docPartObj>
      </w:sdtPr>
      <w:sdtContent>
        <w:p w14:paraId="009DA26E" w14:textId="710197E0" w:rsidR="00F901FA" w:rsidRPr="00F901FA" w:rsidRDefault="00F901FA" w:rsidP="0B164241">
          <w:pPr>
            <w:pStyle w:val="TOCHeading"/>
            <w:rPr>
              <w:sz w:val="8"/>
              <w:szCs w:val="8"/>
            </w:rPr>
          </w:pPr>
        </w:p>
        <w:p w14:paraId="233FB529" w14:textId="30C499F4" w:rsidR="00022719" w:rsidRDefault="007D3DC8">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r>
            <w:fldChar w:fldCharType="begin"/>
          </w:r>
          <w:r w:rsidR="00F901FA">
            <w:instrText>TOC \o "1-3" \h \z \u</w:instrText>
          </w:r>
          <w:r>
            <w:fldChar w:fldCharType="separate"/>
          </w:r>
          <w:hyperlink w:anchor="_Toc190800518" w:history="1">
            <w:r w:rsidR="00022719" w:rsidRPr="00C57C74">
              <w:rPr>
                <w:rStyle w:val="Hyperlink"/>
                <w:noProof/>
                <w:kern w:val="1"/>
              </w:rPr>
              <w:t>1.</w:t>
            </w:r>
            <w:r w:rsidR="00022719">
              <w:rPr>
                <w:rFonts w:asciiTheme="minorHAnsi" w:eastAsiaTheme="minorEastAsia" w:hAnsiTheme="minorHAnsi" w:cstheme="minorBidi"/>
                <w:b w:val="0"/>
                <w:noProof/>
                <w:color w:val="auto"/>
                <w:kern w:val="2"/>
                <w:sz w:val="24"/>
                <w:szCs w:val="24"/>
                <w:lang w:val="en-US" w:eastAsia="en-US"/>
                <w14:ligatures w14:val="standardContextual"/>
              </w:rPr>
              <w:tab/>
            </w:r>
            <w:r w:rsidR="00022719" w:rsidRPr="00C57C74">
              <w:rPr>
                <w:rStyle w:val="Hyperlink"/>
                <w:noProof/>
              </w:rPr>
              <w:t>Overview</w:t>
            </w:r>
            <w:r w:rsidR="00022719">
              <w:rPr>
                <w:noProof/>
                <w:webHidden/>
              </w:rPr>
              <w:tab/>
            </w:r>
            <w:r w:rsidR="00022719">
              <w:rPr>
                <w:noProof/>
                <w:webHidden/>
              </w:rPr>
              <w:fldChar w:fldCharType="begin"/>
            </w:r>
            <w:r w:rsidR="00022719">
              <w:rPr>
                <w:noProof/>
                <w:webHidden/>
              </w:rPr>
              <w:instrText xml:space="preserve"> PAGEREF _Toc190800518 \h </w:instrText>
            </w:r>
            <w:r w:rsidR="00022719">
              <w:rPr>
                <w:noProof/>
                <w:webHidden/>
              </w:rPr>
            </w:r>
            <w:r w:rsidR="00022719">
              <w:rPr>
                <w:noProof/>
                <w:webHidden/>
              </w:rPr>
              <w:fldChar w:fldCharType="separate"/>
            </w:r>
            <w:r w:rsidR="007D3DD6">
              <w:rPr>
                <w:noProof/>
                <w:webHidden/>
              </w:rPr>
              <w:t>7</w:t>
            </w:r>
            <w:r w:rsidR="00022719">
              <w:rPr>
                <w:noProof/>
                <w:webHidden/>
              </w:rPr>
              <w:fldChar w:fldCharType="end"/>
            </w:r>
          </w:hyperlink>
        </w:p>
        <w:p w14:paraId="5E15B5B1" w14:textId="6D41C34D"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19" w:history="1">
            <w:r w:rsidRPr="00C57C74">
              <w:rPr>
                <w:rStyle w:val="Hyperlink"/>
                <w:noProof/>
                <w:kern w:val="1"/>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Introduction</w:t>
            </w:r>
            <w:r>
              <w:rPr>
                <w:noProof/>
                <w:webHidden/>
              </w:rPr>
              <w:tab/>
            </w:r>
            <w:r>
              <w:rPr>
                <w:noProof/>
                <w:webHidden/>
              </w:rPr>
              <w:fldChar w:fldCharType="begin"/>
            </w:r>
            <w:r>
              <w:rPr>
                <w:noProof/>
                <w:webHidden/>
              </w:rPr>
              <w:instrText xml:space="preserve"> PAGEREF _Toc190800519 \h </w:instrText>
            </w:r>
            <w:r>
              <w:rPr>
                <w:noProof/>
                <w:webHidden/>
              </w:rPr>
            </w:r>
            <w:r>
              <w:rPr>
                <w:noProof/>
                <w:webHidden/>
              </w:rPr>
              <w:fldChar w:fldCharType="separate"/>
            </w:r>
            <w:r w:rsidR="007D3DD6">
              <w:rPr>
                <w:noProof/>
                <w:webHidden/>
              </w:rPr>
              <w:t>7</w:t>
            </w:r>
            <w:r>
              <w:rPr>
                <w:noProof/>
                <w:webHidden/>
              </w:rPr>
              <w:fldChar w:fldCharType="end"/>
            </w:r>
          </w:hyperlink>
        </w:p>
        <w:p w14:paraId="01E8324D" w14:textId="620F1973"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20" w:history="1">
            <w:r w:rsidRPr="00C57C74">
              <w:rPr>
                <w:rStyle w:val="Hyperlink"/>
                <w:noProof/>
                <w:kern w:val="1"/>
              </w:rPr>
              <w:t>1.2.</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References</w:t>
            </w:r>
            <w:r>
              <w:rPr>
                <w:noProof/>
                <w:webHidden/>
              </w:rPr>
              <w:tab/>
            </w:r>
            <w:r>
              <w:rPr>
                <w:noProof/>
                <w:webHidden/>
              </w:rPr>
              <w:fldChar w:fldCharType="begin"/>
            </w:r>
            <w:r>
              <w:rPr>
                <w:noProof/>
                <w:webHidden/>
              </w:rPr>
              <w:instrText xml:space="preserve"> PAGEREF _Toc190800520 \h </w:instrText>
            </w:r>
            <w:r>
              <w:rPr>
                <w:noProof/>
                <w:webHidden/>
              </w:rPr>
            </w:r>
            <w:r>
              <w:rPr>
                <w:noProof/>
                <w:webHidden/>
              </w:rPr>
              <w:fldChar w:fldCharType="separate"/>
            </w:r>
            <w:r w:rsidR="007D3DD6">
              <w:rPr>
                <w:noProof/>
                <w:webHidden/>
              </w:rPr>
              <w:t>7</w:t>
            </w:r>
            <w:r>
              <w:rPr>
                <w:noProof/>
                <w:webHidden/>
              </w:rPr>
              <w:fldChar w:fldCharType="end"/>
            </w:r>
          </w:hyperlink>
        </w:p>
        <w:p w14:paraId="43DE7622" w14:textId="35E8ECD1"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21" w:history="1">
            <w:r w:rsidRPr="00C57C74">
              <w:rPr>
                <w:rStyle w:val="Hyperlink"/>
                <w:noProof/>
                <w:kern w:val="1"/>
              </w:rPr>
              <w:t>1.2.1.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Normative</w:t>
            </w:r>
            <w:r>
              <w:rPr>
                <w:noProof/>
                <w:webHidden/>
              </w:rPr>
              <w:tab/>
            </w:r>
            <w:r>
              <w:rPr>
                <w:noProof/>
                <w:webHidden/>
              </w:rPr>
              <w:fldChar w:fldCharType="begin"/>
            </w:r>
            <w:r>
              <w:rPr>
                <w:noProof/>
                <w:webHidden/>
              </w:rPr>
              <w:instrText xml:space="preserve"> PAGEREF _Toc190800521 \h </w:instrText>
            </w:r>
            <w:r>
              <w:rPr>
                <w:noProof/>
                <w:webHidden/>
              </w:rPr>
            </w:r>
            <w:r>
              <w:rPr>
                <w:noProof/>
                <w:webHidden/>
              </w:rPr>
              <w:fldChar w:fldCharType="separate"/>
            </w:r>
            <w:r w:rsidR="007D3DD6">
              <w:rPr>
                <w:noProof/>
                <w:webHidden/>
              </w:rPr>
              <w:t>7</w:t>
            </w:r>
            <w:r>
              <w:rPr>
                <w:noProof/>
                <w:webHidden/>
              </w:rPr>
              <w:fldChar w:fldCharType="end"/>
            </w:r>
          </w:hyperlink>
        </w:p>
        <w:p w14:paraId="4866DF1A" w14:textId="43ED0949"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22" w:history="1">
            <w:r w:rsidRPr="00C57C74">
              <w:rPr>
                <w:rStyle w:val="Hyperlink"/>
                <w:noProof/>
                <w:kern w:val="1"/>
              </w:rPr>
              <w:t>1.2.2.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Informative</w:t>
            </w:r>
            <w:r>
              <w:rPr>
                <w:noProof/>
                <w:webHidden/>
              </w:rPr>
              <w:tab/>
            </w:r>
            <w:r>
              <w:rPr>
                <w:noProof/>
                <w:webHidden/>
              </w:rPr>
              <w:fldChar w:fldCharType="begin"/>
            </w:r>
            <w:r>
              <w:rPr>
                <w:noProof/>
                <w:webHidden/>
              </w:rPr>
              <w:instrText xml:space="preserve"> PAGEREF _Toc190800522 \h </w:instrText>
            </w:r>
            <w:r>
              <w:rPr>
                <w:noProof/>
                <w:webHidden/>
              </w:rPr>
            </w:r>
            <w:r>
              <w:rPr>
                <w:noProof/>
                <w:webHidden/>
              </w:rPr>
              <w:fldChar w:fldCharType="separate"/>
            </w:r>
            <w:r w:rsidR="007D3DD6">
              <w:rPr>
                <w:noProof/>
                <w:webHidden/>
              </w:rPr>
              <w:t>8</w:t>
            </w:r>
            <w:r>
              <w:rPr>
                <w:noProof/>
                <w:webHidden/>
              </w:rPr>
              <w:fldChar w:fldCharType="end"/>
            </w:r>
          </w:hyperlink>
        </w:p>
        <w:p w14:paraId="2D89D6BE" w14:textId="1B1BA9C3"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23" w:history="1">
            <w:r w:rsidRPr="00C57C74">
              <w:rPr>
                <w:rStyle w:val="Hyperlink"/>
                <w:noProof/>
                <w:kern w:val="1"/>
              </w:rPr>
              <w:t>1.3.</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Terms, Definitions and Abbreviations</w:t>
            </w:r>
            <w:r>
              <w:rPr>
                <w:noProof/>
                <w:webHidden/>
              </w:rPr>
              <w:tab/>
            </w:r>
            <w:r>
              <w:rPr>
                <w:noProof/>
                <w:webHidden/>
              </w:rPr>
              <w:fldChar w:fldCharType="begin"/>
            </w:r>
            <w:r>
              <w:rPr>
                <w:noProof/>
                <w:webHidden/>
              </w:rPr>
              <w:instrText xml:space="preserve"> PAGEREF _Toc190800523 \h </w:instrText>
            </w:r>
            <w:r>
              <w:rPr>
                <w:noProof/>
                <w:webHidden/>
              </w:rPr>
            </w:r>
            <w:r>
              <w:rPr>
                <w:noProof/>
                <w:webHidden/>
              </w:rPr>
              <w:fldChar w:fldCharType="separate"/>
            </w:r>
            <w:r w:rsidR="007D3DD6">
              <w:rPr>
                <w:noProof/>
                <w:webHidden/>
              </w:rPr>
              <w:t>8</w:t>
            </w:r>
            <w:r>
              <w:rPr>
                <w:noProof/>
                <w:webHidden/>
              </w:rPr>
              <w:fldChar w:fldCharType="end"/>
            </w:r>
          </w:hyperlink>
        </w:p>
        <w:p w14:paraId="1BFFF8E3" w14:textId="164AC128"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24" w:history="1">
            <w:r w:rsidRPr="00C57C74">
              <w:rPr>
                <w:rStyle w:val="Hyperlink"/>
                <w:noProof/>
                <w:kern w:val="1"/>
              </w:rPr>
              <w:t>1.3.1.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Terms and Definitions</w:t>
            </w:r>
            <w:r>
              <w:rPr>
                <w:noProof/>
                <w:webHidden/>
              </w:rPr>
              <w:tab/>
            </w:r>
            <w:r>
              <w:rPr>
                <w:noProof/>
                <w:webHidden/>
              </w:rPr>
              <w:fldChar w:fldCharType="begin"/>
            </w:r>
            <w:r>
              <w:rPr>
                <w:noProof/>
                <w:webHidden/>
              </w:rPr>
              <w:instrText xml:space="preserve"> PAGEREF _Toc190800524 \h </w:instrText>
            </w:r>
            <w:r>
              <w:rPr>
                <w:noProof/>
                <w:webHidden/>
              </w:rPr>
            </w:r>
            <w:r>
              <w:rPr>
                <w:noProof/>
                <w:webHidden/>
              </w:rPr>
              <w:fldChar w:fldCharType="separate"/>
            </w:r>
            <w:r w:rsidR="007D3DD6">
              <w:rPr>
                <w:noProof/>
                <w:webHidden/>
              </w:rPr>
              <w:t>8</w:t>
            </w:r>
            <w:r>
              <w:rPr>
                <w:noProof/>
                <w:webHidden/>
              </w:rPr>
              <w:fldChar w:fldCharType="end"/>
            </w:r>
          </w:hyperlink>
        </w:p>
        <w:p w14:paraId="45FBE957" w14:textId="5DBD7162"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25" w:history="1">
            <w:r w:rsidRPr="00C57C74">
              <w:rPr>
                <w:rStyle w:val="Hyperlink"/>
                <w:noProof/>
                <w:kern w:val="1"/>
              </w:rPr>
              <w:t>1.3.2.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Abbreviations</w:t>
            </w:r>
            <w:r>
              <w:rPr>
                <w:noProof/>
                <w:webHidden/>
              </w:rPr>
              <w:tab/>
            </w:r>
            <w:r>
              <w:rPr>
                <w:noProof/>
                <w:webHidden/>
              </w:rPr>
              <w:fldChar w:fldCharType="begin"/>
            </w:r>
            <w:r>
              <w:rPr>
                <w:noProof/>
                <w:webHidden/>
              </w:rPr>
              <w:instrText xml:space="preserve"> PAGEREF _Toc190800525 \h </w:instrText>
            </w:r>
            <w:r>
              <w:rPr>
                <w:noProof/>
                <w:webHidden/>
              </w:rPr>
            </w:r>
            <w:r>
              <w:rPr>
                <w:noProof/>
                <w:webHidden/>
              </w:rPr>
              <w:fldChar w:fldCharType="separate"/>
            </w:r>
            <w:r w:rsidR="007D3DD6">
              <w:rPr>
                <w:noProof/>
                <w:webHidden/>
              </w:rPr>
              <w:t>9</w:t>
            </w:r>
            <w:r>
              <w:rPr>
                <w:noProof/>
                <w:webHidden/>
              </w:rPr>
              <w:fldChar w:fldCharType="end"/>
            </w:r>
          </w:hyperlink>
        </w:p>
        <w:p w14:paraId="6C339661" w14:textId="68CDE3B2"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32" w:history="1">
            <w:r w:rsidRPr="00C57C74">
              <w:rPr>
                <w:rStyle w:val="Hyperlink"/>
                <w:noProof/>
                <w:kern w:val="1"/>
              </w:rPr>
              <w:t>1.4.</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Use of Language</w:t>
            </w:r>
            <w:r>
              <w:rPr>
                <w:noProof/>
                <w:webHidden/>
              </w:rPr>
              <w:tab/>
            </w:r>
            <w:r>
              <w:rPr>
                <w:noProof/>
                <w:webHidden/>
              </w:rPr>
              <w:fldChar w:fldCharType="begin"/>
            </w:r>
            <w:r>
              <w:rPr>
                <w:noProof/>
                <w:webHidden/>
              </w:rPr>
              <w:instrText xml:space="preserve"> PAGEREF _Toc190800532 \h </w:instrText>
            </w:r>
            <w:r>
              <w:rPr>
                <w:noProof/>
                <w:webHidden/>
              </w:rPr>
            </w:r>
            <w:r>
              <w:rPr>
                <w:noProof/>
                <w:webHidden/>
              </w:rPr>
              <w:fldChar w:fldCharType="separate"/>
            </w:r>
            <w:r w:rsidR="007D3DD6">
              <w:rPr>
                <w:noProof/>
                <w:webHidden/>
              </w:rPr>
              <w:t>10</w:t>
            </w:r>
            <w:r>
              <w:rPr>
                <w:noProof/>
                <w:webHidden/>
              </w:rPr>
              <w:fldChar w:fldCharType="end"/>
            </w:r>
          </w:hyperlink>
        </w:p>
        <w:p w14:paraId="121CF709" w14:textId="7EB88760"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33" w:history="1">
            <w:r w:rsidRPr="00C57C74">
              <w:rPr>
                <w:rStyle w:val="Hyperlink"/>
                <w:noProof/>
                <w:kern w:val="1"/>
              </w:rPr>
              <w:t>1.5.</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UML Notations</w:t>
            </w:r>
            <w:r>
              <w:rPr>
                <w:noProof/>
                <w:webHidden/>
              </w:rPr>
              <w:tab/>
            </w:r>
            <w:r>
              <w:rPr>
                <w:noProof/>
                <w:webHidden/>
              </w:rPr>
              <w:fldChar w:fldCharType="begin"/>
            </w:r>
            <w:r>
              <w:rPr>
                <w:noProof/>
                <w:webHidden/>
              </w:rPr>
              <w:instrText xml:space="preserve"> PAGEREF _Toc190800533 \h </w:instrText>
            </w:r>
            <w:r>
              <w:rPr>
                <w:noProof/>
                <w:webHidden/>
              </w:rPr>
            </w:r>
            <w:r>
              <w:rPr>
                <w:noProof/>
                <w:webHidden/>
              </w:rPr>
              <w:fldChar w:fldCharType="separate"/>
            </w:r>
            <w:r w:rsidR="007D3DD6">
              <w:rPr>
                <w:noProof/>
                <w:webHidden/>
              </w:rPr>
              <w:t>10</w:t>
            </w:r>
            <w:r>
              <w:rPr>
                <w:noProof/>
                <w:webHidden/>
              </w:rPr>
              <w:fldChar w:fldCharType="end"/>
            </w:r>
          </w:hyperlink>
        </w:p>
        <w:p w14:paraId="7C3DC80B" w14:textId="6C491C82"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35" w:history="1">
            <w:r w:rsidRPr="00C57C74">
              <w:rPr>
                <w:rStyle w:val="Hyperlink"/>
                <w:noProof/>
                <w:kern w:val="1"/>
              </w:rPr>
              <w:t>1.6.</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Informal Description of Data Product</w:t>
            </w:r>
            <w:r>
              <w:rPr>
                <w:noProof/>
                <w:webHidden/>
              </w:rPr>
              <w:tab/>
            </w:r>
            <w:r>
              <w:rPr>
                <w:noProof/>
                <w:webHidden/>
              </w:rPr>
              <w:fldChar w:fldCharType="begin"/>
            </w:r>
            <w:r>
              <w:rPr>
                <w:noProof/>
                <w:webHidden/>
              </w:rPr>
              <w:instrText xml:space="preserve"> PAGEREF _Toc190800535 \h </w:instrText>
            </w:r>
            <w:r>
              <w:rPr>
                <w:noProof/>
                <w:webHidden/>
              </w:rPr>
            </w:r>
            <w:r>
              <w:rPr>
                <w:noProof/>
                <w:webHidden/>
              </w:rPr>
              <w:fldChar w:fldCharType="separate"/>
            </w:r>
            <w:r w:rsidR="007D3DD6">
              <w:rPr>
                <w:noProof/>
                <w:webHidden/>
              </w:rPr>
              <w:t>10</w:t>
            </w:r>
            <w:r>
              <w:rPr>
                <w:noProof/>
                <w:webHidden/>
              </w:rPr>
              <w:fldChar w:fldCharType="end"/>
            </w:r>
          </w:hyperlink>
        </w:p>
        <w:p w14:paraId="69303B8A" w14:textId="7A5E58AC"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36" w:history="1">
            <w:r w:rsidRPr="00C57C74">
              <w:rPr>
                <w:rStyle w:val="Hyperlink"/>
                <w:noProof/>
                <w:kern w:val="1"/>
              </w:rPr>
              <w:t>1.7.</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Data product specification metadata</w:t>
            </w:r>
            <w:r>
              <w:rPr>
                <w:noProof/>
                <w:webHidden/>
              </w:rPr>
              <w:tab/>
            </w:r>
            <w:r>
              <w:rPr>
                <w:noProof/>
                <w:webHidden/>
              </w:rPr>
              <w:fldChar w:fldCharType="begin"/>
            </w:r>
            <w:r>
              <w:rPr>
                <w:noProof/>
                <w:webHidden/>
              </w:rPr>
              <w:instrText xml:space="preserve"> PAGEREF _Toc190800536 \h </w:instrText>
            </w:r>
            <w:r>
              <w:rPr>
                <w:noProof/>
                <w:webHidden/>
              </w:rPr>
            </w:r>
            <w:r>
              <w:rPr>
                <w:noProof/>
                <w:webHidden/>
              </w:rPr>
              <w:fldChar w:fldCharType="separate"/>
            </w:r>
            <w:r w:rsidR="007D3DD6">
              <w:rPr>
                <w:noProof/>
                <w:webHidden/>
              </w:rPr>
              <w:t>10</w:t>
            </w:r>
            <w:r>
              <w:rPr>
                <w:noProof/>
                <w:webHidden/>
              </w:rPr>
              <w:fldChar w:fldCharType="end"/>
            </w:r>
          </w:hyperlink>
        </w:p>
        <w:p w14:paraId="7A690C8C" w14:textId="17B85D93"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37" w:history="1">
            <w:r w:rsidRPr="00C57C74">
              <w:rPr>
                <w:rStyle w:val="Hyperlink"/>
                <w:noProof/>
                <w:kern w:val="1"/>
              </w:rPr>
              <w:t>1.8.</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Product Specification Maintenance</w:t>
            </w:r>
            <w:r>
              <w:rPr>
                <w:noProof/>
                <w:webHidden/>
              </w:rPr>
              <w:tab/>
            </w:r>
            <w:r>
              <w:rPr>
                <w:noProof/>
                <w:webHidden/>
              </w:rPr>
              <w:fldChar w:fldCharType="begin"/>
            </w:r>
            <w:r>
              <w:rPr>
                <w:noProof/>
                <w:webHidden/>
              </w:rPr>
              <w:instrText xml:space="preserve"> PAGEREF _Toc190800537 \h </w:instrText>
            </w:r>
            <w:r>
              <w:rPr>
                <w:noProof/>
                <w:webHidden/>
              </w:rPr>
            </w:r>
            <w:r>
              <w:rPr>
                <w:noProof/>
                <w:webHidden/>
              </w:rPr>
              <w:fldChar w:fldCharType="separate"/>
            </w:r>
            <w:r w:rsidR="007D3DD6">
              <w:rPr>
                <w:noProof/>
                <w:webHidden/>
              </w:rPr>
              <w:t>11</w:t>
            </w:r>
            <w:r>
              <w:rPr>
                <w:noProof/>
                <w:webHidden/>
              </w:rPr>
              <w:fldChar w:fldCharType="end"/>
            </w:r>
          </w:hyperlink>
        </w:p>
        <w:p w14:paraId="2B135AE2" w14:textId="356CDD8A"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38" w:history="1">
            <w:r w:rsidRPr="00C57C74">
              <w:rPr>
                <w:rStyle w:val="Hyperlink"/>
                <w:noProof/>
                <w:kern w:val="1"/>
              </w:rPr>
              <w:t>1.8.1.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Introduction</w:t>
            </w:r>
            <w:r>
              <w:rPr>
                <w:noProof/>
                <w:webHidden/>
              </w:rPr>
              <w:tab/>
            </w:r>
            <w:r>
              <w:rPr>
                <w:noProof/>
                <w:webHidden/>
              </w:rPr>
              <w:fldChar w:fldCharType="begin"/>
            </w:r>
            <w:r>
              <w:rPr>
                <w:noProof/>
                <w:webHidden/>
              </w:rPr>
              <w:instrText xml:space="preserve"> PAGEREF _Toc190800538 \h </w:instrText>
            </w:r>
            <w:r>
              <w:rPr>
                <w:noProof/>
                <w:webHidden/>
              </w:rPr>
            </w:r>
            <w:r>
              <w:rPr>
                <w:noProof/>
                <w:webHidden/>
              </w:rPr>
              <w:fldChar w:fldCharType="separate"/>
            </w:r>
            <w:r w:rsidR="007D3DD6">
              <w:rPr>
                <w:noProof/>
                <w:webHidden/>
              </w:rPr>
              <w:t>11</w:t>
            </w:r>
            <w:r>
              <w:rPr>
                <w:noProof/>
                <w:webHidden/>
              </w:rPr>
              <w:fldChar w:fldCharType="end"/>
            </w:r>
          </w:hyperlink>
        </w:p>
        <w:p w14:paraId="20926C0A" w14:textId="72D8222D"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39" w:history="1">
            <w:r w:rsidRPr="00C57C74">
              <w:rPr>
                <w:rStyle w:val="Hyperlink"/>
                <w:noProof/>
                <w:kern w:val="1"/>
              </w:rPr>
              <w:t>1.8.2.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New Edition</w:t>
            </w:r>
            <w:r>
              <w:rPr>
                <w:noProof/>
                <w:webHidden/>
              </w:rPr>
              <w:tab/>
            </w:r>
            <w:r>
              <w:rPr>
                <w:noProof/>
                <w:webHidden/>
              </w:rPr>
              <w:fldChar w:fldCharType="begin"/>
            </w:r>
            <w:r>
              <w:rPr>
                <w:noProof/>
                <w:webHidden/>
              </w:rPr>
              <w:instrText xml:space="preserve"> PAGEREF _Toc190800539 \h </w:instrText>
            </w:r>
            <w:r>
              <w:rPr>
                <w:noProof/>
                <w:webHidden/>
              </w:rPr>
            </w:r>
            <w:r>
              <w:rPr>
                <w:noProof/>
                <w:webHidden/>
              </w:rPr>
              <w:fldChar w:fldCharType="separate"/>
            </w:r>
            <w:r w:rsidR="007D3DD6">
              <w:rPr>
                <w:noProof/>
                <w:webHidden/>
              </w:rPr>
              <w:t>11</w:t>
            </w:r>
            <w:r>
              <w:rPr>
                <w:noProof/>
                <w:webHidden/>
              </w:rPr>
              <w:fldChar w:fldCharType="end"/>
            </w:r>
          </w:hyperlink>
        </w:p>
        <w:p w14:paraId="2C47909A" w14:textId="7C2F385D"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40" w:history="1">
            <w:r w:rsidRPr="00C57C74">
              <w:rPr>
                <w:rStyle w:val="Hyperlink"/>
                <w:noProof/>
                <w:kern w:val="1"/>
              </w:rPr>
              <w:t>1.8.3.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Revisions</w:t>
            </w:r>
            <w:r>
              <w:rPr>
                <w:noProof/>
                <w:webHidden/>
              </w:rPr>
              <w:tab/>
            </w:r>
            <w:r>
              <w:rPr>
                <w:noProof/>
                <w:webHidden/>
              </w:rPr>
              <w:fldChar w:fldCharType="begin"/>
            </w:r>
            <w:r>
              <w:rPr>
                <w:noProof/>
                <w:webHidden/>
              </w:rPr>
              <w:instrText xml:space="preserve"> PAGEREF _Toc190800540 \h </w:instrText>
            </w:r>
            <w:r>
              <w:rPr>
                <w:noProof/>
                <w:webHidden/>
              </w:rPr>
            </w:r>
            <w:r>
              <w:rPr>
                <w:noProof/>
                <w:webHidden/>
              </w:rPr>
              <w:fldChar w:fldCharType="separate"/>
            </w:r>
            <w:r w:rsidR="007D3DD6">
              <w:rPr>
                <w:noProof/>
                <w:webHidden/>
              </w:rPr>
              <w:t>11</w:t>
            </w:r>
            <w:r>
              <w:rPr>
                <w:noProof/>
                <w:webHidden/>
              </w:rPr>
              <w:fldChar w:fldCharType="end"/>
            </w:r>
          </w:hyperlink>
        </w:p>
        <w:p w14:paraId="50833D09" w14:textId="0EEEDC07"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41" w:history="1">
            <w:r w:rsidRPr="00C57C74">
              <w:rPr>
                <w:rStyle w:val="Hyperlink"/>
                <w:noProof/>
                <w:kern w:val="1"/>
              </w:rPr>
              <w:t>1.8.4.</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Clarification</w:t>
            </w:r>
            <w:r>
              <w:rPr>
                <w:noProof/>
                <w:webHidden/>
              </w:rPr>
              <w:tab/>
            </w:r>
            <w:r>
              <w:rPr>
                <w:noProof/>
                <w:webHidden/>
              </w:rPr>
              <w:fldChar w:fldCharType="begin"/>
            </w:r>
            <w:r>
              <w:rPr>
                <w:noProof/>
                <w:webHidden/>
              </w:rPr>
              <w:instrText xml:space="preserve"> PAGEREF _Toc190800541 \h </w:instrText>
            </w:r>
            <w:r>
              <w:rPr>
                <w:noProof/>
                <w:webHidden/>
              </w:rPr>
            </w:r>
            <w:r>
              <w:rPr>
                <w:noProof/>
                <w:webHidden/>
              </w:rPr>
              <w:fldChar w:fldCharType="separate"/>
            </w:r>
            <w:r w:rsidR="007D3DD6">
              <w:rPr>
                <w:noProof/>
                <w:webHidden/>
              </w:rPr>
              <w:t>12</w:t>
            </w:r>
            <w:r>
              <w:rPr>
                <w:noProof/>
                <w:webHidden/>
              </w:rPr>
              <w:fldChar w:fldCharType="end"/>
            </w:r>
          </w:hyperlink>
        </w:p>
        <w:p w14:paraId="55C95AFC" w14:textId="1A9F1321"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42" w:history="1">
            <w:r w:rsidRPr="00C57C74">
              <w:rPr>
                <w:rStyle w:val="Hyperlink"/>
                <w:noProof/>
                <w:kern w:val="1"/>
              </w:rPr>
              <w:t>1.8.5.</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Version Numbers</w:t>
            </w:r>
            <w:r>
              <w:rPr>
                <w:noProof/>
                <w:webHidden/>
              </w:rPr>
              <w:tab/>
            </w:r>
            <w:r>
              <w:rPr>
                <w:noProof/>
                <w:webHidden/>
              </w:rPr>
              <w:fldChar w:fldCharType="begin"/>
            </w:r>
            <w:r>
              <w:rPr>
                <w:noProof/>
                <w:webHidden/>
              </w:rPr>
              <w:instrText xml:space="preserve"> PAGEREF _Toc190800542 \h </w:instrText>
            </w:r>
            <w:r>
              <w:rPr>
                <w:noProof/>
                <w:webHidden/>
              </w:rPr>
            </w:r>
            <w:r>
              <w:rPr>
                <w:noProof/>
                <w:webHidden/>
              </w:rPr>
              <w:fldChar w:fldCharType="separate"/>
            </w:r>
            <w:r w:rsidR="007D3DD6">
              <w:rPr>
                <w:noProof/>
                <w:webHidden/>
              </w:rPr>
              <w:t>12</w:t>
            </w:r>
            <w:r>
              <w:rPr>
                <w:noProof/>
                <w:webHidden/>
              </w:rPr>
              <w:fldChar w:fldCharType="end"/>
            </w:r>
          </w:hyperlink>
        </w:p>
        <w:p w14:paraId="28B451C9" w14:textId="5BDEF395"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543" w:history="1">
            <w:r w:rsidRPr="00C57C74">
              <w:rPr>
                <w:rStyle w:val="Hyperlink"/>
                <w:noProof/>
                <w:kern w:val="1"/>
              </w:rPr>
              <w:t>2.</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Specification Scope</w:t>
            </w:r>
            <w:r>
              <w:rPr>
                <w:noProof/>
                <w:webHidden/>
              </w:rPr>
              <w:tab/>
            </w:r>
            <w:r>
              <w:rPr>
                <w:noProof/>
                <w:webHidden/>
              </w:rPr>
              <w:fldChar w:fldCharType="begin"/>
            </w:r>
            <w:r>
              <w:rPr>
                <w:noProof/>
                <w:webHidden/>
              </w:rPr>
              <w:instrText xml:space="preserve"> PAGEREF _Toc190800543 \h </w:instrText>
            </w:r>
            <w:r>
              <w:rPr>
                <w:noProof/>
                <w:webHidden/>
              </w:rPr>
            </w:r>
            <w:r>
              <w:rPr>
                <w:noProof/>
                <w:webHidden/>
              </w:rPr>
              <w:fldChar w:fldCharType="separate"/>
            </w:r>
            <w:r w:rsidR="007D3DD6">
              <w:rPr>
                <w:noProof/>
                <w:webHidden/>
              </w:rPr>
              <w:t>12</w:t>
            </w:r>
            <w:r>
              <w:rPr>
                <w:noProof/>
                <w:webHidden/>
              </w:rPr>
              <w:fldChar w:fldCharType="end"/>
            </w:r>
          </w:hyperlink>
        </w:p>
        <w:p w14:paraId="28B25680" w14:textId="0C2F8D68"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544" w:history="1">
            <w:r w:rsidRPr="00C57C74">
              <w:rPr>
                <w:rStyle w:val="Hyperlink"/>
                <w:noProof/>
                <w:kern w:val="1"/>
              </w:rPr>
              <w:t>3.</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Data product identification</w:t>
            </w:r>
            <w:r>
              <w:rPr>
                <w:noProof/>
                <w:webHidden/>
              </w:rPr>
              <w:tab/>
            </w:r>
            <w:r>
              <w:rPr>
                <w:noProof/>
                <w:webHidden/>
              </w:rPr>
              <w:fldChar w:fldCharType="begin"/>
            </w:r>
            <w:r>
              <w:rPr>
                <w:noProof/>
                <w:webHidden/>
              </w:rPr>
              <w:instrText xml:space="preserve"> PAGEREF _Toc190800544 \h </w:instrText>
            </w:r>
            <w:r>
              <w:rPr>
                <w:noProof/>
                <w:webHidden/>
              </w:rPr>
            </w:r>
            <w:r>
              <w:rPr>
                <w:noProof/>
                <w:webHidden/>
              </w:rPr>
              <w:fldChar w:fldCharType="separate"/>
            </w:r>
            <w:r w:rsidR="007D3DD6">
              <w:rPr>
                <w:noProof/>
                <w:webHidden/>
              </w:rPr>
              <w:t>12</w:t>
            </w:r>
            <w:r>
              <w:rPr>
                <w:noProof/>
                <w:webHidden/>
              </w:rPr>
              <w:fldChar w:fldCharType="end"/>
            </w:r>
          </w:hyperlink>
        </w:p>
        <w:p w14:paraId="5CAD351B" w14:textId="3C9FC038"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545" w:history="1">
            <w:r w:rsidRPr="00C57C74">
              <w:rPr>
                <w:rStyle w:val="Hyperlink"/>
                <w:noProof/>
                <w:kern w:val="1"/>
              </w:rPr>
              <w:t>4.</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Data Content and Structure</w:t>
            </w:r>
            <w:r>
              <w:rPr>
                <w:noProof/>
                <w:webHidden/>
              </w:rPr>
              <w:tab/>
            </w:r>
            <w:r>
              <w:rPr>
                <w:noProof/>
                <w:webHidden/>
              </w:rPr>
              <w:fldChar w:fldCharType="begin"/>
            </w:r>
            <w:r>
              <w:rPr>
                <w:noProof/>
                <w:webHidden/>
              </w:rPr>
              <w:instrText xml:space="preserve"> PAGEREF _Toc190800545 \h </w:instrText>
            </w:r>
            <w:r>
              <w:rPr>
                <w:noProof/>
                <w:webHidden/>
              </w:rPr>
            </w:r>
            <w:r>
              <w:rPr>
                <w:noProof/>
                <w:webHidden/>
              </w:rPr>
              <w:fldChar w:fldCharType="separate"/>
            </w:r>
            <w:r w:rsidR="007D3DD6">
              <w:rPr>
                <w:noProof/>
                <w:webHidden/>
              </w:rPr>
              <w:t>13</w:t>
            </w:r>
            <w:r>
              <w:rPr>
                <w:noProof/>
                <w:webHidden/>
              </w:rPr>
              <w:fldChar w:fldCharType="end"/>
            </w:r>
          </w:hyperlink>
        </w:p>
        <w:p w14:paraId="7BDB2705" w14:textId="4B8E4D48"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46" w:history="1">
            <w:r w:rsidRPr="00C57C74">
              <w:rPr>
                <w:rStyle w:val="Hyperlink"/>
                <w:noProof/>
                <w:kern w:val="1"/>
              </w:rPr>
              <w:t>4.1.</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Introduction</w:t>
            </w:r>
            <w:r>
              <w:rPr>
                <w:noProof/>
                <w:webHidden/>
              </w:rPr>
              <w:tab/>
            </w:r>
            <w:r>
              <w:rPr>
                <w:noProof/>
                <w:webHidden/>
              </w:rPr>
              <w:fldChar w:fldCharType="begin"/>
            </w:r>
            <w:r>
              <w:rPr>
                <w:noProof/>
                <w:webHidden/>
              </w:rPr>
              <w:instrText xml:space="preserve"> PAGEREF _Toc190800546 \h </w:instrText>
            </w:r>
            <w:r>
              <w:rPr>
                <w:noProof/>
                <w:webHidden/>
              </w:rPr>
            </w:r>
            <w:r>
              <w:rPr>
                <w:noProof/>
                <w:webHidden/>
              </w:rPr>
              <w:fldChar w:fldCharType="separate"/>
            </w:r>
            <w:r w:rsidR="007D3DD6">
              <w:rPr>
                <w:noProof/>
                <w:webHidden/>
              </w:rPr>
              <w:t>13</w:t>
            </w:r>
            <w:r>
              <w:rPr>
                <w:noProof/>
                <w:webHidden/>
              </w:rPr>
              <w:fldChar w:fldCharType="end"/>
            </w:r>
          </w:hyperlink>
        </w:p>
        <w:p w14:paraId="2174DF55" w14:textId="5D58897C"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47" w:history="1">
            <w:r w:rsidRPr="00C57C74">
              <w:rPr>
                <w:rStyle w:val="Hyperlink"/>
                <w:noProof/>
                <w:kern w:val="1"/>
              </w:rPr>
              <w:t>4.2.</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Application Schema</w:t>
            </w:r>
            <w:r>
              <w:rPr>
                <w:noProof/>
                <w:webHidden/>
              </w:rPr>
              <w:tab/>
            </w:r>
            <w:r>
              <w:rPr>
                <w:noProof/>
                <w:webHidden/>
              </w:rPr>
              <w:fldChar w:fldCharType="begin"/>
            </w:r>
            <w:r>
              <w:rPr>
                <w:noProof/>
                <w:webHidden/>
              </w:rPr>
              <w:instrText xml:space="preserve"> PAGEREF _Toc190800547 \h </w:instrText>
            </w:r>
            <w:r>
              <w:rPr>
                <w:noProof/>
                <w:webHidden/>
              </w:rPr>
            </w:r>
            <w:r>
              <w:rPr>
                <w:noProof/>
                <w:webHidden/>
              </w:rPr>
              <w:fldChar w:fldCharType="separate"/>
            </w:r>
            <w:r w:rsidR="007D3DD6">
              <w:rPr>
                <w:noProof/>
                <w:webHidden/>
              </w:rPr>
              <w:t>13</w:t>
            </w:r>
            <w:r>
              <w:rPr>
                <w:noProof/>
                <w:webHidden/>
              </w:rPr>
              <w:fldChar w:fldCharType="end"/>
            </w:r>
          </w:hyperlink>
        </w:p>
        <w:p w14:paraId="1BA884BE" w14:textId="6C97AF67"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548" w:history="1">
            <w:r w:rsidRPr="00C57C74">
              <w:rPr>
                <w:rStyle w:val="Hyperlink"/>
                <w:noProof/>
                <w:kern w:val="1"/>
              </w:rPr>
              <w:t>5.</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Feature Catalogue</w:t>
            </w:r>
            <w:r>
              <w:rPr>
                <w:noProof/>
                <w:webHidden/>
              </w:rPr>
              <w:tab/>
            </w:r>
            <w:r>
              <w:rPr>
                <w:noProof/>
                <w:webHidden/>
              </w:rPr>
              <w:fldChar w:fldCharType="begin"/>
            </w:r>
            <w:r>
              <w:rPr>
                <w:noProof/>
                <w:webHidden/>
              </w:rPr>
              <w:instrText xml:space="preserve"> PAGEREF _Toc190800548 \h </w:instrText>
            </w:r>
            <w:r>
              <w:rPr>
                <w:noProof/>
                <w:webHidden/>
              </w:rPr>
            </w:r>
            <w:r>
              <w:rPr>
                <w:noProof/>
                <w:webHidden/>
              </w:rPr>
              <w:fldChar w:fldCharType="separate"/>
            </w:r>
            <w:r w:rsidR="007D3DD6">
              <w:rPr>
                <w:noProof/>
                <w:webHidden/>
              </w:rPr>
              <w:t>16</w:t>
            </w:r>
            <w:r>
              <w:rPr>
                <w:noProof/>
                <w:webHidden/>
              </w:rPr>
              <w:fldChar w:fldCharType="end"/>
            </w:r>
          </w:hyperlink>
        </w:p>
        <w:p w14:paraId="2AF91DBA" w14:textId="5B5C7C3F"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49" w:history="1">
            <w:r w:rsidRPr="00C57C74">
              <w:rPr>
                <w:rStyle w:val="Hyperlink"/>
                <w:noProof/>
                <w:kern w:val="1"/>
              </w:rPr>
              <w:t>5.1.</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Introduction</w:t>
            </w:r>
            <w:r>
              <w:rPr>
                <w:noProof/>
                <w:webHidden/>
              </w:rPr>
              <w:tab/>
            </w:r>
            <w:r>
              <w:rPr>
                <w:noProof/>
                <w:webHidden/>
              </w:rPr>
              <w:fldChar w:fldCharType="begin"/>
            </w:r>
            <w:r>
              <w:rPr>
                <w:noProof/>
                <w:webHidden/>
              </w:rPr>
              <w:instrText xml:space="preserve"> PAGEREF _Toc190800549 \h </w:instrText>
            </w:r>
            <w:r>
              <w:rPr>
                <w:noProof/>
                <w:webHidden/>
              </w:rPr>
            </w:r>
            <w:r>
              <w:rPr>
                <w:noProof/>
                <w:webHidden/>
              </w:rPr>
              <w:fldChar w:fldCharType="separate"/>
            </w:r>
            <w:r w:rsidR="007D3DD6">
              <w:rPr>
                <w:noProof/>
                <w:webHidden/>
              </w:rPr>
              <w:t>16</w:t>
            </w:r>
            <w:r>
              <w:rPr>
                <w:noProof/>
                <w:webHidden/>
              </w:rPr>
              <w:fldChar w:fldCharType="end"/>
            </w:r>
          </w:hyperlink>
        </w:p>
        <w:p w14:paraId="31F644F5" w14:textId="14D37EF3"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50" w:history="1">
            <w:r w:rsidRPr="00C57C74">
              <w:rPr>
                <w:rStyle w:val="Hyperlink"/>
                <w:noProof/>
                <w:kern w:val="1"/>
                <w:lang w:val="en-CA"/>
              </w:rPr>
              <w:t>5.2.</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Feature Types</w:t>
            </w:r>
            <w:r>
              <w:rPr>
                <w:noProof/>
                <w:webHidden/>
              </w:rPr>
              <w:tab/>
            </w:r>
            <w:r>
              <w:rPr>
                <w:noProof/>
                <w:webHidden/>
              </w:rPr>
              <w:fldChar w:fldCharType="begin"/>
            </w:r>
            <w:r>
              <w:rPr>
                <w:noProof/>
                <w:webHidden/>
              </w:rPr>
              <w:instrText xml:space="preserve"> PAGEREF _Toc190800550 \h </w:instrText>
            </w:r>
            <w:r>
              <w:rPr>
                <w:noProof/>
                <w:webHidden/>
              </w:rPr>
            </w:r>
            <w:r>
              <w:rPr>
                <w:noProof/>
                <w:webHidden/>
              </w:rPr>
              <w:fldChar w:fldCharType="separate"/>
            </w:r>
            <w:r w:rsidR="007D3DD6">
              <w:rPr>
                <w:noProof/>
                <w:webHidden/>
              </w:rPr>
              <w:t>16</w:t>
            </w:r>
            <w:r>
              <w:rPr>
                <w:noProof/>
                <w:webHidden/>
              </w:rPr>
              <w:fldChar w:fldCharType="end"/>
            </w:r>
          </w:hyperlink>
        </w:p>
        <w:p w14:paraId="4FC0436B" w14:textId="5E4AE8AC"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51" w:history="1">
            <w:r w:rsidRPr="00C57C74">
              <w:rPr>
                <w:rStyle w:val="Hyperlink"/>
                <w:noProof/>
                <w:kern w:val="1"/>
              </w:rPr>
              <w:t>5.2.1.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Geographic</w:t>
            </w:r>
            <w:r>
              <w:rPr>
                <w:noProof/>
                <w:webHidden/>
              </w:rPr>
              <w:tab/>
            </w:r>
            <w:r>
              <w:rPr>
                <w:noProof/>
                <w:webHidden/>
              </w:rPr>
              <w:fldChar w:fldCharType="begin"/>
            </w:r>
            <w:r>
              <w:rPr>
                <w:noProof/>
                <w:webHidden/>
              </w:rPr>
              <w:instrText xml:space="preserve"> PAGEREF _Toc190800551 \h </w:instrText>
            </w:r>
            <w:r>
              <w:rPr>
                <w:noProof/>
                <w:webHidden/>
              </w:rPr>
            </w:r>
            <w:r>
              <w:rPr>
                <w:noProof/>
                <w:webHidden/>
              </w:rPr>
              <w:fldChar w:fldCharType="separate"/>
            </w:r>
            <w:r w:rsidR="007D3DD6">
              <w:rPr>
                <w:noProof/>
                <w:webHidden/>
              </w:rPr>
              <w:t>17</w:t>
            </w:r>
            <w:r>
              <w:rPr>
                <w:noProof/>
                <w:webHidden/>
              </w:rPr>
              <w:fldChar w:fldCharType="end"/>
            </w:r>
          </w:hyperlink>
        </w:p>
        <w:p w14:paraId="1DE7469A" w14:textId="41012CF7"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52" w:history="1">
            <w:r w:rsidRPr="00C57C74">
              <w:rPr>
                <w:rStyle w:val="Hyperlink"/>
                <w:noProof/>
                <w:kern w:val="1"/>
              </w:rPr>
              <w:t>5.2.2.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Meta</w:t>
            </w:r>
            <w:r>
              <w:rPr>
                <w:noProof/>
                <w:webHidden/>
              </w:rPr>
              <w:tab/>
            </w:r>
            <w:r>
              <w:rPr>
                <w:noProof/>
                <w:webHidden/>
              </w:rPr>
              <w:fldChar w:fldCharType="begin"/>
            </w:r>
            <w:r>
              <w:rPr>
                <w:noProof/>
                <w:webHidden/>
              </w:rPr>
              <w:instrText xml:space="preserve"> PAGEREF _Toc190800552 \h </w:instrText>
            </w:r>
            <w:r>
              <w:rPr>
                <w:noProof/>
                <w:webHidden/>
              </w:rPr>
            </w:r>
            <w:r>
              <w:rPr>
                <w:noProof/>
                <w:webHidden/>
              </w:rPr>
              <w:fldChar w:fldCharType="separate"/>
            </w:r>
            <w:r w:rsidR="007D3DD6">
              <w:rPr>
                <w:noProof/>
                <w:webHidden/>
              </w:rPr>
              <w:t>17</w:t>
            </w:r>
            <w:r>
              <w:rPr>
                <w:noProof/>
                <w:webHidden/>
              </w:rPr>
              <w:fldChar w:fldCharType="end"/>
            </w:r>
          </w:hyperlink>
        </w:p>
        <w:p w14:paraId="4C8C368B" w14:textId="41A0E2E6"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53" w:history="1">
            <w:r w:rsidRPr="00C57C74">
              <w:rPr>
                <w:rStyle w:val="Hyperlink"/>
                <w:noProof/>
                <w:kern w:val="1"/>
              </w:rPr>
              <w:t>5.2.3.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Feature Relationship</w:t>
            </w:r>
            <w:r>
              <w:rPr>
                <w:noProof/>
                <w:webHidden/>
              </w:rPr>
              <w:tab/>
            </w:r>
            <w:r>
              <w:rPr>
                <w:noProof/>
                <w:webHidden/>
              </w:rPr>
              <w:fldChar w:fldCharType="begin"/>
            </w:r>
            <w:r>
              <w:rPr>
                <w:noProof/>
                <w:webHidden/>
              </w:rPr>
              <w:instrText xml:space="preserve"> PAGEREF _Toc190800553 \h </w:instrText>
            </w:r>
            <w:r>
              <w:rPr>
                <w:noProof/>
                <w:webHidden/>
              </w:rPr>
            </w:r>
            <w:r>
              <w:rPr>
                <w:noProof/>
                <w:webHidden/>
              </w:rPr>
              <w:fldChar w:fldCharType="separate"/>
            </w:r>
            <w:r w:rsidR="007D3DD6">
              <w:rPr>
                <w:noProof/>
                <w:webHidden/>
              </w:rPr>
              <w:t>17</w:t>
            </w:r>
            <w:r>
              <w:rPr>
                <w:noProof/>
                <w:webHidden/>
              </w:rPr>
              <w:fldChar w:fldCharType="end"/>
            </w:r>
          </w:hyperlink>
        </w:p>
        <w:p w14:paraId="3A155FF8" w14:textId="2A04FBD7"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54" w:history="1">
            <w:r w:rsidRPr="00C57C74">
              <w:rPr>
                <w:rStyle w:val="Hyperlink"/>
                <w:noProof/>
                <w:kern w:val="1"/>
              </w:rPr>
              <w:t>5.2.4.</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Information Types</w:t>
            </w:r>
            <w:r>
              <w:rPr>
                <w:noProof/>
                <w:webHidden/>
              </w:rPr>
              <w:tab/>
            </w:r>
            <w:r>
              <w:rPr>
                <w:noProof/>
                <w:webHidden/>
              </w:rPr>
              <w:fldChar w:fldCharType="begin"/>
            </w:r>
            <w:r>
              <w:rPr>
                <w:noProof/>
                <w:webHidden/>
              </w:rPr>
              <w:instrText xml:space="preserve"> PAGEREF _Toc190800554 \h </w:instrText>
            </w:r>
            <w:r>
              <w:rPr>
                <w:noProof/>
                <w:webHidden/>
              </w:rPr>
            </w:r>
            <w:r>
              <w:rPr>
                <w:noProof/>
                <w:webHidden/>
              </w:rPr>
              <w:fldChar w:fldCharType="separate"/>
            </w:r>
            <w:r w:rsidR="007D3DD6">
              <w:rPr>
                <w:noProof/>
                <w:webHidden/>
              </w:rPr>
              <w:t>17</w:t>
            </w:r>
            <w:r>
              <w:rPr>
                <w:noProof/>
                <w:webHidden/>
              </w:rPr>
              <w:fldChar w:fldCharType="end"/>
            </w:r>
          </w:hyperlink>
        </w:p>
        <w:p w14:paraId="610F6F07" w14:textId="7FB04B5D"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55" w:history="1">
            <w:r w:rsidRPr="00C57C74">
              <w:rPr>
                <w:rStyle w:val="Hyperlink"/>
                <w:noProof/>
                <w:kern w:val="1"/>
              </w:rPr>
              <w:t>5.2.5.</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Attributes</w:t>
            </w:r>
            <w:r>
              <w:rPr>
                <w:noProof/>
                <w:webHidden/>
              </w:rPr>
              <w:tab/>
            </w:r>
            <w:r>
              <w:rPr>
                <w:noProof/>
                <w:webHidden/>
              </w:rPr>
              <w:fldChar w:fldCharType="begin"/>
            </w:r>
            <w:r>
              <w:rPr>
                <w:noProof/>
                <w:webHidden/>
              </w:rPr>
              <w:instrText xml:space="preserve"> PAGEREF _Toc190800555 \h </w:instrText>
            </w:r>
            <w:r>
              <w:rPr>
                <w:noProof/>
                <w:webHidden/>
              </w:rPr>
            </w:r>
            <w:r>
              <w:rPr>
                <w:noProof/>
                <w:webHidden/>
              </w:rPr>
              <w:fldChar w:fldCharType="separate"/>
            </w:r>
            <w:r w:rsidR="007D3DD6">
              <w:rPr>
                <w:noProof/>
                <w:webHidden/>
              </w:rPr>
              <w:t>17</w:t>
            </w:r>
            <w:r>
              <w:rPr>
                <w:noProof/>
                <w:webHidden/>
              </w:rPr>
              <w:fldChar w:fldCharType="end"/>
            </w:r>
          </w:hyperlink>
        </w:p>
        <w:p w14:paraId="282359C1" w14:textId="416E287A"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56" w:history="1">
            <w:r w:rsidRPr="00C57C74">
              <w:rPr>
                <w:rStyle w:val="Hyperlink"/>
                <w:noProof/>
                <w:kern w:val="1"/>
              </w:rPr>
              <w:t>5.3.</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Complex Attributes</w:t>
            </w:r>
            <w:r>
              <w:rPr>
                <w:noProof/>
                <w:webHidden/>
              </w:rPr>
              <w:tab/>
            </w:r>
            <w:r>
              <w:rPr>
                <w:noProof/>
                <w:webHidden/>
              </w:rPr>
              <w:fldChar w:fldCharType="begin"/>
            </w:r>
            <w:r>
              <w:rPr>
                <w:noProof/>
                <w:webHidden/>
              </w:rPr>
              <w:instrText xml:space="preserve"> PAGEREF _Toc190800556 \h </w:instrText>
            </w:r>
            <w:r>
              <w:rPr>
                <w:noProof/>
                <w:webHidden/>
              </w:rPr>
            </w:r>
            <w:r>
              <w:rPr>
                <w:noProof/>
                <w:webHidden/>
              </w:rPr>
              <w:fldChar w:fldCharType="separate"/>
            </w:r>
            <w:r w:rsidR="007D3DD6">
              <w:rPr>
                <w:noProof/>
                <w:webHidden/>
              </w:rPr>
              <w:t>17</w:t>
            </w:r>
            <w:r>
              <w:rPr>
                <w:noProof/>
                <w:webHidden/>
              </w:rPr>
              <w:fldChar w:fldCharType="end"/>
            </w:r>
          </w:hyperlink>
        </w:p>
        <w:p w14:paraId="6F36FE67" w14:textId="64DC3464"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57" w:history="1">
            <w:r w:rsidRPr="00C57C74">
              <w:rPr>
                <w:rStyle w:val="Hyperlink"/>
                <w:noProof/>
                <w:kern w:val="1"/>
              </w:rPr>
              <w:t>5.4.</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Units of Measure</w:t>
            </w:r>
            <w:r>
              <w:rPr>
                <w:noProof/>
                <w:webHidden/>
              </w:rPr>
              <w:tab/>
            </w:r>
            <w:r>
              <w:rPr>
                <w:noProof/>
                <w:webHidden/>
              </w:rPr>
              <w:fldChar w:fldCharType="begin"/>
            </w:r>
            <w:r>
              <w:rPr>
                <w:noProof/>
                <w:webHidden/>
              </w:rPr>
              <w:instrText xml:space="preserve"> PAGEREF _Toc190800557 \h </w:instrText>
            </w:r>
            <w:r>
              <w:rPr>
                <w:noProof/>
                <w:webHidden/>
              </w:rPr>
            </w:r>
            <w:r>
              <w:rPr>
                <w:noProof/>
                <w:webHidden/>
              </w:rPr>
              <w:fldChar w:fldCharType="separate"/>
            </w:r>
            <w:r w:rsidR="007D3DD6">
              <w:rPr>
                <w:noProof/>
                <w:webHidden/>
              </w:rPr>
              <w:t>18</w:t>
            </w:r>
            <w:r>
              <w:rPr>
                <w:noProof/>
                <w:webHidden/>
              </w:rPr>
              <w:fldChar w:fldCharType="end"/>
            </w:r>
          </w:hyperlink>
        </w:p>
        <w:p w14:paraId="2BCAA596" w14:textId="1315B5AB"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58" w:history="1">
            <w:r w:rsidRPr="00C57C74">
              <w:rPr>
                <w:rStyle w:val="Hyperlink"/>
                <w:noProof/>
                <w:kern w:val="1"/>
              </w:rPr>
              <w:t>5.5.</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Geometric Representation</w:t>
            </w:r>
            <w:r>
              <w:rPr>
                <w:noProof/>
                <w:webHidden/>
              </w:rPr>
              <w:tab/>
            </w:r>
            <w:r>
              <w:rPr>
                <w:noProof/>
                <w:webHidden/>
              </w:rPr>
              <w:fldChar w:fldCharType="begin"/>
            </w:r>
            <w:r>
              <w:rPr>
                <w:noProof/>
                <w:webHidden/>
              </w:rPr>
              <w:instrText xml:space="preserve"> PAGEREF _Toc190800558 \h </w:instrText>
            </w:r>
            <w:r>
              <w:rPr>
                <w:noProof/>
                <w:webHidden/>
              </w:rPr>
            </w:r>
            <w:r>
              <w:rPr>
                <w:noProof/>
                <w:webHidden/>
              </w:rPr>
              <w:fldChar w:fldCharType="separate"/>
            </w:r>
            <w:r w:rsidR="007D3DD6">
              <w:rPr>
                <w:noProof/>
                <w:webHidden/>
              </w:rPr>
              <w:t>18</w:t>
            </w:r>
            <w:r>
              <w:rPr>
                <w:noProof/>
                <w:webHidden/>
              </w:rPr>
              <w:fldChar w:fldCharType="end"/>
            </w:r>
          </w:hyperlink>
        </w:p>
        <w:p w14:paraId="183F4230" w14:textId="31D94698"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559" w:history="1">
            <w:r w:rsidRPr="00C57C74">
              <w:rPr>
                <w:rStyle w:val="Hyperlink"/>
                <w:noProof/>
                <w:kern w:val="1"/>
              </w:rPr>
              <w:t>6.</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Coordinate Reference System (CRS)</w:t>
            </w:r>
            <w:r>
              <w:rPr>
                <w:noProof/>
                <w:webHidden/>
              </w:rPr>
              <w:tab/>
            </w:r>
            <w:r>
              <w:rPr>
                <w:noProof/>
                <w:webHidden/>
              </w:rPr>
              <w:fldChar w:fldCharType="begin"/>
            </w:r>
            <w:r>
              <w:rPr>
                <w:noProof/>
                <w:webHidden/>
              </w:rPr>
              <w:instrText xml:space="preserve"> PAGEREF _Toc190800559 \h </w:instrText>
            </w:r>
            <w:r>
              <w:rPr>
                <w:noProof/>
                <w:webHidden/>
              </w:rPr>
            </w:r>
            <w:r>
              <w:rPr>
                <w:noProof/>
                <w:webHidden/>
              </w:rPr>
              <w:fldChar w:fldCharType="separate"/>
            </w:r>
            <w:r w:rsidR="007D3DD6">
              <w:rPr>
                <w:noProof/>
                <w:webHidden/>
              </w:rPr>
              <w:t>18</w:t>
            </w:r>
            <w:r>
              <w:rPr>
                <w:noProof/>
                <w:webHidden/>
              </w:rPr>
              <w:fldChar w:fldCharType="end"/>
            </w:r>
          </w:hyperlink>
        </w:p>
        <w:p w14:paraId="4DDAE4FB" w14:textId="703505A3"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60" w:history="1">
            <w:r w:rsidRPr="00C57C74">
              <w:rPr>
                <w:rStyle w:val="Hyperlink"/>
                <w:noProof/>
                <w:kern w:val="1"/>
              </w:rPr>
              <w:t>6.1.1.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Horizontal reference system</w:t>
            </w:r>
            <w:r>
              <w:rPr>
                <w:noProof/>
                <w:webHidden/>
              </w:rPr>
              <w:tab/>
            </w:r>
            <w:r>
              <w:rPr>
                <w:noProof/>
                <w:webHidden/>
              </w:rPr>
              <w:fldChar w:fldCharType="begin"/>
            </w:r>
            <w:r>
              <w:rPr>
                <w:noProof/>
                <w:webHidden/>
              </w:rPr>
              <w:instrText xml:space="preserve"> PAGEREF _Toc190800560 \h </w:instrText>
            </w:r>
            <w:r>
              <w:rPr>
                <w:noProof/>
                <w:webHidden/>
              </w:rPr>
            </w:r>
            <w:r>
              <w:rPr>
                <w:noProof/>
                <w:webHidden/>
              </w:rPr>
              <w:fldChar w:fldCharType="separate"/>
            </w:r>
            <w:r w:rsidR="007D3DD6">
              <w:rPr>
                <w:noProof/>
                <w:webHidden/>
              </w:rPr>
              <w:t>18</w:t>
            </w:r>
            <w:r>
              <w:rPr>
                <w:noProof/>
                <w:webHidden/>
              </w:rPr>
              <w:fldChar w:fldCharType="end"/>
            </w:r>
          </w:hyperlink>
        </w:p>
        <w:p w14:paraId="618F5E34" w14:textId="08B0520C"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61" w:history="1">
            <w:r w:rsidRPr="00C57C74">
              <w:rPr>
                <w:rStyle w:val="Hyperlink"/>
                <w:noProof/>
                <w:kern w:val="1"/>
              </w:rPr>
              <w:t>6.1.2.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Projection</w:t>
            </w:r>
            <w:r>
              <w:rPr>
                <w:noProof/>
                <w:webHidden/>
              </w:rPr>
              <w:tab/>
            </w:r>
            <w:r>
              <w:rPr>
                <w:noProof/>
                <w:webHidden/>
              </w:rPr>
              <w:fldChar w:fldCharType="begin"/>
            </w:r>
            <w:r>
              <w:rPr>
                <w:noProof/>
                <w:webHidden/>
              </w:rPr>
              <w:instrText xml:space="preserve"> PAGEREF _Toc190800561 \h </w:instrText>
            </w:r>
            <w:r>
              <w:rPr>
                <w:noProof/>
                <w:webHidden/>
              </w:rPr>
            </w:r>
            <w:r>
              <w:rPr>
                <w:noProof/>
                <w:webHidden/>
              </w:rPr>
              <w:fldChar w:fldCharType="separate"/>
            </w:r>
            <w:r w:rsidR="007D3DD6">
              <w:rPr>
                <w:noProof/>
                <w:webHidden/>
              </w:rPr>
              <w:t>18</w:t>
            </w:r>
            <w:r>
              <w:rPr>
                <w:noProof/>
                <w:webHidden/>
              </w:rPr>
              <w:fldChar w:fldCharType="end"/>
            </w:r>
          </w:hyperlink>
        </w:p>
        <w:p w14:paraId="541DD5BE" w14:textId="74B7ED8D"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62" w:history="1">
            <w:r w:rsidRPr="00C57C74">
              <w:rPr>
                <w:rStyle w:val="Hyperlink"/>
                <w:noProof/>
                <w:kern w:val="1"/>
              </w:rPr>
              <w:t>6.1.3.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Temporal reference system</w:t>
            </w:r>
            <w:r>
              <w:rPr>
                <w:noProof/>
                <w:webHidden/>
              </w:rPr>
              <w:tab/>
            </w:r>
            <w:r>
              <w:rPr>
                <w:noProof/>
                <w:webHidden/>
              </w:rPr>
              <w:fldChar w:fldCharType="begin"/>
            </w:r>
            <w:r>
              <w:rPr>
                <w:noProof/>
                <w:webHidden/>
              </w:rPr>
              <w:instrText xml:space="preserve"> PAGEREF _Toc190800562 \h </w:instrText>
            </w:r>
            <w:r>
              <w:rPr>
                <w:noProof/>
                <w:webHidden/>
              </w:rPr>
            </w:r>
            <w:r>
              <w:rPr>
                <w:noProof/>
                <w:webHidden/>
              </w:rPr>
              <w:fldChar w:fldCharType="separate"/>
            </w:r>
            <w:r w:rsidR="007D3DD6">
              <w:rPr>
                <w:noProof/>
                <w:webHidden/>
              </w:rPr>
              <w:t>18</w:t>
            </w:r>
            <w:r>
              <w:rPr>
                <w:noProof/>
                <w:webHidden/>
              </w:rPr>
              <w:fldChar w:fldCharType="end"/>
            </w:r>
          </w:hyperlink>
        </w:p>
        <w:p w14:paraId="179DC699" w14:textId="1ADEF335"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63" w:history="1">
            <w:r w:rsidRPr="00C57C74">
              <w:rPr>
                <w:rStyle w:val="Hyperlink"/>
                <w:noProof/>
                <w:kern w:val="1"/>
              </w:rPr>
              <w:t>6.1.4.</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Polygonal Demarcations of Global Sea Areas data and scale</w:t>
            </w:r>
            <w:r>
              <w:rPr>
                <w:noProof/>
                <w:webHidden/>
              </w:rPr>
              <w:tab/>
            </w:r>
            <w:r>
              <w:rPr>
                <w:noProof/>
                <w:webHidden/>
              </w:rPr>
              <w:fldChar w:fldCharType="begin"/>
            </w:r>
            <w:r>
              <w:rPr>
                <w:noProof/>
                <w:webHidden/>
              </w:rPr>
              <w:instrText xml:space="preserve"> PAGEREF _Toc190800563 \h </w:instrText>
            </w:r>
            <w:r>
              <w:rPr>
                <w:noProof/>
                <w:webHidden/>
              </w:rPr>
            </w:r>
            <w:r>
              <w:rPr>
                <w:noProof/>
                <w:webHidden/>
              </w:rPr>
              <w:fldChar w:fldCharType="separate"/>
            </w:r>
            <w:r w:rsidR="007D3DD6">
              <w:rPr>
                <w:noProof/>
                <w:webHidden/>
              </w:rPr>
              <w:t>19</w:t>
            </w:r>
            <w:r>
              <w:rPr>
                <w:noProof/>
                <w:webHidden/>
              </w:rPr>
              <w:fldChar w:fldCharType="end"/>
            </w:r>
          </w:hyperlink>
        </w:p>
        <w:p w14:paraId="1AD896A1" w14:textId="4419E8E8"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564" w:history="1">
            <w:r w:rsidRPr="00C57C74">
              <w:rPr>
                <w:rStyle w:val="Hyperlink"/>
                <w:noProof/>
                <w:kern w:val="1"/>
              </w:rPr>
              <w:t>7.</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Data quality</w:t>
            </w:r>
            <w:r>
              <w:rPr>
                <w:noProof/>
                <w:webHidden/>
              </w:rPr>
              <w:tab/>
            </w:r>
            <w:r>
              <w:rPr>
                <w:noProof/>
                <w:webHidden/>
              </w:rPr>
              <w:fldChar w:fldCharType="begin"/>
            </w:r>
            <w:r>
              <w:rPr>
                <w:noProof/>
                <w:webHidden/>
              </w:rPr>
              <w:instrText xml:space="preserve"> PAGEREF _Toc190800564 \h </w:instrText>
            </w:r>
            <w:r>
              <w:rPr>
                <w:noProof/>
                <w:webHidden/>
              </w:rPr>
            </w:r>
            <w:r>
              <w:rPr>
                <w:noProof/>
                <w:webHidden/>
              </w:rPr>
              <w:fldChar w:fldCharType="separate"/>
            </w:r>
            <w:r w:rsidR="007D3DD6">
              <w:rPr>
                <w:noProof/>
                <w:webHidden/>
              </w:rPr>
              <w:t>19</w:t>
            </w:r>
            <w:r>
              <w:rPr>
                <w:noProof/>
                <w:webHidden/>
              </w:rPr>
              <w:fldChar w:fldCharType="end"/>
            </w:r>
          </w:hyperlink>
        </w:p>
        <w:p w14:paraId="02175710" w14:textId="6688026D"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65" w:history="1">
            <w:r w:rsidRPr="00C57C74">
              <w:rPr>
                <w:rStyle w:val="Hyperlink"/>
                <w:noProof/>
                <w:kern w:val="1"/>
              </w:rPr>
              <w:t>7.1.</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Introduction to data quality</w:t>
            </w:r>
            <w:r>
              <w:rPr>
                <w:noProof/>
                <w:webHidden/>
              </w:rPr>
              <w:tab/>
            </w:r>
            <w:r>
              <w:rPr>
                <w:noProof/>
                <w:webHidden/>
              </w:rPr>
              <w:fldChar w:fldCharType="begin"/>
            </w:r>
            <w:r>
              <w:rPr>
                <w:noProof/>
                <w:webHidden/>
              </w:rPr>
              <w:instrText xml:space="preserve"> PAGEREF _Toc190800565 \h </w:instrText>
            </w:r>
            <w:r>
              <w:rPr>
                <w:noProof/>
                <w:webHidden/>
              </w:rPr>
            </w:r>
            <w:r>
              <w:rPr>
                <w:noProof/>
                <w:webHidden/>
              </w:rPr>
              <w:fldChar w:fldCharType="separate"/>
            </w:r>
            <w:r w:rsidR="007D3DD6">
              <w:rPr>
                <w:noProof/>
                <w:webHidden/>
              </w:rPr>
              <w:t>19</w:t>
            </w:r>
            <w:r>
              <w:rPr>
                <w:noProof/>
                <w:webHidden/>
              </w:rPr>
              <w:fldChar w:fldCharType="end"/>
            </w:r>
          </w:hyperlink>
        </w:p>
        <w:p w14:paraId="5473B99B" w14:textId="1A14A8CD"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66" w:history="1">
            <w:r w:rsidRPr="00C57C74">
              <w:rPr>
                <w:rStyle w:val="Hyperlink"/>
                <w:noProof/>
                <w:kern w:val="1"/>
              </w:rPr>
              <w:t>7.2.</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Completeness</w:t>
            </w:r>
            <w:r>
              <w:rPr>
                <w:noProof/>
                <w:webHidden/>
              </w:rPr>
              <w:tab/>
            </w:r>
            <w:r>
              <w:rPr>
                <w:noProof/>
                <w:webHidden/>
              </w:rPr>
              <w:fldChar w:fldCharType="begin"/>
            </w:r>
            <w:r>
              <w:rPr>
                <w:noProof/>
                <w:webHidden/>
              </w:rPr>
              <w:instrText xml:space="preserve"> PAGEREF _Toc190800566 \h </w:instrText>
            </w:r>
            <w:r>
              <w:rPr>
                <w:noProof/>
                <w:webHidden/>
              </w:rPr>
            </w:r>
            <w:r>
              <w:rPr>
                <w:noProof/>
                <w:webHidden/>
              </w:rPr>
              <w:fldChar w:fldCharType="separate"/>
            </w:r>
            <w:r w:rsidR="007D3DD6">
              <w:rPr>
                <w:noProof/>
                <w:webHidden/>
              </w:rPr>
              <w:t>19</w:t>
            </w:r>
            <w:r>
              <w:rPr>
                <w:noProof/>
                <w:webHidden/>
              </w:rPr>
              <w:fldChar w:fldCharType="end"/>
            </w:r>
          </w:hyperlink>
        </w:p>
        <w:p w14:paraId="76A4635F" w14:textId="1141DC4A"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67" w:history="1">
            <w:r w:rsidRPr="00C57C74">
              <w:rPr>
                <w:rStyle w:val="Hyperlink"/>
                <w:noProof/>
                <w:kern w:val="1"/>
              </w:rPr>
              <w:t>7.2.1.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Commission</w:t>
            </w:r>
            <w:r>
              <w:rPr>
                <w:noProof/>
                <w:webHidden/>
              </w:rPr>
              <w:tab/>
            </w:r>
            <w:r>
              <w:rPr>
                <w:noProof/>
                <w:webHidden/>
              </w:rPr>
              <w:fldChar w:fldCharType="begin"/>
            </w:r>
            <w:r>
              <w:rPr>
                <w:noProof/>
                <w:webHidden/>
              </w:rPr>
              <w:instrText xml:space="preserve"> PAGEREF _Toc190800567 \h </w:instrText>
            </w:r>
            <w:r>
              <w:rPr>
                <w:noProof/>
                <w:webHidden/>
              </w:rPr>
            </w:r>
            <w:r>
              <w:rPr>
                <w:noProof/>
                <w:webHidden/>
              </w:rPr>
              <w:fldChar w:fldCharType="separate"/>
            </w:r>
            <w:r w:rsidR="007D3DD6">
              <w:rPr>
                <w:noProof/>
                <w:webHidden/>
              </w:rPr>
              <w:t>19</w:t>
            </w:r>
            <w:r>
              <w:rPr>
                <w:noProof/>
                <w:webHidden/>
              </w:rPr>
              <w:fldChar w:fldCharType="end"/>
            </w:r>
          </w:hyperlink>
        </w:p>
        <w:p w14:paraId="1B853238" w14:textId="2F730B11"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68" w:history="1">
            <w:r w:rsidRPr="00C57C74">
              <w:rPr>
                <w:rStyle w:val="Hyperlink"/>
                <w:noProof/>
                <w:kern w:val="1"/>
              </w:rPr>
              <w:t>7.2.2.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Omission</w:t>
            </w:r>
            <w:r>
              <w:rPr>
                <w:noProof/>
                <w:webHidden/>
              </w:rPr>
              <w:tab/>
            </w:r>
            <w:r>
              <w:rPr>
                <w:noProof/>
                <w:webHidden/>
              </w:rPr>
              <w:fldChar w:fldCharType="begin"/>
            </w:r>
            <w:r>
              <w:rPr>
                <w:noProof/>
                <w:webHidden/>
              </w:rPr>
              <w:instrText xml:space="preserve"> PAGEREF _Toc190800568 \h </w:instrText>
            </w:r>
            <w:r>
              <w:rPr>
                <w:noProof/>
                <w:webHidden/>
              </w:rPr>
            </w:r>
            <w:r>
              <w:rPr>
                <w:noProof/>
                <w:webHidden/>
              </w:rPr>
              <w:fldChar w:fldCharType="separate"/>
            </w:r>
            <w:r w:rsidR="007D3DD6">
              <w:rPr>
                <w:noProof/>
                <w:webHidden/>
              </w:rPr>
              <w:t>20</w:t>
            </w:r>
            <w:r>
              <w:rPr>
                <w:noProof/>
                <w:webHidden/>
              </w:rPr>
              <w:fldChar w:fldCharType="end"/>
            </w:r>
          </w:hyperlink>
        </w:p>
        <w:p w14:paraId="5FE447D0" w14:textId="4D9BA0CF"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69" w:history="1">
            <w:r w:rsidRPr="00C57C74">
              <w:rPr>
                <w:rStyle w:val="Hyperlink"/>
                <w:noProof/>
                <w:kern w:val="1"/>
              </w:rPr>
              <w:t>7.3.</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Logical Consistency</w:t>
            </w:r>
            <w:r>
              <w:rPr>
                <w:noProof/>
                <w:webHidden/>
              </w:rPr>
              <w:tab/>
            </w:r>
            <w:r>
              <w:rPr>
                <w:noProof/>
                <w:webHidden/>
              </w:rPr>
              <w:fldChar w:fldCharType="begin"/>
            </w:r>
            <w:r>
              <w:rPr>
                <w:noProof/>
                <w:webHidden/>
              </w:rPr>
              <w:instrText xml:space="preserve"> PAGEREF _Toc190800569 \h </w:instrText>
            </w:r>
            <w:r>
              <w:rPr>
                <w:noProof/>
                <w:webHidden/>
              </w:rPr>
            </w:r>
            <w:r>
              <w:rPr>
                <w:noProof/>
                <w:webHidden/>
              </w:rPr>
              <w:fldChar w:fldCharType="separate"/>
            </w:r>
            <w:r w:rsidR="007D3DD6">
              <w:rPr>
                <w:noProof/>
                <w:webHidden/>
              </w:rPr>
              <w:t>20</w:t>
            </w:r>
            <w:r>
              <w:rPr>
                <w:noProof/>
                <w:webHidden/>
              </w:rPr>
              <w:fldChar w:fldCharType="end"/>
            </w:r>
          </w:hyperlink>
        </w:p>
        <w:p w14:paraId="53A3DC9D" w14:textId="78508044"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70" w:history="1">
            <w:r w:rsidRPr="00C57C74">
              <w:rPr>
                <w:rStyle w:val="Hyperlink"/>
                <w:noProof/>
                <w:kern w:val="1"/>
              </w:rPr>
              <w:t>7.3.1.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Conceptual Consistency</w:t>
            </w:r>
            <w:r>
              <w:rPr>
                <w:noProof/>
                <w:webHidden/>
              </w:rPr>
              <w:tab/>
            </w:r>
            <w:r>
              <w:rPr>
                <w:noProof/>
                <w:webHidden/>
              </w:rPr>
              <w:fldChar w:fldCharType="begin"/>
            </w:r>
            <w:r>
              <w:rPr>
                <w:noProof/>
                <w:webHidden/>
              </w:rPr>
              <w:instrText xml:space="preserve"> PAGEREF _Toc190800570 \h </w:instrText>
            </w:r>
            <w:r>
              <w:rPr>
                <w:noProof/>
                <w:webHidden/>
              </w:rPr>
            </w:r>
            <w:r>
              <w:rPr>
                <w:noProof/>
                <w:webHidden/>
              </w:rPr>
              <w:fldChar w:fldCharType="separate"/>
            </w:r>
            <w:r w:rsidR="007D3DD6">
              <w:rPr>
                <w:noProof/>
                <w:webHidden/>
              </w:rPr>
              <w:t>20</w:t>
            </w:r>
            <w:r>
              <w:rPr>
                <w:noProof/>
                <w:webHidden/>
              </w:rPr>
              <w:fldChar w:fldCharType="end"/>
            </w:r>
          </w:hyperlink>
        </w:p>
        <w:p w14:paraId="50535C02" w14:textId="33E141BA"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71" w:history="1">
            <w:r w:rsidRPr="00C57C74">
              <w:rPr>
                <w:rStyle w:val="Hyperlink"/>
                <w:noProof/>
                <w:kern w:val="1"/>
              </w:rPr>
              <w:t>7.3.2.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Domain Consistency</w:t>
            </w:r>
            <w:r>
              <w:rPr>
                <w:noProof/>
                <w:webHidden/>
              </w:rPr>
              <w:tab/>
            </w:r>
            <w:r>
              <w:rPr>
                <w:noProof/>
                <w:webHidden/>
              </w:rPr>
              <w:fldChar w:fldCharType="begin"/>
            </w:r>
            <w:r>
              <w:rPr>
                <w:noProof/>
                <w:webHidden/>
              </w:rPr>
              <w:instrText xml:space="preserve"> PAGEREF _Toc190800571 \h </w:instrText>
            </w:r>
            <w:r>
              <w:rPr>
                <w:noProof/>
                <w:webHidden/>
              </w:rPr>
            </w:r>
            <w:r>
              <w:rPr>
                <w:noProof/>
                <w:webHidden/>
              </w:rPr>
              <w:fldChar w:fldCharType="separate"/>
            </w:r>
            <w:r w:rsidR="007D3DD6">
              <w:rPr>
                <w:noProof/>
                <w:webHidden/>
              </w:rPr>
              <w:t>20</w:t>
            </w:r>
            <w:r>
              <w:rPr>
                <w:noProof/>
                <w:webHidden/>
              </w:rPr>
              <w:fldChar w:fldCharType="end"/>
            </w:r>
          </w:hyperlink>
        </w:p>
        <w:p w14:paraId="28FDA4ED" w14:textId="0CF7B3AC"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72" w:history="1">
            <w:r w:rsidRPr="00C57C74">
              <w:rPr>
                <w:rStyle w:val="Hyperlink"/>
                <w:noProof/>
                <w:kern w:val="1"/>
              </w:rPr>
              <w:t>7.3.3.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Format Consistency</w:t>
            </w:r>
            <w:r>
              <w:rPr>
                <w:noProof/>
                <w:webHidden/>
              </w:rPr>
              <w:tab/>
            </w:r>
            <w:r>
              <w:rPr>
                <w:noProof/>
                <w:webHidden/>
              </w:rPr>
              <w:fldChar w:fldCharType="begin"/>
            </w:r>
            <w:r>
              <w:rPr>
                <w:noProof/>
                <w:webHidden/>
              </w:rPr>
              <w:instrText xml:space="preserve"> PAGEREF _Toc190800572 \h </w:instrText>
            </w:r>
            <w:r>
              <w:rPr>
                <w:noProof/>
                <w:webHidden/>
              </w:rPr>
            </w:r>
            <w:r>
              <w:rPr>
                <w:noProof/>
                <w:webHidden/>
              </w:rPr>
              <w:fldChar w:fldCharType="separate"/>
            </w:r>
            <w:r w:rsidR="007D3DD6">
              <w:rPr>
                <w:noProof/>
                <w:webHidden/>
              </w:rPr>
              <w:t>20</w:t>
            </w:r>
            <w:r>
              <w:rPr>
                <w:noProof/>
                <w:webHidden/>
              </w:rPr>
              <w:fldChar w:fldCharType="end"/>
            </w:r>
          </w:hyperlink>
        </w:p>
        <w:p w14:paraId="25ACD6AA" w14:textId="1D5707F2"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73" w:history="1">
            <w:r w:rsidRPr="00C57C74">
              <w:rPr>
                <w:rStyle w:val="Hyperlink"/>
                <w:noProof/>
                <w:kern w:val="1"/>
              </w:rPr>
              <w:t>7.3.4.</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Topological Consistency</w:t>
            </w:r>
            <w:r>
              <w:rPr>
                <w:noProof/>
                <w:webHidden/>
              </w:rPr>
              <w:tab/>
            </w:r>
            <w:r>
              <w:rPr>
                <w:noProof/>
                <w:webHidden/>
              </w:rPr>
              <w:fldChar w:fldCharType="begin"/>
            </w:r>
            <w:r>
              <w:rPr>
                <w:noProof/>
                <w:webHidden/>
              </w:rPr>
              <w:instrText xml:space="preserve"> PAGEREF _Toc190800573 \h </w:instrText>
            </w:r>
            <w:r>
              <w:rPr>
                <w:noProof/>
                <w:webHidden/>
              </w:rPr>
            </w:r>
            <w:r>
              <w:rPr>
                <w:noProof/>
                <w:webHidden/>
              </w:rPr>
              <w:fldChar w:fldCharType="separate"/>
            </w:r>
            <w:r w:rsidR="007D3DD6">
              <w:rPr>
                <w:noProof/>
                <w:webHidden/>
              </w:rPr>
              <w:t>20</w:t>
            </w:r>
            <w:r>
              <w:rPr>
                <w:noProof/>
                <w:webHidden/>
              </w:rPr>
              <w:fldChar w:fldCharType="end"/>
            </w:r>
          </w:hyperlink>
        </w:p>
        <w:p w14:paraId="72B404EE" w14:textId="637B6397"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74" w:history="1">
            <w:r w:rsidRPr="00C57C74">
              <w:rPr>
                <w:rStyle w:val="Hyperlink"/>
                <w:noProof/>
                <w:kern w:val="1"/>
              </w:rPr>
              <w:t>7.4.</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Positional Uncertainty and Accuracy</w:t>
            </w:r>
            <w:r>
              <w:rPr>
                <w:noProof/>
                <w:webHidden/>
              </w:rPr>
              <w:tab/>
            </w:r>
            <w:r>
              <w:rPr>
                <w:noProof/>
                <w:webHidden/>
              </w:rPr>
              <w:fldChar w:fldCharType="begin"/>
            </w:r>
            <w:r>
              <w:rPr>
                <w:noProof/>
                <w:webHidden/>
              </w:rPr>
              <w:instrText xml:space="preserve"> PAGEREF _Toc190800574 \h </w:instrText>
            </w:r>
            <w:r>
              <w:rPr>
                <w:noProof/>
                <w:webHidden/>
              </w:rPr>
            </w:r>
            <w:r>
              <w:rPr>
                <w:noProof/>
                <w:webHidden/>
              </w:rPr>
              <w:fldChar w:fldCharType="separate"/>
            </w:r>
            <w:r w:rsidR="007D3DD6">
              <w:rPr>
                <w:noProof/>
                <w:webHidden/>
              </w:rPr>
              <w:t>21</w:t>
            </w:r>
            <w:r>
              <w:rPr>
                <w:noProof/>
                <w:webHidden/>
              </w:rPr>
              <w:fldChar w:fldCharType="end"/>
            </w:r>
          </w:hyperlink>
        </w:p>
        <w:p w14:paraId="7F2E221B" w14:textId="2BE609C6"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75" w:history="1">
            <w:r w:rsidRPr="00C57C74">
              <w:rPr>
                <w:rStyle w:val="Hyperlink"/>
                <w:noProof/>
                <w:kern w:val="1"/>
              </w:rPr>
              <w:t>7.4.1.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Vertical Position Accuracy</w:t>
            </w:r>
            <w:r>
              <w:rPr>
                <w:noProof/>
                <w:webHidden/>
              </w:rPr>
              <w:tab/>
            </w:r>
            <w:r>
              <w:rPr>
                <w:noProof/>
                <w:webHidden/>
              </w:rPr>
              <w:fldChar w:fldCharType="begin"/>
            </w:r>
            <w:r>
              <w:rPr>
                <w:noProof/>
                <w:webHidden/>
              </w:rPr>
              <w:instrText xml:space="preserve"> PAGEREF _Toc190800575 \h </w:instrText>
            </w:r>
            <w:r>
              <w:rPr>
                <w:noProof/>
                <w:webHidden/>
              </w:rPr>
            </w:r>
            <w:r>
              <w:rPr>
                <w:noProof/>
                <w:webHidden/>
              </w:rPr>
              <w:fldChar w:fldCharType="separate"/>
            </w:r>
            <w:r w:rsidR="007D3DD6">
              <w:rPr>
                <w:noProof/>
                <w:webHidden/>
              </w:rPr>
              <w:t>21</w:t>
            </w:r>
            <w:r>
              <w:rPr>
                <w:noProof/>
                <w:webHidden/>
              </w:rPr>
              <w:fldChar w:fldCharType="end"/>
            </w:r>
          </w:hyperlink>
        </w:p>
        <w:p w14:paraId="27DF6B8F" w14:textId="5864B5C7"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76" w:history="1">
            <w:r w:rsidRPr="00C57C74">
              <w:rPr>
                <w:rStyle w:val="Hyperlink"/>
                <w:noProof/>
                <w:kern w:val="1"/>
              </w:rPr>
              <w:t>7.4.2.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Horizontal Position Accuracy</w:t>
            </w:r>
            <w:r>
              <w:rPr>
                <w:noProof/>
                <w:webHidden/>
              </w:rPr>
              <w:tab/>
            </w:r>
            <w:r>
              <w:rPr>
                <w:noProof/>
                <w:webHidden/>
              </w:rPr>
              <w:fldChar w:fldCharType="begin"/>
            </w:r>
            <w:r>
              <w:rPr>
                <w:noProof/>
                <w:webHidden/>
              </w:rPr>
              <w:instrText xml:space="preserve"> PAGEREF _Toc190800576 \h </w:instrText>
            </w:r>
            <w:r>
              <w:rPr>
                <w:noProof/>
                <w:webHidden/>
              </w:rPr>
            </w:r>
            <w:r>
              <w:rPr>
                <w:noProof/>
                <w:webHidden/>
              </w:rPr>
              <w:fldChar w:fldCharType="separate"/>
            </w:r>
            <w:r w:rsidR="007D3DD6">
              <w:rPr>
                <w:noProof/>
                <w:webHidden/>
              </w:rPr>
              <w:t>21</w:t>
            </w:r>
            <w:r>
              <w:rPr>
                <w:noProof/>
                <w:webHidden/>
              </w:rPr>
              <w:fldChar w:fldCharType="end"/>
            </w:r>
          </w:hyperlink>
        </w:p>
        <w:p w14:paraId="412E0944" w14:textId="09D4653B"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77" w:history="1">
            <w:r w:rsidRPr="00C57C74">
              <w:rPr>
                <w:rStyle w:val="Hyperlink"/>
                <w:noProof/>
                <w:kern w:val="1"/>
              </w:rPr>
              <w:t>7.4.3.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Gridded Data Positional Accuracy</w:t>
            </w:r>
            <w:r>
              <w:rPr>
                <w:noProof/>
                <w:webHidden/>
              </w:rPr>
              <w:tab/>
            </w:r>
            <w:r>
              <w:rPr>
                <w:noProof/>
                <w:webHidden/>
              </w:rPr>
              <w:fldChar w:fldCharType="begin"/>
            </w:r>
            <w:r>
              <w:rPr>
                <w:noProof/>
                <w:webHidden/>
              </w:rPr>
              <w:instrText xml:space="preserve"> PAGEREF _Toc190800577 \h </w:instrText>
            </w:r>
            <w:r>
              <w:rPr>
                <w:noProof/>
                <w:webHidden/>
              </w:rPr>
            </w:r>
            <w:r>
              <w:rPr>
                <w:noProof/>
                <w:webHidden/>
              </w:rPr>
              <w:fldChar w:fldCharType="separate"/>
            </w:r>
            <w:r w:rsidR="007D3DD6">
              <w:rPr>
                <w:noProof/>
                <w:webHidden/>
              </w:rPr>
              <w:t>21</w:t>
            </w:r>
            <w:r>
              <w:rPr>
                <w:noProof/>
                <w:webHidden/>
              </w:rPr>
              <w:fldChar w:fldCharType="end"/>
            </w:r>
          </w:hyperlink>
        </w:p>
        <w:p w14:paraId="1E265803" w14:textId="2C830DF9"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78" w:history="1">
            <w:r w:rsidRPr="00C57C74">
              <w:rPr>
                <w:rStyle w:val="Hyperlink"/>
                <w:noProof/>
                <w:kern w:val="1"/>
              </w:rPr>
              <w:t>7.5.</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Thematic Accuracy</w:t>
            </w:r>
            <w:r>
              <w:rPr>
                <w:noProof/>
                <w:webHidden/>
              </w:rPr>
              <w:tab/>
            </w:r>
            <w:r>
              <w:rPr>
                <w:noProof/>
                <w:webHidden/>
              </w:rPr>
              <w:fldChar w:fldCharType="begin"/>
            </w:r>
            <w:r>
              <w:rPr>
                <w:noProof/>
                <w:webHidden/>
              </w:rPr>
              <w:instrText xml:space="preserve"> PAGEREF _Toc190800578 \h </w:instrText>
            </w:r>
            <w:r>
              <w:rPr>
                <w:noProof/>
                <w:webHidden/>
              </w:rPr>
            </w:r>
            <w:r>
              <w:rPr>
                <w:noProof/>
                <w:webHidden/>
              </w:rPr>
              <w:fldChar w:fldCharType="separate"/>
            </w:r>
            <w:r w:rsidR="007D3DD6">
              <w:rPr>
                <w:noProof/>
                <w:webHidden/>
              </w:rPr>
              <w:t>21</w:t>
            </w:r>
            <w:r>
              <w:rPr>
                <w:noProof/>
                <w:webHidden/>
              </w:rPr>
              <w:fldChar w:fldCharType="end"/>
            </w:r>
          </w:hyperlink>
        </w:p>
        <w:p w14:paraId="400B2A8E" w14:textId="102CAAD6"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79" w:history="1">
            <w:r w:rsidRPr="00C57C74">
              <w:rPr>
                <w:rStyle w:val="Hyperlink"/>
                <w:noProof/>
                <w:kern w:val="1"/>
              </w:rPr>
              <w:t>7.5.1.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Thematic Classification Correctness</w:t>
            </w:r>
            <w:r>
              <w:rPr>
                <w:noProof/>
                <w:webHidden/>
              </w:rPr>
              <w:tab/>
            </w:r>
            <w:r>
              <w:rPr>
                <w:noProof/>
                <w:webHidden/>
              </w:rPr>
              <w:fldChar w:fldCharType="begin"/>
            </w:r>
            <w:r>
              <w:rPr>
                <w:noProof/>
                <w:webHidden/>
              </w:rPr>
              <w:instrText xml:space="preserve"> PAGEREF _Toc190800579 \h </w:instrText>
            </w:r>
            <w:r>
              <w:rPr>
                <w:noProof/>
                <w:webHidden/>
              </w:rPr>
            </w:r>
            <w:r>
              <w:rPr>
                <w:noProof/>
                <w:webHidden/>
              </w:rPr>
              <w:fldChar w:fldCharType="separate"/>
            </w:r>
            <w:r w:rsidR="007D3DD6">
              <w:rPr>
                <w:noProof/>
                <w:webHidden/>
              </w:rPr>
              <w:t>21</w:t>
            </w:r>
            <w:r>
              <w:rPr>
                <w:noProof/>
                <w:webHidden/>
              </w:rPr>
              <w:fldChar w:fldCharType="end"/>
            </w:r>
          </w:hyperlink>
        </w:p>
        <w:p w14:paraId="076C5DA9" w14:textId="62737F40"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80" w:history="1">
            <w:r w:rsidRPr="00C57C74">
              <w:rPr>
                <w:rStyle w:val="Hyperlink"/>
                <w:noProof/>
                <w:kern w:val="1"/>
              </w:rPr>
              <w:t>7.5.2.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Non-Quantitative Attribute Accuracy</w:t>
            </w:r>
            <w:r>
              <w:rPr>
                <w:noProof/>
                <w:webHidden/>
              </w:rPr>
              <w:tab/>
            </w:r>
            <w:r>
              <w:rPr>
                <w:noProof/>
                <w:webHidden/>
              </w:rPr>
              <w:fldChar w:fldCharType="begin"/>
            </w:r>
            <w:r>
              <w:rPr>
                <w:noProof/>
                <w:webHidden/>
              </w:rPr>
              <w:instrText xml:space="preserve"> PAGEREF _Toc190800580 \h </w:instrText>
            </w:r>
            <w:r>
              <w:rPr>
                <w:noProof/>
                <w:webHidden/>
              </w:rPr>
            </w:r>
            <w:r>
              <w:rPr>
                <w:noProof/>
                <w:webHidden/>
              </w:rPr>
              <w:fldChar w:fldCharType="separate"/>
            </w:r>
            <w:r w:rsidR="007D3DD6">
              <w:rPr>
                <w:noProof/>
                <w:webHidden/>
              </w:rPr>
              <w:t>22</w:t>
            </w:r>
            <w:r>
              <w:rPr>
                <w:noProof/>
                <w:webHidden/>
              </w:rPr>
              <w:fldChar w:fldCharType="end"/>
            </w:r>
          </w:hyperlink>
        </w:p>
        <w:p w14:paraId="6351C83A" w14:textId="0533794F"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81" w:history="1">
            <w:r w:rsidRPr="00C57C74">
              <w:rPr>
                <w:rStyle w:val="Hyperlink"/>
                <w:noProof/>
                <w:kern w:val="1"/>
              </w:rPr>
              <w:t>7.5.3.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Quantitative Attribute Accuracy</w:t>
            </w:r>
            <w:r>
              <w:rPr>
                <w:noProof/>
                <w:webHidden/>
              </w:rPr>
              <w:tab/>
            </w:r>
            <w:r>
              <w:rPr>
                <w:noProof/>
                <w:webHidden/>
              </w:rPr>
              <w:fldChar w:fldCharType="begin"/>
            </w:r>
            <w:r>
              <w:rPr>
                <w:noProof/>
                <w:webHidden/>
              </w:rPr>
              <w:instrText xml:space="preserve"> PAGEREF _Toc190800581 \h </w:instrText>
            </w:r>
            <w:r>
              <w:rPr>
                <w:noProof/>
                <w:webHidden/>
              </w:rPr>
            </w:r>
            <w:r>
              <w:rPr>
                <w:noProof/>
                <w:webHidden/>
              </w:rPr>
              <w:fldChar w:fldCharType="separate"/>
            </w:r>
            <w:r w:rsidR="007D3DD6">
              <w:rPr>
                <w:noProof/>
                <w:webHidden/>
              </w:rPr>
              <w:t>22</w:t>
            </w:r>
            <w:r>
              <w:rPr>
                <w:noProof/>
                <w:webHidden/>
              </w:rPr>
              <w:fldChar w:fldCharType="end"/>
            </w:r>
          </w:hyperlink>
        </w:p>
        <w:p w14:paraId="537B3CE0" w14:textId="550333C1"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82" w:history="1">
            <w:r w:rsidRPr="00C57C74">
              <w:rPr>
                <w:rStyle w:val="Hyperlink"/>
                <w:noProof/>
                <w:kern w:val="1"/>
              </w:rPr>
              <w:t>7.6.</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Temporal Quality</w:t>
            </w:r>
            <w:r>
              <w:rPr>
                <w:noProof/>
                <w:webHidden/>
              </w:rPr>
              <w:tab/>
            </w:r>
            <w:r>
              <w:rPr>
                <w:noProof/>
                <w:webHidden/>
              </w:rPr>
              <w:fldChar w:fldCharType="begin"/>
            </w:r>
            <w:r>
              <w:rPr>
                <w:noProof/>
                <w:webHidden/>
              </w:rPr>
              <w:instrText xml:space="preserve"> PAGEREF _Toc190800582 \h </w:instrText>
            </w:r>
            <w:r>
              <w:rPr>
                <w:noProof/>
                <w:webHidden/>
              </w:rPr>
            </w:r>
            <w:r>
              <w:rPr>
                <w:noProof/>
                <w:webHidden/>
              </w:rPr>
              <w:fldChar w:fldCharType="separate"/>
            </w:r>
            <w:r w:rsidR="007D3DD6">
              <w:rPr>
                <w:noProof/>
                <w:webHidden/>
              </w:rPr>
              <w:t>22</w:t>
            </w:r>
            <w:r>
              <w:rPr>
                <w:noProof/>
                <w:webHidden/>
              </w:rPr>
              <w:fldChar w:fldCharType="end"/>
            </w:r>
          </w:hyperlink>
        </w:p>
        <w:p w14:paraId="39DB351E" w14:textId="66F84EF2"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83" w:history="1">
            <w:r w:rsidRPr="00C57C74">
              <w:rPr>
                <w:rStyle w:val="Hyperlink"/>
                <w:noProof/>
                <w:kern w:val="1"/>
              </w:rPr>
              <w:t>7.6.1.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Temporal Consistency</w:t>
            </w:r>
            <w:r>
              <w:rPr>
                <w:noProof/>
                <w:webHidden/>
              </w:rPr>
              <w:tab/>
            </w:r>
            <w:r>
              <w:rPr>
                <w:noProof/>
                <w:webHidden/>
              </w:rPr>
              <w:fldChar w:fldCharType="begin"/>
            </w:r>
            <w:r>
              <w:rPr>
                <w:noProof/>
                <w:webHidden/>
              </w:rPr>
              <w:instrText xml:space="preserve"> PAGEREF _Toc190800583 \h </w:instrText>
            </w:r>
            <w:r>
              <w:rPr>
                <w:noProof/>
                <w:webHidden/>
              </w:rPr>
            </w:r>
            <w:r>
              <w:rPr>
                <w:noProof/>
                <w:webHidden/>
              </w:rPr>
              <w:fldChar w:fldCharType="separate"/>
            </w:r>
            <w:r w:rsidR="007D3DD6">
              <w:rPr>
                <w:noProof/>
                <w:webHidden/>
              </w:rPr>
              <w:t>22</w:t>
            </w:r>
            <w:r>
              <w:rPr>
                <w:noProof/>
                <w:webHidden/>
              </w:rPr>
              <w:fldChar w:fldCharType="end"/>
            </w:r>
          </w:hyperlink>
        </w:p>
        <w:p w14:paraId="29918E46" w14:textId="2B0A4808"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84" w:history="1">
            <w:r w:rsidRPr="00C57C74">
              <w:rPr>
                <w:rStyle w:val="Hyperlink"/>
                <w:noProof/>
                <w:kern w:val="1"/>
              </w:rPr>
              <w:t>7.6.2.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Temporal Validity</w:t>
            </w:r>
            <w:r>
              <w:rPr>
                <w:noProof/>
                <w:webHidden/>
              </w:rPr>
              <w:tab/>
            </w:r>
            <w:r>
              <w:rPr>
                <w:noProof/>
                <w:webHidden/>
              </w:rPr>
              <w:fldChar w:fldCharType="begin"/>
            </w:r>
            <w:r>
              <w:rPr>
                <w:noProof/>
                <w:webHidden/>
              </w:rPr>
              <w:instrText xml:space="preserve"> PAGEREF _Toc190800584 \h </w:instrText>
            </w:r>
            <w:r>
              <w:rPr>
                <w:noProof/>
                <w:webHidden/>
              </w:rPr>
            </w:r>
            <w:r>
              <w:rPr>
                <w:noProof/>
                <w:webHidden/>
              </w:rPr>
              <w:fldChar w:fldCharType="separate"/>
            </w:r>
            <w:r w:rsidR="007D3DD6">
              <w:rPr>
                <w:noProof/>
                <w:webHidden/>
              </w:rPr>
              <w:t>22</w:t>
            </w:r>
            <w:r>
              <w:rPr>
                <w:noProof/>
                <w:webHidden/>
              </w:rPr>
              <w:fldChar w:fldCharType="end"/>
            </w:r>
          </w:hyperlink>
        </w:p>
        <w:p w14:paraId="500BED1E" w14:textId="14C95C7A"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85" w:history="1">
            <w:r w:rsidRPr="00C57C74">
              <w:rPr>
                <w:rStyle w:val="Hyperlink"/>
                <w:noProof/>
                <w:kern w:val="1"/>
              </w:rPr>
              <w:t>7.6.3.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Temporal Accuracy</w:t>
            </w:r>
            <w:r>
              <w:rPr>
                <w:noProof/>
                <w:webHidden/>
              </w:rPr>
              <w:tab/>
            </w:r>
            <w:r>
              <w:rPr>
                <w:noProof/>
                <w:webHidden/>
              </w:rPr>
              <w:fldChar w:fldCharType="begin"/>
            </w:r>
            <w:r>
              <w:rPr>
                <w:noProof/>
                <w:webHidden/>
              </w:rPr>
              <w:instrText xml:space="preserve"> PAGEREF _Toc190800585 \h </w:instrText>
            </w:r>
            <w:r>
              <w:rPr>
                <w:noProof/>
                <w:webHidden/>
              </w:rPr>
            </w:r>
            <w:r>
              <w:rPr>
                <w:noProof/>
                <w:webHidden/>
              </w:rPr>
              <w:fldChar w:fldCharType="separate"/>
            </w:r>
            <w:r w:rsidR="007D3DD6">
              <w:rPr>
                <w:noProof/>
                <w:webHidden/>
              </w:rPr>
              <w:t>22</w:t>
            </w:r>
            <w:r>
              <w:rPr>
                <w:noProof/>
                <w:webHidden/>
              </w:rPr>
              <w:fldChar w:fldCharType="end"/>
            </w:r>
          </w:hyperlink>
        </w:p>
        <w:p w14:paraId="749481FE" w14:textId="3FC20BE9"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86" w:history="1">
            <w:r w:rsidRPr="00C57C74">
              <w:rPr>
                <w:rStyle w:val="Hyperlink"/>
                <w:noProof/>
                <w:kern w:val="1"/>
              </w:rPr>
              <w:t>7.7.</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Aggregation</w:t>
            </w:r>
            <w:r>
              <w:rPr>
                <w:noProof/>
                <w:webHidden/>
              </w:rPr>
              <w:tab/>
            </w:r>
            <w:r>
              <w:rPr>
                <w:noProof/>
                <w:webHidden/>
              </w:rPr>
              <w:fldChar w:fldCharType="begin"/>
            </w:r>
            <w:r>
              <w:rPr>
                <w:noProof/>
                <w:webHidden/>
              </w:rPr>
              <w:instrText xml:space="preserve"> PAGEREF _Toc190800586 \h </w:instrText>
            </w:r>
            <w:r>
              <w:rPr>
                <w:noProof/>
                <w:webHidden/>
              </w:rPr>
            </w:r>
            <w:r>
              <w:rPr>
                <w:noProof/>
                <w:webHidden/>
              </w:rPr>
              <w:fldChar w:fldCharType="separate"/>
            </w:r>
            <w:r w:rsidR="007D3DD6">
              <w:rPr>
                <w:noProof/>
                <w:webHidden/>
              </w:rPr>
              <w:t>22</w:t>
            </w:r>
            <w:r>
              <w:rPr>
                <w:noProof/>
                <w:webHidden/>
              </w:rPr>
              <w:fldChar w:fldCharType="end"/>
            </w:r>
          </w:hyperlink>
        </w:p>
        <w:p w14:paraId="004BF546" w14:textId="2642B79B"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87" w:history="1">
            <w:r w:rsidRPr="00C57C74">
              <w:rPr>
                <w:rStyle w:val="Hyperlink"/>
                <w:noProof/>
                <w:kern w:val="1"/>
              </w:rPr>
              <w:t>7.8.</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Quality measure elements</w:t>
            </w:r>
            <w:r>
              <w:rPr>
                <w:noProof/>
                <w:webHidden/>
              </w:rPr>
              <w:tab/>
            </w:r>
            <w:r>
              <w:rPr>
                <w:noProof/>
                <w:webHidden/>
              </w:rPr>
              <w:fldChar w:fldCharType="begin"/>
            </w:r>
            <w:r>
              <w:rPr>
                <w:noProof/>
                <w:webHidden/>
              </w:rPr>
              <w:instrText xml:space="preserve"> PAGEREF _Toc190800587 \h </w:instrText>
            </w:r>
            <w:r>
              <w:rPr>
                <w:noProof/>
                <w:webHidden/>
              </w:rPr>
            </w:r>
            <w:r>
              <w:rPr>
                <w:noProof/>
                <w:webHidden/>
              </w:rPr>
              <w:fldChar w:fldCharType="separate"/>
            </w:r>
            <w:r w:rsidR="007D3DD6">
              <w:rPr>
                <w:noProof/>
                <w:webHidden/>
              </w:rPr>
              <w:t>23</w:t>
            </w:r>
            <w:r>
              <w:rPr>
                <w:noProof/>
                <w:webHidden/>
              </w:rPr>
              <w:fldChar w:fldCharType="end"/>
            </w:r>
          </w:hyperlink>
        </w:p>
        <w:p w14:paraId="7D0D259D" w14:textId="24AA546E"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588" w:history="1">
            <w:r w:rsidRPr="00C57C74">
              <w:rPr>
                <w:rStyle w:val="Hyperlink"/>
                <w:noProof/>
                <w:kern w:val="1"/>
              </w:rPr>
              <w:t>8.</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Data Capture and Classification</w:t>
            </w:r>
            <w:r>
              <w:rPr>
                <w:noProof/>
                <w:webHidden/>
              </w:rPr>
              <w:tab/>
            </w:r>
            <w:r>
              <w:rPr>
                <w:noProof/>
                <w:webHidden/>
              </w:rPr>
              <w:fldChar w:fldCharType="begin"/>
            </w:r>
            <w:r>
              <w:rPr>
                <w:noProof/>
                <w:webHidden/>
              </w:rPr>
              <w:instrText xml:space="preserve"> PAGEREF _Toc190800588 \h </w:instrText>
            </w:r>
            <w:r>
              <w:rPr>
                <w:noProof/>
                <w:webHidden/>
              </w:rPr>
            </w:r>
            <w:r>
              <w:rPr>
                <w:noProof/>
                <w:webHidden/>
              </w:rPr>
              <w:fldChar w:fldCharType="separate"/>
            </w:r>
            <w:r w:rsidR="007D3DD6">
              <w:rPr>
                <w:noProof/>
                <w:webHidden/>
              </w:rPr>
              <w:t>26</w:t>
            </w:r>
            <w:r>
              <w:rPr>
                <w:noProof/>
                <w:webHidden/>
              </w:rPr>
              <w:fldChar w:fldCharType="end"/>
            </w:r>
          </w:hyperlink>
        </w:p>
        <w:p w14:paraId="7C68F829" w14:textId="1645BCE7"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89" w:history="1">
            <w:r w:rsidRPr="00C57C74">
              <w:rPr>
                <w:rStyle w:val="Hyperlink"/>
                <w:noProof/>
                <w:kern w:val="1"/>
              </w:rPr>
              <w:t>8.1.</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Data Encoding and Product Delivery</w:t>
            </w:r>
            <w:r>
              <w:rPr>
                <w:noProof/>
                <w:webHidden/>
              </w:rPr>
              <w:tab/>
            </w:r>
            <w:r>
              <w:rPr>
                <w:noProof/>
                <w:webHidden/>
              </w:rPr>
              <w:fldChar w:fldCharType="begin"/>
            </w:r>
            <w:r>
              <w:rPr>
                <w:noProof/>
                <w:webHidden/>
              </w:rPr>
              <w:instrText xml:space="preserve"> PAGEREF _Toc190800589 \h </w:instrText>
            </w:r>
            <w:r>
              <w:rPr>
                <w:noProof/>
                <w:webHidden/>
              </w:rPr>
            </w:r>
            <w:r>
              <w:rPr>
                <w:noProof/>
                <w:webHidden/>
              </w:rPr>
              <w:fldChar w:fldCharType="separate"/>
            </w:r>
            <w:r w:rsidR="007D3DD6">
              <w:rPr>
                <w:noProof/>
                <w:webHidden/>
              </w:rPr>
              <w:t>26</w:t>
            </w:r>
            <w:r>
              <w:rPr>
                <w:noProof/>
                <w:webHidden/>
              </w:rPr>
              <w:fldChar w:fldCharType="end"/>
            </w:r>
          </w:hyperlink>
        </w:p>
        <w:p w14:paraId="62053C59" w14:textId="3896438D"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90" w:history="1">
            <w:r w:rsidRPr="00C57C74">
              <w:rPr>
                <w:rStyle w:val="Hyperlink"/>
                <w:noProof/>
                <w:kern w:val="1"/>
              </w:rPr>
              <w:t>8.1.1.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Data Encoding</w:t>
            </w:r>
            <w:r>
              <w:rPr>
                <w:noProof/>
                <w:webHidden/>
              </w:rPr>
              <w:tab/>
            </w:r>
            <w:r>
              <w:rPr>
                <w:noProof/>
                <w:webHidden/>
              </w:rPr>
              <w:fldChar w:fldCharType="begin"/>
            </w:r>
            <w:r>
              <w:rPr>
                <w:noProof/>
                <w:webHidden/>
              </w:rPr>
              <w:instrText xml:space="preserve"> PAGEREF _Toc190800590 \h </w:instrText>
            </w:r>
            <w:r>
              <w:rPr>
                <w:noProof/>
                <w:webHidden/>
              </w:rPr>
            </w:r>
            <w:r>
              <w:rPr>
                <w:noProof/>
                <w:webHidden/>
              </w:rPr>
              <w:fldChar w:fldCharType="separate"/>
            </w:r>
            <w:r w:rsidR="007D3DD6">
              <w:rPr>
                <w:noProof/>
                <w:webHidden/>
              </w:rPr>
              <w:t>26</w:t>
            </w:r>
            <w:r>
              <w:rPr>
                <w:noProof/>
                <w:webHidden/>
              </w:rPr>
              <w:fldChar w:fldCharType="end"/>
            </w:r>
          </w:hyperlink>
        </w:p>
        <w:p w14:paraId="7DE8FB1E" w14:textId="06DC3C84"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91" w:history="1">
            <w:r w:rsidRPr="00C57C74">
              <w:rPr>
                <w:rStyle w:val="Hyperlink"/>
                <w:noProof/>
                <w:kern w:val="1"/>
              </w:rPr>
              <w:t>8.1.2.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Types of Datasets</w:t>
            </w:r>
            <w:r>
              <w:rPr>
                <w:noProof/>
                <w:webHidden/>
              </w:rPr>
              <w:tab/>
            </w:r>
            <w:r>
              <w:rPr>
                <w:noProof/>
                <w:webHidden/>
              </w:rPr>
              <w:fldChar w:fldCharType="begin"/>
            </w:r>
            <w:r>
              <w:rPr>
                <w:noProof/>
                <w:webHidden/>
              </w:rPr>
              <w:instrText xml:space="preserve"> PAGEREF _Toc190800591 \h </w:instrText>
            </w:r>
            <w:r>
              <w:rPr>
                <w:noProof/>
                <w:webHidden/>
              </w:rPr>
            </w:r>
            <w:r>
              <w:rPr>
                <w:noProof/>
                <w:webHidden/>
              </w:rPr>
              <w:fldChar w:fldCharType="separate"/>
            </w:r>
            <w:r w:rsidR="007D3DD6">
              <w:rPr>
                <w:noProof/>
                <w:webHidden/>
              </w:rPr>
              <w:t>26</w:t>
            </w:r>
            <w:r>
              <w:rPr>
                <w:noProof/>
                <w:webHidden/>
              </w:rPr>
              <w:fldChar w:fldCharType="end"/>
            </w:r>
          </w:hyperlink>
        </w:p>
        <w:p w14:paraId="6DF6B777" w14:textId="07709C12"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92" w:history="1">
            <w:r w:rsidRPr="00C57C74">
              <w:rPr>
                <w:rStyle w:val="Hyperlink"/>
                <w:noProof/>
                <w:kern w:val="1"/>
              </w:rPr>
              <w:t>8.2.</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Numeric Attribute Encoding</w:t>
            </w:r>
            <w:r>
              <w:rPr>
                <w:noProof/>
                <w:webHidden/>
              </w:rPr>
              <w:tab/>
            </w:r>
            <w:r>
              <w:rPr>
                <w:noProof/>
                <w:webHidden/>
              </w:rPr>
              <w:fldChar w:fldCharType="begin"/>
            </w:r>
            <w:r>
              <w:rPr>
                <w:noProof/>
                <w:webHidden/>
              </w:rPr>
              <w:instrText xml:space="preserve"> PAGEREF _Toc190800592 \h </w:instrText>
            </w:r>
            <w:r>
              <w:rPr>
                <w:noProof/>
                <w:webHidden/>
              </w:rPr>
            </w:r>
            <w:r>
              <w:rPr>
                <w:noProof/>
                <w:webHidden/>
              </w:rPr>
              <w:fldChar w:fldCharType="separate"/>
            </w:r>
            <w:r w:rsidR="007D3DD6">
              <w:rPr>
                <w:noProof/>
                <w:webHidden/>
              </w:rPr>
              <w:t>27</w:t>
            </w:r>
            <w:r>
              <w:rPr>
                <w:noProof/>
                <w:webHidden/>
              </w:rPr>
              <w:fldChar w:fldCharType="end"/>
            </w:r>
          </w:hyperlink>
        </w:p>
        <w:p w14:paraId="2CE93CF4" w14:textId="05941547"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93" w:history="1">
            <w:r w:rsidRPr="00C57C74">
              <w:rPr>
                <w:rStyle w:val="Hyperlink"/>
                <w:noProof/>
                <w:kern w:val="1"/>
              </w:rPr>
              <w:t>8.3.</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Text Attribute Values</w:t>
            </w:r>
            <w:r>
              <w:rPr>
                <w:noProof/>
                <w:webHidden/>
              </w:rPr>
              <w:tab/>
            </w:r>
            <w:r>
              <w:rPr>
                <w:noProof/>
                <w:webHidden/>
              </w:rPr>
              <w:fldChar w:fldCharType="begin"/>
            </w:r>
            <w:r>
              <w:rPr>
                <w:noProof/>
                <w:webHidden/>
              </w:rPr>
              <w:instrText xml:space="preserve"> PAGEREF _Toc190800593 \h </w:instrText>
            </w:r>
            <w:r>
              <w:rPr>
                <w:noProof/>
                <w:webHidden/>
              </w:rPr>
            </w:r>
            <w:r>
              <w:rPr>
                <w:noProof/>
                <w:webHidden/>
              </w:rPr>
              <w:fldChar w:fldCharType="separate"/>
            </w:r>
            <w:r w:rsidR="007D3DD6">
              <w:rPr>
                <w:noProof/>
                <w:webHidden/>
              </w:rPr>
              <w:t>27</w:t>
            </w:r>
            <w:r>
              <w:rPr>
                <w:noProof/>
                <w:webHidden/>
              </w:rPr>
              <w:fldChar w:fldCharType="end"/>
            </w:r>
          </w:hyperlink>
        </w:p>
        <w:p w14:paraId="0AD425B3" w14:textId="569A2A4B"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94" w:history="1">
            <w:r w:rsidRPr="00C57C74">
              <w:rPr>
                <w:rStyle w:val="Hyperlink"/>
                <w:noProof/>
                <w:kern w:val="1"/>
              </w:rPr>
              <w:t>8.4.</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Mandatory Attribute Values</w:t>
            </w:r>
            <w:r>
              <w:rPr>
                <w:noProof/>
                <w:webHidden/>
              </w:rPr>
              <w:tab/>
            </w:r>
            <w:r>
              <w:rPr>
                <w:noProof/>
                <w:webHidden/>
              </w:rPr>
              <w:fldChar w:fldCharType="begin"/>
            </w:r>
            <w:r>
              <w:rPr>
                <w:noProof/>
                <w:webHidden/>
              </w:rPr>
              <w:instrText xml:space="preserve"> PAGEREF _Toc190800594 \h </w:instrText>
            </w:r>
            <w:r>
              <w:rPr>
                <w:noProof/>
                <w:webHidden/>
              </w:rPr>
            </w:r>
            <w:r>
              <w:rPr>
                <w:noProof/>
                <w:webHidden/>
              </w:rPr>
              <w:fldChar w:fldCharType="separate"/>
            </w:r>
            <w:r w:rsidR="007D3DD6">
              <w:rPr>
                <w:noProof/>
                <w:webHidden/>
              </w:rPr>
              <w:t>27</w:t>
            </w:r>
            <w:r>
              <w:rPr>
                <w:noProof/>
                <w:webHidden/>
              </w:rPr>
              <w:fldChar w:fldCharType="end"/>
            </w:r>
          </w:hyperlink>
        </w:p>
        <w:p w14:paraId="07B6FB54" w14:textId="3D8570E2"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95" w:history="1">
            <w:r w:rsidRPr="00C57C74">
              <w:rPr>
                <w:rStyle w:val="Hyperlink"/>
                <w:noProof/>
                <w:kern w:val="1"/>
              </w:rPr>
              <w:t>8.5.</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Unknown Attribute Values</w:t>
            </w:r>
            <w:r>
              <w:rPr>
                <w:noProof/>
                <w:webHidden/>
              </w:rPr>
              <w:tab/>
            </w:r>
            <w:r>
              <w:rPr>
                <w:noProof/>
                <w:webHidden/>
              </w:rPr>
              <w:fldChar w:fldCharType="begin"/>
            </w:r>
            <w:r>
              <w:rPr>
                <w:noProof/>
                <w:webHidden/>
              </w:rPr>
              <w:instrText xml:space="preserve"> PAGEREF _Toc190800595 \h </w:instrText>
            </w:r>
            <w:r>
              <w:rPr>
                <w:noProof/>
                <w:webHidden/>
              </w:rPr>
            </w:r>
            <w:r>
              <w:rPr>
                <w:noProof/>
                <w:webHidden/>
              </w:rPr>
              <w:fldChar w:fldCharType="separate"/>
            </w:r>
            <w:r w:rsidR="007D3DD6">
              <w:rPr>
                <w:noProof/>
                <w:webHidden/>
              </w:rPr>
              <w:t>28</w:t>
            </w:r>
            <w:r>
              <w:rPr>
                <w:noProof/>
                <w:webHidden/>
              </w:rPr>
              <w:fldChar w:fldCharType="end"/>
            </w:r>
          </w:hyperlink>
        </w:p>
        <w:p w14:paraId="11D47AF1" w14:textId="02ADD0F4"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96" w:history="1">
            <w:r w:rsidRPr="00C57C74">
              <w:rPr>
                <w:rStyle w:val="Hyperlink"/>
                <w:noProof/>
                <w:kern w:val="1"/>
              </w:rPr>
              <w:t>8.6.</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Structure of dataset files</w:t>
            </w:r>
            <w:r>
              <w:rPr>
                <w:noProof/>
                <w:webHidden/>
              </w:rPr>
              <w:tab/>
            </w:r>
            <w:r>
              <w:rPr>
                <w:noProof/>
                <w:webHidden/>
              </w:rPr>
              <w:fldChar w:fldCharType="begin"/>
            </w:r>
            <w:r>
              <w:rPr>
                <w:noProof/>
                <w:webHidden/>
              </w:rPr>
              <w:instrText xml:space="preserve"> PAGEREF _Toc190800596 \h </w:instrText>
            </w:r>
            <w:r>
              <w:rPr>
                <w:noProof/>
                <w:webHidden/>
              </w:rPr>
            </w:r>
            <w:r>
              <w:rPr>
                <w:noProof/>
                <w:webHidden/>
              </w:rPr>
              <w:fldChar w:fldCharType="separate"/>
            </w:r>
            <w:r w:rsidR="007D3DD6">
              <w:rPr>
                <w:noProof/>
                <w:webHidden/>
              </w:rPr>
              <w:t>28</w:t>
            </w:r>
            <w:r>
              <w:rPr>
                <w:noProof/>
                <w:webHidden/>
              </w:rPr>
              <w:fldChar w:fldCharType="end"/>
            </w:r>
          </w:hyperlink>
        </w:p>
        <w:p w14:paraId="1F7D3696" w14:textId="2DF0BB78"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597" w:history="1">
            <w:r w:rsidRPr="00C57C74">
              <w:rPr>
                <w:rStyle w:val="Hyperlink"/>
                <w:noProof/>
                <w:kern w:val="1"/>
              </w:rPr>
              <w:t>8.6.1.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Sequence of objects</w:t>
            </w:r>
            <w:r>
              <w:rPr>
                <w:noProof/>
                <w:webHidden/>
              </w:rPr>
              <w:tab/>
            </w:r>
            <w:r>
              <w:rPr>
                <w:noProof/>
                <w:webHidden/>
              </w:rPr>
              <w:fldChar w:fldCharType="begin"/>
            </w:r>
            <w:r>
              <w:rPr>
                <w:noProof/>
                <w:webHidden/>
              </w:rPr>
              <w:instrText xml:space="preserve"> PAGEREF _Toc190800597 \h </w:instrText>
            </w:r>
            <w:r>
              <w:rPr>
                <w:noProof/>
                <w:webHidden/>
              </w:rPr>
            </w:r>
            <w:r>
              <w:rPr>
                <w:noProof/>
                <w:webHidden/>
              </w:rPr>
              <w:fldChar w:fldCharType="separate"/>
            </w:r>
            <w:r w:rsidR="007D3DD6">
              <w:rPr>
                <w:noProof/>
                <w:webHidden/>
              </w:rPr>
              <w:t>28</w:t>
            </w:r>
            <w:r>
              <w:rPr>
                <w:noProof/>
                <w:webHidden/>
              </w:rPr>
              <w:fldChar w:fldCharType="end"/>
            </w:r>
          </w:hyperlink>
        </w:p>
        <w:p w14:paraId="21A3D377" w14:textId="07DA1D38"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98" w:history="1">
            <w:r w:rsidRPr="00C57C74">
              <w:rPr>
                <w:rStyle w:val="Hyperlink"/>
                <w:noProof/>
                <w:kern w:val="1"/>
              </w:rPr>
              <w:t>8.7.</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Object identifiers</w:t>
            </w:r>
            <w:r>
              <w:rPr>
                <w:noProof/>
                <w:webHidden/>
              </w:rPr>
              <w:tab/>
            </w:r>
            <w:r>
              <w:rPr>
                <w:noProof/>
                <w:webHidden/>
              </w:rPr>
              <w:fldChar w:fldCharType="begin"/>
            </w:r>
            <w:r>
              <w:rPr>
                <w:noProof/>
                <w:webHidden/>
              </w:rPr>
              <w:instrText xml:space="preserve"> PAGEREF _Toc190800598 \h </w:instrText>
            </w:r>
            <w:r>
              <w:rPr>
                <w:noProof/>
                <w:webHidden/>
              </w:rPr>
            </w:r>
            <w:r>
              <w:rPr>
                <w:noProof/>
                <w:webHidden/>
              </w:rPr>
              <w:fldChar w:fldCharType="separate"/>
            </w:r>
            <w:r w:rsidR="007D3DD6">
              <w:rPr>
                <w:noProof/>
                <w:webHidden/>
              </w:rPr>
              <w:t>28</w:t>
            </w:r>
            <w:r>
              <w:rPr>
                <w:noProof/>
                <w:webHidden/>
              </w:rPr>
              <w:fldChar w:fldCharType="end"/>
            </w:r>
          </w:hyperlink>
        </w:p>
        <w:p w14:paraId="24F42DD6" w14:textId="170D0735"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599" w:history="1">
            <w:r w:rsidRPr="00C57C74">
              <w:rPr>
                <w:rStyle w:val="Hyperlink"/>
                <w:noProof/>
                <w:kern w:val="1"/>
              </w:rPr>
              <w:t>8.8.</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Data coverage</w:t>
            </w:r>
            <w:r>
              <w:rPr>
                <w:noProof/>
                <w:webHidden/>
              </w:rPr>
              <w:tab/>
            </w:r>
            <w:r>
              <w:rPr>
                <w:noProof/>
                <w:webHidden/>
              </w:rPr>
              <w:fldChar w:fldCharType="begin"/>
            </w:r>
            <w:r>
              <w:rPr>
                <w:noProof/>
                <w:webHidden/>
              </w:rPr>
              <w:instrText xml:space="preserve"> PAGEREF _Toc190800599 \h </w:instrText>
            </w:r>
            <w:r>
              <w:rPr>
                <w:noProof/>
                <w:webHidden/>
              </w:rPr>
            </w:r>
            <w:r>
              <w:rPr>
                <w:noProof/>
                <w:webHidden/>
              </w:rPr>
              <w:fldChar w:fldCharType="separate"/>
            </w:r>
            <w:r w:rsidR="007D3DD6">
              <w:rPr>
                <w:noProof/>
                <w:webHidden/>
              </w:rPr>
              <w:t>28</w:t>
            </w:r>
            <w:r>
              <w:rPr>
                <w:noProof/>
                <w:webHidden/>
              </w:rPr>
              <w:fldChar w:fldCharType="end"/>
            </w:r>
          </w:hyperlink>
        </w:p>
        <w:p w14:paraId="468F27A9" w14:textId="0A397B12"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00" w:history="1">
            <w:r w:rsidRPr="00C57C74">
              <w:rPr>
                <w:rStyle w:val="Hyperlink"/>
                <w:noProof/>
                <w:kern w:val="1"/>
              </w:rPr>
              <w:t>8.9.</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Data overlap</w:t>
            </w:r>
            <w:r>
              <w:rPr>
                <w:noProof/>
                <w:webHidden/>
              </w:rPr>
              <w:tab/>
            </w:r>
            <w:r>
              <w:rPr>
                <w:noProof/>
                <w:webHidden/>
              </w:rPr>
              <w:fldChar w:fldCharType="begin"/>
            </w:r>
            <w:r>
              <w:rPr>
                <w:noProof/>
                <w:webHidden/>
              </w:rPr>
              <w:instrText xml:space="preserve"> PAGEREF _Toc190800600 \h </w:instrText>
            </w:r>
            <w:r>
              <w:rPr>
                <w:noProof/>
                <w:webHidden/>
              </w:rPr>
            </w:r>
            <w:r>
              <w:rPr>
                <w:noProof/>
                <w:webHidden/>
              </w:rPr>
              <w:fldChar w:fldCharType="separate"/>
            </w:r>
            <w:r w:rsidR="007D3DD6">
              <w:rPr>
                <w:noProof/>
                <w:webHidden/>
              </w:rPr>
              <w:t>29</w:t>
            </w:r>
            <w:r>
              <w:rPr>
                <w:noProof/>
                <w:webHidden/>
              </w:rPr>
              <w:fldChar w:fldCharType="end"/>
            </w:r>
          </w:hyperlink>
        </w:p>
        <w:p w14:paraId="7CF14BB8" w14:textId="7A2A0CBB"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601" w:history="1">
            <w:r w:rsidRPr="00C57C74">
              <w:rPr>
                <w:rStyle w:val="Hyperlink"/>
                <w:noProof/>
                <w:kern w:val="1"/>
              </w:rPr>
              <w:t>9.</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Data Delivery</w:t>
            </w:r>
            <w:r>
              <w:rPr>
                <w:noProof/>
                <w:webHidden/>
              </w:rPr>
              <w:tab/>
            </w:r>
            <w:r>
              <w:rPr>
                <w:noProof/>
                <w:webHidden/>
              </w:rPr>
              <w:fldChar w:fldCharType="begin"/>
            </w:r>
            <w:r>
              <w:rPr>
                <w:noProof/>
                <w:webHidden/>
              </w:rPr>
              <w:instrText xml:space="preserve"> PAGEREF _Toc190800601 \h </w:instrText>
            </w:r>
            <w:r>
              <w:rPr>
                <w:noProof/>
                <w:webHidden/>
              </w:rPr>
            </w:r>
            <w:r>
              <w:rPr>
                <w:noProof/>
                <w:webHidden/>
              </w:rPr>
              <w:fldChar w:fldCharType="separate"/>
            </w:r>
            <w:r w:rsidR="007D3DD6">
              <w:rPr>
                <w:noProof/>
                <w:webHidden/>
              </w:rPr>
              <w:t>29</w:t>
            </w:r>
            <w:r>
              <w:rPr>
                <w:noProof/>
                <w:webHidden/>
              </w:rPr>
              <w:fldChar w:fldCharType="end"/>
            </w:r>
          </w:hyperlink>
        </w:p>
        <w:p w14:paraId="4FF2BD11" w14:textId="4319E4D0"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02" w:history="1">
            <w:r w:rsidRPr="00C57C74">
              <w:rPr>
                <w:rStyle w:val="Hyperlink"/>
                <w:noProof/>
                <w:kern w:val="1"/>
              </w:rPr>
              <w:t>9.1.</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Data Product Delivery Information</w:t>
            </w:r>
            <w:r>
              <w:rPr>
                <w:noProof/>
                <w:webHidden/>
              </w:rPr>
              <w:tab/>
            </w:r>
            <w:r>
              <w:rPr>
                <w:noProof/>
                <w:webHidden/>
              </w:rPr>
              <w:fldChar w:fldCharType="begin"/>
            </w:r>
            <w:r>
              <w:rPr>
                <w:noProof/>
                <w:webHidden/>
              </w:rPr>
              <w:instrText xml:space="preserve"> PAGEREF _Toc190800602 \h </w:instrText>
            </w:r>
            <w:r>
              <w:rPr>
                <w:noProof/>
                <w:webHidden/>
              </w:rPr>
            </w:r>
            <w:r>
              <w:rPr>
                <w:noProof/>
                <w:webHidden/>
              </w:rPr>
              <w:fldChar w:fldCharType="separate"/>
            </w:r>
            <w:r w:rsidR="007D3DD6">
              <w:rPr>
                <w:noProof/>
                <w:webHidden/>
              </w:rPr>
              <w:t>29</w:t>
            </w:r>
            <w:r>
              <w:rPr>
                <w:noProof/>
                <w:webHidden/>
              </w:rPr>
              <w:fldChar w:fldCharType="end"/>
            </w:r>
          </w:hyperlink>
        </w:p>
        <w:p w14:paraId="2E4C0C52" w14:textId="63CE4479"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603" w:history="1">
            <w:r w:rsidRPr="00C57C74">
              <w:rPr>
                <w:rStyle w:val="Hyperlink"/>
                <w:noProof/>
                <w:kern w:val="1"/>
              </w:rPr>
              <w:t>9.1.1.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New editions</w:t>
            </w:r>
            <w:r>
              <w:rPr>
                <w:noProof/>
                <w:webHidden/>
              </w:rPr>
              <w:tab/>
            </w:r>
            <w:r>
              <w:rPr>
                <w:noProof/>
                <w:webHidden/>
              </w:rPr>
              <w:fldChar w:fldCharType="begin"/>
            </w:r>
            <w:r>
              <w:rPr>
                <w:noProof/>
                <w:webHidden/>
              </w:rPr>
              <w:instrText xml:space="preserve"> PAGEREF _Toc190800603 \h </w:instrText>
            </w:r>
            <w:r>
              <w:rPr>
                <w:noProof/>
                <w:webHidden/>
              </w:rPr>
            </w:r>
            <w:r>
              <w:rPr>
                <w:noProof/>
                <w:webHidden/>
              </w:rPr>
              <w:fldChar w:fldCharType="separate"/>
            </w:r>
            <w:r w:rsidR="007D3DD6">
              <w:rPr>
                <w:noProof/>
                <w:webHidden/>
              </w:rPr>
              <w:t>29</w:t>
            </w:r>
            <w:r>
              <w:rPr>
                <w:noProof/>
                <w:webHidden/>
              </w:rPr>
              <w:fldChar w:fldCharType="end"/>
            </w:r>
          </w:hyperlink>
        </w:p>
        <w:p w14:paraId="368162C8" w14:textId="239C79F6"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04" w:history="1">
            <w:r w:rsidRPr="00C57C74">
              <w:rPr>
                <w:rStyle w:val="Hyperlink"/>
                <w:noProof/>
                <w:kern w:val="1"/>
              </w:rPr>
              <w:t>9.2.</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Exchange Set</w:t>
            </w:r>
            <w:r>
              <w:rPr>
                <w:noProof/>
                <w:webHidden/>
              </w:rPr>
              <w:tab/>
            </w:r>
            <w:r>
              <w:rPr>
                <w:noProof/>
                <w:webHidden/>
              </w:rPr>
              <w:fldChar w:fldCharType="begin"/>
            </w:r>
            <w:r>
              <w:rPr>
                <w:noProof/>
                <w:webHidden/>
              </w:rPr>
              <w:instrText xml:space="preserve"> PAGEREF _Toc190800604 \h </w:instrText>
            </w:r>
            <w:r>
              <w:rPr>
                <w:noProof/>
                <w:webHidden/>
              </w:rPr>
            </w:r>
            <w:r>
              <w:rPr>
                <w:noProof/>
                <w:webHidden/>
              </w:rPr>
              <w:fldChar w:fldCharType="separate"/>
            </w:r>
            <w:r w:rsidR="007D3DD6">
              <w:rPr>
                <w:noProof/>
                <w:webHidden/>
              </w:rPr>
              <w:t>29</w:t>
            </w:r>
            <w:r>
              <w:rPr>
                <w:noProof/>
                <w:webHidden/>
              </w:rPr>
              <w:fldChar w:fldCharType="end"/>
            </w:r>
          </w:hyperlink>
        </w:p>
        <w:p w14:paraId="1CB766F4" w14:textId="68CC5A7F"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605" w:history="1">
            <w:r w:rsidRPr="00C57C74">
              <w:rPr>
                <w:rStyle w:val="Hyperlink"/>
                <w:noProof/>
                <w:kern w:val="1"/>
              </w:rPr>
              <w:t>9.2.1.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Components of the exchange set</w:t>
            </w:r>
            <w:r>
              <w:rPr>
                <w:noProof/>
                <w:webHidden/>
              </w:rPr>
              <w:tab/>
            </w:r>
            <w:r>
              <w:rPr>
                <w:noProof/>
                <w:webHidden/>
              </w:rPr>
              <w:fldChar w:fldCharType="begin"/>
            </w:r>
            <w:r>
              <w:rPr>
                <w:noProof/>
                <w:webHidden/>
              </w:rPr>
              <w:instrText xml:space="preserve"> PAGEREF _Toc190800605 \h </w:instrText>
            </w:r>
            <w:r>
              <w:rPr>
                <w:noProof/>
                <w:webHidden/>
              </w:rPr>
            </w:r>
            <w:r>
              <w:rPr>
                <w:noProof/>
                <w:webHidden/>
              </w:rPr>
              <w:fldChar w:fldCharType="separate"/>
            </w:r>
            <w:r w:rsidR="007D3DD6">
              <w:rPr>
                <w:noProof/>
                <w:webHidden/>
              </w:rPr>
              <w:t>30</w:t>
            </w:r>
            <w:r>
              <w:rPr>
                <w:noProof/>
                <w:webHidden/>
              </w:rPr>
              <w:fldChar w:fldCharType="end"/>
            </w:r>
          </w:hyperlink>
        </w:p>
        <w:p w14:paraId="42F55F61" w14:textId="3734655D" w:rsidR="00022719" w:rsidRDefault="00022719">
          <w:pPr>
            <w:pStyle w:val="TOC3"/>
            <w:tabs>
              <w:tab w:val="left" w:pos="1200"/>
            </w:tabs>
            <w:rPr>
              <w:rFonts w:asciiTheme="minorHAnsi" w:eastAsiaTheme="minorEastAsia" w:hAnsiTheme="minorHAnsi" w:cstheme="minorBidi"/>
              <w:i w:val="0"/>
              <w:noProof/>
              <w:color w:val="auto"/>
              <w:kern w:val="2"/>
              <w:sz w:val="24"/>
              <w:szCs w:val="24"/>
              <w:lang w:eastAsia="en-US"/>
              <w14:ligatures w14:val="standardContextual"/>
            </w:rPr>
          </w:pPr>
          <w:hyperlink w:anchor="_Toc190800606" w:history="1">
            <w:r w:rsidRPr="00C57C74">
              <w:rPr>
                <w:rStyle w:val="Hyperlink"/>
                <w:noProof/>
                <w:kern w:val="1"/>
              </w:rPr>
              <w:t>9.2.2.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Exchange set structure</w:t>
            </w:r>
            <w:r>
              <w:rPr>
                <w:noProof/>
                <w:webHidden/>
              </w:rPr>
              <w:tab/>
            </w:r>
            <w:r>
              <w:rPr>
                <w:noProof/>
                <w:webHidden/>
              </w:rPr>
              <w:fldChar w:fldCharType="begin"/>
            </w:r>
            <w:r>
              <w:rPr>
                <w:noProof/>
                <w:webHidden/>
              </w:rPr>
              <w:instrText xml:space="preserve"> PAGEREF _Toc190800606 \h </w:instrText>
            </w:r>
            <w:r>
              <w:rPr>
                <w:noProof/>
                <w:webHidden/>
              </w:rPr>
            </w:r>
            <w:r>
              <w:rPr>
                <w:noProof/>
                <w:webHidden/>
              </w:rPr>
              <w:fldChar w:fldCharType="separate"/>
            </w:r>
            <w:r w:rsidR="007D3DD6">
              <w:rPr>
                <w:noProof/>
                <w:webHidden/>
              </w:rPr>
              <w:t>30</w:t>
            </w:r>
            <w:r>
              <w:rPr>
                <w:noProof/>
                <w:webHidden/>
              </w:rPr>
              <w:fldChar w:fldCharType="end"/>
            </w:r>
          </w:hyperlink>
        </w:p>
        <w:p w14:paraId="5A58E3AE" w14:textId="74063427"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07" w:history="1">
            <w:r w:rsidRPr="00C57C74">
              <w:rPr>
                <w:rStyle w:val="Hyperlink"/>
                <w:noProof/>
                <w:kern w:val="1"/>
              </w:rPr>
              <w:t>9.3.</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Dataset Naming Convention</w:t>
            </w:r>
            <w:r>
              <w:rPr>
                <w:noProof/>
                <w:webHidden/>
              </w:rPr>
              <w:tab/>
            </w:r>
            <w:r>
              <w:rPr>
                <w:noProof/>
                <w:webHidden/>
              </w:rPr>
              <w:fldChar w:fldCharType="begin"/>
            </w:r>
            <w:r>
              <w:rPr>
                <w:noProof/>
                <w:webHidden/>
              </w:rPr>
              <w:instrText xml:space="preserve"> PAGEREF _Toc190800607 \h </w:instrText>
            </w:r>
            <w:r>
              <w:rPr>
                <w:noProof/>
                <w:webHidden/>
              </w:rPr>
            </w:r>
            <w:r>
              <w:rPr>
                <w:noProof/>
                <w:webHidden/>
              </w:rPr>
              <w:fldChar w:fldCharType="separate"/>
            </w:r>
            <w:r w:rsidR="007D3DD6">
              <w:rPr>
                <w:noProof/>
                <w:webHidden/>
              </w:rPr>
              <w:t>32</w:t>
            </w:r>
            <w:r>
              <w:rPr>
                <w:noProof/>
                <w:webHidden/>
              </w:rPr>
              <w:fldChar w:fldCharType="end"/>
            </w:r>
          </w:hyperlink>
        </w:p>
        <w:p w14:paraId="1F236314" w14:textId="1899C599" w:rsidR="00022719" w:rsidRDefault="00022719">
          <w:pPr>
            <w:pStyle w:val="TOC2"/>
            <w:tabs>
              <w:tab w:val="left" w:pos="8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08" w:history="1">
            <w:r w:rsidRPr="00C57C74">
              <w:rPr>
                <w:rStyle w:val="Hyperlink"/>
                <w:noProof/>
                <w:kern w:val="1"/>
              </w:rPr>
              <w:t>9.4.</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Support File Naming Convention</w:t>
            </w:r>
            <w:r>
              <w:rPr>
                <w:noProof/>
                <w:webHidden/>
              </w:rPr>
              <w:tab/>
            </w:r>
            <w:r>
              <w:rPr>
                <w:noProof/>
                <w:webHidden/>
              </w:rPr>
              <w:fldChar w:fldCharType="begin"/>
            </w:r>
            <w:r>
              <w:rPr>
                <w:noProof/>
                <w:webHidden/>
              </w:rPr>
              <w:instrText xml:space="preserve"> PAGEREF _Toc190800608 \h </w:instrText>
            </w:r>
            <w:r>
              <w:rPr>
                <w:noProof/>
                <w:webHidden/>
              </w:rPr>
            </w:r>
            <w:r>
              <w:rPr>
                <w:noProof/>
                <w:webHidden/>
              </w:rPr>
              <w:fldChar w:fldCharType="separate"/>
            </w:r>
            <w:r w:rsidR="007D3DD6">
              <w:rPr>
                <w:noProof/>
                <w:webHidden/>
              </w:rPr>
              <w:t>33</w:t>
            </w:r>
            <w:r>
              <w:rPr>
                <w:noProof/>
                <w:webHidden/>
              </w:rPr>
              <w:fldChar w:fldCharType="end"/>
            </w:r>
          </w:hyperlink>
        </w:p>
        <w:p w14:paraId="2B9CBA14" w14:textId="2F8C54CF"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609" w:history="1">
            <w:r w:rsidRPr="00C57C74">
              <w:rPr>
                <w:rStyle w:val="Hyperlink"/>
                <w:noProof/>
                <w:kern w:val="1"/>
              </w:rPr>
              <w:t>10.</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Data Maintenance</w:t>
            </w:r>
            <w:r>
              <w:rPr>
                <w:noProof/>
                <w:webHidden/>
              </w:rPr>
              <w:tab/>
            </w:r>
            <w:r>
              <w:rPr>
                <w:noProof/>
                <w:webHidden/>
              </w:rPr>
              <w:fldChar w:fldCharType="begin"/>
            </w:r>
            <w:r>
              <w:rPr>
                <w:noProof/>
                <w:webHidden/>
              </w:rPr>
              <w:instrText xml:space="preserve"> PAGEREF _Toc190800609 \h </w:instrText>
            </w:r>
            <w:r>
              <w:rPr>
                <w:noProof/>
                <w:webHidden/>
              </w:rPr>
            </w:r>
            <w:r>
              <w:rPr>
                <w:noProof/>
                <w:webHidden/>
              </w:rPr>
              <w:fldChar w:fldCharType="separate"/>
            </w:r>
            <w:r w:rsidR="007D3DD6">
              <w:rPr>
                <w:noProof/>
                <w:webHidden/>
              </w:rPr>
              <w:t>33</w:t>
            </w:r>
            <w:r>
              <w:rPr>
                <w:noProof/>
                <w:webHidden/>
              </w:rPr>
              <w:fldChar w:fldCharType="end"/>
            </w:r>
          </w:hyperlink>
        </w:p>
        <w:p w14:paraId="369B5381" w14:textId="56E83DF2" w:rsidR="00022719" w:rsidRDefault="00022719">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10" w:history="1">
            <w:r w:rsidRPr="00C57C74">
              <w:rPr>
                <w:rStyle w:val="Hyperlink"/>
                <w:noProof/>
                <w:kern w:val="1"/>
              </w:rPr>
              <w:t>10.1.</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Introduction</w:t>
            </w:r>
            <w:r>
              <w:rPr>
                <w:noProof/>
                <w:webHidden/>
              </w:rPr>
              <w:tab/>
            </w:r>
            <w:r>
              <w:rPr>
                <w:noProof/>
                <w:webHidden/>
              </w:rPr>
              <w:fldChar w:fldCharType="begin"/>
            </w:r>
            <w:r>
              <w:rPr>
                <w:noProof/>
                <w:webHidden/>
              </w:rPr>
              <w:instrText xml:space="preserve"> PAGEREF _Toc190800610 \h </w:instrText>
            </w:r>
            <w:r>
              <w:rPr>
                <w:noProof/>
                <w:webHidden/>
              </w:rPr>
            </w:r>
            <w:r>
              <w:rPr>
                <w:noProof/>
                <w:webHidden/>
              </w:rPr>
              <w:fldChar w:fldCharType="separate"/>
            </w:r>
            <w:r w:rsidR="007D3DD6">
              <w:rPr>
                <w:noProof/>
                <w:webHidden/>
              </w:rPr>
              <w:t>33</w:t>
            </w:r>
            <w:r>
              <w:rPr>
                <w:noProof/>
                <w:webHidden/>
              </w:rPr>
              <w:fldChar w:fldCharType="end"/>
            </w:r>
          </w:hyperlink>
        </w:p>
        <w:p w14:paraId="7FDF4537" w14:textId="1F496186" w:rsidR="00022719" w:rsidRDefault="00022719">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11" w:history="1">
            <w:r w:rsidRPr="00C57C74">
              <w:rPr>
                <w:rStyle w:val="Hyperlink"/>
                <w:noProof/>
                <w:kern w:val="1"/>
              </w:rPr>
              <w:t>10.2.</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Production process for base and update datasets</w:t>
            </w:r>
            <w:r>
              <w:rPr>
                <w:noProof/>
                <w:webHidden/>
              </w:rPr>
              <w:tab/>
            </w:r>
            <w:r>
              <w:rPr>
                <w:noProof/>
                <w:webHidden/>
              </w:rPr>
              <w:fldChar w:fldCharType="begin"/>
            </w:r>
            <w:r>
              <w:rPr>
                <w:noProof/>
                <w:webHidden/>
              </w:rPr>
              <w:instrText xml:space="preserve"> PAGEREF _Toc190800611 \h </w:instrText>
            </w:r>
            <w:r>
              <w:rPr>
                <w:noProof/>
                <w:webHidden/>
              </w:rPr>
            </w:r>
            <w:r>
              <w:rPr>
                <w:noProof/>
                <w:webHidden/>
              </w:rPr>
              <w:fldChar w:fldCharType="separate"/>
            </w:r>
            <w:r w:rsidR="007D3DD6">
              <w:rPr>
                <w:noProof/>
                <w:webHidden/>
              </w:rPr>
              <w:t>34</w:t>
            </w:r>
            <w:r>
              <w:rPr>
                <w:noProof/>
                <w:webHidden/>
              </w:rPr>
              <w:fldChar w:fldCharType="end"/>
            </w:r>
          </w:hyperlink>
        </w:p>
        <w:p w14:paraId="336F4884" w14:textId="04B7CD4B" w:rsidR="00022719" w:rsidRDefault="00022719">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12" w:history="1">
            <w:r w:rsidRPr="00C57C74">
              <w:rPr>
                <w:rStyle w:val="Hyperlink"/>
                <w:noProof/>
                <w:kern w:val="1"/>
              </w:rPr>
              <w:t>10.3.</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Dataset updates and cancellation</w:t>
            </w:r>
            <w:r>
              <w:rPr>
                <w:noProof/>
                <w:webHidden/>
              </w:rPr>
              <w:tab/>
            </w:r>
            <w:r>
              <w:rPr>
                <w:noProof/>
                <w:webHidden/>
              </w:rPr>
              <w:fldChar w:fldCharType="begin"/>
            </w:r>
            <w:r>
              <w:rPr>
                <w:noProof/>
                <w:webHidden/>
              </w:rPr>
              <w:instrText xml:space="preserve"> PAGEREF _Toc190800612 \h </w:instrText>
            </w:r>
            <w:r>
              <w:rPr>
                <w:noProof/>
                <w:webHidden/>
              </w:rPr>
            </w:r>
            <w:r>
              <w:rPr>
                <w:noProof/>
                <w:webHidden/>
              </w:rPr>
              <w:fldChar w:fldCharType="separate"/>
            </w:r>
            <w:r w:rsidR="007D3DD6">
              <w:rPr>
                <w:noProof/>
                <w:webHidden/>
              </w:rPr>
              <w:t>34</w:t>
            </w:r>
            <w:r>
              <w:rPr>
                <w:noProof/>
                <w:webHidden/>
              </w:rPr>
              <w:fldChar w:fldCharType="end"/>
            </w:r>
          </w:hyperlink>
        </w:p>
        <w:p w14:paraId="4F3DBB68" w14:textId="6CC649B0" w:rsidR="00022719" w:rsidRDefault="00022719">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13" w:history="1">
            <w:r w:rsidRPr="00C57C74">
              <w:rPr>
                <w:rStyle w:val="Hyperlink"/>
                <w:noProof/>
                <w:kern w:val="1"/>
              </w:rPr>
              <w:t>10.4.</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Support file updates</w:t>
            </w:r>
            <w:r>
              <w:rPr>
                <w:noProof/>
                <w:webHidden/>
              </w:rPr>
              <w:tab/>
            </w:r>
            <w:r>
              <w:rPr>
                <w:noProof/>
                <w:webHidden/>
              </w:rPr>
              <w:fldChar w:fldCharType="begin"/>
            </w:r>
            <w:r>
              <w:rPr>
                <w:noProof/>
                <w:webHidden/>
              </w:rPr>
              <w:instrText xml:space="preserve"> PAGEREF _Toc190800613 \h </w:instrText>
            </w:r>
            <w:r>
              <w:rPr>
                <w:noProof/>
                <w:webHidden/>
              </w:rPr>
            </w:r>
            <w:r>
              <w:rPr>
                <w:noProof/>
                <w:webHidden/>
              </w:rPr>
              <w:fldChar w:fldCharType="separate"/>
            </w:r>
            <w:r w:rsidR="007D3DD6">
              <w:rPr>
                <w:noProof/>
                <w:webHidden/>
              </w:rPr>
              <w:t>34</w:t>
            </w:r>
            <w:r>
              <w:rPr>
                <w:noProof/>
                <w:webHidden/>
              </w:rPr>
              <w:fldChar w:fldCharType="end"/>
            </w:r>
          </w:hyperlink>
        </w:p>
        <w:p w14:paraId="0E4B5B40" w14:textId="0C74014A" w:rsidR="00022719" w:rsidRDefault="00022719">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14" w:history="1">
            <w:r w:rsidRPr="00C57C74">
              <w:rPr>
                <w:rStyle w:val="Hyperlink"/>
                <w:noProof/>
                <w:kern w:val="1"/>
              </w:rPr>
              <w:t>10.5.</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Feature catalogues</w:t>
            </w:r>
            <w:r>
              <w:rPr>
                <w:noProof/>
                <w:webHidden/>
              </w:rPr>
              <w:tab/>
            </w:r>
            <w:r>
              <w:rPr>
                <w:noProof/>
                <w:webHidden/>
              </w:rPr>
              <w:fldChar w:fldCharType="begin"/>
            </w:r>
            <w:r>
              <w:rPr>
                <w:noProof/>
                <w:webHidden/>
              </w:rPr>
              <w:instrText xml:space="preserve"> PAGEREF _Toc190800614 \h </w:instrText>
            </w:r>
            <w:r>
              <w:rPr>
                <w:noProof/>
                <w:webHidden/>
              </w:rPr>
            </w:r>
            <w:r>
              <w:rPr>
                <w:noProof/>
                <w:webHidden/>
              </w:rPr>
              <w:fldChar w:fldCharType="separate"/>
            </w:r>
            <w:r w:rsidR="007D3DD6">
              <w:rPr>
                <w:noProof/>
                <w:webHidden/>
              </w:rPr>
              <w:t>34</w:t>
            </w:r>
            <w:r>
              <w:rPr>
                <w:noProof/>
                <w:webHidden/>
              </w:rPr>
              <w:fldChar w:fldCharType="end"/>
            </w:r>
          </w:hyperlink>
        </w:p>
        <w:p w14:paraId="7BF87140" w14:textId="28C819F7" w:rsidR="00022719" w:rsidRDefault="00022719">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15" w:history="1">
            <w:r w:rsidRPr="00C57C74">
              <w:rPr>
                <w:rStyle w:val="Hyperlink"/>
                <w:noProof/>
                <w:kern w:val="1"/>
              </w:rPr>
              <w:t>10.6.</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Feature history, versions and change tracking</w:t>
            </w:r>
            <w:r>
              <w:rPr>
                <w:noProof/>
                <w:webHidden/>
              </w:rPr>
              <w:tab/>
            </w:r>
            <w:r>
              <w:rPr>
                <w:noProof/>
                <w:webHidden/>
              </w:rPr>
              <w:fldChar w:fldCharType="begin"/>
            </w:r>
            <w:r>
              <w:rPr>
                <w:noProof/>
                <w:webHidden/>
              </w:rPr>
              <w:instrText xml:space="preserve"> PAGEREF _Toc190800615 \h </w:instrText>
            </w:r>
            <w:r>
              <w:rPr>
                <w:noProof/>
                <w:webHidden/>
              </w:rPr>
            </w:r>
            <w:r>
              <w:rPr>
                <w:noProof/>
                <w:webHidden/>
              </w:rPr>
              <w:fldChar w:fldCharType="separate"/>
            </w:r>
            <w:r w:rsidR="007D3DD6">
              <w:rPr>
                <w:noProof/>
                <w:webHidden/>
              </w:rPr>
              <w:t>34</w:t>
            </w:r>
            <w:r>
              <w:rPr>
                <w:noProof/>
                <w:webHidden/>
              </w:rPr>
              <w:fldChar w:fldCharType="end"/>
            </w:r>
          </w:hyperlink>
        </w:p>
        <w:p w14:paraId="051D9DA3" w14:textId="01FC9565"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616" w:history="1">
            <w:r w:rsidRPr="00C57C74">
              <w:rPr>
                <w:rStyle w:val="Hyperlink"/>
                <w:noProof/>
                <w:kern w:val="1"/>
              </w:rPr>
              <w:t>11.</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Portrayal</w:t>
            </w:r>
            <w:r>
              <w:rPr>
                <w:noProof/>
                <w:webHidden/>
              </w:rPr>
              <w:tab/>
            </w:r>
            <w:r>
              <w:rPr>
                <w:noProof/>
                <w:webHidden/>
              </w:rPr>
              <w:fldChar w:fldCharType="begin"/>
            </w:r>
            <w:r>
              <w:rPr>
                <w:noProof/>
                <w:webHidden/>
              </w:rPr>
              <w:instrText xml:space="preserve"> PAGEREF _Toc190800616 \h </w:instrText>
            </w:r>
            <w:r>
              <w:rPr>
                <w:noProof/>
                <w:webHidden/>
              </w:rPr>
            </w:r>
            <w:r>
              <w:rPr>
                <w:noProof/>
                <w:webHidden/>
              </w:rPr>
              <w:fldChar w:fldCharType="separate"/>
            </w:r>
            <w:r w:rsidR="007D3DD6">
              <w:rPr>
                <w:noProof/>
                <w:webHidden/>
              </w:rPr>
              <w:t>35</w:t>
            </w:r>
            <w:r>
              <w:rPr>
                <w:noProof/>
                <w:webHidden/>
              </w:rPr>
              <w:fldChar w:fldCharType="end"/>
            </w:r>
          </w:hyperlink>
        </w:p>
        <w:p w14:paraId="5C353394" w14:textId="43081AE8" w:rsidR="00022719" w:rsidRDefault="00022719">
          <w:pPr>
            <w:pStyle w:val="TOC1"/>
            <w:tabs>
              <w:tab w:val="left" w:pos="600"/>
            </w:tabs>
            <w:rPr>
              <w:rFonts w:asciiTheme="minorHAnsi" w:eastAsiaTheme="minorEastAsia" w:hAnsiTheme="minorHAnsi" w:cstheme="minorBidi"/>
              <w:b w:val="0"/>
              <w:noProof/>
              <w:color w:val="auto"/>
              <w:kern w:val="2"/>
              <w:sz w:val="24"/>
              <w:szCs w:val="24"/>
              <w:lang w:val="en-US" w:eastAsia="en-US"/>
              <w14:ligatures w14:val="standardContextual"/>
            </w:rPr>
          </w:pPr>
          <w:hyperlink w:anchor="_Toc190800617" w:history="1">
            <w:r w:rsidRPr="00C57C74">
              <w:rPr>
                <w:rStyle w:val="Hyperlink"/>
                <w:noProof/>
                <w:kern w:val="1"/>
              </w:rPr>
              <w:t>12.</w:t>
            </w:r>
            <w:r>
              <w:rPr>
                <w:rFonts w:asciiTheme="minorHAnsi" w:eastAsiaTheme="minorEastAsia" w:hAnsiTheme="minorHAnsi" w:cstheme="minorBidi"/>
                <w:b w:val="0"/>
                <w:noProof/>
                <w:color w:val="auto"/>
                <w:kern w:val="2"/>
                <w:sz w:val="24"/>
                <w:szCs w:val="24"/>
                <w:lang w:val="en-US" w:eastAsia="en-US"/>
                <w14:ligatures w14:val="standardContextual"/>
              </w:rPr>
              <w:tab/>
            </w:r>
            <w:r w:rsidRPr="00C57C74">
              <w:rPr>
                <w:rStyle w:val="Hyperlink"/>
                <w:noProof/>
              </w:rPr>
              <w:t>Metadata</w:t>
            </w:r>
            <w:r>
              <w:rPr>
                <w:noProof/>
                <w:webHidden/>
              </w:rPr>
              <w:tab/>
            </w:r>
            <w:r>
              <w:rPr>
                <w:noProof/>
                <w:webHidden/>
              </w:rPr>
              <w:fldChar w:fldCharType="begin"/>
            </w:r>
            <w:r>
              <w:rPr>
                <w:noProof/>
                <w:webHidden/>
              </w:rPr>
              <w:instrText xml:space="preserve"> PAGEREF _Toc190800617 \h </w:instrText>
            </w:r>
            <w:r>
              <w:rPr>
                <w:noProof/>
                <w:webHidden/>
              </w:rPr>
            </w:r>
            <w:r>
              <w:rPr>
                <w:noProof/>
                <w:webHidden/>
              </w:rPr>
              <w:fldChar w:fldCharType="separate"/>
            </w:r>
            <w:r w:rsidR="007D3DD6">
              <w:rPr>
                <w:noProof/>
                <w:webHidden/>
              </w:rPr>
              <w:t>35</w:t>
            </w:r>
            <w:r>
              <w:rPr>
                <w:noProof/>
                <w:webHidden/>
              </w:rPr>
              <w:fldChar w:fldCharType="end"/>
            </w:r>
          </w:hyperlink>
        </w:p>
        <w:p w14:paraId="0008ABE8" w14:textId="6A3878E7" w:rsidR="00022719" w:rsidRDefault="00022719">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18" w:history="1">
            <w:r w:rsidRPr="00C57C74">
              <w:rPr>
                <w:rStyle w:val="Hyperlink"/>
                <w:noProof/>
                <w:kern w:val="1"/>
              </w:rPr>
              <w:t>12.1.</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rPr>
              <w:t>Introduction</w:t>
            </w:r>
            <w:r>
              <w:rPr>
                <w:noProof/>
                <w:webHidden/>
              </w:rPr>
              <w:tab/>
            </w:r>
            <w:r>
              <w:rPr>
                <w:noProof/>
                <w:webHidden/>
              </w:rPr>
              <w:fldChar w:fldCharType="begin"/>
            </w:r>
            <w:r>
              <w:rPr>
                <w:noProof/>
                <w:webHidden/>
              </w:rPr>
              <w:instrText xml:space="preserve"> PAGEREF _Toc190800618 \h </w:instrText>
            </w:r>
            <w:r>
              <w:rPr>
                <w:noProof/>
                <w:webHidden/>
              </w:rPr>
            </w:r>
            <w:r>
              <w:rPr>
                <w:noProof/>
                <w:webHidden/>
              </w:rPr>
              <w:fldChar w:fldCharType="separate"/>
            </w:r>
            <w:r w:rsidR="007D3DD6">
              <w:rPr>
                <w:noProof/>
                <w:webHidden/>
              </w:rPr>
              <w:t>35</w:t>
            </w:r>
            <w:r>
              <w:rPr>
                <w:noProof/>
                <w:webHidden/>
              </w:rPr>
              <w:fldChar w:fldCharType="end"/>
            </w:r>
          </w:hyperlink>
        </w:p>
        <w:p w14:paraId="67B78F69" w14:textId="6A8DA43B" w:rsidR="00022719" w:rsidRDefault="00022719">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hyperlink w:anchor="_Toc190800619" w:history="1">
            <w:r w:rsidRPr="00C57C74">
              <w:rPr>
                <w:rStyle w:val="Hyperlink"/>
                <w:noProof/>
                <w:kern w:val="1"/>
                <w:lang w:val="en-GB"/>
              </w:rPr>
              <w:t>12.2.</w:t>
            </w:r>
            <w:r>
              <w:rPr>
                <w:rFonts w:asciiTheme="minorHAnsi" w:eastAsiaTheme="minorEastAsia" w:hAnsiTheme="minorHAnsi" w:cstheme="minorBidi"/>
                <w:smallCaps w:val="0"/>
                <w:noProof/>
                <w:color w:val="auto"/>
                <w:kern w:val="2"/>
                <w:sz w:val="24"/>
                <w:szCs w:val="24"/>
                <w:lang w:eastAsia="en-US"/>
                <w14:ligatures w14:val="standardContextual"/>
              </w:rPr>
              <w:tab/>
            </w:r>
            <w:r w:rsidRPr="00C57C74">
              <w:rPr>
                <w:rStyle w:val="Hyperlink"/>
                <w:noProof/>
                <w:lang w:val="en-GB"/>
              </w:rPr>
              <w:t>Elements of S-130 Exchange Catalogues</w:t>
            </w:r>
            <w:r>
              <w:rPr>
                <w:noProof/>
                <w:webHidden/>
              </w:rPr>
              <w:tab/>
            </w:r>
            <w:r>
              <w:rPr>
                <w:noProof/>
                <w:webHidden/>
              </w:rPr>
              <w:fldChar w:fldCharType="begin"/>
            </w:r>
            <w:r>
              <w:rPr>
                <w:noProof/>
                <w:webHidden/>
              </w:rPr>
              <w:instrText xml:space="preserve"> PAGEREF _Toc190800619 \h </w:instrText>
            </w:r>
            <w:r>
              <w:rPr>
                <w:noProof/>
                <w:webHidden/>
              </w:rPr>
            </w:r>
            <w:r>
              <w:rPr>
                <w:noProof/>
                <w:webHidden/>
              </w:rPr>
              <w:fldChar w:fldCharType="separate"/>
            </w:r>
            <w:r w:rsidR="007D3DD6">
              <w:rPr>
                <w:noProof/>
                <w:webHidden/>
              </w:rPr>
              <w:t>35</w:t>
            </w:r>
            <w:r>
              <w:rPr>
                <w:noProof/>
                <w:webHidden/>
              </w:rPr>
              <w:fldChar w:fldCharType="end"/>
            </w:r>
          </w:hyperlink>
        </w:p>
        <w:p w14:paraId="0805AED4" w14:textId="6683F02E"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620" w:history="1">
            <w:r w:rsidRPr="00C57C74">
              <w:rPr>
                <w:rStyle w:val="Hyperlink"/>
                <w:noProof/>
                <w:kern w:val="1"/>
              </w:rPr>
              <w:t>12.2.1.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S100_ExchangeCatalogue</w:t>
            </w:r>
            <w:r>
              <w:rPr>
                <w:noProof/>
                <w:webHidden/>
              </w:rPr>
              <w:tab/>
            </w:r>
            <w:r>
              <w:rPr>
                <w:noProof/>
                <w:webHidden/>
              </w:rPr>
              <w:fldChar w:fldCharType="begin"/>
            </w:r>
            <w:r>
              <w:rPr>
                <w:noProof/>
                <w:webHidden/>
              </w:rPr>
              <w:instrText xml:space="preserve"> PAGEREF _Toc190800620 \h </w:instrText>
            </w:r>
            <w:r>
              <w:rPr>
                <w:noProof/>
                <w:webHidden/>
              </w:rPr>
            </w:r>
            <w:r>
              <w:rPr>
                <w:noProof/>
                <w:webHidden/>
              </w:rPr>
              <w:fldChar w:fldCharType="separate"/>
            </w:r>
            <w:r w:rsidR="007D3DD6">
              <w:rPr>
                <w:noProof/>
                <w:webHidden/>
              </w:rPr>
              <w:t>37</w:t>
            </w:r>
            <w:r>
              <w:rPr>
                <w:noProof/>
                <w:webHidden/>
              </w:rPr>
              <w:fldChar w:fldCharType="end"/>
            </w:r>
          </w:hyperlink>
        </w:p>
        <w:p w14:paraId="5D10A98B" w14:textId="7749B000"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621" w:history="1">
            <w:r w:rsidRPr="00C57C74">
              <w:rPr>
                <w:rStyle w:val="Hyperlink"/>
                <w:noProof/>
                <w:kern w:val="1"/>
              </w:rPr>
              <w:t>12.2.2.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S100_ExchangeCatalogueIdentifier</w:t>
            </w:r>
            <w:r>
              <w:rPr>
                <w:noProof/>
                <w:webHidden/>
              </w:rPr>
              <w:tab/>
            </w:r>
            <w:r>
              <w:rPr>
                <w:noProof/>
                <w:webHidden/>
              </w:rPr>
              <w:fldChar w:fldCharType="begin"/>
            </w:r>
            <w:r>
              <w:rPr>
                <w:noProof/>
                <w:webHidden/>
              </w:rPr>
              <w:instrText xml:space="preserve"> PAGEREF _Toc190800621 \h </w:instrText>
            </w:r>
            <w:r>
              <w:rPr>
                <w:noProof/>
                <w:webHidden/>
              </w:rPr>
            </w:r>
            <w:r>
              <w:rPr>
                <w:noProof/>
                <w:webHidden/>
              </w:rPr>
              <w:fldChar w:fldCharType="separate"/>
            </w:r>
            <w:r w:rsidR="007D3DD6">
              <w:rPr>
                <w:noProof/>
                <w:webHidden/>
              </w:rPr>
              <w:t>38</w:t>
            </w:r>
            <w:r>
              <w:rPr>
                <w:noProof/>
                <w:webHidden/>
              </w:rPr>
              <w:fldChar w:fldCharType="end"/>
            </w:r>
          </w:hyperlink>
        </w:p>
        <w:p w14:paraId="634531FB" w14:textId="76B6D47A"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622" w:history="1">
            <w:r w:rsidRPr="00C57C74">
              <w:rPr>
                <w:rStyle w:val="Hyperlink"/>
                <w:noProof/>
                <w:kern w:val="1"/>
              </w:rPr>
              <w:t>12.2.3.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S100_CataloguePointofContact</w:t>
            </w:r>
            <w:r>
              <w:rPr>
                <w:noProof/>
                <w:webHidden/>
              </w:rPr>
              <w:tab/>
            </w:r>
            <w:r>
              <w:rPr>
                <w:noProof/>
                <w:webHidden/>
              </w:rPr>
              <w:fldChar w:fldCharType="begin"/>
            </w:r>
            <w:r>
              <w:rPr>
                <w:noProof/>
                <w:webHidden/>
              </w:rPr>
              <w:instrText xml:space="preserve"> PAGEREF _Toc190800622 \h </w:instrText>
            </w:r>
            <w:r>
              <w:rPr>
                <w:noProof/>
                <w:webHidden/>
              </w:rPr>
            </w:r>
            <w:r>
              <w:rPr>
                <w:noProof/>
                <w:webHidden/>
              </w:rPr>
              <w:fldChar w:fldCharType="separate"/>
            </w:r>
            <w:r w:rsidR="007D3DD6">
              <w:rPr>
                <w:noProof/>
                <w:webHidden/>
              </w:rPr>
              <w:t>38</w:t>
            </w:r>
            <w:r>
              <w:rPr>
                <w:noProof/>
                <w:webHidden/>
              </w:rPr>
              <w:fldChar w:fldCharType="end"/>
            </w:r>
          </w:hyperlink>
        </w:p>
        <w:p w14:paraId="709B4704" w14:textId="62F3A6D6"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623" w:history="1">
            <w:r w:rsidRPr="00C57C74">
              <w:rPr>
                <w:rStyle w:val="Hyperlink"/>
                <w:noProof/>
                <w:kern w:val="1"/>
              </w:rPr>
              <w:t>12.2.4.</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S100_DatasetDiscoveryMetadata</w:t>
            </w:r>
            <w:r>
              <w:rPr>
                <w:noProof/>
                <w:webHidden/>
              </w:rPr>
              <w:tab/>
            </w:r>
            <w:r>
              <w:rPr>
                <w:noProof/>
                <w:webHidden/>
              </w:rPr>
              <w:fldChar w:fldCharType="begin"/>
            </w:r>
            <w:r>
              <w:rPr>
                <w:noProof/>
                <w:webHidden/>
              </w:rPr>
              <w:instrText xml:space="preserve"> PAGEREF _Toc190800623 \h </w:instrText>
            </w:r>
            <w:r>
              <w:rPr>
                <w:noProof/>
                <w:webHidden/>
              </w:rPr>
            </w:r>
            <w:r>
              <w:rPr>
                <w:noProof/>
                <w:webHidden/>
              </w:rPr>
              <w:fldChar w:fldCharType="separate"/>
            </w:r>
            <w:r w:rsidR="007D3DD6">
              <w:rPr>
                <w:noProof/>
                <w:webHidden/>
              </w:rPr>
              <w:t>38</w:t>
            </w:r>
            <w:r>
              <w:rPr>
                <w:noProof/>
                <w:webHidden/>
              </w:rPr>
              <w:fldChar w:fldCharType="end"/>
            </w:r>
          </w:hyperlink>
        </w:p>
        <w:p w14:paraId="100066AF" w14:textId="6E5CEE83"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1" w:history="1">
            <w:r w:rsidRPr="00C57C74">
              <w:rPr>
                <w:rStyle w:val="Hyperlink"/>
                <w:noProof/>
                <w:kern w:val="1"/>
              </w:rPr>
              <w:t>12.2.5.</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S100_NavigationPurpose</w:t>
            </w:r>
            <w:r>
              <w:rPr>
                <w:noProof/>
                <w:webHidden/>
              </w:rPr>
              <w:tab/>
            </w:r>
            <w:r>
              <w:rPr>
                <w:noProof/>
                <w:webHidden/>
              </w:rPr>
              <w:fldChar w:fldCharType="begin"/>
            </w:r>
            <w:r>
              <w:rPr>
                <w:noProof/>
                <w:webHidden/>
              </w:rPr>
              <w:instrText xml:space="preserve"> PAGEREF _Toc190800751 \h </w:instrText>
            </w:r>
            <w:r>
              <w:rPr>
                <w:noProof/>
                <w:webHidden/>
              </w:rPr>
            </w:r>
            <w:r>
              <w:rPr>
                <w:noProof/>
                <w:webHidden/>
              </w:rPr>
              <w:fldChar w:fldCharType="separate"/>
            </w:r>
            <w:r w:rsidR="007D3DD6">
              <w:rPr>
                <w:noProof/>
                <w:webHidden/>
              </w:rPr>
              <w:t>41</w:t>
            </w:r>
            <w:r>
              <w:rPr>
                <w:noProof/>
                <w:webHidden/>
              </w:rPr>
              <w:fldChar w:fldCharType="end"/>
            </w:r>
          </w:hyperlink>
        </w:p>
        <w:p w14:paraId="7A6FEF5C" w14:textId="62850C37"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2" w:history="1">
            <w:r w:rsidRPr="00C57C74">
              <w:rPr>
                <w:rStyle w:val="Hyperlink"/>
                <w:noProof/>
                <w:kern w:val="1"/>
              </w:rPr>
              <w:t>12.2.6.</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S100_DataCoverage</w:t>
            </w:r>
            <w:r>
              <w:rPr>
                <w:noProof/>
                <w:webHidden/>
              </w:rPr>
              <w:tab/>
            </w:r>
            <w:r>
              <w:rPr>
                <w:noProof/>
                <w:webHidden/>
              </w:rPr>
              <w:fldChar w:fldCharType="begin"/>
            </w:r>
            <w:r>
              <w:rPr>
                <w:noProof/>
                <w:webHidden/>
              </w:rPr>
              <w:instrText xml:space="preserve"> PAGEREF _Toc190800752 \h </w:instrText>
            </w:r>
            <w:r>
              <w:rPr>
                <w:noProof/>
                <w:webHidden/>
              </w:rPr>
            </w:r>
            <w:r>
              <w:rPr>
                <w:noProof/>
                <w:webHidden/>
              </w:rPr>
              <w:fldChar w:fldCharType="separate"/>
            </w:r>
            <w:r w:rsidR="007D3DD6">
              <w:rPr>
                <w:noProof/>
                <w:webHidden/>
              </w:rPr>
              <w:t>41</w:t>
            </w:r>
            <w:r>
              <w:rPr>
                <w:noProof/>
                <w:webHidden/>
              </w:rPr>
              <w:fldChar w:fldCharType="end"/>
            </w:r>
          </w:hyperlink>
        </w:p>
        <w:p w14:paraId="333E8792" w14:textId="2654C432"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3" w:history="1">
            <w:r w:rsidRPr="00C57C74">
              <w:rPr>
                <w:rStyle w:val="Hyperlink"/>
                <w:noProof/>
                <w:kern w:val="1"/>
              </w:rPr>
              <w:t>12.2.7.</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S100_Purpose</w:t>
            </w:r>
            <w:r>
              <w:rPr>
                <w:noProof/>
                <w:webHidden/>
              </w:rPr>
              <w:tab/>
            </w:r>
            <w:r>
              <w:rPr>
                <w:noProof/>
                <w:webHidden/>
              </w:rPr>
              <w:fldChar w:fldCharType="begin"/>
            </w:r>
            <w:r>
              <w:rPr>
                <w:noProof/>
                <w:webHidden/>
              </w:rPr>
              <w:instrText xml:space="preserve"> PAGEREF _Toc190800753 \h </w:instrText>
            </w:r>
            <w:r>
              <w:rPr>
                <w:noProof/>
                <w:webHidden/>
              </w:rPr>
            </w:r>
            <w:r>
              <w:rPr>
                <w:noProof/>
                <w:webHidden/>
              </w:rPr>
              <w:fldChar w:fldCharType="separate"/>
            </w:r>
            <w:r w:rsidR="007D3DD6">
              <w:rPr>
                <w:noProof/>
                <w:webHidden/>
              </w:rPr>
              <w:t>42</w:t>
            </w:r>
            <w:r>
              <w:rPr>
                <w:noProof/>
                <w:webHidden/>
              </w:rPr>
              <w:fldChar w:fldCharType="end"/>
            </w:r>
          </w:hyperlink>
        </w:p>
        <w:p w14:paraId="00E3BC4B" w14:textId="1EE7B5E4"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4" w:history="1">
            <w:r w:rsidRPr="00C57C74">
              <w:rPr>
                <w:rStyle w:val="Hyperlink"/>
                <w:noProof/>
                <w:kern w:val="1"/>
              </w:rPr>
              <w:t>12.2.8.</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S100_TemporalExtent</w:t>
            </w:r>
            <w:r>
              <w:rPr>
                <w:noProof/>
                <w:webHidden/>
              </w:rPr>
              <w:tab/>
            </w:r>
            <w:r>
              <w:rPr>
                <w:noProof/>
                <w:webHidden/>
              </w:rPr>
              <w:fldChar w:fldCharType="begin"/>
            </w:r>
            <w:r>
              <w:rPr>
                <w:noProof/>
                <w:webHidden/>
              </w:rPr>
              <w:instrText xml:space="preserve"> PAGEREF _Toc190800754 \h </w:instrText>
            </w:r>
            <w:r>
              <w:rPr>
                <w:noProof/>
                <w:webHidden/>
              </w:rPr>
            </w:r>
            <w:r>
              <w:rPr>
                <w:noProof/>
                <w:webHidden/>
              </w:rPr>
              <w:fldChar w:fldCharType="separate"/>
            </w:r>
            <w:r w:rsidR="007D3DD6">
              <w:rPr>
                <w:noProof/>
                <w:webHidden/>
              </w:rPr>
              <w:t>42</w:t>
            </w:r>
            <w:r>
              <w:rPr>
                <w:noProof/>
                <w:webHidden/>
              </w:rPr>
              <w:fldChar w:fldCharType="end"/>
            </w:r>
          </w:hyperlink>
        </w:p>
        <w:p w14:paraId="3BBB2AF7" w14:textId="35028C2E"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5" w:history="1">
            <w:r w:rsidRPr="00C57C74">
              <w:rPr>
                <w:rStyle w:val="Hyperlink"/>
                <w:noProof/>
                <w:kern w:val="1"/>
              </w:rPr>
              <w:t>12.2.9.</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S100_EncodingFormat</w:t>
            </w:r>
            <w:r>
              <w:rPr>
                <w:noProof/>
                <w:webHidden/>
              </w:rPr>
              <w:tab/>
            </w:r>
            <w:r>
              <w:rPr>
                <w:noProof/>
                <w:webHidden/>
              </w:rPr>
              <w:fldChar w:fldCharType="begin"/>
            </w:r>
            <w:r>
              <w:rPr>
                <w:noProof/>
                <w:webHidden/>
              </w:rPr>
              <w:instrText xml:space="preserve"> PAGEREF _Toc190800755 \h </w:instrText>
            </w:r>
            <w:r>
              <w:rPr>
                <w:noProof/>
                <w:webHidden/>
              </w:rPr>
            </w:r>
            <w:r>
              <w:rPr>
                <w:noProof/>
                <w:webHidden/>
              </w:rPr>
              <w:fldChar w:fldCharType="separate"/>
            </w:r>
            <w:r w:rsidR="007D3DD6">
              <w:rPr>
                <w:noProof/>
                <w:webHidden/>
              </w:rPr>
              <w:t>42</w:t>
            </w:r>
            <w:r>
              <w:rPr>
                <w:noProof/>
                <w:webHidden/>
              </w:rPr>
              <w:fldChar w:fldCharType="end"/>
            </w:r>
          </w:hyperlink>
        </w:p>
        <w:p w14:paraId="166C1588" w14:textId="6B0CD344"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6" w:history="1">
            <w:r w:rsidRPr="00C57C74">
              <w:rPr>
                <w:rStyle w:val="Hyperlink"/>
                <w:noProof/>
                <w:kern w:val="1"/>
              </w:rPr>
              <w:t>12.2.10.</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S100_ProductSpecification</w:t>
            </w:r>
            <w:r>
              <w:rPr>
                <w:noProof/>
                <w:webHidden/>
              </w:rPr>
              <w:tab/>
            </w:r>
            <w:r>
              <w:rPr>
                <w:noProof/>
                <w:webHidden/>
              </w:rPr>
              <w:fldChar w:fldCharType="begin"/>
            </w:r>
            <w:r>
              <w:rPr>
                <w:noProof/>
                <w:webHidden/>
              </w:rPr>
              <w:instrText xml:space="preserve"> PAGEREF _Toc190800756 \h </w:instrText>
            </w:r>
            <w:r>
              <w:rPr>
                <w:noProof/>
                <w:webHidden/>
              </w:rPr>
            </w:r>
            <w:r>
              <w:rPr>
                <w:noProof/>
                <w:webHidden/>
              </w:rPr>
              <w:fldChar w:fldCharType="separate"/>
            </w:r>
            <w:r w:rsidR="007D3DD6">
              <w:rPr>
                <w:noProof/>
                <w:webHidden/>
              </w:rPr>
              <w:t>42</w:t>
            </w:r>
            <w:r>
              <w:rPr>
                <w:noProof/>
                <w:webHidden/>
              </w:rPr>
              <w:fldChar w:fldCharType="end"/>
            </w:r>
          </w:hyperlink>
        </w:p>
        <w:p w14:paraId="4B82D281" w14:textId="1E7E87DD"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7" w:history="1">
            <w:r w:rsidRPr="00C57C74">
              <w:rPr>
                <w:rStyle w:val="Hyperlink"/>
                <w:noProof/>
                <w:kern w:val="1"/>
              </w:rPr>
              <w:t>12.2.11.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S100_CompliancyCategory</w:t>
            </w:r>
            <w:r>
              <w:rPr>
                <w:noProof/>
                <w:webHidden/>
              </w:rPr>
              <w:tab/>
            </w:r>
            <w:r>
              <w:rPr>
                <w:noProof/>
                <w:webHidden/>
              </w:rPr>
              <w:fldChar w:fldCharType="begin"/>
            </w:r>
            <w:r>
              <w:rPr>
                <w:noProof/>
                <w:webHidden/>
              </w:rPr>
              <w:instrText xml:space="preserve"> PAGEREF _Toc190800757 \h </w:instrText>
            </w:r>
            <w:r>
              <w:rPr>
                <w:noProof/>
                <w:webHidden/>
              </w:rPr>
            </w:r>
            <w:r>
              <w:rPr>
                <w:noProof/>
                <w:webHidden/>
              </w:rPr>
              <w:fldChar w:fldCharType="separate"/>
            </w:r>
            <w:r w:rsidR="007D3DD6">
              <w:rPr>
                <w:noProof/>
                <w:webHidden/>
              </w:rPr>
              <w:t>43</w:t>
            </w:r>
            <w:r>
              <w:rPr>
                <w:noProof/>
                <w:webHidden/>
              </w:rPr>
              <w:fldChar w:fldCharType="end"/>
            </w:r>
          </w:hyperlink>
        </w:p>
        <w:p w14:paraId="74D27F5E" w14:textId="2C6767C3"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8" w:history="1">
            <w:r w:rsidRPr="00C57C74">
              <w:rPr>
                <w:rStyle w:val="Hyperlink"/>
                <w:noProof/>
                <w:kern w:val="1"/>
              </w:rPr>
              <w:t>12.2.12.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S100_ProtectionScheme</w:t>
            </w:r>
            <w:r>
              <w:rPr>
                <w:noProof/>
                <w:webHidden/>
              </w:rPr>
              <w:tab/>
            </w:r>
            <w:r>
              <w:rPr>
                <w:noProof/>
                <w:webHidden/>
              </w:rPr>
              <w:fldChar w:fldCharType="begin"/>
            </w:r>
            <w:r>
              <w:rPr>
                <w:noProof/>
                <w:webHidden/>
              </w:rPr>
              <w:instrText xml:space="preserve"> PAGEREF _Toc190800758 \h </w:instrText>
            </w:r>
            <w:r>
              <w:rPr>
                <w:noProof/>
                <w:webHidden/>
              </w:rPr>
            </w:r>
            <w:r>
              <w:rPr>
                <w:noProof/>
                <w:webHidden/>
              </w:rPr>
              <w:fldChar w:fldCharType="separate"/>
            </w:r>
            <w:r w:rsidR="007D3DD6">
              <w:rPr>
                <w:noProof/>
                <w:webHidden/>
              </w:rPr>
              <w:t>44</w:t>
            </w:r>
            <w:r>
              <w:rPr>
                <w:noProof/>
                <w:webHidden/>
              </w:rPr>
              <w:fldChar w:fldCharType="end"/>
            </w:r>
          </w:hyperlink>
        </w:p>
        <w:p w14:paraId="4A6D378D" w14:textId="18FDF28B"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59" w:history="1">
            <w:r w:rsidRPr="00C57C74">
              <w:rPr>
                <w:rStyle w:val="Hyperlink"/>
                <w:noProof/>
                <w:kern w:val="1"/>
              </w:rPr>
              <w:t>12.2.13.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S100_SupportFileDiscoveryMetadata</w:t>
            </w:r>
            <w:r>
              <w:rPr>
                <w:noProof/>
                <w:webHidden/>
              </w:rPr>
              <w:tab/>
            </w:r>
            <w:r>
              <w:rPr>
                <w:noProof/>
                <w:webHidden/>
              </w:rPr>
              <w:fldChar w:fldCharType="begin"/>
            </w:r>
            <w:r>
              <w:rPr>
                <w:noProof/>
                <w:webHidden/>
              </w:rPr>
              <w:instrText xml:space="preserve"> PAGEREF _Toc190800759 \h </w:instrText>
            </w:r>
            <w:r>
              <w:rPr>
                <w:noProof/>
                <w:webHidden/>
              </w:rPr>
            </w:r>
            <w:r>
              <w:rPr>
                <w:noProof/>
                <w:webHidden/>
              </w:rPr>
              <w:fldChar w:fldCharType="separate"/>
            </w:r>
            <w:r w:rsidR="007D3DD6">
              <w:rPr>
                <w:noProof/>
                <w:webHidden/>
              </w:rPr>
              <w:t>44</w:t>
            </w:r>
            <w:r>
              <w:rPr>
                <w:noProof/>
                <w:webHidden/>
              </w:rPr>
              <w:fldChar w:fldCharType="end"/>
            </w:r>
          </w:hyperlink>
        </w:p>
        <w:p w14:paraId="5AF9068B" w14:textId="3EB3260E"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0" w:history="1">
            <w:r w:rsidRPr="00C57C74">
              <w:rPr>
                <w:rStyle w:val="Hyperlink"/>
                <w:noProof/>
                <w:kern w:val="1"/>
              </w:rPr>
              <w:t>12.2.14.</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S100_SupportFileFormat</w:t>
            </w:r>
            <w:r>
              <w:rPr>
                <w:noProof/>
                <w:webHidden/>
              </w:rPr>
              <w:tab/>
            </w:r>
            <w:r>
              <w:rPr>
                <w:noProof/>
                <w:webHidden/>
              </w:rPr>
              <w:fldChar w:fldCharType="begin"/>
            </w:r>
            <w:r>
              <w:rPr>
                <w:noProof/>
                <w:webHidden/>
              </w:rPr>
              <w:instrText xml:space="preserve"> PAGEREF _Toc190800760 \h </w:instrText>
            </w:r>
            <w:r>
              <w:rPr>
                <w:noProof/>
                <w:webHidden/>
              </w:rPr>
            </w:r>
            <w:r>
              <w:rPr>
                <w:noProof/>
                <w:webHidden/>
              </w:rPr>
              <w:fldChar w:fldCharType="separate"/>
            </w:r>
            <w:r w:rsidR="007D3DD6">
              <w:rPr>
                <w:noProof/>
                <w:webHidden/>
              </w:rPr>
              <w:t>45</w:t>
            </w:r>
            <w:r>
              <w:rPr>
                <w:noProof/>
                <w:webHidden/>
              </w:rPr>
              <w:fldChar w:fldCharType="end"/>
            </w:r>
          </w:hyperlink>
        </w:p>
        <w:p w14:paraId="1E7CF909" w14:textId="5FF73060"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1" w:history="1">
            <w:r w:rsidRPr="00C57C74">
              <w:rPr>
                <w:rStyle w:val="Hyperlink"/>
                <w:noProof/>
                <w:kern w:val="1"/>
              </w:rPr>
              <w:t>12.2.15.</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S100_SupportFileRevisionStatus</w:t>
            </w:r>
            <w:r>
              <w:rPr>
                <w:noProof/>
                <w:webHidden/>
              </w:rPr>
              <w:tab/>
            </w:r>
            <w:r>
              <w:rPr>
                <w:noProof/>
                <w:webHidden/>
              </w:rPr>
              <w:fldChar w:fldCharType="begin"/>
            </w:r>
            <w:r>
              <w:rPr>
                <w:noProof/>
                <w:webHidden/>
              </w:rPr>
              <w:instrText xml:space="preserve"> PAGEREF _Toc190800761 \h </w:instrText>
            </w:r>
            <w:r>
              <w:rPr>
                <w:noProof/>
                <w:webHidden/>
              </w:rPr>
            </w:r>
            <w:r>
              <w:rPr>
                <w:noProof/>
                <w:webHidden/>
              </w:rPr>
              <w:fldChar w:fldCharType="separate"/>
            </w:r>
            <w:r w:rsidR="007D3DD6">
              <w:rPr>
                <w:noProof/>
                <w:webHidden/>
              </w:rPr>
              <w:t>45</w:t>
            </w:r>
            <w:r>
              <w:rPr>
                <w:noProof/>
                <w:webHidden/>
              </w:rPr>
              <w:fldChar w:fldCharType="end"/>
            </w:r>
          </w:hyperlink>
        </w:p>
        <w:p w14:paraId="3B6A8F62" w14:textId="54C3464A"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2" w:history="1">
            <w:r w:rsidRPr="00C57C74">
              <w:rPr>
                <w:rStyle w:val="Hyperlink"/>
                <w:noProof/>
                <w:kern w:val="1"/>
              </w:rPr>
              <w:t>12.2.16.</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S100_SupportFileSpecification</w:t>
            </w:r>
            <w:r>
              <w:rPr>
                <w:noProof/>
                <w:webHidden/>
              </w:rPr>
              <w:tab/>
            </w:r>
            <w:r>
              <w:rPr>
                <w:noProof/>
                <w:webHidden/>
              </w:rPr>
              <w:fldChar w:fldCharType="begin"/>
            </w:r>
            <w:r>
              <w:rPr>
                <w:noProof/>
                <w:webHidden/>
              </w:rPr>
              <w:instrText xml:space="preserve"> PAGEREF _Toc190800762 \h </w:instrText>
            </w:r>
            <w:r>
              <w:rPr>
                <w:noProof/>
                <w:webHidden/>
              </w:rPr>
            </w:r>
            <w:r>
              <w:rPr>
                <w:noProof/>
                <w:webHidden/>
              </w:rPr>
              <w:fldChar w:fldCharType="separate"/>
            </w:r>
            <w:r w:rsidR="007D3DD6">
              <w:rPr>
                <w:noProof/>
                <w:webHidden/>
              </w:rPr>
              <w:t>45</w:t>
            </w:r>
            <w:r>
              <w:rPr>
                <w:noProof/>
                <w:webHidden/>
              </w:rPr>
              <w:fldChar w:fldCharType="end"/>
            </w:r>
          </w:hyperlink>
        </w:p>
        <w:p w14:paraId="020B7686" w14:textId="4DA266F7"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3" w:history="1">
            <w:r w:rsidRPr="00C57C74">
              <w:rPr>
                <w:rStyle w:val="Hyperlink"/>
                <w:noProof/>
                <w:kern w:val="1"/>
              </w:rPr>
              <w:t>12.2.17.</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S100_ResourcePurpose</w:t>
            </w:r>
            <w:r>
              <w:rPr>
                <w:noProof/>
                <w:webHidden/>
              </w:rPr>
              <w:tab/>
            </w:r>
            <w:r>
              <w:rPr>
                <w:noProof/>
                <w:webHidden/>
              </w:rPr>
              <w:fldChar w:fldCharType="begin"/>
            </w:r>
            <w:r>
              <w:rPr>
                <w:noProof/>
                <w:webHidden/>
              </w:rPr>
              <w:instrText xml:space="preserve"> PAGEREF _Toc190800763 \h </w:instrText>
            </w:r>
            <w:r>
              <w:rPr>
                <w:noProof/>
                <w:webHidden/>
              </w:rPr>
            </w:r>
            <w:r>
              <w:rPr>
                <w:noProof/>
                <w:webHidden/>
              </w:rPr>
              <w:fldChar w:fldCharType="separate"/>
            </w:r>
            <w:r w:rsidR="007D3DD6">
              <w:rPr>
                <w:noProof/>
                <w:webHidden/>
              </w:rPr>
              <w:t>46</w:t>
            </w:r>
            <w:r>
              <w:rPr>
                <w:noProof/>
                <w:webHidden/>
              </w:rPr>
              <w:fldChar w:fldCharType="end"/>
            </w:r>
          </w:hyperlink>
        </w:p>
        <w:p w14:paraId="0CCEB6F1" w14:textId="1855D2D2"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4" w:history="1">
            <w:r w:rsidRPr="00C57C74">
              <w:rPr>
                <w:rStyle w:val="Hyperlink"/>
                <w:noProof/>
                <w:kern w:val="1"/>
              </w:rPr>
              <w:t>12.2.18.</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S100_CatalogueDiscoveryMetadata</w:t>
            </w:r>
            <w:r>
              <w:rPr>
                <w:noProof/>
                <w:webHidden/>
              </w:rPr>
              <w:tab/>
            </w:r>
            <w:r>
              <w:rPr>
                <w:noProof/>
                <w:webHidden/>
              </w:rPr>
              <w:fldChar w:fldCharType="begin"/>
            </w:r>
            <w:r>
              <w:rPr>
                <w:noProof/>
                <w:webHidden/>
              </w:rPr>
              <w:instrText xml:space="preserve"> PAGEREF _Toc190800764 \h </w:instrText>
            </w:r>
            <w:r>
              <w:rPr>
                <w:noProof/>
                <w:webHidden/>
              </w:rPr>
            </w:r>
            <w:r>
              <w:rPr>
                <w:noProof/>
                <w:webHidden/>
              </w:rPr>
              <w:fldChar w:fldCharType="separate"/>
            </w:r>
            <w:r w:rsidR="007D3DD6">
              <w:rPr>
                <w:noProof/>
                <w:webHidden/>
              </w:rPr>
              <w:t>46</w:t>
            </w:r>
            <w:r>
              <w:rPr>
                <w:noProof/>
                <w:webHidden/>
              </w:rPr>
              <w:fldChar w:fldCharType="end"/>
            </w:r>
          </w:hyperlink>
        </w:p>
        <w:p w14:paraId="714D013C" w14:textId="22CDC662"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5" w:history="1">
            <w:r w:rsidRPr="00C57C74">
              <w:rPr>
                <w:rStyle w:val="Hyperlink"/>
                <w:noProof/>
                <w:kern w:val="1"/>
              </w:rPr>
              <w:t>12.2.19.</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S100_CatalogueScope</w:t>
            </w:r>
            <w:r>
              <w:rPr>
                <w:noProof/>
                <w:webHidden/>
              </w:rPr>
              <w:tab/>
            </w:r>
            <w:r>
              <w:rPr>
                <w:noProof/>
                <w:webHidden/>
              </w:rPr>
              <w:fldChar w:fldCharType="begin"/>
            </w:r>
            <w:r>
              <w:rPr>
                <w:noProof/>
                <w:webHidden/>
              </w:rPr>
              <w:instrText xml:space="preserve"> PAGEREF _Toc190800765 \h </w:instrText>
            </w:r>
            <w:r>
              <w:rPr>
                <w:noProof/>
                <w:webHidden/>
              </w:rPr>
            </w:r>
            <w:r>
              <w:rPr>
                <w:noProof/>
                <w:webHidden/>
              </w:rPr>
              <w:fldChar w:fldCharType="separate"/>
            </w:r>
            <w:r w:rsidR="007D3DD6">
              <w:rPr>
                <w:noProof/>
                <w:webHidden/>
              </w:rPr>
              <w:t>46</w:t>
            </w:r>
            <w:r>
              <w:rPr>
                <w:noProof/>
                <w:webHidden/>
              </w:rPr>
              <w:fldChar w:fldCharType="end"/>
            </w:r>
          </w:hyperlink>
        </w:p>
        <w:p w14:paraId="323548C9" w14:textId="1CC73455"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6" w:history="1">
            <w:r w:rsidRPr="00C57C74">
              <w:rPr>
                <w:rStyle w:val="Hyperlink"/>
                <w:noProof/>
                <w:kern w:val="1"/>
              </w:rPr>
              <w:t>12.2.20.</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MD_MaintenanceInformation</w:t>
            </w:r>
            <w:r>
              <w:rPr>
                <w:noProof/>
                <w:webHidden/>
              </w:rPr>
              <w:tab/>
            </w:r>
            <w:r>
              <w:rPr>
                <w:noProof/>
                <w:webHidden/>
              </w:rPr>
              <w:fldChar w:fldCharType="begin"/>
            </w:r>
            <w:r>
              <w:rPr>
                <w:noProof/>
                <w:webHidden/>
              </w:rPr>
              <w:instrText xml:space="preserve"> PAGEREF _Toc190800766 \h </w:instrText>
            </w:r>
            <w:r>
              <w:rPr>
                <w:noProof/>
                <w:webHidden/>
              </w:rPr>
            </w:r>
            <w:r>
              <w:rPr>
                <w:noProof/>
                <w:webHidden/>
              </w:rPr>
              <w:fldChar w:fldCharType="separate"/>
            </w:r>
            <w:r w:rsidR="007D3DD6">
              <w:rPr>
                <w:noProof/>
                <w:webHidden/>
              </w:rPr>
              <w:t>46</w:t>
            </w:r>
            <w:r>
              <w:rPr>
                <w:noProof/>
                <w:webHidden/>
              </w:rPr>
              <w:fldChar w:fldCharType="end"/>
            </w:r>
          </w:hyperlink>
        </w:p>
        <w:p w14:paraId="4136043C" w14:textId="13EACDB2"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7" w:history="1">
            <w:r w:rsidRPr="00C57C74">
              <w:rPr>
                <w:rStyle w:val="Hyperlink"/>
                <w:noProof/>
                <w:kern w:val="1"/>
              </w:rPr>
              <w:t>12.2.21.</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MD_MaintenanceFrequencyCode</w:t>
            </w:r>
            <w:r>
              <w:rPr>
                <w:noProof/>
                <w:webHidden/>
              </w:rPr>
              <w:tab/>
            </w:r>
            <w:r>
              <w:rPr>
                <w:noProof/>
                <w:webHidden/>
              </w:rPr>
              <w:fldChar w:fldCharType="begin"/>
            </w:r>
            <w:r>
              <w:rPr>
                <w:noProof/>
                <w:webHidden/>
              </w:rPr>
              <w:instrText xml:space="preserve"> PAGEREF _Toc190800767 \h </w:instrText>
            </w:r>
            <w:r>
              <w:rPr>
                <w:noProof/>
                <w:webHidden/>
              </w:rPr>
            </w:r>
            <w:r>
              <w:rPr>
                <w:noProof/>
                <w:webHidden/>
              </w:rPr>
              <w:fldChar w:fldCharType="separate"/>
            </w:r>
            <w:r w:rsidR="007D3DD6">
              <w:rPr>
                <w:noProof/>
                <w:webHidden/>
              </w:rPr>
              <w:t>46</w:t>
            </w:r>
            <w:r>
              <w:rPr>
                <w:noProof/>
                <w:webHidden/>
              </w:rPr>
              <w:fldChar w:fldCharType="end"/>
            </w:r>
          </w:hyperlink>
        </w:p>
        <w:p w14:paraId="504D5AFF" w14:textId="14267409"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8" w:history="1">
            <w:r w:rsidRPr="00C57C74">
              <w:rPr>
                <w:rStyle w:val="Hyperlink"/>
                <w:noProof/>
                <w:kern w:val="1"/>
              </w:rPr>
              <w:t>12.2.22.</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PT_Locale</w:t>
            </w:r>
            <w:r>
              <w:rPr>
                <w:noProof/>
                <w:webHidden/>
              </w:rPr>
              <w:tab/>
            </w:r>
            <w:r>
              <w:rPr>
                <w:noProof/>
                <w:webHidden/>
              </w:rPr>
              <w:fldChar w:fldCharType="begin"/>
            </w:r>
            <w:r>
              <w:rPr>
                <w:noProof/>
                <w:webHidden/>
              </w:rPr>
              <w:instrText xml:space="preserve"> PAGEREF _Toc190800768 \h </w:instrText>
            </w:r>
            <w:r>
              <w:rPr>
                <w:noProof/>
                <w:webHidden/>
              </w:rPr>
            </w:r>
            <w:r>
              <w:rPr>
                <w:noProof/>
                <w:webHidden/>
              </w:rPr>
              <w:fldChar w:fldCharType="separate"/>
            </w:r>
            <w:r w:rsidR="007D3DD6">
              <w:rPr>
                <w:noProof/>
                <w:webHidden/>
              </w:rPr>
              <w:t>47</w:t>
            </w:r>
            <w:r>
              <w:rPr>
                <w:noProof/>
                <w:webHidden/>
              </w:rPr>
              <w:fldChar w:fldCharType="end"/>
            </w:r>
          </w:hyperlink>
        </w:p>
        <w:p w14:paraId="42A8C360" w14:textId="59E1895B"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69" w:history="1">
            <w:r w:rsidRPr="00C57C74">
              <w:rPr>
                <w:rStyle w:val="Hyperlink"/>
                <w:noProof/>
                <w:kern w:val="1"/>
              </w:rPr>
              <w:t>12.2.23.</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S100_SE_CertificateContainer</w:t>
            </w:r>
            <w:r>
              <w:rPr>
                <w:noProof/>
                <w:webHidden/>
              </w:rPr>
              <w:tab/>
            </w:r>
            <w:r>
              <w:rPr>
                <w:noProof/>
                <w:webHidden/>
              </w:rPr>
              <w:fldChar w:fldCharType="begin"/>
            </w:r>
            <w:r>
              <w:rPr>
                <w:noProof/>
                <w:webHidden/>
              </w:rPr>
              <w:instrText xml:space="preserve"> PAGEREF _Toc190800769 \h </w:instrText>
            </w:r>
            <w:r>
              <w:rPr>
                <w:noProof/>
                <w:webHidden/>
              </w:rPr>
            </w:r>
            <w:r>
              <w:rPr>
                <w:noProof/>
                <w:webHidden/>
              </w:rPr>
              <w:fldChar w:fldCharType="separate"/>
            </w:r>
            <w:r w:rsidR="007D3DD6">
              <w:rPr>
                <w:noProof/>
                <w:webHidden/>
              </w:rPr>
              <w:t>47</w:t>
            </w:r>
            <w:r>
              <w:rPr>
                <w:noProof/>
                <w:webHidden/>
              </w:rPr>
              <w:fldChar w:fldCharType="end"/>
            </w:r>
          </w:hyperlink>
        </w:p>
        <w:p w14:paraId="5F5C1270" w14:textId="3F31DF4E"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70" w:history="1">
            <w:r w:rsidRPr="00C57C74">
              <w:rPr>
                <w:rStyle w:val="Hyperlink"/>
                <w:noProof/>
                <w:kern w:val="1"/>
              </w:rPr>
              <w:t>12.2.24.</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S100_SE_DigitalSignatureReference</w:t>
            </w:r>
            <w:r>
              <w:rPr>
                <w:noProof/>
                <w:webHidden/>
              </w:rPr>
              <w:tab/>
            </w:r>
            <w:r>
              <w:rPr>
                <w:noProof/>
                <w:webHidden/>
              </w:rPr>
              <w:fldChar w:fldCharType="begin"/>
            </w:r>
            <w:r>
              <w:rPr>
                <w:noProof/>
                <w:webHidden/>
              </w:rPr>
              <w:instrText xml:space="preserve"> PAGEREF _Toc190800770 \h </w:instrText>
            </w:r>
            <w:r>
              <w:rPr>
                <w:noProof/>
                <w:webHidden/>
              </w:rPr>
            </w:r>
            <w:r>
              <w:rPr>
                <w:noProof/>
                <w:webHidden/>
              </w:rPr>
              <w:fldChar w:fldCharType="separate"/>
            </w:r>
            <w:r w:rsidR="007D3DD6">
              <w:rPr>
                <w:noProof/>
                <w:webHidden/>
              </w:rPr>
              <w:t>47</w:t>
            </w:r>
            <w:r>
              <w:rPr>
                <w:noProof/>
                <w:webHidden/>
              </w:rPr>
              <w:fldChar w:fldCharType="end"/>
            </w:r>
          </w:hyperlink>
        </w:p>
        <w:p w14:paraId="6A3C4759" w14:textId="4C7FC921"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71" w:history="1">
            <w:r w:rsidRPr="00C57C74">
              <w:rPr>
                <w:rStyle w:val="Hyperlink"/>
                <w:noProof/>
                <w:kern w:val="1"/>
              </w:rPr>
              <w:t>12.2.25.</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S100_SE_DigitalSignature</w:t>
            </w:r>
            <w:r>
              <w:rPr>
                <w:noProof/>
                <w:webHidden/>
              </w:rPr>
              <w:tab/>
            </w:r>
            <w:r>
              <w:rPr>
                <w:noProof/>
                <w:webHidden/>
              </w:rPr>
              <w:fldChar w:fldCharType="begin"/>
            </w:r>
            <w:r>
              <w:rPr>
                <w:noProof/>
                <w:webHidden/>
              </w:rPr>
              <w:instrText xml:space="preserve"> PAGEREF _Toc190800771 \h </w:instrText>
            </w:r>
            <w:r>
              <w:rPr>
                <w:noProof/>
                <w:webHidden/>
              </w:rPr>
            </w:r>
            <w:r>
              <w:rPr>
                <w:noProof/>
                <w:webHidden/>
              </w:rPr>
              <w:fldChar w:fldCharType="separate"/>
            </w:r>
            <w:r w:rsidR="007D3DD6">
              <w:rPr>
                <w:noProof/>
                <w:webHidden/>
              </w:rPr>
              <w:t>47</w:t>
            </w:r>
            <w:r>
              <w:rPr>
                <w:noProof/>
                <w:webHidden/>
              </w:rPr>
              <w:fldChar w:fldCharType="end"/>
            </w:r>
          </w:hyperlink>
        </w:p>
        <w:p w14:paraId="258A1A6B" w14:textId="184F6E32"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72" w:history="1">
            <w:r w:rsidRPr="00C57C74">
              <w:rPr>
                <w:rStyle w:val="Hyperlink"/>
                <w:noProof/>
                <w:kern w:val="1"/>
              </w:rPr>
              <w:t>12.2.26.</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S100_SE_SignatureOnData</w:t>
            </w:r>
            <w:r>
              <w:rPr>
                <w:noProof/>
                <w:webHidden/>
              </w:rPr>
              <w:tab/>
            </w:r>
            <w:r>
              <w:rPr>
                <w:noProof/>
                <w:webHidden/>
              </w:rPr>
              <w:fldChar w:fldCharType="begin"/>
            </w:r>
            <w:r>
              <w:rPr>
                <w:noProof/>
                <w:webHidden/>
              </w:rPr>
              <w:instrText xml:space="preserve"> PAGEREF _Toc190800772 \h </w:instrText>
            </w:r>
            <w:r>
              <w:rPr>
                <w:noProof/>
                <w:webHidden/>
              </w:rPr>
            </w:r>
            <w:r>
              <w:rPr>
                <w:noProof/>
                <w:webHidden/>
              </w:rPr>
              <w:fldChar w:fldCharType="separate"/>
            </w:r>
            <w:r w:rsidR="007D3DD6">
              <w:rPr>
                <w:noProof/>
                <w:webHidden/>
              </w:rPr>
              <w:t>48</w:t>
            </w:r>
            <w:r>
              <w:rPr>
                <w:noProof/>
                <w:webHidden/>
              </w:rPr>
              <w:fldChar w:fldCharType="end"/>
            </w:r>
          </w:hyperlink>
        </w:p>
        <w:p w14:paraId="3E2442BA" w14:textId="6EB17AFB"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73" w:history="1">
            <w:r w:rsidRPr="00C57C74">
              <w:rPr>
                <w:rStyle w:val="Hyperlink"/>
                <w:noProof/>
                <w:kern w:val="1"/>
              </w:rPr>
              <w:t>12.2.27.</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S100_SE_SignatureOnSignature</w:t>
            </w:r>
            <w:r>
              <w:rPr>
                <w:noProof/>
                <w:webHidden/>
              </w:rPr>
              <w:tab/>
            </w:r>
            <w:r>
              <w:rPr>
                <w:noProof/>
                <w:webHidden/>
              </w:rPr>
              <w:fldChar w:fldCharType="begin"/>
            </w:r>
            <w:r>
              <w:rPr>
                <w:noProof/>
                <w:webHidden/>
              </w:rPr>
              <w:instrText xml:space="preserve"> PAGEREF _Toc190800773 \h </w:instrText>
            </w:r>
            <w:r>
              <w:rPr>
                <w:noProof/>
                <w:webHidden/>
              </w:rPr>
            </w:r>
            <w:r>
              <w:rPr>
                <w:noProof/>
                <w:webHidden/>
              </w:rPr>
              <w:fldChar w:fldCharType="separate"/>
            </w:r>
            <w:r w:rsidR="007D3DD6">
              <w:rPr>
                <w:noProof/>
                <w:webHidden/>
              </w:rPr>
              <w:t>48</w:t>
            </w:r>
            <w:r>
              <w:rPr>
                <w:noProof/>
                <w:webHidden/>
              </w:rPr>
              <w:fldChar w:fldCharType="end"/>
            </w:r>
          </w:hyperlink>
        </w:p>
        <w:p w14:paraId="1020BAD5" w14:textId="0E38F011"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74" w:history="1">
            <w:r w:rsidRPr="00C57C74">
              <w:rPr>
                <w:rStyle w:val="Hyperlink"/>
                <w:noProof/>
                <w:kern w:val="1"/>
              </w:rPr>
              <w:t>12.2.28.</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DataStatus</w:t>
            </w:r>
            <w:r>
              <w:rPr>
                <w:noProof/>
                <w:webHidden/>
              </w:rPr>
              <w:tab/>
            </w:r>
            <w:r>
              <w:rPr>
                <w:noProof/>
                <w:webHidden/>
              </w:rPr>
              <w:fldChar w:fldCharType="begin"/>
            </w:r>
            <w:r>
              <w:rPr>
                <w:noProof/>
                <w:webHidden/>
              </w:rPr>
              <w:instrText xml:space="preserve"> PAGEREF _Toc190800774 \h </w:instrText>
            </w:r>
            <w:r>
              <w:rPr>
                <w:noProof/>
                <w:webHidden/>
              </w:rPr>
            </w:r>
            <w:r>
              <w:rPr>
                <w:noProof/>
                <w:webHidden/>
              </w:rPr>
              <w:fldChar w:fldCharType="separate"/>
            </w:r>
            <w:r w:rsidR="007D3DD6">
              <w:rPr>
                <w:noProof/>
                <w:webHidden/>
              </w:rPr>
              <w:t>48</w:t>
            </w:r>
            <w:r>
              <w:rPr>
                <w:noProof/>
                <w:webHidden/>
              </w:rPr>
              <w:fldChar w:fldCharType="end"/>
            </w:r>
          </w:hyperlink>
        </w:p>
        <w:p w14:paraId="52AC2803" w14:textId="63D54DAD"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75" w:history="1">
            <w:r w:rsidRPr="00C57C74">
              <w:rPr>
                <w:rStyle w:val="Hyperlink"/>
                <w:noProof/>
                <w:kern w:val="1"/>
              </w:rPr>
              <w:t>12.2.29.</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EX_GeographicBoundingBox</w:t>
            </w:r>
            <w:r>
              <w:rPr>
                <w:noProof/>
                <w:webHidden/>
              </w:rPr>
              <w:tab/>
            </w:r>
            <w:r>
              <w:rPr>
                <w:noProof/>
                <w:webHidden/>
              </w:rPr>
              <w:fldChar w:fldCharType="begin"/>
            </w:r>
            <w:r>
              <w:rPr>
                <w:noProof/>
                <w:webHidden/>
              </w:rPr>
              <w:instrText xml:space="preserve"> PAGEREF _Toc190800775 \h </w:instrText>
            </w:r>
            <w:r>
              <w:rPr>
                <w:noProof/>
                <w:webHidden/>
              </w:rPr>
            </w:r>
            <w:r>
              <w:rPr>
                <w:noProof/>
                <w:webHidden/>
              </w:rPr>
              <w:fldChar w:fldCharType="separate"/>
            </w:r>
            <w:r w:rsidR="007D3DD6">
              <w:rPr>
                <w:noProof/>
                <w:webHidden/>
              </w:rPr>
              <w:t>48</w:t>
            </w:r>
            <w:r>
              <w:rPr>
                <w:noProof/>
                <w:webHidden/>
              </w:rPr>
              <w:fldChar w:fldCharType="end"/>
            </w:r>
          </w:hyperlink>
        </w:p>
        <w:p w14:paraId="3187E27E" w14:textId="44B4236C" w:rsidR="00022719" w:rsidRDefault="00022719">
          <w:pPr>
            <w:pStyle w:val="TOC3"/>
            <w:tabs>
              <w:tab w:val="left" w:pos="1400"/>
            </w:tabs>
            <w:rPr>
              <w:rFonts w:asciiTheme="minorHAnsi" w:eastAsiaTheme="minorEastAsia" w:hAnsiTheme="minorHAnsi" w:cstheme="minorBidi"/>
              <w:i w:val="0"/>
              <w:noProof/>
              <w:color w:val="auto"/>
              <w:kern w:val="2"/>
              <w:sz w:val="24"/>
              <w:szCs w:val="24"/>
              <w:lang w:eastAsia="en-US"/>
              <w14:ligatures w14:val="standardContextual"/>
            </w:rPr>
          </w:pPr>
          <w:hyperlink w:anchor="_Toc190800776" w:history="1">
            <w:r w:rsidRPr="00C57C74">
              <w:rPr>
                <w:rStyle w:val="Hyperlink"/>
                <w:noProof/>
                <w:kern w:val="1"/>
              </w:rPr>
              <w:t>12.2.30.</w:t>
            </w:r>
            <w:r>
              <w:rPr>
                <w:rFonts w:asciiTheme="minorHAnsi" w:eastAsiaTheme="minorEastAsia" w:hAnsiTheme="minorHAnsi" w:cstheme="minorBidi"/>
                <w:i w:val="0"/>
                <w:noProof/>
                <w:color w:val="auto"/>
                <w:kern w:val="2"/>
                <w:sz w:val="24"/>
                <w:szCs w:val="24"/>
                <w:lang w:eastAsia="en-US"/>
                <w14:ligatures w14:val="standardContextual"/>
              </w:rPr>
              <w:tab/>
            </w:r>
            <w:r w:rsidRPr="00C57C74">
              <w:rPr>
                <w:rStyle w:val="Hyperlink"/>
                <w:noProof/>
              </w:rPr>
              <w:t>EX_BoundingPolygon</w:t>
            </w:r>
            <w:r>
              <w:rPr>
                <w:noProof/>
                <w:webHidden/>
              </w:rPr>
              <w:tab/>
            </w:r>
            <w:r>
              <w:rPr>
                <w:noProof/>
                <w:webHidden/>
              </w:rPr>
              <w:fldChar w:fldCharType="begin"/>
            </w:r>
            <w:r>
              <w:rPr>
                <w:noProof/>
                <w:webHidden/>
              </w:rPr>
              <w:instrText xml:space="preserve"> PAGEREF _Toc190800776 \h </w:instrText>
            </w:r>
            <w:r>
              <w:rPr>
                <w:noProof/>
                <w:webHidden/>
              </w:rPr>
            </w:r>
            <w:r>
              <w:rPr>
                <w:noProof/>
                <w:webHidden/>
              </w:rPr>
              <w:fldChar w:fldCharType="separate"/>
            </w:r>
            <w:r w:rsidR="007D3DD6">
              <w:rPr>
                <w:noProof/>
                <w:webHidden/>
              </w:rPr>
              <w:t>48</w:t>
            </w:r>
            <w:r>
              <w:rPr>
                <w:noProof/>
                <w:webHidden/>
              </w:rPr>
              <w:fldChar w:fldCharType="end"/>
            </w:r>
          </w:hyperlink>
        </w:p>
        <w:p w14:paraId="4508C8BA" w14:textId="182CB049" w:rsidR="00022719" w:rsidRDefault="00022719">
          <w:pPr>
            <w:pStyle w:val="TOC1"/>
            <w:rPr>
              <w:rFonts w:asciiTheme="minorHAnsi" w:eastAsiaTheme="minorEastAsia" w:hAnsiTheme="minorHAnsi" w:cstheme="minorBidi"/>
              <w:b w:val="0"/>
              <w:noProof/>
              <w:color w:val="auto"/>
              <w:kern w:val="2"/>
              <w:sz w:val="24"/>
              <w:szCs w:val="24"/>
              <w:lang w:val="en-US" w:eastAsia="en-US"/>
              <w14:ligatures w14:val="standardContextual"/>
            </w:rPr>
          </w:pPr>
          <w:hyperlink w:anchor="_Toc190800777" w:history="1">
            <w:r w:rsidRPr="00C57C74">
              <w:rPr>
                <w:rStyle w:val="Hyperlink"/>
                <w:noProof/>
              </w:rPr>
              <w:t>LIST OF ANNEXES</w:t>
            </w:r>
            <w:r>
              <w:rPr>
                <w:noProof/>
                <w:webHidden/>
              </w:rPr>
              <w:tab/>
            </w:r>
            <w:r>
              <w:rPr>
                <w:noProof/>
                <w:webHidden/>
              </w:rPr>
              <w:fldChar w:fldCharType="begin"/>
            </w:r>
            <w:r>
              <w:rPr>
                <w:noProof/>
                <w:webHidden/>
              </w:rPr>
              <w:instrText xml:space="preserve"> PAGEREF _Toc190800777 \h </w:instrText>
            </w:r>
            <w:r>
              <w:rPr>
                <w:noProof/>
                <w:webHidden/>
              </w:rPr>
            </w:r>
            <w:r>
              <w:rPr>
                <w:noProof/>
                <w:webHidden/>
              </w:rPr>
              <w:fldChar w:fldCharType="separate"/>
            </w:r>
            <w:r w:rsidR="007D3DD6">
              <w:rPr>
                <w:noProof/>
                <w:webHidden/>
              </w:rPr>
              <w:t>49</w:t>
            </w:r>
            <w:r>
              <w:rPr>
                <w:noProof/>
                <w:webHidden/>
              </w:rPr>
              <w:fldChar w:fldCharType="end"/>
            </w:r>
          </w:hyperlink>
        </w:p>
        <w:p w14:paraId="0B98DF75" w14:textId="7D094FF3" w:rsidR="003D749D" w:rsidRDefault="007D3DC8" w:rsidP="00D93E03">
          <w:pPr>
            <w:pStyle w:val="TOC2"/>
            <w:tabs>
              <w:tab w:val="left" w:pos="795"/>
              <w:tab w:val="right" w:leader="dot" w:pos="9360"/>
            </w:tabs>
            <w:rPr>
              <w:rStyle w:val="Hyperlink"/>
              <w:noProof/>
              <w:lang w:eastAsia="en-US"/>
            </w:rPr>
          </w:pPr>
          <w:r>
            <w:fldChar w:fldCharType="end"/>
          </w:r>
        </w:p>
      </w:sdtContent>
    </w:sdt>
    <w:p w14:paraId="3A6CF7AE" w14:textId="4610F3B1" w:rsidR="00F901FA" w:rsidRDefault="00F901FA"/>
    <w:p w14:paraId="099ACBEE" w14:textId="77777777" w:rsidR="00F901FA" w:rsidRPr="00F901FA" w:rsidRDefault="00F901FA" w:rsidP="00D93E03">
      <w:pPr>
        <w:pStyle w:val="Heading3"/>
        <w:numPr>
          <w:ilvl w:val="2"/>
          <w:numId w:val="0"/>
        </w:numPr>
        <w:rPr>
          <w:lang w:val="en-GB"/>
        </w:rPr>
        <w:sectPr w:rsidR="00F901FA" w:rsidRPr="00F901FA">
          <w:headerReference w:type="default" r:id="rId16"/>
          <w:type w:val="continuous"/>
          <w:pgSz w:w="12240" w:h="15840"/>
          <w:pgMar w:top="1440" w:right="1440" w:bottom="1440" w:left="1440" w:header="720" w:footer="720" w:gutter="0"/>
          <w:cols w:space="720"/>
          <w:docGrid w:linePitch="360" w:charSpace="-6145"/>
        </w:sectPr>
      </w:pPr>
    </w:p>
    <w:p w14:paraId="2903FDD1" w14:textId="77777777" w:rsidR="00E366B1" w:rsidRPr="00465427" w:rsidRDefault="00E366B1" w:rsidP="005B6585">
      <w:pPr>
        <w:spacing w:after="160"/>
        <w:rPr>
          <w:lang w:val="sv-SE"/>
        </w:rPr>
      </w:pPr>
    </w:p>
    <w:p w14:paraId="192D0376" w14:textId="2FA5E252" w:rsidR="00E366B1" w:rsidRPr="00F901FA" w:rsidRDefault="0B164241" w:rsidP="00F901FA">
      <w:pPr>
        <w:pStyle w:val="Heading1"/>
      </w:pPr>
      <w:bookmarkStart w:id="89" w:name="_Toc422820085"/>
      <w:bookmarkStart w:id="90" w:name="_Toc190800518"/>
      <w:r>
        <w:t>Overview</w:t>
      </w:r>
      <w:bookmarkEnd w:id="89"/>
      <w:bookmarkEnd w:id="90"/>
    </w:p>
    <w:p w14:paraId="6EEA72BF" w14:textId="2B524C3C" w:rsidR="00E366B1" w:rsidRDefault="0B164241" w:rsidP="00F901FA">
      <w:pPr>
        <w:pStyle w:val="Heading2"/>
      </w:pPr>
      <w:bookmarkStart w:id="91" w:name="_Toc422820086"/>
      <w:bookmarkStart w:id="92" w:name="_Toc190800519"/>
      <w:r>
        <w:t>Introduction</w:t>
      </w:r>
      <w:bookmarkEnd w:id="91"/>
      <w:bookmarkEnd w:id="92"/>
    </w:p>
    <w:p w14:paraId="165C4D4E" w14:textId="18B4B916" w:rsidR="00963F27" w:rsidRDefault="497BEB69" w:rsidP="7A3DBB7F">
      <w:r>
        <w:t>This document describes a product specification for the Polygonal Demarcations of Global Sea Areas (PDGSA). It is a vector product specification that is primarily intended for encoding the extent of global sea areas using a system of unique numerical identifiers only. This product specification complies with the IHO S-100 Universal Hydrographic Data Model.</w:t>
      </w:r>
    </w:p>
    <w:p w14:paraId="6C2802FC" w14:textId="77777777" w:rsidR="00E366B1" w:rsidRDefault="00E366B1" w:rsidP="008B3596">
      <w:pPr>
        <w:jc w:val="left"/>
      </w:pPr>
    </w:p>
    <w:p w14:paraId="56075E34" w14:textId="7FED82E0" w:rsidR="00E366B1" w:rsidRDefault="0B164241">
      <w:pPr>
        <w:pStyle w:val="Heading2"/>
        <w:pPrChange w:id="93" w:author="Raphael Malyankar" w:date="2025-02-14T00:33:00Z" w16du:dateUtc="2025-02-14T07:33:00Z">
          <w:pPr>
            <w:pStyle w:val="Heading1"/>
          </w:pPr>
        </w:pPrChange>
      </w:pPr>
      <w:bookmarkStart w:id="94" w:name="_Toc422820087"/>
      <w:bookmarkStart w:id="95" w:name="_Toc190800520"/>
      <w:bookmarkStart w:id="96" w:name="_Ref190808557"/>
      <w:r>
        <w:t>References</w:t>
      </w:r>
      <w:bookmarkEnd w:id="94"/>
      <w:bookmarkEnd w:id="95"/>
      <w:bookmarkEnd w:id="96"/>
    </w:p>
    <w:p w14:paraId="73B5D704" w14:textId="739B773B" w:rsidR="00E366B1" w:rsidRDefault="0B164241">
      <w:pPr>
        <w:pStyle w:val="Heading3"/>
        <w:pPrChange w:id="97" w:author="Raphael Malyankar" w:date="2025-02-14T00:33:00Z" w16du:dateUtc="2025-02-14T07:33:00Z">
          <w:pPr>
            <w:pStyle w:val="Heading2"/>
          </w:pPr>
        </w:pPrChange>
      </w:pPr>
      <w:bookmarkStart w:id="98" w:name="_Toc422820088"/>
      <w:bookmarkStart w:id="99" w:name="_Toc190800521"/>
      <w:r>
        <w:t>Normative</w:t>
      </w:r>
      <w:bookmarkEnd w:id="98"/>
      <w:bookmarkEnd w:id="99"/>
    </w:p>
    <w:p w14:paraId="2206A466" w14:textId="77777777" w:rsidR="00E366B1" w:rsidRDefault="0025005B" w:rsidP="008375A4">
      <w:commentRangeStart w:id="100"/>
      <w:r>
        <w:t>The following normative documents contain provisions that, through reference in this text, constitute provisions of this document.</w:t>
      </w:r>
      <w:commentRangeEnd w:id="100"/>
      <w:r w:rsidR="0022038A">
        <w:rPr>
          <w:rStyle w:val="CommentReference"/>
        </w:rPr>
        <w:commentReference w:id="100"/>
      </w:r>
    </w:p>
    <w:p w14:paraId="73DD9EEA" w14:textId="77777777" w:rsidR="00E366B1" w:rsidRDefault="00E366B1" w:rsidP="008375A4"/>
    <w:p w14:paraId="345ADC83" w14:textId="26C8C741" w:rsidR="00195004" w:rsidRPr="000E4F6E" w:rsidRDefault="00195004">
      <w:pPr>
        <w:tabs>
          <w:tab w:val="left" w:pos="2016"/>
        </w:tabs>
        <w:spacing w:line="360" w:lineRule="auto"/>
        <w:ind w:left="2016" w:hanging="2016"/>
        <w:pPrChange w:id="101" w:author="Raphael Malyankar" w:date="2025-02-13T21:39:00Z" w16du:dateUtc="2025-02-14T04:39:00Z">
          <w:pPr>
            <w:spacing w:line="360" w:lineRule="auto"/>
          </w:pPr>
        </w:pPrChange>
      </w:pPr>
      <w:r>
        <w:t>IHO S-100</w:t>
      </w:r>
      <w:ins w:id="102" w:author="Raphael Malyankar" w:date="2025-02-13T21:38:00Z" w16du:dateUtc="2025-02-14T04:38:00Z">
        <w:r w:rsidR="00AD475B">
          <w:tab/>
        </w:r>
      </w:ins>
      <w:r>
        <w:t xml:space="preserve">IHO Universal Hydrographic Data Model Edition </w:t>
      </w:r>
      <w:r w:rsidR="002C2281">
        <w:t>5</w:t>
      </w:r>
      <w:r>
        <w:t>.</w:t>
      </w:r>
      <w:del w:id="103" w:author="Raphael Malyankar" w:date="2025-02-13T21:31:00Z" w16du:dateUtc="2025-02-14T04:31:00Z">
        <w:r w:rsidR="00B10B80" w:rsidDel="00CD61BA">
          <w:delText>1</w:delText>
        </w:r>
      </w:del>
      <w:ins w:id="104" w:author="Raphael Malyankar" w:date="2025-02-13T21:31:00Z" w16du:dateUtc="2025-02-14T04:31:00Z">
        <w:r w:rsidR="00CD61BA">
          <w:t>2</w:t>
        </w:r>
      </w:ins>
      <w:r>
        <w:t>.</w:t>
      </w:r>
      <w:r w:rsidRPr="003A3547">
        <w:t>0</w:t>
      </w:r>
      <w:r>
        <w:t xml:space="preserve"> (</w:t>
      </w:r>
      <w:del w:id="105" w:author="Raphael Malyankar" w:date="2025-02-13T21:31:00Z" w16du:dateUtc="2025-02-14T04:31:00Z">
        <w:r w:rsidR="00B10B80" w:rsidDel="00CD61BA">
          <w:delText>October</w:delText>
        </w:r>
        <w:r w:rsidDel="00CD61BA">
          <w:delText xml:space="preserve"> </w:delText>
        </w:r>
        <w:r w:rsidR="00F448D1" w:rsidDel="00CD61BA">
          <w:delText>202</w:delText>
        </w:r>
        <w:r w:rsidR="00B10B80" w:rsidDel="00CD61BA">
          <w:delText>3</w:delText>
        </w:r>
      </w:del>
      <w:ins w:id="106" w:author="Raphael Malyankar" w:date="2025-02-13T21:32:00Z" w16du:dateUtc="2025-02-14T04:32:00Z">
        <w:r w:rsidR="00AD475B">
          <w:t>June</w:t>
        </w:r>
      </w:ins>
      <w:ins w:id="107" w:author="Raphael Malyankar" w:date="2025-02-13T21:31:00Z" w16du:dateUtc="2025-02-14T04:31:00Z">
        <w:r w:rsidR="00CD61BA">
          <w:t xml:space="preserve"> 202</w:t>
        </w:r>
      </w:ins>
      <w:ins w:id="108" w:author="Raphael Malyankar" w:date="2025-02-13T21:32:00Z" w16du:dateUtc="2025-02-14T04:32:00Z">
        <w:r w:rsidR="00AD475B">
          <w:t>4</w:t>
        </w:r>
      </w:ins>
      <w:r>
        <w:t>).</w:t>
      </w:r>
    </w:p>
    <w:p w14:paraId="1CCA6A21" w14:textId="03AF4EC8" w:rsidR="00195004" w:rsidRDefault="084E3898">
      <w:pPr>
        <w:tabs>
          <w:tab w:val="left" w:pos="2016"/>
        </w:tabs>
        <w:spacing w:line="360" w:lineRule="auto"/>
        <w:ind w:left="2016" w:hanging="2016"/>
        <w:pPrChange w:id="109" w:author="Raphael Malyankar" w:date="2025-02-13T21:39:00Z" w16du:dateUtc="2025-02-14T04:39:00Z">
          <w:pPr>
            <w:spacing w:line="360" w:lineRule="auto"/>
          </w:pPr>
        </w:pPrChange>
      </w:pPr>
      <w:r>
        <w:t>ISO 8601:2004</w:t>
      </w:r>
      <w:ins w:id="110" w:author="Raphael Malyankar" w:date="2025-02-13T21:38:00Z" w16du:dateUtc="2025-02-14T04:38:00Z">
        <w:r w:rsidR="00AD475B">
          <w:tab/>
        </w:r>
      </w:ins>
      <w:r>
        <w:t>Data elements and interchange formats - Information interchange - Representation of dates and times.</w:t>
      </w:r>
    </w:p>
    <w:p w14:paraId="3214DC4E" w14:textId="7483AC55" w:rsidR="00195004" w:rsidRDefault="084E3898">
      <w:pPr>
        <w:tabs>
          <w:tab w:val="left" w:pos="2016"/>
        </w:tabs>
        <w:spacing w:line="360" w:lineRule="auto"/>
        <w:ind w:left="2016" w:hanging="2016"/>
        <w:pPrChange w:id="111" w:author="Raphael Malyankar" w:date="2025-02-13T21:39:00Z" w16du:dateUtc="2025-02-14T04:39:00Z">
          <w:pPr>
            <w:spacing w:line="360" w:lineRule="auto"/>
          </w:pPr>
        </w:pPrChange>
      </w:pPr>
      <w:r>
        <w:t>ISO 3166-1:2020</w:t>
      </w:r>
      <w:ins w:id="112" w:author="Raphael Malyankar" w:date="2025-02-13T21:39:00Z" w16du:dateUtc="2025-02-14T04:39:00Z">
        <w:r w:rsidR="0022038A">
          <w:tab/>
        </w:r>
      </w:ins>
      <w:r>
        <w:t>Country Codes.</w:t>
      </w:r>
    </w:p>
    <w:p w14:paraId="748E4AC9" w14:textId="451128E2" w:rsidR="00195004" w:rsidDel="00560370" w:rsidRDefault="084E3898">
      <w:pPr>
        <w:tabs>
          <w:tab w:val="left" w:pos="2016"/>
        </w:tabs>
        <w:spacing w:line="360" w:lineRule="auto"/>
        <w:ind w:left="2016" w:hanging="2016"/>
        <w:rPr>
          <w:del w:id="113" w:author="Raphael Malyankar" w:date="2025-02-13T22:02:00Z" w16du:dateUtc="2025-02-14T05:02:00Z"/>
        </w:rPr>
        <w:pPrChange w:id="114" w:author="Raphael Malyankar" w:date="2025-02-13T21:39:00Z" w16du:dateUtc="2025-02-14T04:39:00Z">
          <w:pPr>
            <w:spacing w:line="360" w:lineRule="auto"/>
          </w:pPr>
        </w:pPrChange>
      </w:pPr>
      <w:del w:id="115" w:author="Raphael Malyankar" w:date="2025-02-13T22:02:00Z" w16du:dateUtc="2025-02-14T05:02:00Z">
        <w:r w:rsidDel="00560370">
          <w:delText xml:space="preserve">ISO 19101-2:2008Geographic Information - Reference model – Part 2: Imagery </w:delText>
        </w:r>
      </w:del>
    </w:p>
    <w:p w14:paraId="11D7E67A" w14:textId="436C8D3A" w:rsidR="00195004" w:rsidRDefault="00195004">
      <w:pPr>
        <w:tabs>
          <w:tab w:val="left" w:pos="2016"/>
        </w:tabs>
        <w:spacing w:line="360" w:lineRule="auto"/>
        <w:ind w:left="2016" w:hanging="2016"/>
        <w:pPrChange w:id="116" w:author="Raphael Malyankar" w:date="2025-02-13T21:39:00Z" w16du:dateUtc="2025-02-14T04:39:00Z">
          <w:pPr>
            <w:spacing w:line="360" w:lineRule="auto"/>
          </w:pPr>
        </w:pPrChange>
      </w:pPr>
      <w:r>
        <w:t>ISO/TS 19103:2005</w:t>
      </w:r>
      <w:ins w:id="117" w:author="Raphael Malyankar" w:date="2025-02-13T21:39:00Z" w16du:dateUtc="2025-02-14T04:39:00Z">
        <w:r w:rsidR="0022038A">
          <w:tab/>
        </w:r>
      </w:ins>
      <w:r>
        <w:t xml:space="preserve">Geographic Information - Conceptual schema language </w:t>
      </w:r>
    </w:p>
    <w:p w14:paraId="22B187B3" w14:textId="32B76917" w:rsidR="00195004" w:rsidRDefault="00195004">
      <w:pPr>
        <w:tabs>
          <w:tab w:val="left" w:pos="2016"/>
        </w:tabs>
        <w:spacing w:line="360" w:lineRule="auto"/>
        <w:ind w:left="2016" w:hanging="2016"/>
        <w:pPrChange w:id="118" w:author="Raphael Malyankar" w:date="2025-02-13T21:39:00Z" w16du:dateUtc="2025-02-14T04:39:00Z">
          <w:pPr>
            <w:spacing w:line="360" w:lineRule="auto"/>
          </w:pPr>
        </w:pPrChange>
      </w:pPr>
      <w:r>
        <w:t>ISO 19106:2004</w:t>
      </w:r>
      <w:ins w:id="119" w:author="Raphael Malyankar" w:date="2025-02-13T21:39:00Z" w16du:dateUtc="2025-02-14T04:39:00Z">
        <w:r w:rsidR="0022038A">
          <w:tab/>
        </w:r>
      </w:ins>
      <w:r>
        <w:t>Geographic Information – Profiles</w:t>
      </w:r>
    </w:p>
    <w:p w14:paraId="0FAFAC68" w14:textId="2DCFF15E" w:rsidR="00195004" w:rsidRDefault="00195004">
      <w:pPr>
        <w:tabs>
          <w:tab w:val="left" w:pos="2016"/>
        </w:tabs>
        <w:spacing w:line="360" w:lineRule="auto"/>
        <w:ind w:left="2016" w:hanging="2016"/>
        <w:pPrChange w:id="120" w:author="Raphael Malyankar" w:date="2025-02-13T21:39:00Z" w16du:dateUtc="2025-02-14T04:39:00Z">
          <w:pPr>
            <w:spacing w:line="360" w:lineRule="auto"/>
          </w:pPr>
        </w:pPrChange>
      </w:pPr>
      <w:r>
        <w:t>ISO 19107:2003</w:t>
      </w:r>
      <w:ins w:id="121" w:author="Raphael Malyankar" w:date="2025-02-13T21:39:00Z" w16du:dateUtc="2025-02-14T04:39:00Z">
        <w:r w:rsidR="0022038A">
          <w:tab/>
        </w:r>
      </w:ins>
      <w:r>
        <w:t>Geographic Information – Spatial schema</w:t>
      </w:r>
    </w:p>
    <w:p w14:paraId="302BEC52" w14:textId="34D94BB2" w:rsidR="00186AD5" w:rsidRDefault="00186AD5">
      <w:pPr>
        <w:tabs>
          <w:tab w:val="left" w:pos="2016"/>
        </w:tabs>
        <w:spacing w:line="360" w:lineRule="auto"/>
        <w:ind w:left="2016" w:hanging="2016"/>
        <w:pPrChange w:id="122" w:author="Raphael Malyankar" w:date="2025-02-13T21:40:00Z" w16du:dateUtc="2025-02-14T04:40:00Z">
          <w:pPr>
            <w:spacing w:line="360" w:lineRule="auto"/>
          </w:pPr>
        </w:pPrChange>
      </w:pPr>
      <w:r>
        <w:t>ISO 19108:2002</w:t>
      </w:r>
      <w:ins w:id="123" w:author="Raphael Malyankar" w:date="2025-02-13T21:39:00Z" w16du:dateUtc="2025-02-14T04:39:00Z">
        <w:r w:rsidR="0022038A">
          <w:tab/>
        </w:r>
      </w:ins>
      <w:r>
        <w:t>Geographical Information – Temporal Schema (as corrected by Technical</w:t>
      </w:r>
      <w:ins w:id="124" w:author="Raphael Malyankar" w:date="2025-02-13T21:40:00Z" w16du:dateUtc="2025-02-14T04:40:00Z">
        <w:r w:rsidR="0022038A">
          <w:t xml:space="preserve"> </w:t>
        </w:r>
      </w:ins>
      <w:r>
        <w:t>Corrigendum 1 – 2006)</w:t>
      </w:r>
    </w:p>
    <w:p w14:paraId="6175C51B" w14:textId="5115D1E8" w:rsidR="00195004" w:rsidRDefault="084E3898">
      <w:pPr>
        <w:tabs>
          <w:tab w:val="left" w:pos="2016"/>
        </w:tabs>
        <w:spacing w:line="360" w:lineRule="auto"/>
        <w:ind w:left="2016" w:hanging="2016"/>
        <w:pPrChange w:id="125" w:author="Raphael Malyankar" w:date="2025-02-13T21:39:00Z" w16du:dateUtc="2025-02-14T04:39:00Z">
          <w:pPr>
            <w:spacing w:line="360" w:lineRule="auto"/>
          </w:pPr>
        </w:pPrChange>
      </w:pPr>
      <w:r>
        <w:t>ISO 19109:2005</w:t>
      </w:r>
      <w:ins w:id="126" w:author="Raphael Malyankar" w:date="2025-02-13T21:39:00Z" w16du:dateUtc="2025-02-14T04:39:00Z">
        <w:r w:rsidR="0022038A">
          <w:tab/>
        </w:r>
      </w:ins>
      <w:r>
        <w:t xml:space="preserve">Geographic Information - Rules for application schema </w:t>
      </w:r>
    </w:p>
    <w:p w14:paraId="4CE81181" w14:textId="01C29928" w:rsidR="00CA114E" w:rsidRDefault="00CA114E">
      <w:pPr>
        <w:tabs>
          <w:tab w:val="left" w:pos="2016"/>
        </w:tabs>
        <w:spacing w:line="360" w:lineRule="auto"/>
        <w:ind w:left="2016" w:hanging="2016"/>
        <w:pPrChange w:id="127" w:author="Raphael Malyankar" w:date="2025-02-13T21:39:00Z" w16du:dateUtc="2025-02-14T04:39:00Z">
          <w:pPr>
            <w:spacing w:line="360" w:lineRule="auto"/>
          </w:pPr>
        </w:pPrChange>
      </w:pPr>
      <w:r w:rsidRPr="00CA114E">
        <w:t>ISO 19110:2005</w:t>
      </w:r>
      <w:ins w:id="128" w:author="Raphael Malyankar" w:date="2025-02-13T21:39:00Z" w16du:dateUtc="2025-02-14T04:39:00Z">
        <w:r w:rsidR="0022038A">
          <w:tab/>
        </w:r>
      </w:ins>
      <w:r w:rsidRPr="00CA114E">
        <w:t xml:space="preserve">Geographic information – Methodology for feature cataloguing </w:t>
      </w:r>
    </w:p>
    <w:p w14:paraId="7E1786E7" w14:textId="70637334" w:rsidR="00195004" w:rsidRPr="00CA114E" w:rsidRDefault="00195004">
      <w:pPr>
        <w:tabs>
          <w:tab w:val="left" w:pos="2016"/>
        </w:tabs>
        <w:spacing w:line="360" w:lineRule="auto"/>
        <w:ind w:left="2016" w:hanging="2016"/>
        <w:pPrChange w:id="129" w:author="Raphael Malyankar" w:date="2025-02-13T21:39:00Z" w16du:dateUtc="2025-02-14T04:39:00Z">
          <w:pPr>
            <w:spacing w:line="360" w:lineRule="auto"/>
          </w:pPr>
        </w:pPrChange>
      </w:pPr>
      <w:r w:rsidRPr="00CA114E">
        <w:t>ISO 19111:2003</w:t>
      </w:r>
      <w:ins w:id="130" w:author="Raphael Malyankar" w:date="2025-02-13T21:39:00Z" w16du:dateUtc="2025-02-14T04:39:00Z">
        <w:r w:rsidR="0022038A">
          <w:tab/>
        </w:r>
      </w:ins>
      <w:r w:rsidRPr="00CA114E">
        <w:t xml:space="preserve">Geographic Information - Spatial referencing by coordinates </w:t>
      </w:r>
    </w:p>
    <w:p w14:paraId="679F53E9" w14:textId="24095EFF" w:rsidR="00195004" w:rsidDel="00AD475B" w:rsidRDefault="00195004">
      <w:pPr>
        <w:tabs>
          <w:tab w:val="left" w:pos="2016"/>
        </w:tabs>
        <w:spacing w:line="360" w:lineRule="auto"/>
        <w:ind w:left="2016" w:hanging="2016"/>
        <w:rPr>
          <w:del w:id="131" w:author="Raphael Malyankar" w:date="2025-02-13T21:35:00Z" w16du:dateUtc="2025-02-14T04:35:00Z"/>
        </w:rPr>
        <w:pPrChange w:id="132" w:author="Raphael Malyankar" w:date="2025-02-13T21:39:00Z" w16du:dateUtc="2025-02-14T04:39:00Z">
          <w:pPr>
            <w:spacing w:line="360" w:lineRule="auto"/>
          </w:pPr>
        </w:pPrChange>
      </w:pPr>
      <w:del w:id="133" w:author="Raphael Malyankar" w:date="2025-02-13T21:35:00Z" w16du:dateUtc="2025-02-14T04:35:00Z">
        <w:r w:rsidDel="00AD475B">
          <w:delText xml:space="preserve">ISO 19115:2003+Corr1 (2006) Geographic Information - Metadata </w:delText>
        </w:r>
      </w:del>
    </w:p>
    <w:p w14:paraId="06EFA35C" w14:textId="223A45B3" w:rsidR="00AD475B" w:rsidRDefault="00195004">
      <w:pPr>
        <w:tabs>
          <w:tab w:val="left" w:pos="2016"/>
        </w:tabs>
        <w:spacing w:line="360" w:lineRule="auto"/>
        <w:ind w:left="2016" w:hanging="2016"/>
        <w:rPr>
          <w:ins w:id="134" w:author="Raphael Malyankar" w:date="2025-02-13T21:35:00Z" w16du:dateUtc="2025-02-14T04:35:00Z"/>
        </w:rPr>
        <w:pPrChange w:id="135" w:author="Raphael Malyankar" w:date="2025-02-13T21:39:00Z" w16du:dateUtc="2025-02-14T04:39:00Z">
          <w:pPr>
            <w:spacing w:line="360" w:lineRule="auto"/>
          </w:pPr>
        </w:pPrChange>
      </w:pPr>
      <w:del w:id="136" w:author="Raphael Malyankar" w:date="2025-02-13T21:35:00Z" w16du:dateUtc="2025-02-14T04:35:00Z">
        <w:r w:rsidDel="00AD475B">
          <w:delText>ISO 19115-2:2009 Geographic Information - Metadata: Extensions for imagery and gridded data</w:delText>
        </w:r>
      </w:del>
      <w:del w:id="137" w:author="Raphael Malyankar" w:date="2025-02-13T21:33:00Z" w16du:dateUtc="2025-02-14T04:33:00Z">
        <w:r w:rsidDel="00AD475B">
          <w:delText xml:space="preserve"> </w:delText>
        </w:r>
      </w:del>
      <w:ins w:id="138" w:author="Raphael Malyankar" w:date="2025-02-13T21:33:00Z" w16du:dateUtc="2025-02-14T04:33:00Z">
        <w:r w:rsidR="00AD475B">
          <w:t>ISO 19115-1</w:t>
        </w:r>
      </w:ins>
      <w:ins w:id="139" w:author="Raphael Malyankar" w:date="2025-02-13T21:36:00Z" w16du:dateUtc="2025-02-14T04:36:00Z">
        <w:r w:rsidR="00AD475B">
          <w:t>:2018</w:t>
        </w:r>
      </w:ins>
      <w:ins w:id="140" w:author="Raphael Malyankar" w:date="2025-02-13T21:34:00Z" w16du:dateUtc="2025-02-14T04:34:00Z">
        <w:r w:rsidR="00AD475B">
          <w:tab/>
        </w:r>
        <w:r w:rsidR="00AD475B" w:rsidRPr="00AD475B">
          <w:t>Geographic information – Metadata – Part 1 – Fundamentals. As amended by Amendment 1, 2018</w:t>
        </w:r>
      </w:ins>
    </w:p>
    <w:p w14:paraId="18AB1354" w14:textId="623580EE" w:rsidR="00AD475B" w:rsidRDefault="00AD475B">
      <w:pPr>
        <w:tabs>
          <w:tab w:val="left" w:pos="2016"/>
        </w:tabs>
        <w:spacing w:line="360" w:lineRule="auto"/>
        <w:ind w:left="2016" w:hanging="2016"/>
        <w:pPrChange w:id="141" w:author="Raphael Malyankar" w:date="2025-02-13T21:39:00Z" w16du:dateUtc="2025-02-14T04:39:00Z">
          <w:pPr>
            <w:spacing w:line="360" w:lineRule="auto"/>
          </w:pPr>
        </w:pPrChange>
      </w:pPr>
      <w:ins w:id="142" w:author="Raphael Malyankar" w:date="2025-02-13T21:35:00Z" w16du:dateUtc="2025-02-14T04:35:00Z">
        <w:r w:rsidRPr="00AD475B">
          <w:t>ISO 19115-3</w:t>
        </w:r>
      </w:ins>
      <w:ins w:id="143" w:author="Raphael Malyankar" w:date="2025-02-13T21:36:00Z" w16du:dateUtc="2025-02-14T04:36:00Z">
        <w:r>
          <w:t>:2016</w:t>
        </w:r>
      </w:ins>
      <w:ins w:id="144" w:author="Raphael Malyankar" w:date="2025-02-13T21:35:00Z" w16du:dateUtc="2025-02-14T04:35:00Z">
        <w:r>
          <w:tab/>
        </w:r>
        <w:r w:rsidRPr="00AD475B">
          <w:t>Geographic information – Metadata - XML schema implementation for fundamental concepts, 2016</w:t>
        </w:r>
      </w:ins>
    </w:p>
    <w:p w14:paraId="7FD918B6" w14:textId="22A0A2F6" w:rsidR="00195004" w:rsidDel="004F4E3A" w:rsidRDefault="00195004">
      <w:pPr>
        <w:tabs>
          <w:tab w:val="left" w:pos="2016"/>
        </w:tabs>
        <w:spacing w:line="360" w:lineRule="auto"/>
        <w:ind w:left="2016" w:hanging="2016"/>
        <w:rPr>
          <w:del w:id="145" w:author="Raphael Malyankar" w:date="2025-02-13T21:49:00Z" w16du:dateUtc="2025-02-14T04:49:00Z"/>
        </w:rPr>
        <w:pPrChange w:id="146" w:author="Raphael Malyankar" w:date="2025-02-13T21:39:00Z" w16du:dateUtc="2025-02-14T04:39:00Z">
          <w:pPr>
            <w:spacing w:line="360" w:lineRule="auto"/>
          </w:pPr>
        </w:pPrChange>
      </w:pPr>
      <w:del w:id="147" w:author="Raphael Malyankar" w:date="2025-02-13T21:49:00Z" w16du:dateUtc="2025-02-14T04:49:00Z">
        <w:r w:rsidDel="004F4E3A">
          <w:delText xml:space="preserve">ISO 19123:2005Geographic Information - Schema for coverage geometry and functions </w:delText>
        </w:r>
      </w:del>
    </w:p>
    <w:p w14:paraId="4695EF2F" w14:textId="78A39359" w:rsidR="00195004" w:rsidDel="004F4E3A" w:rsidRDefault="084E3898">
      <w:pPr>
        <w:tabs>
          <w:tab w:val="left" w:pos="2016"/>
        </w:tabs>
        <w:spacing w:line="360" w:lineRule="auto"/>
        <w:ind w:left="2016" w:hanging="2016"/>
        <w:rPr>
          <w:del w:id="148" w:author="Raphael Malyankar" w:date="2025-02-13T21:49:00Z" w16du:dateUtc="2025-02-14T04:49:00Z"/>
        </w:rPr>
        <w:pPrChange w:id="149" w:author="Raphael Malyankar" w:date="2025-02-13T21:39:00Z" w16du:dateUtc="2025-02-14T04:39:00Z">
          <w:pPr>
            <w:spacing w:line="360" w:lineRule="auto"/>
          </w:pPr>
        </w:pPrChange>
      </w:pPr>
      <w:del w:id="150" w:author="Raphael Malyankar" w:date="2025-02-13T21:49:00Z" w16du:dateUtc="2025-02-14T04:49:00Z">
        <w:r w:rsidDel="004F4E3A">
          <w:delText xml:space="preserve">ISO/TS 19129:2009Geographic Information - Imagery, gridded and coverage data framework </w:delText>
        </w:r>
      </w:del>
    </w:p>
    <w:p w14:paraId="0105BBAA" w14:textId="2307CF4A" w:rsidR="00195004" w:rsidRPr="00CC205E" w:rsidRDefault="00195004">
      <w:pPr>
        <w:tabs>
          <w:tab w:val="left" w:pos="2016"/>
        </w:tabs>
        <w:spacing w:line="360" w:lineRule="auto"/>
        <w:ind w:left="2016" w:hanging="2016"/>
        <w:pPrChange w:id="151" w:author="Raphael Malyankar" w:date="2025-02-13T21:39:00Z" w16du:dateUtc="2025-02-14T04:39:00Z">
          <w:pPr>
            <w:spacing w:line="360" w:lineRule="auto"/>
          </w:pPr>
        </w:pPrChange>
      </w:pPr>
      <w:r w:rsidRPr="00CC205E">
        <w:t>ISO 19131:2007</w:t>
      </w:r>
      <w:ins w:id="152" w:author="Raphael Malyankar" w:date="2025-02-13T21:39:00Z" w16du:dateUtc="2025-02-14T04:39:00Z">
        <w:r w:rsidR="0022038A">
          <w:tab/>
        </w:r>
      </w:ins>
      <w:r w:rsidRPr="00CC205E">
        <w:t xml:space="preserve">Geographic </w:t>
      </w:r>
      <w:r>
        <w:t>I</w:t>
      </w:r>
      <w:r w:rsidRPr="00CC205E">
        <w:t>nformation - Data product specifications</w:t>
      </w:r>
    </w:p>
    <w:p w14:paraId="53FD1736" w14:textId="59ABD7D8" w:rsidR="00195004" w:rsidRPr="00625AFD" w:rsidRDefault="00195004">
      <w:pPr>
        <w:tabs>
          <w:tab w:val="left" w:pos="2016"/>
        </w:tabs>
        <w:spacing w:line="360" w:lineRule="auto"/>
        <w:ind w:left="2016" w:hanging="2016"/>
        <w:pPrChange w:id="153" w:author="Raphael Malyankar" w:date="2025-02-13T21:39:00Z" w16du:dateUtc="2025-02-14T04:39:00Z">
          <w:pPr>
            <w:spacing w:line="360" w:lineRule="auto"/>
          </w:pPr>
        </w:pPrChange>
      </w:pPr>
      <w:r w:rsidRPr="00625AFD">
        <w:t>ISO 19136:2007</w:t>
      </w:r>
      <w:ins w:id="154" w:author="Raphael Malyankar" w:date="2025-02-13T21:40:00Z" w16du:dateUtc="2025-02-14T04:40:00Z">
        <w:r w:rsidR="0022038A">
          <w:tab/>
        </w:r>
      </w:ins>
      <w:r w:rsidRPr="00625AFD">
        <w:t xml:space="preserve">Geographic </w:t>
      </w:r>
      <w:r>
        <w:t>I</w:t>
      </w:r>
      <w:r w:rsidRPr="00625AFD">
        <w:t>nformation – Geography Markup Language</w:t>
      </w:r>
    </w:p>
    <w:p w14:paraId="2F706423" w14:textId="66B5E628" w:rsidR="00195004" w:rsidRPr="00CC205E" w:rsidRDefault="084E3898">
      <w:pPr>
        <w:tabs>
          <w:tab w:val="left" w:pos="2016"/>
        </w:tabs>
        <w:spacing w:line="360" w:lineRule="auto"/>
        <w:ind w:left="2016" w:hanging="2016"/>
        <w:pPrChange w:id="155" w:author="Raphael Malyankar" w:date="2025-02-13T21:39:00Z" w16du:dateUtc="2025-02-14T04:39:00Z">
          <w:pPr>
            <w:spacing w:line="360" w:lineRule="auto"/>
          </w:pPr>
        </w:pPrChange>
      </w:pPr>
      <w:r>
        <w:t>ISO 19136-2:2015</w:t>
      </w:r>
      <w:ins w:id="156" w:author="Raphael Malyankar" w:date="2025-02-13T21:40:00Z" w16du:dateUtc="2025-02-14T04:40:00Z">
        <w:r w:rsidR="0022038A">
          <w:tab/>
        </w:r>
      </w:ins>
      <w:r>
        <w:t>Geographic Information – Geography Markup Language.</w:t>
      </w:r>
    </w:p>
    <w:p w14:paraId="05BE58C7" w14:textId="6CA398A8" w:rsidR="00195004" w:rsidDel="004F4E3A" w:rsidRDefault="00195004">
      <w:pPr>
        <w:tabs>
          <w:tab w:val="left" w:pos="2016"/>
        </w:tabs>
        <w:spacing w:line="360" w:lineRule="auto"/>
        <w:ind w:left="2016" w:hanging="2016"/>
        <w:rPr>
          <w:del w:id="157" w:author="Raphael Malyankar" w:date="2025-02-13T21:47:00Z" w16du:dateUtc="2025-02-14T04:47:00Z"/>
        </w:rPr>
        <w:pPrChange w:id="158" w:author="Raphael Malyankar" w:date="2025-02-13T21:39:00Z" w16du:dateUtc="2025-02-14T04:39:00Z">
          <w:pPr>
            <w:spacing w:line="360" w:lineRule="auto"/>
          </w:pPr>
        </w:pPrChange>
      </w:pPr>
      <w:del w:id="159" w:author="Raphael Malyankar" w:date="2025-02-13T21:47:00Z" w16du:dateUtc="2025-02-14T04:47:00Z">
        <w:r w:rsidRPr="00CC205E" w:rsidDel="004F4E3A">
          <w:delText xml:space="preserve">ISO/TS 19139Geographic </w:delText>
        </w:r>
        <w:r w:rsidDel="004F4E3A">
          <w:delText>I</w:delText>
        </w:r>
        <w:r w:rsidRPr="00CC205E" w:rsidDel="004F4E3A">
          <w:delText>nformation – Metadata – XML schema implementation.</w:delText>
        </w:r>
      </w:del>
    </w:p>
    <w:p w14:paraId="5F4943B2" w14:textId="19E29CC0" w:rsidR="00F73422" w:rsidRDefault="00F73422">
      <w:pPr>
        <w:tabs>
          <w:tab w:val="left" w:pos="2016"/>
        </w:tabs>
        <w:spacing w:line="360" w:lineRule="auto"/>
        <w:ind w:left="2016" w:hanging="2016"/>
        <w:pPrChange w:id="160" w:author="Raphael Malyankar" w:date="2025-02-13T21:39:00Z" w16du:dateUtc="2025-02-14T04:39:00Z">
          <w:pPr>
            <w:spacing w:line="360" w:lineRule="auto"/>
          </w:pPr>
        </w:pPrChange>
      </w:pPr>
      <w:r w:rsidRPr="00F73422">
        <w:t>ISO 639-2:1998</w:t>
      </w:r>
      <w:ins w:id="161" w:author="Raphael Malyankar" w:date="2025-02-13T21:40:00Z" w16du:dateUtc="2025-02-14T04:40:00Z">
        <w:r w:rsidR="0022038A">
          <w:tab/>
        </w:r>
      </w:ins>
      <w:r w:rsidRPr="00F73422">
        <w:t>Codes for the representation of names of languages -- Part 2: Alpha-3 code</w:t>
      </w:r>
    </w:p>
    <w:p w14:paraId="39373D1F" w14:textId="39EBCF9C" w:rsidR="00C65C2E" w:rsidRDefault="00C65C2E">
      <w:pPr>
        <w:tabs>
          <w:tab w:val="left" w:pos="2016"/>
        </w:tabs>
        <w:spacing w:line="360" w:lineRule="auto"/>
        <w:ind w:left="2016" w:hanging="2016"/>
        <w:pPrChange w:id="162" w:author="Raphael Malyankar" w:date="2025-02-13T21:39:00Z" w16du:dateUtc="2025-02-14T04:39:00Z">
          <w:pPr>
            <w:spacing w:line="360" w:lineRule="auto"/>
          </w:pPr>
        </w:pPrChange>
      </w:pPr>
      <w:r w:rsidRPr="00C65C2E">
        <w:t>ISO/IEC 10646:2017</w:t>
      </w:r>
      <w:ins w:id="163" w:author="Raphael Malyankar" w:date="2025-02-13T21:40:00Z" w16du:dateUtc="2025-02-14T04:40:00Z">
        <w:r w:rsidR="0022038A">
          <w:tab/>
        </w:r>
      </w:ins>
      <w:r w:rsidRPr="00C65C2E">
        <w:t>Information Technology – Universal Coded Character Set (UCS)</w:t>
      </w:r>
    </w:p>
    <w:p w14:paraId="0EEA80F7" w14:textId="53DB9F20" w:rsidR="00D0748E" w:rsidDel="0022038A" w:rsidRDefault="00D0748E">
      <w:pPr>
        <w:tabs>
          <w:tab w:val="left" w:pos="2016"/>
        </w:tabs>
        <w:spacing w:line="360" w:lineRule="auto"/>
        <w:ind w:left="2016" w:hanging="2016"/>
        <w:rPr>
          <w:del w:id="164" w:author="Raphael Malyankar" w:date="2025-02-13T21:40:00Z" w16du:dateUtc="2025-02-14T04:40:00Z"/>
        </w:rPr>
        <w:pPrChange w:id="165" w:author="Raphael Malyankar" w:date="2025-02-13T21:39:00Z" w16du:dateUtc="2025-02-14T04:39:00Z">
          <w:pPr>
            <w:spacing w:line="360" w:lineRule="auto"/>
          </w:pPr>
        </w:pPrChange>
      </w:pPr>
      <w:r>
        <w:t>RFC 2141</w:t>
      </w:r>
      <w:ins w:id="166" w:author="Raphael Malyankar" w:date="2025-02-13T21:40:00Z" w16du:dateUtc="2025-02-14T04:40:00Z">
        <w:r w:rsidR="0022038A">
          <w:tab/>
        </w:r>
      </w:ins>
      <w:del w:id="167" w:author="Raphael Malyankar" w:date="2025-02-13T21:40:00Z" w16du:dateUtc="2025-02-14T04:40:00Z">
        <w:r w:rsidDel="0022038A">
          <w:delText xml:space="preserve">, </w:delText>
        </w:r>
      </w:del>
      <w:r>
        <w:t>URN Syntax. R. Moats. IETF RFC 2141, May 1997. URL:</w:t>
      </w:r>
      <w:ins w:id="168" w:author="Raphael Malyankar" w:date="2025-02-13T21:40:00Z" w16du:dateUtc="2025-02-14T04:40:00Z">
        <w:r w:rsidR="0022038A">
          <w:t xml:space="preserve"> </w:t>
        </w:r>
      </w:ins>
    </w:p>
    <w:p w14:paraId="1A49749E" w14:textId="406F3E15" w:rsidR="00D0748E" w:rsidRDefault="00FF31EE">
      <w:pPr>
        <w:tabs>
          <w:tab w:val="left" w:pos="2016"/>
        </w:tabs>
        <w:spacing w:line="360" w:lineRule="auto"/>
        <w:ind w:left="2016" w:hanging="2016"/>
        <w:pPrChange w:id="169" w:author="Raphael Malyankar" w:date="2025-02-13T21:40:00Z" w16du:dateUtc="2025-02-14T04:40:00Z">
          <w:pPr>
            <w:spacing w:line="360" w:lineRule="auto"/>
          </w:pPr>
        </w:pPrChange>
      </w:pPr>
      <w:del w:id="170" w:author="Raphael Malyankar" w:date="2025-02-13T21:40:00Z" w16du:dateUtc="2025-02-14T04:40:00Z">
        <w:r w:rsidDel="0022038A">
          <w:fldChar w:fldCharType="begin"/>
        </w:r>
        <w:r w:rsidDel="0022038A">
          <w:delInstrText>HYPERLINK "https://www.ietf.org/rfc/rfc2141.txt"</w:delInstrText>
        </w:r>
        <w:r w:rsidDel="0022038A">
          <w:fldChar w:fldCharType="separate"/>
        </w:r>
        <w:r w:rsidRPr="0022038A" w:rsidDel="0022038A">
          <w:rPr>
            <w:rPrChange w:id="171" w:author="Raphael Malyankar" w:date="2025-02-13T21:40:00Z" w16du:dateUtc="2025-02-14T04:40:00Z">
              <w:rPr>
                <w:rStyle w:val="Hyperlink"/>
              </w:rPr>
            </w:rPrChange>
          </w:rPr>
          <w:delText>https://www.ietf.org/rfc/rfc2141.txt</w:delText>
        </w:r>
        <w:r w:rsidDel="0022038A">
          <w:fldChar w:fldCharType="end"/>
        </w:r>
      </w:del>
      <w:ins w:id="172" w:author="Raphael Malyankar" w:date="2025-02-13T21:40:00Z" w16du:dateUtc="2025-02-14T04:40:00Z">
        <w:r w:rsidR="0022038A" w:rsidRPr="0022038A">
          <w:rPr>
            <w:rPrChange w:id="173" w:author="Raphael Malyankar" w:date="2025-02-13T21:40:00Z" w16du:dateUtc="2025-02-14T04:40:00Z">
              <w:rPr>
                <w:rStyle w:val="Hyperlink"/>
              </w:rPr>
            </w:rPrChange>
          </w:rPr>
          <w:t>https://www.ietf.org/rfc/rfc2141.txt</w:t>
        </w:r>
      </w:ins>
      <w:del w:id="174" w:author="Raphael Malyankar" w:date="2025-02-13T21:37:00Z" w16du:dateUtc="2025-02-14T04:37:00Z">
        <w:r w:rsidDel="00AD475B">
          <w:delText xml:space="preserve"> </w:delText>
        </w:r>
      </w:del>
    </w:p>
    <w:p w14:paraId="3AA37088" w14:textId="2058E44D" w:rsidR="00CC205E" w:rsidRPr="005B6585" w:rsidRDefault="0B164241">
      <w:pPr>
        <w:pStyle w:val="Heading3"/>
        <w:pPrChange w:id="175" w:author="Raphael Malyankar" w:date="2025-02-14T00:33:00Z" w16du:dateUtc="2025-02-14T07:33:00Z">
          <w:pPr>
            <w:pStyle w:val="Heading2"/>
          </w:pPr>
        </w:pPrChange>
      </w:pPr>
      <w:bookmarkStart w:id="176" w:name="_Toc190800522"/>
      <w:r>
        <w:lastRenderedPageBreak/>
        <w:t>Informative</w:t>
      </w:r>
      <w:bookmarkEnd w:id="176"/>
    </w:p>
    <w:p w14:paraId="6D2F335B" w14:textId="1BCB0092" w:rsidR="00CC205E" w:rsidRDefault="00CC205E" w:rsidP="000249EA">
      <w:r>
        <w:t>The following informative do</w:t>
      </w:r>
      <w:r w:rsidR="00625AFD">
        <w:t>cuments provide additional information, including background information</w:t>
      </w:r>
      <w:ins w:id="177" w:author="Raphael Malyankar" w:date="2025-02-13T22:04:00Z" w16du:dateUtc="2025-02-14T05:04:00Z">
        <w:r w:rsidR="00560370">
          <w:t xml:space="preserve"> or definitions</w:t>
        </w:r>
      </w:ins>
      <w:r w:rsidR="00625AFD">
        <w:t>, but are not required to develop applications for data conforming to this specification</w:t>
      </w:r>
      <w:r>
        <w:t>.</w:t>
      </w:r>
    </w:p>
    <w:p w14:paraId="460186B9" w14:textId="77777777" w:rsidR="00195004" w:rsidRPr="00CC205E" w:rsidRDefault="00195004" w:rsidP="005B6585"/>
    <w:p w14:paraId="4D50937B" w14:textId="68DD463E" w:rsidR="008D4F98" w:rsidRDefault="008D4F98" w:rsidP="004F4E3A">
      <w:pPr>
        <w:tabs>
          <w:tab w:val="left" w:pos="2016"/>
        </w:tabs>
        <w:spacing w:line="360" w:lineRule="auto"/>
        <w:ind w:left="2016" w:hanging="2016"/>
        <w:rPr>
          <w:ins w:id="178" w:author="Raphael Malyankar" w:date="2025-02-13T21:56:00Z" w16du:dateUtc="2025-02-14T04:56:00Z"/>
        </w:rPr>
      </w:pPr>
      <w:ins w:id="179" w:author="Raphael Malyankar" w:date="2025-02-13T21:56:00Z" w16du:dateUtc="2025-02-14T04:56:00Z">
        <w:r>
          <w:t>ISO 19115</w:t>
        </w:r>
      </w:ins>
      <w:ins w:id="180" w:author="Raphael Malyankar" w:date="2025-02-13T21:58:00Z" w16du:dateUtc="2025-02-14T04:58:00Z">
        <w:r>
          <w:t>:2003</w:t>
        </w:r>
      </w:ins>
      <w:ins w:id="181" w:author="Raphael Malyankar" w:date="2025-02-13T21:57:00Z" w16du:dateUtc="2025-02-14T04:57:00Z">
        <w:r>
          <w:tab/>
          <w:t>Geog</w:t>
        </w:r>
      </w:ins>
      <w:ins w:id="182" w:author="Raphael Malyankar" w:date="2025-02-13T21:58:00Z" w16du:dateUtc="2025-02-14T04:58:00Z">
        <w:r>
          <w:t>r</w:t>
        </w:r>
      </w:ins>
      <w:ins w:id="183" w:author="Raphael Malyankar" w:date="2025-02-13T21:57:00Z" w16du:dateUtc="2025-02-14T04:57:00Z">
        <w:r>
          <w:t>aphic Information – Metadata, As corrected by Corr</w:t>
        </w:r>
      </w:ins>
      <w:ins w:id="184" w:author="Raphael Malyankar" w:date="2025-02-13T21:58:00Z" w16du:dateUtc="2025-02-14T04:58:00Z">
        <w:r>
          <w:t>1 (2006).</w:t>
        </w:r>
      </w:ins>
    </w:p>
    <w:p w14:paraId="513298E3" w14:textId="1B19F173" w:rsidR="00195004" w:rsidRDefault="00195004">
      <w:pPr>
        <w:tabs>
          <w:tab w:val="left" w:pos="2016"/>
        </w:tabs>
        <w:spacing w:line="360" w:lineRule="auto"/>
        <w:ind w:left="2016" w:hanging="2016"/>
        <w:pPrChange w:id="185" w:author="Raphael Malyankar" w:date="2025-02-13T21:52:00Z" w16du:dateUtc="2025-02-14T04:52:00Z">
          <w:pPr>
            <w:spacing w:line="360" w:lineRule="auto"/>
          </w:pPr>
        </w:pPrChange>
      </w:pPr>
      <w:r w:rsidRPr="00CC205E">
        <w:t>ISO/IEC 19757-3</w:t>
      </w:r>
      <w:ins w:id="186" w:author="Raphael Malyankar" w:date="2025-02-13T21:52:00Z" w16du:dateUtc="2025-02-14T04:52:00Z">
        <w:r w:rsidR="004F4E3A">
          <w:tab/>
        </w:r>
      </w:ins>
      <w:del w:id="187" w:author="Raphael Malyankar" w:date="2025-02-13T21:52:00Z" w16du:dateUtc="2025-02-14T04:52:00Z">
        <w:r w:rsidRPr="00CC205E" w:rsidDel="004F4E3A">
          <w:delText xml:space="preserve">, </w:delText>
        </w:r>
      </w:del>
      <w:r w:rsidRPr="00CC205E">
        <w:t>Information technology – Document Schema Definition Languages (DSDL)</w:t>
      </w:r>
      <w:r>
        <w:t xml:space="preserve"> </w:t>
      </w:r>
      <w:r w:rsidRPr="00CC205E">
        <w:t>– Part 3: Rule-based validation – Schematron.</w:t>
      </w:r>
    </w:p>
    <w:p w14:paraId="1D200F0A" w14:textId="73DFC4E3" w:rsidR="00195004" w:rsidRDefault="00195004">
      <w:pPr>
        <w:tabs>
          <w:tab w:val="left" w:pos="2016"/>
        </w:tabs>
        <w:spacing w:line="360" w:lineRule="auto"/>
        <w:ind w:left="2016" w:hanging="2016"/>
        <w:pPrChange w:id="188" w:author="Raphael Malyankar" w:date="2025-02-13T21:52:00Z" w16du:dateUtc="2025-02-14T04:52:00Z">
          <w:pPr>
            <w:spacing w:line="360" w:lineRule="auto"/>
          </w:pPr>
        </w:pPrChange>
      </w:pPr>
      <w:r>
        <w:t>IHO S-101</w:t>
      </w:r>
      <w:ins w:id="189" w:author="Raphael Malyankar" w:date="2025-02-13T21:52:00Z" w16du:dateUtc="2025-02-14T04:52:00Z">
        <w:r w:rsidR="004F4E3A">
          <w:tab/>
        </w:r>
      </w:ins>
      <w:del w:id="190" w:author="Raphael Malyankar" w:date="2025-02-13T21:52:00Z" w16du:dateUtc="2025-02-14T04:52:00Z">
        <w:r w:rsidDel="004F4E3A">
          <w:delText xml:space="preserve"> </w:delText>
        </w:r>
      </w:del>
      <w:r>
        <w:t xml:space="preserve">IHO </w:t>
      </w:r>
      <w:r w:rsidRPr="00625AFD">
        <w:t>Electronic Navigational Chart Product Specification</w:t>
      </w:r>
      <w:r>
        <w:t xml:space="preserve"> </w:t>
      </w:r>
      <w:ins w:id="191" w:author="Raphael Malyankar" w:date="2025-02-13T21:51:00Z" w16du:dateUtc="2025-02-14T04:51:00Z">
        <w:r w:rsidR="004F4E3A">
          <w:t xml:space="preserve">Edition 2.0.0 </w:t>
        </w:r>
      </w:ins>
      <w:r>
        <w:t>(</w:t>
      </w:r>
      <w:del w:id="192" w:author="Raphael Malyankar" w:date="2025-02-13T21:51:00Z" w16du:dateUtc="2025-02-14T04:51:00Z">
        <w:r w:rsidR="00F759F1" w:rsidDel="004F4E3A">
          <w:delText>March</w:delText>
        </w:r>
        <w:r w:rsidR="008B3596" w:rsidDel="004F4E3A">
          <w:delText xml:space="preserve"> </w:delText>
        </w:r>
      </w:del>
      <w:ins w:id="193" w:author="Raphael Malyankar" w:date="2025-02-13T21:51:00Z" w16du:dateUtc="2025-02-14T04:51:00Z">
        <w:r w:rsidR="004F4E3A">
          <w:t xml:space="preserve">December </w:t>
        </w:r>
      </w:ins>
      <w:r w:rsidR="00F759F1">
        <w:t>2024</w:t>
      </w:r>
      <w:r>
        <w:t>).</w:t>
      </w:r>
    </w:p>
    <w:p w14:paraId="1DB697C5" w14:textId="020BB58D" w:rsidR="00C2108E" w:rsidRDefault="00C2108E" w:rsidP="008375A4"/>
    <w:p w14:paraId="5481ECE2" w14:textId="1B7D68FE" w:rsidR="00C2108E" w:rsidRDefault="0B164241">
      <w:pPr>
        <w:pStyle w:val="Heading2"/>
        <w:pPrChange w:id="194" w:author="Raphael Malyankar" w:date="2025-02-14T00:33:00Z" w16du:dateUtc="2025-02-14T07:33:00Z">
          <w:pPr>
            <w:pStyle w:val="Heading1"/>
          </w:pPr>
        </w:pPrChange>
      </w:pPr>
      <w:bookmarkStart w:id="195" w:name="_Toc190800523"/>
      <w:r>
        <w:t>Terms, Definitions and Abbreviations</w:t>
      </w:r>
      <w:bookmarkEnd w:id="195"/>
    </w:p>
    <w:p w14:paraId="16409819" w14:textId="6C4692BF" w:rsidR="00C2108E" w:rsidRDefault="0B164241">
      <w:pPr>
        <w:pStyle w:val="Heading3"/>
        <w:pPrChange w:id="196" w:author="Raphael Malyankar" w:date="2025-02-14T00:33:00Z" w16du:dateUtc="2025-02-14T07:33:00Z">
          <w:pPr>
            <w:pStyle w:val="Heading2"/>
          </w:pPr>
        </w:pPrChange>
      </w:pPr>
      <w:bookmarkStart w:id="197" w:name="_Toc190800524"/>
      <w:r>
        <w:t>Terms and Definitions</w:t>
      </w:r>
      <w:bookmarkEnd w:id="197"/>
    </w:p>
    <w:p w14:paraId="060071BC" w14:textId="3BB62DEF" w:rsidR="00E366B1" w:rsidRDefault="0025005B" w:rsidP="000249EA">
      <w:pPr>
        <w:rPr>
          <w:color w:val="1F3864"/>
        </w:rPr>
      </w:pPr>
      <w:bookmarkStart w:id="198" w:name="_Toc386114206"/>
      <w:r>
        <w:t xml:space="preserve">The S-100 framework is based on the ISO 19100 series of geographic standards. The terms and definitions provided here are used to standardize the nomenclature found within that framework, whenever possible. They are taken from the references cited in clause </w:t>
      </w:r>
      <w:ins w:id="199" w:author="Raphael Malyankar" w:date="2025-02-18T22:02:00Z" w16du:dateUtc="2025-02-19T05:02:00Z">
        <w:r w:rsidR="009A3B0D">
          <w:fldChar w:fldCharType="begin"/>
        </w:r>
        <w:r w:rsidR="009A3B0D">
          <w:instrText xml:space="preserve"> REF _Ref190808557 \r \h </w:instrText>
        </w:r>
        <w:r w:rsidR="009A3B0D">
          <w:fldChar w:fldCharType="separate"/>
        </w:r>
        <w:r w:rsidR="009A3B0D">
          <w:t>1.2</w:t>
        </w:r>
        <w:r w:rsidR="009A3B0D">
          <w:fldChar w:fldCharType="end"/>
        </w:r>
      </w:ins>
      <w:del w:id="200" w:author="Raphael Malyankar" w:date="2025-02-18T22:02:00Z" w16du:dateUtc="2025-02-19T05:02:00Z">
        <w:r w:rsidDel="009A3B0D">
          <w:delText>2.1</w:delText>
        </w:r>
      </w:del>
      <w:r>
        <w:t>. Modifications have been made when necessary.</w:t>
      </w:r>
    </w:p>
    <w:p w14:paraId="5A17FA09" w14:textId="77777777" w:rsidR="00E366B1" w:rsidRDefault="00E366B1" w:rsidP="008375A4"/>
    <w:bookmarkEnd w:id="198"/>
    <w:p w14:paraId="173260E2" w14:textId="77777777" w:rsidR="00AF6A55" w:rsidRPr="00AF6A55" w:rsidRDefault="00AF6A55" w:rsidP="00AF6A55">
      <w:pPr>
        <w:ind w:firstLine="340"/>
      </w:pPr>
      <w:r w:rsidRPr="00AF6A55">
        <w:rPr>
          <w:b/>
        </w:rPr>
        <w:t>application</w:t>
      </w:r>
    </w:p>
    <w:p w14:paraId="02BB6BBD" w14:textId="77777777" w:rsidR="00AF6A55" w:rsidRPr="00AF6A55" w:rsidRDefault="00AF6A55" w:rsidP="00AF6A55">
      <w:pPr>
        <w:ind w:firstLine="340"/>
        <w:rPr>
          <w:b/>
        </w:rPr>
      </w:pPr>
      <w:r w:rsidRPr="00AF6A55">
        <w:t>manipulation and processing of data in support of user requirements (ISO 19101)</w:t>
      </w:r>
    </w:p>
    <w:p w14:paraId="6B20D686" w14:textId="77777777" w:rsidR="00AF6A55" w:rsidRPr="00AF6A55" w:rsidRDefault="00AF6A55" w:rsidP="00AF6A55">
      <w:pPr>
        <w:rPr>
          <w:b/>
        </w:rPr>
      </w:pPr>
    </w:p>
    <w:p w14:paraId="65D2BA9B" w14:textId="77777777" w:rsidR="00AF6A55" w:rsidRPr="00AF6A55" w:rsidRDefault="00AF6A55" w:rsidP="00AF6A55">
      <w:pPr>
        <w:ind w:firstLine="340"/>
        <w:rPr>
          <w:b/>
        </w:rPr>
      </w:pPr>
      <w:r w:rsidRPr="00AF6A55">
        <w:rPr>
          <w:b/>
        </w:rPr>
        <w:t>application schema</w:t>
      </w:r>
    </w:p>
    <w:p w14:paraId="604DBAAD" w14:textId="77777777" w:rsidR="00AF6A55" w:rsidRPr="00AF6A55" w:rsidRDefault="00AF6A55" w:rsidP="00AF6A55">
      <w:pPr>
        <w:ind w:firstLine="340"/>
        <w:rPr>
          <w:b/>
        </w:rPr>
      </w:pPr>
      <w:r w:rsidRPr="00AF6A55">
        <w:rPr>
          <w:b/>
        </w:rPr>
        <w:t xml:space="preserve">conceptual schema </w:t>
      </w:r>
      <w:r w:rsidRPr="00AF6A55">
        <w:t xml:space="preserve">for data required by one or more </w:t>
      </w:r>
      <w:r w:rsidRPr="00AF6A55">
        <w:rPr>
          <w:b/>
        </w:rPr>
        <w:t xml:space="preserve">applications </w:t>
      </w:r>
      <w:r w:rsidRPr="00AF6A55">
        <w:t>(ISO 19101)</w:t>
      </w:r>
    </w:p>
    <w:p w14:paraId="20FF6E0B" w14:textId="77777777" w:rsidR="00AF6A55" w:rsidRPr="00AF6A55" w:rsidRDefault="00AF6A55" w:rsidP="00AF6A55">
      <w:pPr>
        <w:rPr>
          <w:b/>
        </w:rPr>
      </w:pPr>
    </w:p>
    <w:p w14:paraId="022D64C1" w14:textId="77777777" w:rsidR="00AF6A55" w:rsidRPr="00AF6A55" w:rsidRDefault="00AF6A55" w:rsidP="00AF6A55">
      <w:pPr>
        <w:ind w:firstLine="340"/>
      </w:pPr>
      <w:r w:rsidRPr="00AF6A55">
        <w:rPr>
          <w:b/>
        </w:rPr>
        <w:t>conceptual model</w:t>
      </w:r>
    </w:p>
    <w:p w14:paraId="227F01E7" w14:textId="77777777" w:rsidR="00AF6A55" w:rsidRPr="00AF6A55" w:rsidRDefault="00AF6A55" w:rsidP="00AF6A55">
      <w:pPr>
        <w:ind w:firstLine="340"/>
        <w:rPr>
          <w:b/>
        </w:rPr>
      </w:pPr>
      <w:r w:rsidRPr="00AF6A55">
        <w:t>model</w:t>
      </w:r>
      <w:r w:rsidRPr="00AF6A55">
        <w:rPr>
          <w:b/>
        </w:rPr>
        <w:t xml:space="preserve"> </w:t>
      </w:r>
      <w:r w:rsidRPr="00AF6A55">
        <w:t xml:space="preserve">that defines concepts of a </w:t>
      </w:r>
      <w:r w:rsidRPr="00AF6A55">
        <w:rPr>
          <w:b/>
        </w:rPr>
        <w:t xml:space="preserve">universe of discourse </w:t>
      </w:r>
      <w:r w:rsidRPr="00AF6A55">
        <w:t>(ISO 19101)</w:t>
      </w:r>
    </w:p>
    <w:p w14:paraId="7D78C0D3" w14:textId="77777777" w:rsidR="00AF6A55" w:rsidRPr="00AF6A55" w:rsidRDefault="00AF6A55" w:rsidP="00AF6A55">
      <w:pPr>
        <w:rPr>
          <w:b/>
        </w:rPr>
      </w:pPr>
    </w:p>
    <w:p w14:paraId="1C8A618E" w14:textId="77777777" w:rsidR="00AF6A55" w:rsidRPr="00AF6A55" w:rsidRDefault="00AF6A55" w:rsidP="00AF6A55">
      <w:pPr>
        <w:ind w:firstLine="340"/>
      </w:pPr>
      <w:r w:rsidRPr="00AF6A55">
        <w:rPr>
          <w:b/>
        </w:rPr>
        <w:t>conceptual schema</w:t>
      </w:r>
    </w:p>
    <w:p w14:paraId="03CD44A7" w14:textId="77777777" w:rsidR="00AF6A55" w:rsidRPr="00AF6A55" w:rsidRDefault="00AF6A55" w:rsidP="00AF6A55">
      <w:pPr>
        <w:ind w:firstLine="340"/>
        <w:rPr>
          <w:b/>
        </w:rPr>
      </w:pPr>
      <w:r w:rsidRPr="00AF6A55">
        <w:t xml:space="preserve">formal description of a </w:t>
      </w:r>
      <w:r w:rsidRPr="00AF6A55">
        <w:rPr>
          <w:b/>
        </w:rPr>
        <w:t xml:space="preserve">conceptual model </w:t>
      </w:r>
      <w:r w:rsidRPr="00AF6A55">
        <w:t>(ISO 19101)</w:t>
      </w:r>
    </w:p>
    <w:p w14:paraId="33C6EDFE" w14:textId="77777777" w:rsidR="00AF6A55" w:rsidRPr="00AF6A55" w:rsidRDefault="00AF6A55" w:rsidP="00AF6A55">
      <w:pPr>
        <w:rPr>
          <w:b/>
        </w:rPr>
      </w:pPr>
    </w:p>
    <w:p w14:paraId="71A4EBF5" w14:textId="77777777" w:rsidR="00AF6A55" w:rsidRPr="00AF6A55" w:rsidRDefault="00AF6A55" w:rsidP="00AF6A55">
      <w:pPr>
        <w:ind w:firstLine="340"/>
        <w:rPr>
          <w:b/>
        </w:rPr>
      </w:pPr>
      <w:r w:rsidRPr="00AF6A55">
        <w:rPr>
          <w:b/>
        </w:rPr>
        <w:t>data product</w:t>
      </w:r>
    </w:p>
    <w:p w14:paraId="5EFD092B" w14:textId="58DACA18" w:rsidR="00AF6A55" w:rsidRPr="00AF6A55" w:rsidRDefault="084E3898" w:rsidP="084E3898">
      <w:pPr>
        <w:ind w:firstLine="340"/>
        <w:rPr>
          <w:b/>
          <w:bCs/>
        </w:rPr>
      </w:pPr>
      <w:r w:rsidRPr="084E3898">
        <w:rPr>
          <w:b/>
          <w:bCs/>
        </w:rPr>
        <w:t xml:space="preserve">dataset </w:t>
      </w:r>
      <w:r>
        <w:t xml:space="preserve">or </w:t>
      </w:r>
      <w:r w:rsidRPr="084E3898">
        <w:rPr>
          <w:b/>
          <w:bCs/>
        </w:rPr>
        <w:t xml:space="preserve">dataset series </w:t>
      </w:r>
      <w:r>
        <w:t xml:space="preserve">that conforms to a </w:t>
      </w:r>
      <w:r w:rsidRPr="084E3898">
        <w:rPr>
          <w:b/>
          <w:bCs/>
        </w:rPr>
        <w:t xml:space="preserve">data product specification </w:t>
      </w:r>
      <w:r>
        <w:t>(ISO 19131)</w:t>
      </w:r>
    </w:p>
    <w:p w14:paraId="2C559781" w14:textId="77777777" w:rsidR="00AF6A55" w:rsidRPr="00AF6A55" w:rsidRDefault="00AF6A55" w:rsidP="00AF6A55">
      <w:pPr>
        <w:rPr>
          <w:b/>
        </w:rPr>
      </w:pPr>
    </w:p>
    <w:p w14:paraId="6AA20461" w14:textId="77777777" w:rsidR="00AF6A55" w:rsidRPr="00AF6A55" w:rsidRDefault="00AF6A55" w:rsidP="00AF6A55">
      <w:pPr>
        <w:ind w:firstLine="340"/>
      </w:pPr>
      <w:r w:rsidRPr="00AF6A55">
        <w:rPr>
          <w:b/>
        </w:rPr>
        <w:t>data product specification</w:t>
      </w:r>
    </w:p>
    <w:p w14:paraId="648EF93E" w14:textId="507357A1" w:rsidR="00AF6A55" w:rsidRPr="00AF6A55" w:rsidRDefault="084E3898" w:rsidP="084E3898">
      <w:pPr>
        <w:ind w:left="340"/>
        <w:rPr>
          <w:i/>
          <w:iCs/>
        </w:rPr>
      </w:pPr>
      <w:r>
        <w:t xml:space="preserve">detailed description of a </w:t>
      </w:r>
      <w:r w:rsidRPr="084E3898">
        <w:rPr>
          <w:b/>
          <w:bCs/>
        </w:rPr>
        <w:t xml:space="preserve">dataset </w:t>
      </w:r>
      <w:r>
        <w:t xml:space="preserve">or </w:t>
      </w:r>
      <w:r w:rsidRPr="084E3898">
        <w:rPr>
          <w:b/>
          <w:bCs/>
        </w:rPr>
        <w:t xml:space="preserve">dataset series </w:t>
      </w:r>
      <w:r>
        <w:t>together with additional information that will enable it to be created, supplied to and used by another party (ISO 19131)</w:t>
      </w:r>
    </w:p>
    <w:p w14:paraId="5BFCB0F7" w14:textId="77777777" w:rsidR="00AF6A55" w:rsidRPr="00AF6A55" w:rsidRDefault="00AF6A55" w:rsidP="00AF6A55">
      <w:pPr>
        <w:ind w:left="340"/>
        <w:rPr>
          <w:b/>
        </w:rPr>
      </w:pPr>
      <w:r w:rsidRPr="00AF6A55">
        <w:rPr>
          <w:i/>
        </w:rPr>
        <w:t>NOTE: A data product specification provides a description of the universe of discourse and a specification for mapping the universe of discourse to a dataset. It may be used for production, sales, end-use or other purpose.</w:t>
      </w:r>
    </w:p>
    <w:p w14:paraId="081DCDB9" w14:textId="77777777" w:rsidR="00AF6A55" w:rsidRPr="00AF6A55" w:rsidRDefault="00AF6A55" w:rsidP="00AF6A55">
      <w:pPr>
        <w:rPr>
          <w:b/>
        </w:rPr>
      </w:pPr>
    </w:p>
    <w:p w14:paraId="7A69EB73" w14:textId="77777777" w:rsidR="00AF6A55" w:rsidRPr="00AF6A55" w:rsidRDefault="00AF6A55" w:rsidP="00AF6A55">
      <w:pPr>
        <w:ind w:firstLine="340"/>
      </w:pPr>
      <w:r w:rsidRPr="00AF6A55">
        <w:rPr>
          <w:b/>
        </w:rPr>
        <w:t>dataset</w:t>
      </w:r>
    </w:p>
    <w:p w14:paraId="4C7A924A" w14:textId="77777777" w:rsidR="00AF6A55" w:rsidRPr="00AF6A55" w:rsidRDefault="00AF6A55" w:rsidP="00AF6A55">
      <w:pPr>
        <w:ind w:firstLine="340"/>
        <w:rPr>
          <w:i/>
        </w:rPr>
      </w:pPr>
      <w:r w:rsidRPr="00AF6A55">
        <w:t>identifiable collection of data (ISO 19115)</w:t>
      </w:r>
    </w:p>
    <w:p w14:paraId="154AEFEF" w14:textId="77777777" w:rsidR="00AF6A55" w:rsidRPr="00AF6A55" w:rsidRDefault="00AF6A55" w:rsidP="00AF6A55">
      <w:pPr>
        <w:ind w:left="340"/>
        <w:rPr>
          <w:b/>
        </w:rPr>
      </w:pPr>
      <w:r w:rsidRPr="00AF6A55">
        <w:rPr>
          <w:i/>
        </w:rPr>
        <w:t>NOTE: A dataset may be a smaller grouping of data which, though limited by some constraint such as spatial extent or feature type, is located physically within a larger dataset. Theoretically, a dataset may be as small as a single feature or feature attribute contained within a larger dataset. A hardcopy map or chart may be considered a dataset.</w:t>
      </w:r>
    </w:p>
    <w:p w14:paraId="76E36F80" w14:textId="77777777" w:rsidR="00AF6A55" w:rsidRPr="00AF6A55" w:rsidRDefault="00AF6A55" w:rsidP="00AF6A55">
      <w:pPr>
        <w:rPr>
          <w:b/>
        </w:rPr>
      </w:pPr>
    </w:p>
    <w:p w14:paraId="0E396CE0" w14:textId="77777777" w:rsidR="00AF6A55" w:rsidRPr="00AF6A55" w:rsidRDefault="00AF6A55" w:rsidP="00AF6A55">
      <w:pPr>
        <w:ind w:firstLine="340"/>
      </w:pPr>
      <w:r w:rsidRPr="00AF6A55">
        <w:rPr>
          <w:b/>
        </w:rPr>
        <w:t>dataset series</w:t>
      </w:r>
    </w:p>
    <w:p w14:paraId="4C128C17" w14:textId="77777777" w:rsidR="00AF6A55" w:rsidRPr="00AF6A55" w:rsidRDefault="00AF6A55" w:rsidP="00AF6A55">
      <w:pPr>
        <w:ind w:firstLine="340"/>
        <w:rPr>
          <w:b/>
        </w:rPr>
      </w:pPr>
      <w:r w:rsidRPr="00AF6A55">
        <w:t xml:space="preserve">collection of </w:t>
      </w:r>
      <w:r w:rsidRPr="00AF6A55">
        <w:rPr>
          <w:b/>
        </w:rPr>
        <w:t xml:space="preserve">datasets </w:t>
      </w:r>
      <w:r w:rsidRPr="00AF6A55">
        <w:t>sharing the same product specification (ISO 19115)</w:t>
      </w:r>
    </w:p>
    <w:p w14:paraId="7E952977" w14:textId="77777777" w:rsidR="00AF6A55" w:rsidRPr="00AF6A55" w:rsidRDefault="00AF6A55" w:rsidP="00AF6A55">
      <w:pPr>
        <w:rPr>
          <w:b/>
        </w:rPr>
      </w:pPr>
    </w:p>
    <w:p w14:paraId="3B64B5A3" w14:textId="77777777" w:rsidR="00AF6A55" w:rsidRPr="00AF6A55" w:rsidRDefault="00AF6A55">
      <w:pPr>
        <w:keepNext/>
        <w:ind w:firstLine="346"/>
        <w:pPrChange w:id="201" w:author="Raphael Malyankar" w:date="2025-02-13T22:05:00Z" w16du:dateUtc="2025-02-14T05:05:00Z">
          <w:pPr>
            <w:ind w:firstLine="340"/>
          </w:pPr>
        </w:pPrChange>
      </w:pPr>
      <w:r w:rsidRPr="00AF6A55">
        <w:rPr>
          <w:b/>
        </w:rPr>
        <w:lastRenderedPageBreak/>
        <w:t>domain</w:t>
      </w:r>
    </w:p>
    <w:p w14:paraId="21990E5A" w14:textId="77777777" w:rsidR="00AF6A55" w:rsidRPr="00AF6A55" w:rsidRDefault="00AF6A55" w:rsidP="00AF6A55">
      <w:pPr>
        <w:ind w:firstLine="340"/>
        <w:rPr>
          <w:i/>
        </w:rPr>
      </w:pPr>
      <w:r w:rsidRPr="00AF6A55">
        <w:t>well-defined set (ISO/TS 19103)</w:t>
      </w:r>
    </w:p>
    <w:p w14:paraId="07C847E6" w14:textId="77777777" w:rsidR="00AF6A55" w:rsidRPr="00AF6A55" w:rsidRDefault="00AF6A55" w:rsidP="00AF6A55">
      <w:pPr>
        <w:ind w:left="340"/>
        <w:rPr>
          <w:b/>
        </w:rPr>
      </w:pPr>
      <w:r w:rsidRPr="00AF6A55">
        <w:rPr>
          <w:i/>
        </w:rPr>
        <w:t>NOTE: Well-defined means that the definition is both necessary and sufficient, as everything that satisfies the definition is in the set and everything that does not satisfy the definition is necessarily outside the set.</w:t>
      </w:r>
    </w:p>
    <w:p w14:paraId="297AF4AF" w14:textId="77777777" w:rsidR="00AF6A55" w:rsidRPr="00AF6A55" w:rsidRDefault="00AF6A55" w:rsidP="00AF6A55">
      <w:pPr>
        <w:rPr>
          <w:b/>
        </w:rPr>
      </w:pPr>
    </w:p>
    <w:p w14:paraId="6D09A4E7" w14:textId="77777777" w:rsidR="00AF6A55" w:rsidRPr="00AF6A55" w:rsidRDefault="00AF6A55" w:rsidP="00AF6A55">
      <w:pPr>
        <w:ind w:firstLine="340"/>
      </w:pPr>
      <w:r w:rsidRPr="00AF6A55">
        <w:rPr>
          <w:b/>
        </w:rPr>
        <w:t>feature</w:t>
      </w:r>
    </w:p>
    <w:p w14:paraId="26082F20" w14:textId="7195E64D" w:rsidR="00AF6A55" w:rsidRPr="00AF6A55" w:rsidRDefault="0FB71802" w:rsidP="0FB71802">
      <w:pPr>
        <w:ind w:firstLine="340"/>
        <w:rPr>
          <w:i/>
          <w:iCs/>
        </w:rPr>
      </w:pPr>
      <w:r>
        <w:t>abstraction of real-world phenomena (ISO 19101)</w:t>
      </w:r>
    </w:p>
    <w:p w14:paraId="2304A62F" w14:textId="71CC5C0B" w:rsidR="00AF6A55" w:rsidRPr="00AF6A55" w:rsidDel="00560370" w:rsidRDefault="0FB71802" w:rsidP="00AF6A55">
      <w:pPr>
        <w:ind w:left="340"/>
        <w:rPr>
          <w:del w:id="202" w:author="Raphael Malyankar" w:date="2025-02-13T22:05:00Z" w16du:dateUtc="2025-02-14T05:05:00Z"/>
        </w:rPr>
      </w:pPr>
      <w:r w:rsidRPr="0FB71802">
        <w:rPr>
          <w:i/>
          <w:iCs/>
        </w:rPr>
        <w:t xml:space="preserve">NOTE: A feature may occur as a type or an instance. Feature type or feature instance shall be used when only one is meant. </w:t>
      </w:r>
    </w:p>
    <w:p w14:paraId="04681E76" w14:textId="77777777" w:rsidR="00AF6A55" w:rsidRPr="00AF6A55" w:rsidRDefault="00AF6A55">
      <w:pPr>
        <w:ind w:left="340"/>
        <w:pPrChange w:id="203" w:author="Raphael Malyankar" w:date="2025-02-13T22:05:00Z" w16du:dateUtc="2025-02-14T05:05:00Z">
          <w:pPr/>
        </w:pPrChange>
      </w:pPr>
    </w:p>
    <w:p w14:paraId="70A4BA23" w14:textId="2E71B836" w:rsidR="000E4F6E" w:rsidDel="00560370" w:rsidRDefault="000E4F6E" w:rsidP="00560370">
      <w:pPr>
        <w:suppressAutoHyphens w:val="0"/>
        <w:spacing w:line="240" w:lineRule="auto"/>
        <w:jc w:val="left"/>
        <w:rPr>
          <w:del w:id="204" w:author="Raphael Malyankar" w:date="2025-02-13T22:05:00Z" w16du:dateUtc="2025-02-14T05:05:00Z"/>
          <w:b/>
        </w:rPr>
      </w:pPr>
      <w:del w:id="205" w:author="Raphael Malyankar" w:date="2025-02-13T22:05:00Z" w16du:dateUtc="2025-02-14T05:05:00Z">
        <w:r w:rsidDel="00560370">
          <w:rPr>
            <w:b/>
          </w:rPr>
          <w:br w:type="page"/>
        </w:r>
      </w:del>
    </w:p>
    <w:p w14:paraId="58837311" w14:textId="77777777" w:rsidR="00560370" w:rsidRDefault="00560370">
      <w:pPr>
        <w:suppressAutoHyphens w:val="0"/>
        <w:spacing w:line="240" w:lineRule="auto"/>
        <w:jc w:val="left"/>
        <w:rPr>
          <w:ins w:id="206" w:author="Raphael Malyankar" w:date="2025-02-13T22:05:00Z" w16du:dateUtc="2025-02-14T05:05:00Z"/>
          <w:b/>
        </w:rPr>
      </w:pPr>
    </w:p>
    <w:p w14:paraId="29654FFD" w14:textId="503732CD" w:rsidR="00AF6A55" w:rsidRPr="00AF6A55" w:rsidRDefault="00AF6A55">
      <w:pPr>
        <w:suppressAutoHyphens w:val="0"/>
        <w:spacing w:line="240" w:lineRule="auto"/>
        <w:ind w:firstLine="360"/>
        <w:jc w:val="left"/>
        <w:pPrChange w:id="207" w:author="Raphael Malyankar" w:date="2025-02-13T22:06:00Z" w16du:dateUtc="2025-02-14T05:06:00Z">
          <w:pPr>
            <w:ind w:firstLine="340"/>
          </w:pPr>
        </w:pPrChange>
      </w:pPr>
      <w:r w:rsidRPr="00AF6A55">
        <w:rPr>
          <w:b/>
        </w:rPr>
        <w:t>feature association</w:t>
      </w:r>
    </w:p>
    <w:p w14:paraId="16A3A28C" w14:textId="77777777" w:rsidR="00CE01C8" w:rsidRDefault="084E3898" w:rsidP="0FB71802">
      <w:pPr>
        <w:ind w:left="340"/>
      </w:pPr>
      <w:r>
        <w:t xml:space="preserve">relationship that links instances of one </w:t>
      </w:r>
      <w:r w:rsidRPr="084E3898">
        <w:rPr>
          <w:b/>
          <w:bCs/>
        </w:rPr>
        <w:t xml:space="preserve">feature </w:t>
      </w:r>
      <w:r>
        <w:t xml:space="preserve">type with instances of the same or a different </w:t>
      </w:r>
      <w:r w:rsidRPr="084E3898">
        <w:rPr>
          <w:b/>
          <w:bCs/>
        </w:rPr>
        <w:t xml:space="preserve">feature </w:t>
      </w:r>
      <w:r>
        <w:t>type (ISO19110)</w:t>
      </w:r>
    </w:p>
    <w:p w14:paraId="3E7982D1" w14:textId="6FB53AF4" w:rsidR="00AF6A55" w:rsidRPr="00AF6A55" w:rsidRDefault="0FB71802" w:rsidP="0FB71802">
      <w:pPr>
        <w:ind w:left="340"/>
        <w:rPr>
          <w:i/>
          <w:iCs/>
        </w:rPr>
      </w:pPr>
      <w:r w:rsidRPr="0FB71802">
        <w:rPr>
          <w:i/>
          <w:iCs/>
        </w:rPr>
        <w:t>NOTE 1: A feature association may occur as a type or an instance. Feature association type or feature association instance is used when only one is meant.</w:t>
      </w:r>
    </w:p>
    <w:p w14:paraId="569C5A00" w14:textId="77777777" w:rsidR="00AF6A55" w:rsidRPr="00AF6A55" w:rsidRDefault="00AF6A55" w:rsidP="00AF6A55">
      <w:pPr>
        <w:ind w:firstLine="340"/>
        <w:rPr>
          <w:b/>
        </w:rPr>
      </w:pPr>
      <w:r w:rsidRPr="00AF6A55">
        <w:rPr>
          <w:i/>
        </w:rPr>
        <w:t>NOTE 2: Feature associations include aggregation of features.</w:t>
      </w:r>
    </w:p>
    <w:p w14:paraId="4735962E" w14:textId="77777777" w:rsidR="00AF6A55" w:rsidRPr="00AF6A55" w:rsidRDefault="00AF6A55" w:rsidP="00AF6A55">
      <w:pPr>
        <w:rPr>
          <w:b/>
        </w:rPr>
      </w:pPr>
    </w:p>
    <w:p w14:paraId="6DCF36EE" w14:textId="77777777" w:rsidR="00AF6A55" w:rsidRPr="00AF6A55" w:rsidRDefault="00AF6A55" w:rsidP="00AF6A55">
      <w:pPr>
        <w:ind w:firstLine="340"/>
      </w:pPr>
      <w:r w:rsidRPr="00AF6A55">
        <w:rPr>
          <w:b/>
        </w:rPr>
        <w:t>feature attribute</w:t>
      </w:r>
    </w:p>
    <w:p w14:paraId="417B2898" w14:textId="77777777" w:rsidR="00AF6A55" w:rsidRPr="00AF6A55" w:rsidRDefault="00AF6A55" w:rsidP="00AF6A55">
      <w:pPr>
        <w:ind w:firstLine="340"/>
        <w:rPr>
          <w:i/>
          <w:sz w:val="20"/>
          <w:szCs w:val="20"/>
        </w:rPr>
      </w:pPr>
      <w:r w:rsidRPr="00AF6A55">
        <w:t xml:space="preserve">characteristic of a </w:t>
      </w:r>
      <w:r w:rsidRPr="00AF6A55">
        <w:rPr>
          <w:b/>
        </w:rPr>
        <w:t xml:space="preserve">feature </w:t>
      </w:r>
      <w:r w:rsidRPr="00AF6A55">
        <w:t>(ISO 19101)</w:t>
      </w:r>
    </w:p>
    <w:p w14:paraId="2CD12ADC" w14:textId="77777777" w:rsidR="00AF6A55" w:rsidRPr="00AF6A55" w:rsidRDefault="00AF6A55" w:rsidP="00AF6A55">
      <w:pPr>
        <w:ind w:left="340"/>
        <w:rPr>
          <w:i/>
          <w:sz w:val="20"/>
          <w:szCs w:val="20"/>
        </w:rPr>
      </w:pPr>
      <w:r w:rsidRPr="00AF6A55">
        <w:rPr>
          <w:i/>
          <w:sz w:val="20"/>
          <w:szCs w:val="20"/>
        </w:rPr>
        <w:t>NOTE 1: A feature attribute may occur as a type or an instance. Feature attribute type or feature attribute instance is used when only one is meant.</w:t>
      </w:r>
    </w:p>
    <w:p w14:paraId="6F65F304" w14:textId="77777777" w:rsidR="00AF6A55" w:rsidRPr="00AF6A55" w:rsidRDefault="00AF6A55" w:rsidP="00AF6A55">
      <w:pPr>
        <w:ind w:left="340"/>
        <w:rPr>
          <w:b/>
        </w:rPr>
      </w:pPr>
      <w:r w:rsidRPr="00AF6A55">
        <w:rPr>
          <w:i/>
          <w:sz w:val="20"/>
          <w:szCs w:val="20"/>
        </w:rPr>
        <w:t>NOTE 2: A feature attribute type has a name, a data type and a domain associated to it. A feature attribute for a feature instance has an attribute value taken from the domain.</w:t>
      </w:r>
    </w:p>
    <w:p w14:paraId="3528CA07" w14:textId="77777777" w:rsidR="00AF6A55" w:rsidRPr="00AF6A55" w:rsidRDefault="00AF6A55" w:rsidP="00AF6A55">
      <w:pPr>
        <w:ind w:firstLine="340"/>
        <w:rPr>
          <w:b/>
        </w:rPr>
      </w:pPr>
    </w:p>
    <w:p w14:paraId="78DB45D5" w14:textId="77777777" w:rsidR="00AF6A55" w:rsidRPr="00AF6A55" w:rsidRDefault="00AF6A55" w:rsidP="00AF6A55">
      <w:pPr>
        <w:ind w:firstLine="340"/>
      </w:pPr>
      <w:r w:rsidRPr="00AF6A55">
        <w:rPr>
          <w:b/>
        </w:rPr>
        <w:t>geographic data</w:t>
      </w:r>
    </w:p>
    <w:p w14:paraId="0F12EDAC" w14:textId="77777777" w:rsidR="00AF6A55" w:rsidRPr="00AF6A55" w:rsidRDefault="00AF6A55" w:rsidP="00AF6A55">
      <w:pPr>
        <w:ind w:firstLine="340"/>
        <w:rPr>
          <w:i/>
        </w:rPr>
      </w:pPr>
      <w:r w:rsidRPr="00AF6A55">
        <w:t>data with implicit or explicit reference to a location relative to the Earth (ISO 19109)</w:t>
      </w:r>
    </w:p>
    <w:p w14:paraId="6434AB89" w14:textId="77777777" w:rsidR="00AF6A55" w:rsidRPr="00AF6A55" w:rsidRDefault="00AF6A55" w:rsidP="00AF6A55">
      <w:pPr>
        <w:ind w:left="340"/>
        <w:rPr>
          <w:b/>
        </w:rPr>
      </w:pPr>
      <w:r w:rsidRPr="00AF6A55">
        <w:rPr>
          <w:i/>
        </w:rPr>
        <w:t>NOTE: Geographic information is also used as a term for information concerning phenomena implicitly or explicitly associated with a location relative to the Earth.</w:t>
      </w:r>
    </w:p>
    <w:p w14:paraId="53A58E9F" w14:textId="77777777" w:rsidR="00AF6A55" w:rsidRPr="00AF6A55" w:rsidRDefault="00AF6A55" w:rsidP="00AF6A55">
      <w:pPr>
        <w:rPr>
          <w:b/>
        </w:rPr>
      </w:pPr>
    </w:p>
    <w:p w14:paraId="115D3A2A" w14:textId="77777777" w:rsidR="00AF6A55" w:rsidRPr="00AF6A55" w:rsidRDefault="00AF6A55" w:rsidP="00AF6A55">
      <w:pPr>
        <w:ind w:firstLine="340"/>
      </w:pPr>
      <w:r w:rsidRPr="00AF6A55">
        <w:rPr>
          <w:b/>
        </w:rPr>
        <w:t>metadata</w:t>
      </w:r>
    </w:p>
    <w:p w14:paraId="408D0CEA" w14:textId="77777777" w:rsidR="00AF6A55" w:rsidRPr="00AF6A55" w:rsidRDefault="00AF6A55" w:rsidP="00AF6A55">
      <w:pPr>
        <w:ind w:firstLine="340"/>
        <w:rPr>
          <w:b/>
        </w:rPr>
      </w:pPr>
      <w:r w:rsidRPr="00AF6A55">
        <w:t>data about data (ISO 19115)</w:t>
      </w:r>
    </w:p>
    <w:p w14:paraId="7E353490" w14:textId="77777777" w:rsidR="00AF6A55" w:rsidRPr="00AF6A55" w:rsidRDefault="00AF6A55" w:rsidP="00AF6A55">
      <w:pPr>
        <w:rPr>
          <w:b/>
        </w:rPr>
      </w:pPr>
    </w:p>
    <w:p w14:paraId="5A2E640F" w14:textId="77777777" w:rsidR="00AF6A55" w:rsidRPr="00AF6A55" w:rsidRDefault="00AF6A55" w:rsidP="00AF6A55">
      <w:pPr>
        <w:ind w:firstLine="340"/>
      </w:pPr>
      <w:r w:rsidRPr="00AF6A55">
        <w:rPr>
          <w:b/>
        </w:rPr>
        <w:t>model</w:t>
      </w:r>
    </w:p>
    <w:p w14:paraId="40C17515" w14:textId="77777777" w:rsidR="00AF6A55" w:rsidRPr="00AF6A55" w:rsidRDefault="00AF6A55" w:rsidP="00AF6A55">
      <w:pPr>
        <w:ind w:firstLine="340"/>
        <w:rPr>
          <w:b/>
        </w:rPr>
      </w:pPr>
      <w:r w:rsidRPr="00AF6A55">
        <w:t>abstraction of some aspects of reality (ISO 19109)</w:t>
      </w:r>
    </w:p>
    <w:p w14:paraId="40CECC7D" w14:textId="77777777" w:rsidR="00AF6A55" w:rsidRPr="00AF6A55" w:rsidRDefault="00AF6A55" w:rsidP="00AF6A55">
      <w:pPr>
        <w:rPr>
          <w:b/>
        </w:rPr>
      </w:pPr>
    </w:p>
    <w:p w14:paraId="5887A8C8" w14:textId="77777777" w:rsidR="00AF6A55" w:rsidRPr="00AF6A55" w:rsidRDefault="00AF6A55" w:rsidP="00AF6A55">
      <w:pPr>
        <w:ind w:firstLine="340"/>
      </w:pPr>
      <w:r w:rsidRPr="00AF6A55">
        <w:rPr>
          <w:b/>
        </w:rPr>
        <w:t>quality</w:t>
      </w:r>
    </w:p>
    <w:p w14:paraId="6762E489" w14:textId="77777777" w:rsidR="00AF6A55" w:rsidRPr="00AF6A55" w:rsidRDefault="00AF6A55" w:rsidP="00AF6A55">
      <w:pPr>
        <w:ind w:left="340"/>
        <w:rPr>
          <w:b/>
        </w:rPr>
      </w:pPr>
      <w:r w:rsidRPr="00AF6A55">
        <w:t>totality of characteristics of a product that bear on its ability to satisfy stated and implied needs (ISO 19101)</w:t>
      </w:r>
    </w:p>
    <w:p w14:paraId="57E63A7A" w14:textId="77777777" w:rsidR="00AF6A55" w:rsidRPr="00AF6A55" w:rsidRDefault="00AF6A55" w:rsidP="00AF6A55">
      <w:pPr>
        <w:rPr>
          <w:b/>
        </w:rPr>
      </w:pPr>
    </w:p>
    <w:p w14:paraId="365E4AF0" w14:textId="77777777" w:rsidR="00AF6A55" w:rsidRPr="00AF6A55" w:rsidRDefault="00AF6A55" w:rsidP="00AF6A55">
      <w:pPr>
        <w:ind w:firstLine="340"/>
      </w:pPr>
      <w:r w:rsidRPr="00AF6A55">
        <w:rPr>
          <w:b/>
        </w:rPr>
        <w:t>universe of discourse</w:t>
      </w:r>
    </w:p>
    <w:p w14:paraId="5A6DB340" w14:textId="77777777" w:rsidR="00AF6A55" w:rsidRPr="00AF6A55" w:rsidRDefault="00AF6A55" w:rsidP="00AF6A55">
      <w:pPr>
        <w:ind w:firstLine="340"/>
        <w:rPr>
          <w:color w:val="1F3864"/>
        </w:rPr>
      </w:pPr>
      <w:r w:rsidRPr="00AF6A55">
        <w:t>view of the real or hypothetical world that includes everything of interest (ISO 19101)</w:t>
      </w:r>
    </w:p>
    <w:p w14:paraId="3D5E926B" w14:textId="77777777" w:rsidR="00E366B1" w:rsidRDefault="00E366B1" w:rsidP="008375A4">
      <w:pPr>
        <w:rPr>
          <w:lang w:val="en-GB"/>
        </w:rPr>
      </w:pPr>
    </w:p>
    <w:p w14:paraId="7023E37E" w14:textId="4531C49E" w:rsidR="00E366B1" w:rsidRDefault="0B164241">
      <w:pPr>
        <w:pStyle w:val="Heading3"/>
        <w:pPrChange w:id="208" w:author="Raphael Malyankar" w:date="2025-02-14T00:33:00Z" w16du:dateUtc="2025-02-14T07:33:00Z">
          <w:pPr>
            <w:pStyle w:val="Heading2"/>
          </w:pPr>
        </w:pPrChange>
      </w:pPr>
      <w:bookmarkStart w:id="209" w:name="_Toc422820092"/>
      <w:bookmarkStart w:id="210" w:name="_Toc190800525"/>
      <w:r>
        <w:t>Abbreviations</w:t>
      </w:r>
      <w:bookmarkEnd w:id="209"/>
      <w:bookmarkEnd w:id="210"/>
      <w:r>
        <w:t xml:space="preserve"> </w:t>
      </w:r>
    </w:p>
    <w:p w14:paraId="2BDB43B3" w14:textId="77777777" w:rsidR="00E366B1" w:rsidDel="009A3B0D" w:rsidRDefault="00E366B1" w:rsidP="008375A4">
      <w:pPr>
        <w:rPr>
          <w:del w:id="211" w:author="Raphael Malyankar" w:date="2025-02-18T22:03:00Z" w16du:dateUtc="2025-02-19T05:03:00Z"/>
        </w:rPr>
      </w:pPr>
    </w:p>
    <w:p w14:paraId="15C0E54C" w14:textId="77777777" w:rsidR="00E366B1" w:rsidRDefault="0025005B">
      <w:pPr>
        <w:spacing w:after="120"/>
        <w:pPrChange w:id="212" w:author="Raphael Malyankar" w:date="2025-02-13T22:06:00Z" w16du:dateUtc="2025-02-14T05:06:00Z">
          <w:pPr/>
        </w:pPrChange>
      </w:pPr>
      <w:r>
        <w:t>This product specification adopts the following convention for</w:t>
      </w:r>
      <w:bookmarkStart w:id="213" w:name="_Toc315635462"/>
      <w:r>
        <w:t xml:space="preserve"> symbols and abbreviated terms:</w:t>
      </w:r>
    </w:p>
    <w:p w14:paraId="24296216" w14:textId="10D39C87" w:rsidR="00E366B1" w:rsidRDefault="0B164241" w:rsidP="000249EA">
      <w:pPr>
        <w:pStyle w:val="BodyText"/>
        <w:jc w:val="left"/>
      </w:pPr>
      <w:r>
        <w:t xml:space="preserve">ASCII </w:t>
      </w:r>
      <w:r w:rsidR="0025005B">
        <w:tab/>
      </w:r>
      <w:r>
        <w:t>American Standard Code for Information Interchange</w:t>
      </w:r>
      <w:r w:rsidR="0025005B">
        <w:br/>
      </w:r>
      <w:bookmarkStart w:id="214" w:name="_Toc263956859"/>
      <w:bookmarkStart w:id="215" w:name="_Toc263958510"/>
      <w:bookmarkStart w:id="216" w:name="_Toc263965195"/>
      <w:r>
        <w:t>GML</w:t>
      </w:r>
      <w:r w:rsidR="0025005B">
        <w:tab/>
      </w:r>
      <w:r>
        <w:t>Geography Markup Language</w:t>
      </w:r>
      <w:bookmarkStart w:id="217" w:name="_Toc263956860"/>
      <w:bookmarkStart w:id="218" w:name="_Toc263958511"/>
      <w:bookmarkStart w:id="219" w:name="_Toc263965196"/>
      <w:bookmarkEnd w:id="214"/>
      <w:bookmarkEnd w:id="215"/>
      <w:bookmarkEnd w:id="216"/>
      <w:r w:rsidR="0025005B">
        <w:br/>
      </w:r>
      <w:r>
        <w:t>IHO</w:t>
      </w:r>
      <w:r w:rsidR="0025005B">
        <w:tab/>
      </w:r>
      <w:r>
        <w:t>International Hydrographic Organization</w:t>
      </w:r>
      <w:bookmarkStart w:id="220" w:name="_Toc263956861"/>
      <w:bookmarkStart w:id="221" w:name="_Toc263958512"/>
      <w:bookmarkStart w:id="222" w:name="_Toc263965197"/>
      <w:bookmarkEnd w:id="217"/>
      <w:bookmarkEnd w:id="218"/>
      <w:bookmarkEnd w:id="219"/>
      <w:r w:rsidR="0025005B">
        <w:br/>
      </w:r>
      <w:r>
        <w:t>IOC</w:t>
      </w:r>
      <w:r w:rsidR="0025005B">
        <w:tab/>
      </w:r>
      <w:r>
        <w:t>Intergovernmental Oceanographic Commission</w:t>
      </w:r>
      <w:bookmarkStart w:id="223" w:name="_Toc263956862"/>
      <w:bookmarkStart w:id="224" w:name="_Toc263958513"/>
      <w:bookmarkStart w:id="225" w:name="_Toc263965198"/>
      <w:bookmarkEnd w:id="220"/>
      <w:bookmarkEnd w:id="221"/>
      <w:bookmarkEnd w:id="222"/>
      <w:r w:rsidR="0025005B">
        <w:br/>
      </w:r>
      <w:r>
        <w:t>ISO</w:t>
      </w:r>
      <w:r w:rsidR="0025005B">
        <w:tab/>
      </w:r>
      <w:r>
        <w:t>International Organization for Standardization</w:t>
      </w:r>
      <w:bookmarkStart w:id="226" w:name="_Toc263956863"/>
      <w:bookmarkStart w:id="227" w:name="_Toc263958514"/>
      <w:bookmarkStart w:id="228" w:name="_Toc263965199"/>
      <w:bookmarkEnd w:id="223"/>
      <w:bookmarkEnd w:id="224"/>
      <w:bookmarkEnd w:id="225"/>
      <w:r w:rsidR="0025005B">
        <w:br/>
      </w:r>
      <w:r>
        <w:t>UML</w:t>
      </w:r>
      <w:r w:rsidR="0025005B">
        <w:tab/>
      </w:r>
      <w:r>
        <w:t>Unified Modelling Language</w:t>
      </w:r>
      <w:bookmarkStart w:id="229" w:name="_Toc263956864"/>
      <w:bookmarkStart w:id="230" w:name="_Toc263958515"/>
      <w:bookmarkStart w:id="231" w:name="_Toc263965200"/>
      <w:bookmarkEnd w:id="226"/>
      <w:bookmarkEnd w:id="227"/>
      <w:bookmarkEnd w:id="228"/>
      <w:r w:rsidR="0025005B">
        <w:br/>
      </w:r>
      <w:r>
        <w:t>URI</w:t>
      </w:r>
      <w:r w:rsidR="0025005B">
        <w:tab/>
      </w:r>
      <w:r>
        <w:t>Uniform Resource Identifier</w:t>
      </w:r>
      <w:bookmarkStart w:id="232" w:name="_Toc263956865"/>
      <w:bookmarkStart w:id="233" w:name="_Toc263958516"/>
      <w:bookmarkStart w:id="234" w:name="_Toc263965201"/>
      <w:bookmarkEnd w:id="229"/>
      <w:bookmarkEnd w:id="230"/>
      <w:bookmarkEnd w:id="231"/>
      <w:r w:rsidR="0025005B">
        <w:br/>
      </w:r>
      <w:r>
        <w:t xml:space="preserve">URL </w:t>
      </w:r>
      <w:r w:rsidR="0025005B">
        <w:tab/>
      </w:r>
      <w:r>
        <w:t>Uniform Resource Locator</w:t>
      </w:r>
      <w:bookmarkStart w:id="235" w:name="_Toc263956869"/>
      <w:bookmarkStart w:id="236" w:name="_Toc263958520"/>
      <w:bookmarkStart w:id="237" w:name="_Toc263965205"/>
      <w:bookmarkEnd w:id="232"/>
      <w:bookmarkEnd w:id="233"/>
      <w:bookmarkEnd w:id="234"/>
      <w:r w:rsidR="0025005B">
        <w:br/>
      </w:r>
      <w:r>
        <w:t>WGS</w:t>
      </w:r>
      <w:r w:rsidR="0025005B">
        <w:tab/>
      </w:r>
      <w:r>
        <w:t>World Geodetic System</w:t>
      </w:r>
      <w:bookmarkStart w:id="238" w:name="_Toc263956870"/>
      <w:bookmarkStart w:id="239" w:name="_Toc263958521"/>
      <w:bookmarkStart w:id="240" w:name="_Toc263965206"/>
      <w:bookmarkEnd w:id="235"/>
      <w:bookmarkEnd w:id="236"/>
      <w:bookmarkEnd w:id="237"/>
      <w:r w:rsidR="0025005B">
        <w:br/>
      </w:r>
      <w:r>
        <w:lastRenderedPageBreak/>
        <w:t>XML</w:t>
      </w:r>
      <w:r w:rsidR="0025005B">
        <w:tab/>
      </w:r>
      <w:r>
        <w:t>eXtensible Markup Language</w:t>
      </w:r>
      <w:bookmarkStart w:id="241" w:name="_Toc263956871"/>
      <w:bookmarkStart w:id="242" w:name="_Toc263958522"/>
      <w:bookmarkStart w:id="243" w:name="_Toc263965207"/>
      <w:bookmarkEnd w:id="238"/>
      <w:bookmarkEnd w:id="239"/>
      <w:bookmarkEnd w:id="240"/>
      <w:r w:rsidR="0025005B">
        <w:br/>
      </w:r>
      <w:r>
        <w:t>XSLT</w:t>
      </w:r>
      <w:r w:rsidR="0025005B">
        <w:tab/>
      </w:r>
      <w:r>
        <w:t>eXtensible Stylesheet Language Transformations</w:t>
      </w:r>
      <w:bookmarkStart w:id="244" w:name="_Toc225648278"/>
      <w:bookmarkStart w:id="245" w:name="_Toc225065135"/>
      <w:bookmarkStart w:id="246" w:name="_Toc265201769"/>
      <w:bookmarkStart w:id="247" w:name="_Toc288810268"/>
      <w:bookmarkStart w:id="248" w:name="_Toc288812315"/>
      <w:bookmarkEnd w:id="213"/>
      <w:bookmarkEnd w:id="241"/>
      <w:bookmarkEnd w:id="242"/>
      <w:bookmarkEnd w:id="243"/>
      <w:r w:rsidR="0025005B">
        <w:br/>
      </w:r>
    </w:p>
    <w:p w14:paraId="62A4B8C9" w14:textId="2A34CC32" w:rsidR="00E366B1" w:rsidDel="00346A20" w:rsidRDefault="0B164241" w:rsidP="008375A4">
      <w:pPr>
        <w:pStyle w:val="Heading2"/>
        <w:rPr>
          <w:moveFrom w:id="249" w:author="Raphael Malyankar" w:date="2025-02-14T00:33:00Z" w16du:dateUtc="2025-02-14T07:33:00Z"/>
          <w:shd w:val="clear" w:color="auto" w:fill="FFFF00"/>
        </w:rPr>
      </w:pPr>
      <w:bookmarkStart w:id="250" w:name="_Toc422820093"/>
      <w:bookmarkEnd w:id="244"/>
      <w:bookmarkEnd w:id="245"/>
      <w:bookmarkEnd w:id="246"/>
      <w:bookmarkEnd w:id="247"/>
      <w:bookmarkEnd w:id="248"/>
      <w:moveFromRangeStart w:id="251" w:author="Raphael Malyankar" w:date="2025-02-14T00:33:00Z" w:name="move190385323"/>
      <w:moveFrom w:id="252" w:author="Raphael Malyankar" w:date="2025-02-14T00:33:00Z" w16du:dateUtc="2025-02-14T07:33:00Z">
        <w:r w:rsidDel="00346A20">
          <w:t>Use of Language</w:t>
        </w:r>
        <w:bookmarkStart w:id="253" w:name="_Toc190723182"/>
        <w:bookmarkStart w:id="254" w:name="_Toc190723444"/>
        <w:bookmarkStart w:id="255" w:name="_Toc190800526"/>
        <w:bookmarkEnd w:id="250"/>
        <w:bookmarkEnd w:id="253"/>
        <w:bookmarkEnd w:id="254"/>
        <w:bookmarkEnd w:id="255"/>
      </w:moveFrom>
    </w:p>
    <w:p w14:paraId="3B1BE0C0" w14:textId="47C22559" w:rsidR="00AF6A55" w:rsidRPr="00B83E8C" w:rsidDel="00346A20" w:rsidRDefault="00AF6A55">
      <w:pPr>
        <w:spacing w:after="120"/>
        <w:rPr>
          <w:moveFrom w:id="256" w:author="Raphael Malyankar" w:date="2025-02-14T00:33:00Z" w16du:dateUtc="2025-02-14T07:33:00Z"/>
          <w:lang w:val="en-CA"/>
        </w:rPr>
        <w:pPrChange w:id="257" w:author="Raphael Malyankar" w:date="2025-02-13T22:07:00Z" w16du:dateUtc="2025-02-14T05:07:00Z">
          <w:pPr/>
        </w:pPrChange>
      </w:pPr>
      <w:moveFrom w:id="258" w:author="Raphael Malyankar" w:date="2025-02-14T00:33:00Z" w16du:dateUtc="2025-02-14T07:33:00Z">
        <w:r w:rsidRPr="00B83E8C" w:rsidDel="00346A20">
          <w:rPr>
            <w:lang w:val="en-CA"/>
          </w:rPr>
          <w:t>Within this document, including appendices and annexes:</w:t>
        </w:r>
        <w:bookmarkStart w:id="259" w:name="_Toc190723183"/>
        <w:bookmarkStart w:id="260" w:name="_Toc190723445"/>
        <w:bookmarkStart w:id="261" w:name="_Toc190800527"/>
        <w:bookmarkEnd w:id="259"/>
        <w:bookmarkEnd w:id="260"/>
        <w:bookmarkEnd w:id="261"/>
      </w:moveFrom>
    </w:p>
    <w:p w14:paraId="378A06DC" w14:textId="1CDEB906" w:rsidR="00AF6A55" w:rsidRPr="00B83E8C" w:rsidDel="00346A20" w:rsidRDefault="00AF6A55" w:rsidP="0086114C">
      <w:pPr>
        <w:pStyle w:val="ListParagraph"/>
        <w:numPr>
          <w:ilvl w:val="0"/>
          <w:numId w:val="8"/>
        </w:numPr>
        <w:rPr>
          <w:moveFrom w:id="262" w:author="Raphael Malyankar" w:date="2025-02-14T00:33:00Z" w16du:dateUtc="2025-02-14T07:33:00Z"/>
          <w:lang w:val="en-CA"/>
        </w:rPr>
      </w:pPr>
      <w:moveFrom w:id="263" w:author="Raphael Malyankar" w:date="2025-02-14T00:33:00Z" w16du:dateUtc="2025-02-14T07:33:00Z">
        <w:r w:rsidRPr="2BB42DEF" w:rsidDel="00346A20">
          <w:rPr>
            <w:lang w:val="en-CA"/>
          </w:rPr>
          <w:t>“Must” indicates a mandatory requirement.</w:t>
        </w:r>
        <w:bookmarkStart w:id="264" w:name="_Toc190723184"/>
        <w:bookmarkStart w:id="265" w:name="_Toc190723446"/>
        <w:bookmarkStart w:id="266" w:name="_Toc190800528"/>
        <w:bookmarkEnd w:id="264"/>
        <w:bookmarkEnd w:id="265"/>
        <w:bookmarkEnd w:id="266"/>
      </w:moveFrom>
    </w:p>
    <w:p w14:paraId="4535E8FC" w14:textId="15A544AB" w:rsidR="00AF6A55" w:rsidRPr="00B83E8C" w:rsidDel="00346A20" w:rsidRDefault="00AF6A55" w:rsidP="0086114C">
      <w:pPr>
        <w:pStyle w:val="ListParagraph"/>
        <w:numPr>
          <w:ilvl w:val="0"/>
          <w:numId w:val="8"/>
        </w:numPr>
        <w:rPr>
          <w:moveFrom w:id="267" w:author="Raphael Malyankar" w:date="2025-02-14T00:33:00Z" w16du:dateUtc="2025-02-14T07:33:00Z"/>
          <w:lang w:val="en-CA"/>
        </w:rPr>
      </w:pPr>
      <w:moveFrom w:id="268" w:author="Raphael Malyankar" w:date="2025-02-14T00:33:00Z" w16du:dateUtc="2025-02-14T07:33:00Z">
        <w:r w:rsidRPr="2BB42DEF" w:rsidDel="00346A20">
          <w:rPr>
            <w:lang w:val="en-CA"/>
          </w:rPr>
          <w:t>“Should” indicates an optional requirement, that is the recommended process to be followed, but is not mandatory.</w:t>
        </w:r>
        <w:bookmarkStart w:id="269" w:name="_Toc190723185"/>
        <w:bookmarkStart w:id="270" w:name="_Toc190723447"/>
        <w:bookmarkStart w:id="271" w:name="_Toc190800529"/>
        <w:bookmarkEnd w:id="269"/>
        <w:bookmarkEnd w:id="270"/>
        <w:bookmarkEnd w:id="271"/>
      </w:moveFrom>
    </w:p>
    <w:p w14:paraId="644C1567" w14:textId="6A2F5E06" w:rsidR="2BB42DEF" w:rsidRPr="00AF147D" w:rsidDel="00346A20" w:rsidRDefault="2BB42DEF">
      <w:pPr>
        <w:pStyle w:val="ListParagraph"/>
        <w:numPr>
          <w:ilvl w:val="0"/>
          <w:numId w:val="8"/>
        </w:numPr>
        <w:rPr>
          <w:moveFrom w:id="272" w:author="Raphael Malyankar" w:date="2025-02-14T00:33:00Z" w16du:dateUtc="2025-02-14T07:33:00Z"/>
          <w:color w:val="000000" w:themeColor="text1"/>
          <w:szCs w:val="22"/>
        </w:rPr>
      </w:pPr>
      <w:moveFrom w:id="273" w:author="Raphael Malyankar" w:date="2025-02-14T00:33:00Z" w16du:dateUtc="2025-02-14T07:33:00Z">
        <w:r w:rsidRPr="2BB42DEF" w:rsidDel="00346A20">
          <w:rPr>
            <w:lang w:val="en-CA"/>
          </w:rPr>
          <w:t>“May” means “allowed to” or “could possibly”, and is not mandatory.</w:t>
        </w:r>
        <w:bookmarkStart w:id="274" w:name="_Toc190723186"/>
        <w:bookmarkStart w:id="275" w:name="_Toc190723448"/>
        <w:bookmarkStart w:id="276" w:name="_Toc190800530"/>
        <w:bookmarkEnd w:id="274"/>
        <w:bookmarkEnd w:id="275"/>
        <w:bookmarkEnd w:id="276"/>
      </w:moveFrom>
    </w:p>
    <w:p w14:paraId="5DD14587" w14:textId="3636EF9D" w:rsidR="00E366B1" w:rsidDel="00346A20" w:rsidRDefault="00E366B1" w:rsidP="008375A4">
      <w:pPr>
        <w:rPr>
          <w:moveFrom w:id="277" w:author="Raphael Malyankar" w:date="2025-02-14T00:33:00Z" w16du:dateUtc="2025-02-14T07:33:00Z"/>
          <w:lang w:val="en-CA"/>
        </w:rPr>
      </w:pPr>
      <w:bookmarkStart w:id="278" w:name="_Toc190723187"/>
      <w:bookmarkStart w:id="279" w:name="_Toc190723449"/>
      <w:bookmarkStart w:id="280" w:name="_Toc190800531"/>
      <w:bookmarkEnd w:id="278"/>
      <w:bookmarkEnd w:id="279"/>
      <w:bookmarkEnd w:id="280"/>
    </w:p>
    <w:p w14:paraId="3C9D0496" w14:textId="77777777" w:rsidR="00346A20" w:rsidRDefault="00346A20" w:rsidP="00346A20">
      <w:pPr>
        <w:pStyle w:val="Heading2"/>
        <w:rPr>
          <w:moveTo w:id="281" w:author="Raphael Malyankar" w:date="2025-02-14T00:33:00Z" w16du:dateUtc="2025-02-14T07:33:00Z"/>
          <w:shd w:val="clear" w:color="auto" w:fill="FFFF00"/>
        </w:rPr>
      </w:pPr>
      <w:bookmarkStart w:id="282" w:name="_Toc190800532"/>
      <w:moveFromRangeEnd w:id="251"/>
      <w:moveToRangeStart w:id="283" w:author="Raphael Malyankar" w:date="2025-02-14T00:33:00Z" w:name="move190385323"/>
      <w:moveTo w:id="284" w:author="Raphael Malyankar" w:date="2025-02-14T00:33:00Z" w16du:dateUtc="2025-02-14T07:33:00Z">
        <w:r>
          <w:t>Use of Language</w:t>
        </w:r>
        <w:bookmarkEnd w:id="282"/>
      </w:moveTo>
    </w:p>
    <w:p w14:paraId="6EC5C987" w14:textId="77777777" w:rsidR="00346A20" w:rsidRPr="00B83E8C" w:rsidRDefault="00346A20" w:rsidP="00346A20">
      <w:pPr>
        <w:spacing w:after="120"/>
        <w:rPr>
          <w:moveTo w:id="285" w:author="Raphael Malyankar" w:date="2025-02-14T00:33:00Z" w16du:dateUtc="2025-02-14T07:33:00Z"/>
          <w:lang w:val="en-CA"/>
        </w:rPr>
      </w:pPr>
      <w:moveTo w:id="286" w:author="Raphael Malyankar" w:date="2025-02-14T00:33:00Z" w16du:dateUtc="2025-02-14T07:33:00Z">
        <w:r w:rsidRPr="00B83E8C">
          <w:rPr>
            <w:lang w:val="en-CA"/>
          </w:rPr>
          <w:t>Within this document, including appendices and annexes:</w:t>
        </w:r>
      </w:moveTo>
    </w:p>
    <w:p w14:paraId="34D1347C" w14:textId="77777777" w:rsidR="00346A20" w:rsidRPr="00B83E8C" w:rsidRDefault="00346A20" w:rsidP="00346A20">
      <w:pPr>
        <w:pStyle w:val="ListParagraph"/>
        <w:numPr>
          <w:ilvl w:val="0"/>
          <w:numId w:val="8"/>
        </w:numPr>
        <w:rPr>
          <w:moveTo w:id="287" w:author="Raphael Malyankar" w:date="2025-02-14T00:33:00Z" w16du:dateUtc="2025-02-14T07:33:00Z"/>
          <w:lang w:val="en-CA"/>
        </w:rPr>
      </w:pPr>
      <w:moveTo w:id="288" w:author="Raphael Malyankar" w:date="2025-02-14T00:33:00Z" w16du:dateUtc="2025-02-14T07:33:00Z">
        <w:r w:rsidRPr="2BB42DEF">
          <w:rPr>
            <w:lang w:val="en-CA"/>
          </w:rPr>
          <w:t>“Must” indicates a mandatory requirement.</w:t>
        </w:r>
      </w:moveTo>
    </w:p>
    <w:p w14:paraId="58D73703" w14:textId="77777777" w:rsidR="00346A20" w:rsidRPr="00B83E8C" w:rsidRDefault="00346A20" w:rsidP="00346A20">
      <w:pPr>
        <w:pStyle w:val="ListParagraph"/>
        <w:numPr>
          <w:ilvl w:val="0"/>
          <w:numId w:val="8"/>
        </w:numPr>
        <w:rPr>
          <w:moveTo w:id="289" w:author="Raphael Malyankar" w:date="2025-02-14T00:33:00Z" w16du:dateUtc="2025-02-14T07:33:00Z"/>
          <w:lang w:val="en-CA"/>
        </w:rPr>
      </w:pPr>
      <w:moveTo w:id="290" w:author="Raphael Malyankar" w:date="2025-02-14T00:33:00Z" w16du:dateUtc="2025-02-14T07:33:00Z">
        <w:r w:rsidRPr="2BB42DEF">
          <w:rPr>
            <w:lang w:val="en-CA"/>
          </w:rPr>
          <w:t>“Should” indicates an optional requirement, that is the recommended process to be followed, but is not mandatory.</w:t>
        </w:r>
      </w:moveTo>
    </w:p>
    <w:p w14:paraId="5366503F" w14:textId="77777777" w:rsidR="00346A20" w:rsidRPr="00AF147D" w:rsidRDefault="00346A20" w:rsidP="00346A20">
      <w:pPr>
        <w:pStyle w:val="ListParagraph"/>
        <w:numPr>
          <w:ilvl w:val="0"/>
          <w:numId w:val="8"/>
        </w:numPr>
        <w:rPr>
          <w:moveTo w:id="291" w:author="Raphael Malyankar" w:date="2025-02-14T00:33:00Z" w16du:dateUtc="2025-02-14T07:33:00Z"/>
          <w:color w:val="000000" w:themeColor="text1"/>
          <w:szCs w:val="22"/>
        </w:rPr>
      </w:pPr>
      <w:moveTo w:id="292" w:author="Raphael Malyankar" w:date="2025-02-14T00:33:00Z" w16du:dateUtc="2025-02-14T07:33:00Z">
        <w:r w:rsidRPr="2BB42DEF">
          <w:rPr>
            <w:lang w:val="en-CA"/>
          </w:rPr>
          <w:t>“May” means “allowed to” or “could possibly”, and is not mandatory.</w:t>
        </w:r>
      </w:moveTo>
    </w:p>
    <w:p w14:paraId="172158C8" w14:textId="77777777" w:rsidR="00346A20" w:rsidRDefault="00346A20" w:rsidP="00346A20">
      <w:pPr>
        <w:rPr>
          <w:moveTo w:id="293" w:author="Raphael Malyankar" w:date="2025-02-14T00:33:00Z" w16du:dateUtc="2025-02-14T07:33:00Z"/>
          <w:lang w:val="en-CA"/>
        </w:rPr>
      </w:pPr>
    </w:p>
    <w:p w14:paraId="4065261B" w14:textId="61EE5105" w:rsidR="00E366B1" w:rsidRDefault="0B164241" w:rsidP="00346A20">
      <w:pPr>
        <w:pStyle w:val="Heading2"/>
      </w:pPr>
      <w:bookmarkStart w:id="294" w:name="_Toc190800533"/>
      <w:moveToRangeEnd w:id="283"/>
      <w:r>
        <w:t>UML Notations</w:t>
      </w:r>
      <w:bookmarkEnd w:id="294"/>
    </w:p>
    <w:p w14:paraId="78EA799F" w14:textId="5E61D3B8" w:rsidR="00E366B1" w:rsidRDefault="00B83E8C" w:rsidP="008375A4">
      <w:r w:rsidRPr="00B83E8C">
        <w:t xml:space="preserve">In this document, conceptual schemas are presented in the Unified Modelling Language (UML). Several model elements used in this schema are defined in ISO standards or in IHO S-100 documents. In order to ensure that class names in the model are unique ISO TC/211 has adopted a convention of establishing a prefix to the names of classes that define the TC/211 defined UML package in which the UML class is defined. </w:t>
      </w:r>
      <w:r w:rsidR="00162BCE">
        <w:t>T</w:t>
      </w:r>
      <w:r w:rsidRPr="00B83E8C">
        <w:t>he IHO standards and this product specification make use of classes derived directly from the ISO standards. This convention is also followed in this document. In the IHO standards class names are identified by the name of the standard, such as "S</w:t>
      </w:r>
      <w:r w:rsidR="00473673">
        <w:t>-</w:t>
      </w:r>
      <w:r w:rsidRPr="00B83E8C">
        <w:t>100" as the prefix optionally followed by the bi</w:t>
      </w:r>
      <w:r>
        <w:t>-</w:t>
      </w:r>
      <w:r w:rsidRPr="00B83E8C">
        <w:t>alpha prefix derived from ISO standard. In order to avoid having multiple classes instantiating the same root classes, the ISO classes and S-100 classes have been used where possible; however, a new instantiated class is required if there is a need to alter a class or relationship to prevent a reverse coupling between the model elements introduced in this document and those defined in S-100 or the ISO model.</w:t>
      </w:r>
    </w:p>
    <w:p w14:paraId="47BE6629" w14:textId="77777777" w:rsidR="000124A1" w:rsidRDefault="000124A1" w:rsidP="008375A4"/>
    <w:p w14:paraId="6575952B" w14:textId="232CC9F9" w:rsidR="00E366B1" w:rsidDel="00DE7648" w:rsidRDefault="0B164241">
      <w:pPr>
        <w:pStyle w:val="Heading2"/>
        <w:rPr>
          <w:del w:id="295" w:author="Raphael Malyankar" w:date="2025-02-14T00:45:00Z" w16du:dateUtc="2025-02-14T07:45:00Z"/>
        </w:rPr>
        <w:pPrChange w:id="296" w:author="Raphael Malyankar" w:date="2025-02-14T00:34:00Z" w16du:dateUtc="2025-02-14T07:34:00Z">
          <w:pPr>
            <w:pStyle w:val="Heading1"/>
          </w:pPr>
        </w:pPrChange>
      </w:pPr>
      <w:bookmarkStart w:id="297" w:name="_Toc481302575"/>
      <w:bookmarkStart w:id="298" w:name="_Toc481302576"/>
      <w:bookmarkStart w:id="299" w:name="_Toc481302577"/>
      <w:bookmarkStart w:id="300" w:name="_Toc316976309"/>
      <w:bookmarkEnd w:id="297"/>
      <w:bookmarkEnd w:id="298"/>
      <w:bookmarkEnd w:id="299"/>
      <w:del w:id="301" w:author="Raphael Malyankar" w:date="2025-02-14T00:45:00Z" w16du:dateUtc="2025-02-14T07:45:00Z">
        <w:r w:rsidDel="00DE7648">
          <w:delText>Specification Description</w:delText>
        </w:r>
        <w:bookmarkStart w:id="302" w:name="_Toc190723190"/>
        <w:bookmarkStart w:id="303" w:name="_Toc190723452"/>
        <w:bookmarkStart w:id="304" w:name="_Toc190800534"/>
        <w:bookmarkEnd w:id="302"/>
        <w:bookmarkEnd w:id="303"/>
        <w:bookmarkEnd w:id="304"/>
      </w:del>
    </w:p>
    <w:p w14:paraId="6AE87407" w14:textId="5B942D78" w:rsidR="00E366B1" w:rsidRDefault="0B164241" w:rsidP="00DE7648">
      <w:pPr>
        <w:pStyle w:val="Heading2"/>
      </w:pPr>
      <w:bookmarkStart w:id="305" w:name="_Toc190800535"/>
      <w:bookmarkEnd w:id="300"/>
      <w:r>
        <w:t>Informal Description of Data Product</w:t>
      </w:r>
      <w:bookmarkEnd w:id="305"/>
    </w:p>
    <w:p w14:paraId="6EDB5DAA" w14:textId="03A9524B" w:rsidR="003C0451" w:rsidRPr="00A94230" w:rsidRDefault="003C0451" w:rsidP="008375A4">
      <w:r w:rsidRPr="003C0451">
        <w:t>This clause contains general information about the data product.</w:t>
      </w:r>
    </w:p>
    <w:p w14:paraId="72B80F79" w14:textId="77777777" w:rsidR="00E366B1" w:rsidRDefault="00E366B1" w:rsidP="00BA07F4">
      <w:pPr>
        <w:ind w:left="2410" w:hanging="2410"/>
      </w:pPr>
    </w:p>
    <w:p w14:paraId="1A369A8F" w14:textId="2B0D0B5C" w:rsidR="00E366B1" w:rsidRDefault="1CF343D6" w:rsidP="00BA07F4">
      <w:pPr>
        <w:ind w:left="2410" w:hanging="2410"/>
      </w:pPr>
      <w:r w:rsidRPr="1CF343D6">
        <w:rPr>
          <w:b/>
          <w:bCs/>
        </w:rPr>
        <w:t>Title:</w:t>
      </w:r>
      <w:r>
        <w:t xml:space="preserve">  </w:t>
      </w:r>
      <w:r w:rsidR="0025005B">
        <w:tab/>
      </w:r>
      <w:r>
        <w:t>Polygonal Demarcations of Global Sea Areas</w:t>
      </w:r>
    </w:p>
    <w:p w14:paraId="3BD40E55" w14:textId="77777777" w:rsidR="00E366B1" w:rsidRDefault="00E366B1" w:rsidP="00BA07F4">
      <w:pPr>
        <w:ind w:left="2552" w:hanging="2552"/>
      </w:pPr>
    </w:p>
    <w:p w14:paraId="3CEA6024" w14:textId="272BC5A7" w:rsidR="003D707B" w:rsidRPr="0050326C" w:rsidRDefault="7A3DBB7F" w:rsidP="1CF343D6">
      <w:pPr>
        <w:ind w:left="2410" w:hanging="2410"/>
      </w:pPr>
      <w:r w:rsidRPr="7A3DBB7F">
        <w:rPr>
          <w:b/>
          <w:bCs/>
        </w:rPr>
        <w:t>Abstract:</w:t>
      </w:r>
      <w:r>
        <w:t xml:space="preserve"> </w:t>
      </w:r>
      <w:r w:rsidR="0025005B">
        <w:tab/>
      </w:r>
      <w:r>
        <w:t xml:space="preserve">Polygonal Demarcations of Global Sea Areas (PDGSA) datasets support the provision of digital coordinates for limits of oceans and seas to meet the requirements of contemporary geographic information systems. It is a vector product specification that is primarily intended for encoding the extent of global sea areas using a system of unique numerical identifiers only. </w:t>
      </w:r>
    </w:p>
    <w:p w14:paraId="65AFD098" w14:textId="77777777" w:rsidR="00E366B1" w:rsidRDefault="00E366B1" w:rsidP="00BA07F4">
      <w:pPr>
        <w:ind w:left="2410" w:hanging="2410"/>
      </w:pPr>
    </w:p>
    <w:p w14:paraId="24E2375B" w14:textId="50535B44" w:rsidR="00E366B1" w:rsidRDefault="0025005B" w:rsidP="00BA07F4">
      <w:pPr>
        <w:ind w:left="2410" w:hanging="2410"/>
      </w:pPr>
      <w:r>
        <w:rPr>
          <w:b/>
        </w:rPr>
        <w:t>Content:</w:t>
      </w:r>
      <w:r>
        <w:rPr>
          <w:b/>
        </w:rPr>
        <w:tab/>
      </w:r>
      <w:r>
        <w:t xml:space="preserve">Datasets conforming to this specification will contain all relevant </w:t>
      </w:r>
      <w:r w:rsidR="0004453D">
        <w:t>limits of oceans and seas</w:t>
      </w:r>
      <w:r>
        <w:t>.</w:t>
      </w:r>
    </w:p>
    <w:p w14:paraId="15725343" w14:textId="77777777" w:rsidR="00E366B1" w:rsidRDefault="00E366B1" w:rsidP="008375A4"/>
    <w:p w14:paraId="5DF0E377" w14:textId="0BBEA4D7" w:rsidR="00E366B1" w:rsidRDefault="7A3DBB7F" w:rsidP="00BA07F4">
      <w:pPr>
        <w:tabs>
          <w:tab w:val="left" w:pos="3459"/>
        </w:tabs>
        <w:ind w:left="2418" w:hanging="2435"/>
      </w:pPr>
      <w:r w:rsidRPr="7A3DBB7F">
        <w:rPr>
          <w:b/>
          <w:bCs/>
        </w:rPr>
        <w:t>Spatial Extent:</w:t>
      </w:r>
      <w:r w:rsidR="0025005B">
        <w:tab/>
      </w:r>
      <w:r>
        <w:t>Global coverage of sea areas.</w:t>
      </w:r>
    </w:p>
    <w:p w14:paraId="7D5339EC" w14:textId="77777777" w:rsidR="00E366B1" w:rsidRDefault="00E366B1" w:rsidP="00BA07F4">
      <w:pPr>
        <w:tabs>
          <w:tab w:val="left" w:pos="3459"/>
        </w:tabs>
        <w:ind w:left="2418" w:hanging="2435"/>
      </w:pPr>
    </w:p>
    <w:p w14:paraId="7CE20FF0" w14:textId="0385B7F5" w:rsidR="00E366B1" w:rsidRDefault="7A3DBB7F" w:rsidP="00BA07F4">
      <w:pPr>
        <w:tabs>
          <w:tab w:val="left" w:pos="3459"/>
        </w:tabs>
        <w:ind w:left="2418" w:hanging="2435"/>
      </w:pPr>
      <w:r w:rsidRPr="7A3DBB7F">
        <w:rPr>
          <w:b/>
          <w:bCs/>
        </w:rPr>
        <w:t>Specific Purpose:</w:t>
      </w:r>
      <w:r w:rsidR="0025005B">
        <w:tab/>
      </w:r>
      <w:r>
        <w:t>Provision of digital coordinates for limits of oceans and seas to meet the requirements of contemporary geographic information systems.</w:t>
      </w:r>
    </w:p>
    <w:p w14:paraId="078A581C" w14:textId="77777777" w:rsidR="00E366B1" w:rsidRDefault="00E366B1" w:rsidP="00BA07F4"/>
    <w:p w14:paraId="6162EFA1" w14:textId="27CB7323" w:rsidR="00E366B1" w:rsidRDefault="0B164241" w:rsidP="00DE7648">
      <w:pPr>
        <w:pStyle w:val="Heading2"/>
      </w:pPr>
      <w:bookmarkStart w:id="306" w:name="_Toc190800536"/>
      <w:r>
        <w:t>Data product specification metadata</w:t>
      </w:r>
      <w:bookmarkEnd w:id="306"/>
    </w:p>
    <w:p w14:paraId="48F567F8" w14:textId="77777777" w:rsidR="00E366B1" w:rsidRDefault="0025005B" w:rsidP="00BA07F4">
      <w:r>
        <w:t>This information uniquely identifies this Product Specification and provides information about its creation and maintenance. For further information on dataset metadata see the metadata clause.</w:t>
      </w:r>
    </w:p>
    <w:p w14:paraId="09A27083" w14:textId="77777777" w:rsidR="00E366B1" w:rsidRDefault="00E366B1" w:rsidP="00BA07F4">
      <w:pPr>
        <w:pStyle w:val="templatetext"/>
        <w:spacing w:after="0"/>
      </w:pPr>
    </w:p>
    <w:p w14:paraId="37C2F5C8" w14:textId="41B016E7" w:rsidR="00E366B1" w:rsidRDefault="1CF343D6" w:rsidP="1CF343D6">
      <w:pPr>
        <w:tabs>
          <w:tab w:val="left" w:pos="2400"/>
        </w:tabs>
      </w:pPr>
      <w:r w:rsidRPr="1CF343D6">
        <w:rPr>
          <w:b/>
          <w:bCs/>
        </w:rPr>
        <w:t>Title:</w:t>
      </w:r>
      <w:r>
        <w:t xml:space="preserve"> </w:t>
      </w:r>
      <w:r w:rsidR="0025005B">
        <w:tab/>
      </w:r>
      <w:r>
        <w:t>Polygonal Demarcations of Global Sea Areas</w:t>
      </w:r>
    </w:p>
    <w:p w14:paraId="4D5BC93B" w14:textId="77777777" w:rsidR="00E366B1" w:rsidRDefault="00E366B1" w:rsidP="00BA07F4">
      <w:pPr>
        <w:tabs>
          <w:tab w:val="left" w:pos="2400"/>
        </w:tabs>
      </w:pPr>
    </w:p>
    <w:p w14:paraId="5543B286" w14:textId="73D32B53" w:rsidR="00E366B1" w:rsidRDefault="0025005B" w:rsidP="00BA07F4">
      <w:pPr>
        <w:tabs>
          <w:tab w:val="left" w:pos="2382"/>
        </w:tabs>
      </w:pPr>
      <w:r w:rsidRPr="008B3596">
        <w:rPr>
          <w:b/>
        </w:rPr>
        <w:t>S-100 Version:</w:t>
      </w:r>
      <w:r>
        <w:t xml:space="preserve"> </w:t>
      </w:r>
      <w:r>
        <w:tab/>
      </w:r>
      <w:r w:rsidR="00E32BEF">
        <w:t>5</w:t>
      </w:r>
      <w:r w:rsidR="00D16AE6">
        <w:t>.</w:t>
      </w:r>
      <w:del w:id="307" w:author="Raphael Malyankar" w:date="2025-02-13T22:07:00Z" w16du:dateUtc="2025-02-14T05:07:00Z">
        <w:r w:rsidR="00D16AE6" w:rsidDel="00995138">
          <w:delText>1</w:delText>
        </w:r>
      </w:del>
      <w:ins w:id="308" w:author="Raphael Malyankar" w:date="2025-02-13T22:07:00Z" w16du:dateUtc="2025-02-14T05:07:00Z">
        <w:r w:rsidR="00995138">
          <w:t>2</w:t>
        </w:r>
      </w:ins>
      <w:r>
        <w:t>.0</w:t>
      </w:r>
    </w:p>
    <w:p w14:paraId="2124B392" w14:textId="77777777" w:rsidR="00E366B1" w:rsidRDefault="00E366B1" w:rsidP="00BA07F4">
      <w:pPr>
        <w:tabs>
          <w:tab w:val="left" w:pos="2382"/>
        </w:tabs>
      </w:pPr>
    </w:p>
    <w:p w14:paraId="1809A94E" w14:textId="08E1E730" w:rsidR="00E366B1" w:rsidRDefault="497BEB69" w:rsidP="00BA07F4">
      <w:pPr>
        <w:tabs>
          <w:tab w:val="left" w:pos="2382"/>
        </w:tabs>
      </w:pPr>
      <w:r w:rsidRPr="497BEB69">
        <w:rPr>
          <w:b/>
          <w:bCs/>
        </w:rPr>
        <w:t>S-130 Version</w:t>
      </w:r>
      <w:r>
        <w:t xml:space="preserve">: </w:t>
      </w:r>
      <w:r w:rsidR="0025005B">
        <w:tab/>
      </w:r>
      <w:del w:id="309" w:author="Raphael Malyankar" w:date="2025-02-13T22:07:00Z" w16du:dateUtc="2025-02-14T05:07:00Z">
        <w:r w:rsidDel="00995138">
          <w:delText>1.1.</w:delText>
        </w:r>
      </w:del>
      <w:ins w:id="310" w:author="Raphael Malyankar" w:date="2025-02-13T22:07:00Z" w16du:dateUtc="2025-02-14T05:07:00Z">
        <w:r w:rsidR="00995138">
          <w:t>2.0.</w:t>
        </w:r>
      </w:ins>
      <w:r>
        <w:t>0</w:t>
      </w:r>
    </w:p>
    <w:p w14:paraId="45B0D0D4" w14:textId="77777777" w:rsidR="00E366B1" w:rsidRDefault="00E366B1" w:rsidP="00BA07F4">
      <w:pPr>
        <w:tabs>
          <w:tab w:val="left" w:pos="2382"/>
        </w:tabs>
      </w:pPr>
    </w:p>
    <w:p w14:paraId="2B483766" w14:textId="541B85D5" w:rsidR="00E366B1" w:rsidRDefault="497BEB69" w:rsidP="00BA07F4">
      <w:pPr>
        <w:tabs>
          <w:tab w:val="left" w:pos="2365"/>
        </w:tabs>
      </w:pPr>
      <w:r w:rsidRPr="497BEB69">
        <w:rPr>
          <w:b/>
          <w:bCs/>
        </w:rPr>
        <w:t>Date</w:t>
      </w:r>
      <w:r>
        <w:t xml:space="preserve">: </w:t>
      </w:r>
      <w:r w:rsidR="0025005B">
        <w:tab/>
      </w:r>
      <w:r>
        <w:t>202</w:t>
      </w:r>
      <w:ins w:id="311" w:author="Raphael Malyankar" w:date="2025-02-13T22:08:00Z" w16du:dateUtc="2025-02-14T05:08:00Z">
        <w:r w:rsidR="00995138">
          <w:t>5</w:t>
        </w:r>
      </w:ins>
      <w:del w:id="312" w:author="Raphael Malyankar" w:date="2025-02-13T22:07:00Z" w16du:dateUtc="2025-02-14T05:07:00Z">
        <w:r w:rsidR="00D16AE6" w:rsidDel="00995138">
          <w:delText>4</w:delText>
        </w:r>
      </w:del>
      <w:del w:id="313" w:author="Raphael Malyankar" w:date="2025-02-13T22:08:00Z" w16du:dateUtc="2025-02-14T05:08:00Z">
        <w:r w:rsidDel="00995138">
          <w:delText>-</w:delText>
        </w:r>
        <w:r w:rsidR="00D16AE6" w:rsidDel="00995138">
          <w:delText>04</w:delText>
        </w:r>
        <w:r w:rsidDel="00995138">
          <w:delText>-</w:delText>
        </w:r>
        <w:r w:rsidR="00D16AE6" w:rsidDel="00995138">
          <w:delText>0</w:delText>
        </w:r>
        <w:r w:rsidDel="00995138">
          <w:delText>9</w:delText>
        </w:r>
      </w:del>
      <w:ins w:id="314" w:author="Raphael Malyankar" w:date="2025-02-13T22:08:00Z" w16du:dateUtc="2025-02-14T05:08:00Z">
        <w:r w:rsidR="00995138">
          <w:t>-02-17</w:t>
        </w:r>
      </w:ins>
    </w:p>
    <w:p w14:paraId="0C820A7E" w14:textId="77777777" w:rsidR="00E366B1" w:rsidRDefault="00E366B1" w:rsidP="00BA07F4">
      <w:pPr>
        <w:tabs>
          <w:tab w:val="left" w:pos="2365"/>
        </w:tabs>
      </w:pPr>
    </w:p>
    <w:p w14:paraId="73D92D5B" w14:textId="77777777" w:rsidR="00E366B1" w:rsidRDefault="0025005B" w:rsidP="00BA07F4">
      <w:pPr>
        <w:tabs>
          <w:tab w:val="left" w:pos="2365"/>
        </w:tabs>
      </w:pPr>
      <w:r>
        <w:rPr>
          <w:b/>
        </w:rPr>
        <w:t>Language</w:t>
      </w:r>
      <w:r>
        <w:t xml:space="preserve">: </w:t>
      </w:r>
      <w:r>
        <w:tab/>
        <w:t>English</w:t>
      </w:r>
    </w:p>
    <w:p w14:paraId="6DADF4FE" w14:textId="77777777" w:rsidR="00E366B1" w:rsidRDefault="00E366B1" w:rsidP="00BA07F4">
      <w:pPr>
        <w:tabs>
          <w:tab w:val="left" w:pos="2365"/>
        </w:tabs>
      </w:pPr>
    </w:p>
    <w:p w14:paraId="459C94B5" w14:textId="77777777" w:rsidR="00E366B1" w:rsidRDefault="0025005B" w:rsidP="00BA07F4">
      <w:pPr>
        <w:tabs>
          <w:tab w:val="left" w:pos="2382"/>
        </w:tabs>
      </w:pPr>
      <w:r>
        <w:rPr>
          <w:b/>
        </w:rPr>
        <w:t>Classification</w:t>
      </w:r>
      <w:r>
        <w:t xml:space="preserve">: </w:t>
      </w:r>
      <w:r>
        <w:tab/>
        <w:t>Unclassified</w:t>
      </w:r>
    </w:p>
    <w:p w14:paraId="2301B4E7" w14:textId="77777777" w:rsidR="00E366B1" w:rsidRDefault="00E366B1" w:rsidP="00BA07F4">
      <w:pPr>
        <w:tabs>
          <w:tab w:val="left" w:pos="2382"/>
        </w:tabs>
      </w:pPr>
    </w:p>
    <w:p w14:paraId="1385D0E5" w14:textId="56880F8C" w:rsidR="00E366B1" w:rsidRPr="00B2193C" w:rsidRDefault="0FB71802" w:rsidP="00CE01C8">
      <w:pPr>
        <w:tabs>
          <w:tab w:val="left" w:pos="2340"/>
        </w:tabs>
        <w:ind w:left="720" w:hanging="720"/>
        <w:jc w:val="left"/>
      </w:pPr>
      <w:r w:rsidRPr="0FB71802">
        <w:rPr>
          <w:b/>
          <w:bCs/>
        </w:rPr>
        <w:t>Contact</w:t>
      </w:r>
      <w:r>
        <w:t xml:space="preserve">: </w:t>
      </w:r>
      <w:r w:rsidR="497BEB69">
        <w:tab/>
      </w:r>
      <w:r w:rsidRPr="0FB71802">
        <w:rPr>
          <w:lang w:val="fr-CA"/>
        </w:rPr>
        <w:t xml:space="preserve">International Hydrographic Organization, </w:t>
      </w:r>
      <w:r w:rsidR="497BEB69">
        <w:br/>
      </w:r>
      <w:r w:rsidR="497BEB69">
        <w:tab/>
      </w:r>
      <w:r w:rsidR="497BEB69">
        <w:tab/>
      </w:r>
      <w:r w:rsidRPr="0FB71802">
        <w:rPr>
          <w:lang w:val="fr-CA"/>
        </w:rPr>
        <w:t>4 quai Antoine 1er,</w:t>
      </w:r>
      <w:r w:rsidR="497BEB69">
        <w:br/>
      </w:r>
      <w:r w:rsidR="497BEB69">
        <w:tab/>
      </w:r>
      <w:r w:rsidR="497BEB69">
        <w:tab/>
      </w:r>
      <w:r w:rsidRPr="0FB71802">
        <w:rPr>
          <w:lang w:val="fr-CA"/>
        </w:rPr>
        <w:t>B.P. 445</w:t>
      </w:r>
      <w:r w:rsidR="497BEB69">
        <w:br/>
      </w:r>
      <w:r w:rsidR="497BEB69">
        <w:tab/>
      </w:r>
      <w:r w:rsidR="497BEB69">
        <w:tab/>
      </w:r>
      <w:r w:rsidRPr="0FB71802">
        <w:rPr>
          <w:lang w:val="fr-CA"/>
        </w:rPr>
        <w:t>MC 98011 MONACO CEDEX</w:t>
      </w:r>
      <w:r w:rsidR="497BEB69">
        <w:br/>
      </w:r>
      <w:r w:rsidR="497BEB69">
        <w:tab/>
      </w:r>
      <w:r w:rsidR="497BEB69">
        <w:tab/>
      </w:r>
      <w:r w:rsidRPr="0FB71802">
        <w:rPr>
          <w:lang w:val="fr-CA"/>
        </w:rPr>
        <w:t>Telephone: +377 93 10 81 00</w:t>
      </w:r>
      <w:r w:rsidR="497BEB69">
        <w:br/>
      </w:r>
      <w:r w:rsidR="497BEB69">
        <w:tab/>
      </w:r>
      <w:r w:rsidR="497BEB69">
        <w:tab/>
      </w:r>
      <w:r w:rsidRPr="0FB71802">
        <w:rPr>
          <w:lang w:val="fr-CA"/>
        </w:rPr>
        <w:t>Telefax: + 377 93 10 81 40</w:t>
      </w:r>
    </w:p>
    <w:p w14:paraId="0FABA5E7" w14:textId="77777777" w:rsidR="00E366B1" w:rsidRDefault="00E366B1" w:rsidP="00BA07F4">
      <w:pPr>
        <w:tabs>
          <w:tab w:val="left" w:pos="2365"/>
        </w:tabs>
        <w:ind w:left="720" w:hanging="720"/>
        <w:rPr>
          <w:lang w:val="fr-CA"/>
        </w:rPr>
      </w:pPr>
    </w:p>
    <w:p w14:paraId="43473649" w14:textId="483FCCC7" w:rsidR="00AF6A55" w:rsidRPr="00AF6A55" w:rsidRDefault="0B164241" w:rsidP="00AF6A55">
      <w:pPr>
        <w:tabs>
          <w:tab w:val="left" w:pos="2329"/>
        </w:tabs>
      </w:pPr>
      <w:r w:rsidRPr="0B164241">
        <w:rPr>
          <w:b/>
          <w:bCs/>
        </w:rPr>
        <w:t>URL</w:t>
      </w:r>
      <w:r>
        <w:t xml:space="preserve">: </w:t>
      </w:r>
      <w:r w:rsidR="00AF6A55">
        <w:tab/>
      </w:r>
      <w:r>
        <w:t xml:space="preserve">https://iho.int  </w:t>
      </w:r>
    </w:p>
    <w:p w14:paraId="1DFA5960" w14:textId="77777777" w:rsidR="00AF6A55" w:rsidRPr="00AF6A55" w:rsidRDefault="00AF6A55" w:rsidP="00AF6A55"/>
    <w:p w14:paraId="28437CF6" w14:textId="17F3F863" w:rsidR="00AF6A55" w:rsidRPr="00AF6A55" w:rsidRDefault="00AF6A55" w:rsidP="00AF6A55">
      <w:pPr>
        <w:tabs>
          <w:tab w:val="left" w:pos="2329"/>
        </w:tabs>
      </w:pPr>
      <w:r w:rsidRPr="00AF6A55">
        <w:rPr>
          <w:b/>
        </w:rPr>
        <w:t>Identifier</w:t>
      </w:r>
      <w:r w:rsidR="006A5DFC">
        <w:t>:</w:t>
      </w:r>
      <w:r w:rsidR="00AA6934">
        <w:t xml:space="preserve"> </w:t>
      </w:r>
      <w:r w:rsidR="00AA6934">
        <w:tab/>
      </w:r>
      <w:r w:rsidR="006A5DFC">
        <w:t>S-130</w:t>
      </w:r>
    </w:p>
    <w:p w14:paraId="401DAEFA" w14:textId="77777777" w:rsidR="00AF6A55" w:rsidRPr="00AF6A55" w:rsidRDefault="00AF6A55" w:rsidP="00AF6A55"/>
    <w:p w14:paraId="637C47CB" w14:textId="5CD3AE9E" w:rsidR="00E366B1" w:rsidRPr="00195004" w:rsidRDefault="497BEB69" w:rsidP="00FD5CCF">
      <w:pPr>
        <w:tabs>
          <w:tab w:val="left" w:pos="2276"/>
          <w:tab w:val="left" w:pos="2294"/>
        </w:tabs>
        <w:ind w:left="2160" w:hanging="2160"/>
        <w:jc w:val="left"/>
      </w:pPr>
      <w:r w:rsidRPr="497BEB69">
        <w:rPr>
          <w:b/>
          <w:bCs/>
        </w:rPr>
        <w:t>Maintenance</w:t>
      </w:r>
      <w:r>
        <w:t xml:space="preserve">: </w:t>
      </w:r>
      <w:r w:rsidR="00195004">
        <w:tab/>
      </w:r>
      <w:r w:rsidR="00195004">
        <w:tab/>
      </w:r>
      <w:r>
        <w:t xml:space="preserve">Amendments to this specification will be produced on a needs basis. For reporting issues with this specification which need correction, use </w:t>
      </w:r>
      <w:r w:rsidR="00FD5CCF">
        <w:tab/>
      </w:r>
      <w:r w:rsidR="00AA6934">
        <w:tab/>
      </w:r>
      <w:r w:rsidR="00195004">
        <w:t>the contact information.</w:t>
      </w:r>
      <w:r w:rsidR="0025005B">
        <w:br/>
      </w:r>
    </w:p>
    <w:p w14:paraId="3E7980BF" w14:textId="77777777" w:rsidR="00E366B1" w:rsidRDefault="00E366B1" w:rsidP="008375A4"/>
    <w:p w14:paraId="564D0178" w14:textId="0851BD36" w:rsidR="00E366B1" w:rsidRDefault="0B164241" w:rsidP="008375A4">
      <w:pPr>
        <w:pStyle w:val="Heading2"/>
      </w:pPr>
      <w:bookmarkStart w:id="315" w:name="_Toc422820097"/>
      <w:bookmarkStart w:id="316" w:name="_Toc190800537"/>
      <w:r>
        <w:t>Product Specification Maintenance</w:t>
      </w:r>
      <w:bookmarkEnd w:id="315"/>
      <w:bookmarkEnd w:id="316"/>
    </w:p>
    <w:p w14:paraId="633E2984" w14:textId="0B9C16CC" w:rsidR="00E366B1" w:rsidRDefault="0B164241" w:rsidP="008375A4">
      <w:pPr>
        <w:pStyle w:val="Heading3"/>
      </w:pPr>
      <w:bookmarkStart w:id="317" w:name="_Toc422820098"/>
      <w:bookmarkStart w:id="318" w:name="_Toc190800538"/>
      <w:r>
        <w:t>Introduction</w:t>
      </w:r>
      <w:bookmarkEnd w:id="317"/>
      <w:bookmarkEnd w:id="318"/>
    </w:p>
    <w:p w14:paraId="62CB8D62" w14:textId="43AA6431" w:rsidR="00E366B1" w:rsidRDefault="0025005B" w:rsidP="008375A4">
      <w:pPr>
        <w:rPr>
          <w:b/>
          <w:shd w:val="clear" w:color="auto" w:fill="FFFF00"/>
        </w:rPr>
      </w:pPr>
      <w:r>
        <w:t>Changes to S-</w:t>
      </w:r>
      <w:r w:rsidR="003D707B">
        <w:t>1</w:t>
      </w:r>
      <w:r w:rsidR="006A5DFC">
        <w:t>30</w:t>
      </w:r>
      <w:r w:rsidR="003D707B">
        <w:t xml:space="preserve"> </w:t>
      </w:r>
      <w:r>
        <w:t>will be released by the IHO as a new edition, a revision, or as a document that includes clarification. These are described below.</w:t>
      </w:r>
    </w:p>
    <w:p w14:paraId="35FBE00A" w14:textId="77777777" w:rsidR="00E366B1" w:rsidRDefault="00E366B1" w:rsidP="008375A4">
      <w:pPr>
        <w:rPr>
          <w:shd w:val="clear" w:color="auto" w:fill="FFFF00"/>
        </w:rPr>
      </w:pPr>
    </w:p>
    <w:p w14:paraId="1ACEA7A4" w14:textId="3201DE0C" w:rsidR="00E366B1" w:rsidRDefault="0B164241" w:rsidP="008375A4">
      <w:pPr>
        <w:pStyle w:val="Heading3"/>
      </w:pPr>
      <w:bookmarkStart w:id="319" w:name="_Toc422820099"/>
      <w:bookmarkStart w:id="320" w:name="_Toc190800539"/>
      <w:r>
        <w:t>New Edition</w:t>
      </w:r>
      <w:bookmarkEnd w:id="319"/>
      <w:bookmarkEnd w:id="320"/>
    </w:p>
    <w:p w14:paraId="0502076A" w14:textId="4DADB146" w:rsidR="00E366B1" w:rsidRDefault="0025005B" w:rsidP="008375A4">
      <w:pPr>
        <w:rPr>
          <w:shd w:val="clear" w:color="auto" w:fill="FFFF00"/>
        </w:rPr>
      </w:pPr>
      <w:r>
        <w:t>New Editions introduce significant changes. New Editions enable new concepts, such as the ability to support new functions or applications, or the introduction of new constructs or data types. New Editions are likely to have a significant impact on either existing users or future users of S-</w:t>
      </w:r>
      <w:r w:rsidR="003D707B">
        <w:t>1</w:t>
      </w:r>
      <w:r w:rsidR="001B17C8">
        <w:t>30</w:t>
      </w:r>
      <w:r>
        <w:t>.</w:t>
      </w:r>
    </w:p>
    <w:p w14:paraId="39E30FE7" w14:textId="77777777" w:rsidR="00E366B1" w:rsidRPr="001B17C8" w:rsidRDefault="00E366B1" w:rsidP="008375A4">
      <w:pPr>
        <w:rPr>
          <w:shd w:val="clear" w:color="auto" w:fill="FFFF00"/>
        </w:rPr>
      </w:pPr>
    </w:p>
    <w:p w14:paraId="56E5D2B4" w14:textId="79AE7EE4" w:rsidR="00E366B1" w:rsidRDefault="0B164241" w:rsidP="008375A4">
      <w:pPr>
        <w:pStyle w:val="Heading3"/>
      </w:pPr>
      <w:bookmarkStart w:id="321" w:name="_Toc422820100"/>
      <w:bookmarkStart w:id="322" w:name="_Toc190800540"/>
      <w:r>
        <w:t>Revisions</w:t>
      </w:r>
      <w:bookmarkEnd w:id="321"/>
      <w:bookmarkEnd w:id="322"/>
    </w:p>
    <w:p w14:paraId="49D12FA9" w14:textId="0B96CB9A" w:rsidR="00E366B1" w:rsidRDefault="2BB42DEF" w:rsidP="008375A4">
      <w:pPr>
        <w:rPr>
          <w:shd w:val="clear" w:color="auto" w:fill="FFFF00"/>
        </w:rPr>
      </w:pPr>
      <w:r>
        <w:t xml:space="preserve">Revisions are defined as substantive semantic changes. Typically, revisions will introduce changes to correct factual errors or introduce necessary changes that have become evident as a result of practical experience or changing circumstances. A revision </w:t>
      </w:r>
      <w:r w:rsidR="7A3DBB7F">
        <w:t>must</w:t>
      </w:r>
      <w:r>
        <w:t xml:space="preserve"> not also be classified as a clarification. Revisions could have an impact on either existing users or future users of this specification. All cumulative clarifications will be included with the release of approved corrections revisions. </w:t>
      </w:r>
    </w:p>
    <w:p w14:paraId="791E524A" w14:textId="77777777" w:rsidR="00E366B1" w:rsidRDefault="00E366B1" w:rsidP="008375A4">
      <w:pPr>
        <w:rPr>
          <w:shd w:val="clear" w:color="auto" w:fill="FFFF00"/>
        </w:rPr>
      </w:pPr>
    </w:p>
    <w:p w14:paraId="1B47D04E" w14:textId="31DF28A4" w:rsidR="00E366B1" w:rsidRDefault="642EA302" w:rsidP="008375A4">
      <w:pPr>
        <w:rPr>
          <w:color w:val="1F3864"/>
          <w:shd w:val="clear" w:color="auto" w:fill="FFFF00"/>
        </w:rPr>
      </w:pPr>
      <w: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catalogues. In most cases a new feature catalogue will result in a revision of this specification.</w:t>
      </w:r>
    </w:p>
    <w:p w14:paraId="2D0EF7B6" w14:textId="77777777" w:rsidR="00E366B1" w:rsidRDefault="00E366B1" w:rsidP="008375A4">
      <w:pPr>
        <w:rPr>
          <w:shd w:val="clear" w:color="auto" w:fill="FFFF00"/>
        </w:rPr>
      </w:pPr>
    </w:p>
    <w:p w14:paraId="3241BD83" w14:textId="03D61B81" w:rsidR="00E366B1" w:rsidRDefault="0B164241" w:rsidP="008375A4">
      <w:pPr>
        <w:pStyle w:val="Heading3"/>
      </w:pPr>
      <w:bookmarkStart w:id="323" w:name="_Toc422820101"/>
      <w:bookmarkStart w:id="324" w:name="_Toc190800541"/>
      <w:r>
        <w:lastRenderedPageBreak/>
        <w:t>Clarification</w:t>
      </w:r>
      <w:bookmarkEnd w:id="323"/>
      <w:bookmarkEnd w:id="324"/>
    </w:p>
    <w:p w14:paraId="1F100D81" w14:textId="64C67DBC" w:rsidR="00E366B1" w:rsidRDefault="2BB42DEF" w:rsidP="008375A4">
      <w:r>
        <w:t xml:space="preserve">Clarifications are non-substantive changes. Typically, clarifications remove ambiguity; correct grammatical and spelling errors; amend or update cross references; insert improved graphics, spelling, punctuation and grammar. Clarifications </w:t>
      </w:r>
      <w:r w:rsidR="7A3DBB7F">
        <w:t>must</w:t>
      </w:r>
      <w:r>
        <w:t xml:space="preserve"> not cause any substantive semantic changes. </w:t>
      </w:r>
    </w:p>
    <w:p w14:paraId="45E2C935" w14:textId="77777777" w:rsidR="00E366B1" w:rsidRDefault="00E366B1" w:rsidP="008375A4"/>
    <w:p w14:paraId="284DCAB3" w14:textId="34744DDB" w:rsidR="00E366B1" w:rsidRDefault="642EA302" w:rsidP="008375A4">
      <w:r>
        <w:t xml:space="preserve">Changes in a clarification are minor and ensure backward compatibility with the previous versions within the same Edition. Within the same Edition, a dataset of one clarification version could always be processed with a later version of the feature catalogue. </w:t>
      </w:r>
    </w:p>
    <w:p w14:paraId="4B6603B4" w14:textId="77777777" w:rsidR="00E366B1" w:rsidRDefault="00E366B1" w:rsidP="008375A4"/>
    <w:p w14:paraId="485847B9" w14:textId="6DDEC97D" w:rsidR="00E366B1" w:rsidRDefault="0B164241" w:rsidP="008375A4">
      <w:pPr>
        <w:pStyle w:val="Heading3"/>
      </w:pPr>
      <w:bookmarkStart w:id="325" w:name="_Toc422820102"/>
      <w:bookmarkStart w:id="326" w:name="_Toc190800542"/>
      <w:r>
        <w:t>Version Numbers</w:t>
      </w:r>
      <w:bookmarkEnd w:id="325"/>
      <w:bookmarkEnd w:id="326"/>
    </w:p>
    <w:p w14:paraId="7DC469F5" w14:textId="5AF160AE" w:rsidR="00E366B1" w:rsidRDefault="2BB42DEF" w:rsidP="008375A4">
      <w:r>
        <w:t xml:space="preserve">The associated version control numbering to identify changes (n) to this specification </w:t>
      </w:r>
      <w:r w:rsidR="0025005B">
        <w:t>must</w:t>
      </w:r>
      <w:r>
        <w:t xml:space="preserve"> be as follows:</w:t>
      </w:r>
    </w:p>
    <w:p w14:paraId="7321CF77" w14:textId="77777777" w:rsidR="00E366B1" w:rsidRDefault="00E366B1" w:rsidP="008375A4"/>
    <w:p w14:paraId="732104FC" w14:textId="77777777" w:rsidR="00E366B1" w:rsidRDefault="0025005B" w:rsidP="002272FB">
      <w:pPr>
        <w:ind w:left="432"/>
      </w:pPr>
      <w:r>
        <w:t xml:space="preserve">New Editions denoted as </w:t>
      </w:r>
      <w:r>
        <w:rPr>
          <w:b/>
        </w:rPr>
        <w:t>n</w:t>
      </w:r>
      <w:r>
        <w:t>.0.0</w:t>
      </w:r>
    </w:p>
    <w:p w14:paraId="54C92205" w14:textId="77777777" w:rsidR="00E366B1" w:rsidRDefault="0025005B" w:rsidP="002272FB">
      <w:pPr>
        <w:ind w:left="432"/>
      </w:pPr>
      <w:r>
        <w:t>Revisions denoted as n.</w:t>
      </w:r>
      <w:r>
        <w:rPr>
          <w:b/>
        </w:rPr>
        <w:t>n</w:t>
      </w:r>
      <w:r>
        <w:t>.0</w:t>
      </w:r>
    </w:p>
    <w:p w14:paraId="432AF800" w14:textId="77777777" w:rsidR="00E366B1" w:rsidRDefault="0025005B" w:rsidP="002272FB">
      <w:pPr>
        <w:ind w:left="432"/>
        <w:rPr>
          <w:b/>
        </w:rPr>
      </w:pPr>
      <w:r>
        <w:t>Clarifications denoted as n.n.</w:t>
      </w:r>
      <w:r>
        <w:rPr>
          <w:b/>
        </w:rPr>
        <w:t>n</w:t>
      </w:r>
    </w:p>
    <w:p w14:paraId="6278FE33" w14:textId="77777777" w:rsidR="00E366B1" w:rsidRDefault="00E366B1" w:rsidP="002272FB">
      <w:pPr>
        <w:ind w:left="432"/>
      </w:pPr>
    </w:p>
    <w:p w14:paraId="56BCE170" w14:textId="08812A11" w:rsidR="00E366B1" w:rsidRPr="006C7BAD" w:rsidRDefault="0B164241">
      <w:pPr>
        <w:pStyle w:val="Heading1"/>
        <w:pPrChange w:id="327" w:author="Raphael Malyankar" w:date="2025-02-14T00:35:00Z" w16du:dateUtc="2025-02-14T07:35:00Z">
          <w:pPr>
            <w:pStyle w:val="Heading2"/>
          </w:pPr>
        </w:pPrChange>
      </w:pPr>
      <w:bookmarkStart w:id="328" w:name="_Toc4228200951"/>
      <w:bookmarkStart w:id="329" w:name="_Toc190800543"/>
      <w:r>
        <w:t xml:space="preserve">Specification </w:t>
      </w:r>
      <w:bookmarkEnd w:id="328"/>
      <w:r>
        <w:t>Scope</w:t>
      </w:r>
      <w:bookmarkEnd w:id="329"/>
    </w:p>
    <w:p w14:paraId="272169A5" w14:textId="77777777" w:rsidR="00E366B1" w:rsidRDefault="0025005B" w:rsidP="008375A4">
      <w:pPr>
        <w:rPr>
          <w:b/>
        </w:rPr>
      </w:pPr>
      <w:r>
        <w:t>This product specification describes one data product and therefore requires only one scope which is described below:</w:t>
      </w:r>
    </w:p>
    <w:p w14:paraId="47DE9E41" w14:textId="77777777" w:rsidR="00E366B1" w:rsidRDefault="00E366B1" w:rsidP="008375A4"/>
    <w:p w14:paraId="7EAF6DAB" w14:textId="7EE16DB9" w:rsidR="00071326" w:rsidRDefault="1CF343D6" w:rsidP="1CF343D6">
      <w:pPr>
        <w:ind w:left="2410" w:hanging="2410"/>
      </w:pPr>
      <w:r w:rsidRPr="1CF343D6">
        <w:rPr>
          <w:b/>
          <w:bCs/>
        </w:rPr>
        <w:t>Scope ID:</w:t>
      </w:r>
      <w:r>
        <w:t xml:space="preserve">  </w:t>
      </w:r>
      <w:r w:rsidR="00071326">
        <w:tab/>
      </w:r>
      <w:r w:rsidR="00071326">
        <w:tab/>
      </w:r>
      <w:r>
        <w:t xml:space="preserve">Polygonal Demarcations of Global Sea Areas </w:t>
      </w:r>
    </w:p>
    <w:p w14:paraId="2B0F3D5F" w14:textId="77777777" w:rsidR="00071326" w:rsidRDefault="00071326" w:rsidP="00071326">
      <w:pPr>
        <w:ind w:left="2410" w:hanging="2410"/>
      </w:pPr>
    </w:p>
    <w:p w14:paraId="02B22FEB" w14:textId="167B99A3" w:rsidR="00071326" w:rsidRDefault="00071326" w:rsidP="00071326">
      <w:pPr>
        <w:ind w:left="2410" w:hanging="2410"/>
        <w:rPr>
          <w:szCs w:val="22"/>
        </w:rPr>
      </w:pPr>
      <w:r>
        <w:rPr>
          <w:b/>
          <w:szCs w:val="22"/>
        </w:rPr>
        <w:t>Hierarchical level:</w:t>
      </w:r>
      <w:r>
        <w:rPr>
          <w:szCs w:val="22"/>
        </w:rPr>
        <w:t xml:space="preserve"> </w:t>
      </w:r>
      <w:r>
        <w:rPr>
          <w:szCs w:val="22"/>
        </w:rPr>
        <w:tab/>
      </w:r>
      <w:r>
        <w:rPr>
          <w:szCs w:val="22"/>
        </w:rPr>
        <w:tab/>
        <w:t xml:space="preserve">MD_ScopeCode </w:t>
      </w:r>
      <w:r w:rsidR="00FD3DB5">
        <w:rPr>
          <w:szCs w:val="22"/>
        </w:rPr>
        <w:t>–</w:t>
      </w:r>
      <w:r>
        <w:rPr>
          <w:szCs w:val="22"/>
        </w:rPr>
        <w:t xml:space="preserve"> 005</w:t>
      </w:r>
      <w:r w:rsidR="00FD3DB5">
        <w:rPr>
          <w:szCs w:val="22"/>
        </w:rPr>
        <w:t xml:space="preserve"> (dataset)</w:t>
      </w:r>
    </w:p>
    <w:p w14:paraId="08E50C03" w14:textId="77777777" w:rsidR="00071326" w:rsidRDefault="00071326" w:rsidP="00071326">
      <w:pPr>
        <w:rPr>
          <w:szCs w:val="22"/>
        </w:rPr>
      </w:pPr>
    </w:p>
    <w:p w14:paraId="560A8710" w14:textId="244ADD33" w:rsidR="00071326" w:rsidRDefault="00071326" w:rsidP="00071326">
      <w:pPr>
        <w:ind w:left="2410" w:hanging="2410"/>
        <w:rPr>
          <w:szCs w:val="22"/>
        </w:rPr>
      </w:pPr>
      <w:r>
        <w:rPr>
          <w:b/>
          <w:szCs w:val="22"/>
        </w:rPr>
        <w:t>Hierarchical level name:</w:t>
      </w:r>
      <w:r>
        <w:rPr>
          <w:szCs w:val="22"/>
        </w:rPr>
        <w:t xml:space="preserve"> </w:t>
      </w:r>
      <w:r>
        <w:rPr>
          <w:szCs w:val="22"/>
        </w:rPr>
        <w:tab/>
        <w:t>dataset</w:t>
      </w:r>
    </w:p>
    <w:p w14:paraId="6CEC5594" w14:textId="77777777" w:rsidR="00071326" w:rsidRDefault="00071326" w:rsidP="00071326">
      <w:pPr>
        <w:rPr>
          <w:szCs w:val="22"/>
        </w:rPr>
      </w:pPr>
    </w:p>
    <w:p w14:paraId="419C0B72" w14:textId="77777777" w:rsidR="00071326" w:rsidRDefault="00071326" w:rsidP="00071326">
      <w:pPr>
        <w:ind w:left="2410" w:hanging="2410"/>
        <w:rPr>
          <w:b/>
          <w:szCs w:val="22"/>
        </w:rPr>
      </w:pPr>
      <w:r>
        <w:rPr>
          <w:b/>
          <w:szCs w:val="22"/>
        </w:rPr>
        <w:t>Level description:</w:t>
      </w:r>
      <w:r>
        <w:rPr>
          <w:szCs w:val="22"/>
        </w:rPr>
        <w:tab/>
      </w:r>
      <w:r>
        <w:rPr>
          <w:szCs w:val="22"/>
        </w:rPr>
        <w:tab/>
        <w:t>information applies to the dataset</w:t>
      </w:r>
    </w:p>
    <w:p w14:paraId="1A6FF7D9" w14:textId="77777777" w:rsidR="00071326" w:rsidRDefault="00071326" w:rsidP="00071326">
      <w:pPr>
        <w:ind w:left="142"/>
        <w:rPr>
          <w:b/>
          <w:szCs w:val="22"/>
        </w:rPr>
      </w:pPr>
    </w:p>
    <w:p w14:paraId="5483F4BB" w14:textId="5F964C96" w:rsidR="00071326" w:rsidRDefault="7A3DBB7F" w:rsidP="1CF343D6">
      <w:pPr>
        <w:ind w:left="2880" w:hanging="2880"/>
        <w:rPr>
          <w:b/>
          <w:bCs/>
          <w:shd w:val="clear" w:color="auto" w:fill="FFFF00"/>
        </w:rPr>
      </w:pPr>
      <w:r w:rsidRPr="7A3DBB7F">
        <w:rPr>
          <w:b/>
          <w:bCs/>
        </w:rPr>
        <w:t>Extent:</w:t>
      </w:r>
      <w:r w:rsidR="00071326">
        <w:tab/>
      </w:r>
      <w:r>
        <w:t>EX_Extent.description: Global coverage of sea areas</w:t>
      </w:r>
    </w:p>
    <w:p w14:paraId="3D8D07BE" w14:textId="77777777" w:rsidR="00E366B1" w:rsidRDefault="00E366B1" w:rsidP="00AF6A55">
      <w:pPr>
        <w:ind w:left="432"/>
        <w:rPr>
          <w:shd w:val="clear" w:color="auto" w:fill="FFFF00"/>
        </w:rPr>
      </w:pPr>
    </w:p>
    <w:p w14:paraId="666ECD9A" w14:textId="75EE59C6" w:rsidR="00E366B1" w:rsidRDefault="0B164241" w:rsidP="008375A4">
      <w:pPr>
        <w:pStyle w:val="Heading1"/>
      </w:pPr>
      <w:bookmarkStart w:id="330" w:name="_Toc190800544"/>
      <w:r>
        <w:t>Data product identification</w:t>
      </w:r>
      <w:bookmarkEnd w:id="330"/>
    </w:p>
    <w:p w14:paraId="0BC21D80" w14:textId="78258C9C" w:rsidR="00BD0971" w:rsidRPr="003512FE" w:rsidRDefault="00BD0971" w:rsidP="008375A4">
      <w:pPr>
        <w:pStyle w:val="BodyText"/>
      </w:pPr>
      <w:r w:rsidRPr="00FB28AA">
        <w:t xml:space="preserve">This section describes how to identify data sets that conform to the specification. </w:t>
      </w:r>
      <w:r w:rsidRPr="00293089">
        <w:t>A dataset that conforms to this Product Specification may be identified by its di</w:t>
      </w:r>
      <w:r>
        <w:t xml:space="preserve">scovery </w:t>
      </w:r>
      <w:r w:rsidR="001556FC">
        <w:t>metadata as defined in clause 14</w:t>
      </w:r>
      <w:r>
        <w:t xml:space="preserve"> of this specification. The information identifying the data product may include the following items from S-100 </w:t>
      </w:r>
      <w:r w:rsidR="00473673">
        <w:t>5</w:t>
      </w:r>
      <w:r w:rsidR="00962472">
        <w:t>.</w:t>
      </w:r>
      <w:del w:id="331" w:author="Raphael Malyankar" w:date="2025-02-13T22:28:00Z" w16du:dateUtc="2025-02-14T05:28:00Z">
        <w:r w:rsidR="00962472" w:rsidDel="00E549A8">
          <w:delText>1</w:delText>
        </w:r>
      </w:del>
      <w:ins w:id="332" w:author="Raphael Malyankar" w:date="2025-02-13T22:28:00Z" w16du:dateUtc="2025-02-14T05:28:00Z">
        <w:r w:rsidR="00E549A8">
          <w:t>2</w:t>
        </w:r>
      </w:ins>
      <w:r>
        <w:t>.0 clause 11-6 (adapted from ISO 19115).</w:t>
      </w:r>
    </w:p>
    <w:p w14:paraId="43D27505" w14:textId="77777777" w:rsidR="00E366B1" w:rsidRDefault="00E366B1" w:rsidP="008375A4">
      <w:pPr>
        <w:pStyle w:val="BodyText"/>
      </w:pPr>
    </w:p>
    <w:tbl>
      <w:tblPr>
        <w:tblW w:w="0" w:type="auto"/>
        <w:tblInd w:w="115" w:type="dxa"/>
        <w:tblLayout w:type="fixed"/>
        <w:tblLook w:val="0000" w:firstRow="0" w:lastRow="0" w:firstColumn="0" w:lastColumn="0" w:noHBand="0" w:noVBand="0"/>
      </w:tblPr>
      <w:tblGrid>
        <w:gridCol w:w="2675"/>
        <w:gridCol w:w="6272"/>
      </w:tblGrid>
      <w:tr w:rsidR="00E366B1" w14:paraId="1FE4CC21" w14:textId="77777777" w:rsidTr="7A3DBB7F">
        <w:trPr>
          <w:trHeight w:val="368"/>
        </w:trPr>
        <w:tc>
          <w:tcPr>
            <w:tcW w:w="2675" w:type="dxa"/>
            <w:shd w:val="clear" w:color="auto" w:fill="auto"/>
          </w:tcPr>
          <w:p w14:paraId="7BE0261E" w14:textId="22651C01" w:rsidR="00E366B1" w:rsidRPr="00007593" w:rsidRDefault="008B3596" w:rsidP="00007593">
            <w:pPr>
              <w:spacing w:after="120"/>
              <w:rPr>
                <w:b/>
              </w:rPr>
            </w:pPr>
            <w:r>
              <w:rPr>
                <w:b/>
              </w:rPr>
              <w:t>T</w:t>
            </w:r>
            <w:r w:rsidR="0025005B" w:rsidRPr="00007593">
              <w:rPr>
                <w:b/>
              </w:rPr>
              <w:t>itle</w:t>
            </w:r>
          </w:p>
        </w:tc>
        <w:tc>
          <w:tcPr>
            <w:tcW w:w="6272" w:type="dxa"/>
            <w:shd w:val="clear" w:color="auto" w:fill="auto"/>
          </w:tcPr>
          <w:p w14:paraId="61233CEA" w14:textId="6C960943" w:rsidR="00E366B1" w:rsidRDefault="1CF343D6" w:rsidP="1CF343D6">
            <w:pPr>
              <w:spacing w:after="120"/>
              <w:ind w:left="2410" w:hanging="2410"/>
            </w:pPr>
            <w:r>
              <w:t xml:space="preserve">Polygonal Demarcations of Global Sea Areas </w:t>
            </w:r>
          </w:p>
        </w:tc>
      </w:tr>
      <w:tr w:rsidR="00E366B1" w14:paraId="2E024F6D" w14:textId="77777777" w:rsidTr="7A3DBB7F">
        <w:trPr>
          <w:trHeight w:val="383"/>
        </w:trPr>
        <w:tc>
          <w:tcPr>
            <w:tcW w:w="2675" w:type="dxa"/>
            <w:shd w:val="clear" w:color="auto" w:fill="auto"/>
          </w:tcPr>
          <w:p w14:paraId="2777CFC7" w14:textId="65A6520A" w:rsidR="00E366B1" w:rsidRPr="00007593" w:rsidRDefault="008B3596" w:rsidP="00007593">
            <w:pPr>
              <w:spacing w:after="120"/>
              <w:rPr>
                <w:b/>
              </w:rPr>
            </w:pPr>
            <w:r>
              <w:rPr>
                <w:b/>
              </w:rPr>
              <w:t>A</w:t>
            </w:r>
            <w:r w:rsidR="0025005B" w:rsidRPr="00007593">
              <w:rPr>
                <w:b/>
              </w:rPr>
              <w:t>bstract</w:t>
            </w:r>
          </w:p>
        </w:tc>
        <w:tc>
          <w:tcPr>
            <w:tcW w:w="6272" w:type="dxa"/>
            <w:shd w:val="clear" w:color="auto" w:fill="auto"/>
          </w:tcPr>
          <w:p w14:paraId="3A6ACB34" w14:textId="4313B819" w:rsidR="00812C2C" w:rsidRPr="00812C2C" w:rsidRDefault="7A3DBB7F" w:rsidP="1CF343D6">
            <w:pPr>
              <w:spacing w:after="120"/>
            </w:pPr>
            <w:r>
              <w:t>Polygonal Demarcations of Global Sea Areas (PDGSA) datasets support the provision of digital coordinates for limits of oceans and seas to meet the requirements of contemporary geographic information systems. It is a vector product specification that is primarily intended for encoding the extent of global sea areas using a system of unique numerical identifiers only.</w:t>
            </w:r>
          </w:p>
        </w:tc>
      </w:tr>
      <w:tr w:rsidR="00E366B1" w14:paraId="137B5F4E" w14:textId="77777777" w:rsidTr="7A3DBB7F">
        <w:trPr>
          <w:trHeight w:val="368"/>
        </w:trPr>
        <w:tc>
          <w:tcPr>
            <w:tcW w:w="2675" w:type="dxa"/>
            <w:shd w:val="clear" w:color="auto" w:fill="auto"/>
          </w:tcPr>
          <w:p w14:paraId="29ADD1A8" w14:textId="598900AB" w:rsidR="00E366B1" w:rsidRPr="00007593" w:rsidRDefault="008B3596" w:rsidP="00007593">
            <w:pPr>
              <w:spacing w:after="120"/>
              <w:rPr>
                <w:b/>
              </w:rPr>
            </w:pPr>
            <w:r>
              <w:rPr>
                <w:b/>
              </w:rPr>
              <w:t>A</w:t>
            </w:r>
            <w:r w:rsidR="0025005B" w:rsidRPr="00007593">
              <w:rPr>
                <w:b/>
              </w:rPr>
              <w:t>cronym</w:t>
            </w:r>
          </w:p>
        </w:tc>
        <w:tc>
          <w:tcPr>
            <w:tcW w:w="6272" w:type="dxa"/>
            <w:shd w:val="clear" w:color="auto" w:fill="auto"/>
          </w:tcPr>
          <w:p w14:paraId="0C50D155" w14:textId="21F2E0DF" w:rsidR="00E366B1" w:rsidRDefault="001B17C8" w:rsidP="00007593">
            <w:pPr>
              <w:spacing w:after="120"/>
            </w:pPr>
            <w:r>
              <w:t>PDGSA</w:t>
            </w:r>
          </w:p>
        </w:tc>
      </w:tr>
      <w:tr w:rsidR="00E366B1" w14:paraId="24464BBA" w14:textId="77777777" w:rsidTr="7A3DBB7F">
        <w:trPr>
          <w:trHeight w:val="383"/>
        </w:trPr>
        <w:tc>
          <w:tcPr>
            <w:tcW w:w="2675" w:type="dxa"/>
            <w:shd w:val="clear" w:color="auto" w:fill="auto"/>
          </w:tcPr>
          <w:p w14:paraId="7F03FA5D" w14:textId="24F76BB0" w:rsidR="00E366B1" w:rsidRPr="00007593" w:rsidRDefault="00E061BC" w:rsidP="00007593">
            <w:pPr>
              <w:spacing w:after="120"/>
              <w:rPr>
                <w:b/>
              </w:rPr>
            </w:pPr>
            <w:r>
              <w:rPr>
                <w:b/>
              </w:rPr>
              <w:t>C</w:t>
            </w:r>
            <w:r w:rsidR="0025005B" w:rsidRPr="00007593">
              <w:rPr>
                <w:b/>
              </w:rPr>
              <w:t>ontent</w:t>
            </w:r>
          </w:p>
        </w:tc>
        <w:tc>
          <w:tcPr>
            <w:tcW w:w="6272" w:type="dxa"/>
            <w:shd w:val="clear" w:color="auto" w:fill="auto"/>
          </w:tcPr>
          <w:p w14:paraId="56A8C97B" w14:textId="42EAF6C2" w:rsidR="00E366B1" w:rsidRPr="00812C2C" w:rsidRDefault="00812C2C" w:rsidP="005468B6">
            <w:pPr>
              <w:spacing w:after="120"/>
            </w:pPr>
            <w:r w:rsidRPr="00812C2C">
              <w:t xml:space="preserve">Datasets conforming to this specification will contain all relevant limits of oceans and seas. </w:t>
            </w:r>
          </w:p>
        </w:tc>
      </w:tr>
      <w:tr w:rsidR="00E366B1" w14:paraId="5117E9CB" w14:textId="77777777" w:rsidTr="7A3DBB7F">
        <w:trPr>
          <w:trHeight w:val="368"/>
        </w:trPr>
        <w:tc>
          <w:tcPr>
            <w:tcW w:w="2675" w:type="dxa"/>
            <w:shd w:val="clear" w:color="auto" w:fill="auto"/>
          </w:tcPr>
          <w:p w14:paraId="37D3E275" w14:textId="6D3AA7B0" w:rsidR="00E366B1" w:rsidRPr="00007593" w:rsidRDefault="008B3596" w:rsidP="00007593">
            <w:pPr>
              <w:spacing w:after="120"/>
              <w:rPr>
                <w:b/>
              </w:rPr>
            </w:pPr>
            <w:r>
              <w:rPr>
                <w:b/>
              </w:rPr>
              <w:lastRenderedPageBreak/>
              <w:t>G</w:t>
            </w:r>
            <w:r w:rsidR="00BD0971" w:rsidRPr="00007593">
              <w:rPr>
                <w:b/>
              </w:rPr>
              <w:t>eographicDescription</w:t>
            </w:r>
          </w:p>
          <w:p w14:paraId="56A36BB5" w14:textId="77777777" w:rsidR="00E366B1" w:rsidRPr="00007593" w:rsidRDefault="00E366B1" w:rsidP="00007593">
            <w:pPr>
              <w:spacing w:after="120"/>
              <w:rPr>
                <w:b/>
              </w:rPr>
            </w:pPr>
          </w:p>
        </w:tc>
        <w:tc>
          <w:tcPr>
            <w:tcW w:w="6272" w:type="dxa"/>
            <w:shd w:val="clear" w:color="auto" w:fill="auto"/>
          </w:tcPr>
          <w:p w14:paraId="352E6CFD" w14:textId="0A9CFDAE" w:rsidR="00E366B1" w:rsidRDefault="1CF343D6" w:rsidP="1CF343D6">
            <w:pPr>
              <w:spacing w:after="120"/>
            </w:pPr>
            <w:r w:rsidRPr="1CF343D6">
              <w:rPr>
                <w:b/>
                <w:bCs/>
              </w:rPr>
              <w:t>EX_GeographicBoundingBox</w:t>
            </w:r>
            <w:r>
              <w:t>: bounding coordinates of the maximum geospatial extent in decimal degrees</w:t>
            </w:r>
          </w:p>
        </w:tc>
      </w:tr>
      <w:tr w:rsidR="00E366B1" w14:paraId="305B6EF1" w14:textId="77777777" w:rsidTr="7A3DBB7F">
        <w:trPr>
          <w:trHeight w:val="383"/>
        </w:trPr>
        <w:tc>
          <w:tcPr>
            <w:tcW w:w="2675" w:type="dxa"/>
            <w:shd w:val="clear" w:color="auto" w:fill="auto"/>
          </w:tcPr>
          <w:p w14:paraId="1D710051" w14:textId="7906C0AF" w:rsidR="00E366B1" w:rsidRPr="00007593" w:rsidRDefault="008B3596" w:rsidP="00007593">
            <w:pPr>
              <w:spacing w:after="120"/>
              <w:rPr>
                <w:b/>
              </w:rPr>
            </w:pPr>
            <w:r>
              <w:rPr>
                <w:b/>
              </w:rPr>
              <w:t>S</w:t>
            </w:r>
            <w:r w:rsidR="00BD0971" w:rsidRPr="00007593">
              <w:rPr>
                <w:b/>
              </w:rPr>
              <w:t>patialResolution</w:t>
            </w:r>
          </w:p>
        </w:tc>
        <w:tc>
          <w:tcPr>
            <w:tcW w:w="6272" w:type="dxa"/>
            <w:shd w:val="clear" w:color="auto" w:fill="auto"/>
          </w:tcPr>
          <w:p w14:paraId="1325E8AA" w14:textId="31504BCF" w:rsidR="00E366B1" w:rsidRDefault="00BD0971" w:rsidP="00007593">
            <w:pPr>
              <w:spacing w:after="120"/>
            </w:pPr>
            <w:r>
              <w:t>MD_Resolution&gt;equivalentScale.denominator (integer) or MD_Resolution&gt;levelOfDetail (CharacterString). E.g.: “All scales”</w:t>
            </w:r>
          </w:p>
        </w:tc>
      </w:tr>
      <w:tr w:rsidR="00E366B1" w14:paraId="16F714BE" w14:textId="77777777" w:rsidTr="7A3DBB7F">
        <w:trPr>
          <w:trHeight w:val="383"/>
        </w:trPr>
        <w:tc>
          <w:tcPr>
            <w:tcW w:w="2675" w:type="dxa"/>
            <w:shd w:val="clear" w:color="auto" w:fill="auto"/>
          </w:tcPr>
          <w:p w14:paraId="3EBBDB55" w14:textId="0E0C8C1C" w:rsidR="00E366B1" w:rsidRPr="00007593" w:rsidRDefault="008B3596" w:rsidP="00007593">
            <w:pPr>
              <w:spacing w:after="120"/>
              <w:rPr>
                <w:b/>
              </w:rPr>
            </w:pPr>
            <w:r>
              <w:rPr>
                <w:b/>
              </w:rPr>
              <w:t>P</w:t>
            </w:r>
            <w:r w:rsidR="0025005B" w:rsidRPr="00007593">
              <w:rPr>
                <w:b/>
              </w:rPr>
              <w:t>urpose</w:t>
            </w:r>
          </w:p>
        </w:tc>
        <w:tc>
          <w:tcPr>
            <w:tcW w:w="6272" w:type="dxa"/>
            <w:shd w:val="clear" w:color="auto" w:fill="auto"/>
          </w:tcPr>
          <w:p w14:paraId="47DA262B" w14:textId="4B9967C1" w:rsidR="00E366B1" w:rsidRDefault="7A3DBB7F" w:rsidP="005468B6">
            <w:pPr>
              <w:spacing w:after="120"/>
            </w:pPr>
            <w:r>
              <w:t>Provision of digital coordinates for limits of oceans and seas to meet the requirements of contemporary geographic information systems, and to allow the producer to exchange global limit of oceans and seas information with interested stakeholders.</w:t>
            </w:r>
          </w:p>
        </w:tc>
      </w:tr>
      <w:tr w:rsidR="00BD0971" w14:paraId="5E9708FC" w14:textId="77777777" w:rsidTr="7A3DBB7F">
        <w:trPr>
          <w:trHeight w:val="383"/>
        </w:trPr>
        <w:tc>
          <w:tcPr>
            <w:tcW w:w="2675" w:type="dxa"/>
            <w:shd w:val="clear" w:color="auto" w:fill="auto"/>
          </w:tcPr>
          <w:p w14:paraId="209079CA" w14:textId="33F252A8" w:rsidR="00BD0971" w:rsidRPr="00007593" w:rsidRDefault="008B3596" w:rsidP="00007593">
            <w:pPr>
              <w:spacing w:after="120"/>
              <w:rPr>
                <w:b/>
              </w:rPr>
            </w:pPr>
            <w:r>
              <w:rPr>
                <w:b/>
              </w:rPr>
              <w:t>L</w:t>
            </w:r>
            <w:r w:rsidR="00BD0971" w:rsidRPr="00007593">
              <w:rPr>
                <w:b/>
              </w:rPr>
              <w:t>anguage</w:t>
            </w:r>
          </w:p>
        </w:tc>
        <w:tc>
          <w:tcPr>
            <w:tcW w:w="6272" w:type="dxa"/>
            <w:shd w:val="clear" w:color="auto" w:fill="auto"/>
          </w:tcPr>
          <w:p w14:paraId="3FF2FE14" w14:textId="77777777" w:rsidR="00BD0971" w:rsidRDefault="00BD0971" w:rsidP="00007593">
            <w:pPr>
              <w:spacing w:after="120"/>
            </w:pPr>
            <w:r>
              <w:t>EN</w:t>
            </w:r>
          </w:p>
          <w:p w14:paraId="619CFCB1" w14:textId="67C18CFD" w:rsidR="00BD0971" w:rsidRPr="00F4044E" w:rsidRDefault="00BD0971" w:rsidP="00007593">
            <w:pPr>
              <w:spacing w:after="120"/>
              <w:rPr>
                <w:bCs/>
              </w:rPr>
            </w:pPr>
            <w:r>
              <w:t>Additional values</w:t>
            </w:r>
            <w:r w:rsidR="000566A6">
              <w:t>,</w:t>
            </w:r>
            <w:r>
              <w:t xml:space="preserve"> if any</w:t>
            </w:r>
            <w:r w:rsidR="000566A6">
              <w:t>,</w:t>
            </w:r>
            <w:r>
              <w:t xml:space="preserve"> use CharacterString values from ISO 639-2</w:t>
            </w:r>
          </w:p>
        </w:tc>
      </w:tr>
    </w:tbl>
    <w:p w14:paraId="1FE37DB0" w14:textId="77777777" w:rsidR="00E366B1" w:rsidRDefault="00E366B1" w:rsidP="008375A4"/>
    <w:p w14:paraId="59838EC6" w14:textId="77777777" w:rsidR="003512FE" w:rsidRPr="003512FE" w:rsidRDefault="0B164241" w:rsidP="004B3D54">
      <w:pPr>
        <w:pStyle w:val="Heading1"/>
      </w:pPr>
      <w:bookmarkStart w:id="333" w:name="_Toc506406094"/>
      <w:bookmarkStart w:id="334" w:name="_Toc190800545"/>
      <w:bookmarkStart w:id="335" w:name="_Toc422820103"/>
      <w:r>
        <w:t>Data Content and Structure</w:t>
      </w:r>
      <w:bookmarkEnd w:id="333"/>
      <w:bookmarkEnd w:id="334"/>
    </w:p>
    <w:p w14:paraId="27091ADF" w14:textId="77777777" w:rsidR="003512FE" w:rsidRPr="003512FE" w:rsidRDefault="0B164241" w:rsidP="004B3D54">
      <w:pPr>
        <w:pStyle w:val="Heading2"/>
      </w:pPr>
      <w:bookmarkStart w:id="336" w:name="_Toc506406095"/>
      <w:bookmarkStart w:id="337" w:name="_Toc190800546"/>
      <w:r>
        <w:t>Introduction</w:t>
      </w:r>
      <w:bookmarkEnd w:id="336"/>
      <w:bookmarkEnd w:id="337"/>
      <w:r>
        <w:t xml:space="preserve"> </w:t>
      </w:r>
    </w:p>
    <w:p w14:paraId="2358A7CB" w14:textId="59F15B4E" w:rsidR="003512FE" w:rsidRDefault="084E3898" w:rsidP="008375A4">
      <w:r>
        <w:t>The S-130 product is based on the S-100 General Feature Model (GFM), and is a feature-based vector product. The S-1</w:t>
      </w:r>
      <w:r w:rsidR="000B6B7F">
        <w:t>30 feature</w:t>
      </w:r>
      <w:r>
        <w:t xml:space="preserve"> classes are derived from the abstract class </w:t>
      </w:r>
      <w:r w:rsidRPr="084E3898">
        <w:rPr>
          <w:b/>
          <w:bCs/>
        </w:rPr>
        <w:t>FeatureType</w:t>
      </w:r>
      <w:r>
        <w:t xml:space="preserve"> in the S-130 application schema, which realize</w:t>
      </w:r>
      <w:r w:rsidR="00EC2021">
        <w:t>s</w:t>
      </w:r>
      <w:r>
        <w:t xml:space="preserve"> the GFM meta-class </w:t>
      </w:r>
      <w:r w:rsidRPr="084E3898">
        <w:rPr>
          <w:b/>
          <w:bCs/>
        </w:rPr>
        <w:t>S100_GF_FeatureType</w:t>
      </w:r>
      <w:r>
        <w:t>.</w:t>
      </w:r>
    </w:p>
    <w:p w14:paraId="55FF0BA3" w14:textId="6AD3AF40" w:rsidR="00FC34EB" w:rsidRDefault="00FC34EB" w:rsidP="008375A4"/>
    <w:p w14:paraId="55F72AD3" w14:textId="26631C0B" w:rsidR="00FC34EB" w:rsidRPr="00FC34EB" w:rsidRDefault="00FC34EB" w:rsidP="008375A4">
      <w:r w:rsidRPr="00FC34EB">
        <w:t>S-130 features are encoded as vector entities which conform to S-100 geometry configuration lev</w:t>
      </w:r>
      <w:r>
        <w:t>el 3</w:t>
      </w:r>
      <w:r w:rsidR="006D0EE3">
        <w:t>a/b (S-100 section 7-4</w:t>
      </w:r>
      <w:r>
        <w:t>.3.5)</w:t>
      </w:r>
      <w:r w:rsidRPr="00FC34EB">
        <w:t xml:space="preserve"> as encoded using S-100 Part 10b. No topology is defined by S-130</w:t>
      </w:r>
      <w:r>
        <w:t>.</w:t>
      </w:r>
    </w:p>
    <w:p w14:paraId="3A6A4019" w14:textId="77777777" w:rsidR="004B3D54" w:rsidRDefault="004B3D54" w:rsidP="008375A4"/>
    <w:p w14:paraId="5CD198C3" w14:textId="566189C0" w:rsidR="003512FE" w:rsidRDefault="003512FE" w:rsidP="008375A4">
      <w:r w:rsidRPr="003512FE">
        <w:t xml:space="preserve">This section contains the Application Schema expressed in UML and an associated Feature Catalogue. The Feature Catalogue is included in Annex </w:t>
      </w:r>
      <w:r w:rsidR="001556FC">
        <w:t>B</w:t>
      </w:r>
      <w:r w:rsidRPr="003512FE">
        <w:t xml:space="preserve">, and provides a full description of each feature type including its attributes, attribute values and relationships in the data product. </w:t>
      </w:r>
    </w:p>
    <w:p w14:paraId="75F221B7" w14:textId="77777777" w:rsidR="004B3D54" w:rsidRPr="003512FE" w:rsidRDefault="004B3D54" w:rsidP="008375A4"/>
    <w:p w14:paraId="158C82AE" w14:textId="77777777" w:rsidR="003512FE" w:rsidRPr="003512FE" w:rsidRDefault="0B164241" w:rsidP="008375A4">
      <w:pPr>
        <w:pStyle w:val="Heading2"/>
      </w:pPr>
      <w:bookmarkStart w:id="338" w:name="_Toc490951942"/>
      <w:bookmarkStart w:id="339" w:name="_Toc491033310"/>
      <w:bookmarkStart w:id="340" w:name="_Toc491033419"/>
      <w:bookmarkStart w:id="341" w:name="_Toc506406096"/>
      <w:bookmarkStart w:id="342" w:name="_Toc190800547"/>
      <w:bookmarkEnd w:id="338"/>
      <w:bookmarkEnd w:id="339"/>
      <w:bookmarkEnd w:id="340"/>
      <w:r>
        <w:t>Application Schema</w:t>
      </w:r>
      <w:bookmarkEnd w:id="341"/>
      <w:bookmarkEnd w:id="342"/>
    </w:p>
    <w:p w14:paraId="4A7E0F99" w14:textId="539E1D89" w:rsidR="003512FE" w:rsidRDefault="084E3898" w:rsidP="008375A4">
      <w:r>
        <w:t>The UML model shown below is the overall S-130 application schema, and includes overviews of the feature classes, information classes, spatial types, and the relationships between them.</w:t>
      </w:r>
    </w:p>
    <w:p w14:paraId="7118A134" w14:textId="68BF8CB1" w:rsidR="004B3D54" w:rsidRDefault="004B3D54" w:rsidP="008375A4"/>
    <w:p w14:paraId="7A65C02A" w14:textId="45C224C1" w:rsidR="00041C33" w:rsidRDefault="0B164241" w:rsidP="00041C33">
      <w:r>
        <w:t>This contains a general overview of the classes and relationships in the S-130 application schema. Detailed information about how to use the feature types and information types to encode PDGSA (Polygonal Demarcations of Global Sea Areas) information is provided in the S-130 Data Classification and Encoding Guide (DCEG).</w:t>
      </w:r>
    </w:p>
    <w:p w14:paraId="2C8A1427" w14:textId="77777777" w:rsidR="00041C33" w:rsidRDefault="00041C33" w:rsidP="00041C33"/>
    <w:p w14:paraId="4833F09D" w14:textId="77777777" w:rsidR="00041C33" w:rsidRDefault="00041C33" w:rsidP="00041C33">
      <w:r>
        <w:t>The following conventions are used in the UML diagrams depicting the application schema:</w:t>
      </w:r>
    </w:p>
    <w:p w14:paraId="0BA285B7" w14:textId="77777777" w:rsidR="00041C33" w:rsidRDefault="00041C33" w:rsidP="00041C33"/>
    <w:p w14:paraId="74F06650" w14:textId="6B19F6A1" w:rsidR="00041C33" w:rsidRDefault="00041C33" w:rsidP="0086114C">
      <w:pPr>
        <w:pStyle w:val="ListParagraph"/>
        <w:numPr>
          <w:ilvl w:val="0"/>
          <w:numId w:val="7"/>
        </w:numPr>
      </w:pPr>
      <w:r>
        <w:t>Standard UML conventions for classes, associations, inheritance, roles, and multiplicities apply</w:t>
      </w:r>
      <w:r w:rsidR="00ED0ACA">
        <w:t>.</w:t>
      </w:r>
      <w:r>
        <w:t xml:space="preserve"> These conventions are described in Part 1 of S-100.</w:t>
      </w:r>
    </w:p>
    <w:p w14:paraId="45920B0A" w14:textId="5EB1110A" w:rsidR="00041C33" w:rsidRDefault="00041C33" w:rsidP="0086114C">
      <w:pPr>
        <w:pStyle w:val="ListParagraph"/>
        <w:numPr>
          <w:ilvl w:val="0"/>
          <w:numId w:val="7"/>
        </w:numPr>
      </w:pPr>
      <w:r>
        <w:t>Feature class</w:t>
      </w:r>
      <w:r w:rsidR="00362C1F">
        <w:t>es</w:t>
      </w:r>
      <w:r>
        <w:t xml:space="preserve"> </w:t>
      </w:r>
      <w:r w:rsidR="00362C1F">
        <w:t>are</w:t>
      </w:r>
      <w:r>
        <w:t xml:space="preserve"> depic</w:t>
      </w:r>
      <w:r w:rsidR="000B4E9A">
        <w:t>t</w:t>
      </w:r>
      <w:r>
        <w:t xml:space="preserve">ed with </w:t>
      </w:r>
      <w:r w:rsidR="00362C1F">
        <w:t xml:space="preserve">a </w:t>
      </w:r>
      <w:r>
        <w:t>green background.</w:t>
      </w:r>
    </w:p>
    <w:p w14:paraId="0EBE61C4" w14:textId="33E54DDA" w:rsidR="00041C33" w:rsidRDefault="00041C33" w:rsidP="0086114C">
      <w:pPr>
        <w:pStyle w:val="ListParagraph"/>
        <w:numPr>
          <w:ilvl w:val="0"/>
          <w:numId w:val="7"/>
        </w:numPr>
      </w:pPr>
      <w:r>
        <w:t>Inform</w:t>
      </w:r>
      <w:r w:rsidR="000B4E9A">
        <w:t>a</w:t>
      </w:r>
      <w:r>
        <w:t>tion type class</w:t>
      </w:r>
      <w:r w:rsidR="00362C1F">
        <w:t>es</w:t>
      </w:r>
      <w:r>
        <w:t xml:space="preserve"> </w:t>
      </w:r>
      <w:r w:rsidR="00362C1F">
        <w:t>are</w:t>
      </w:r>
      <w:r>
        <w:t xml:space="preserve"> depic</w:t>
      </w:r>
      <w:r w:rsidR="000B4E9A">
        <w:t>t</w:t>
      </w:r>
      <w:r>
        <w:t xml:space="preserve">ed with </w:t>
      </w:r>
      <w:r w:rsidR="00362C1F">
        <w:t xml:space="preserve">a </w:t>
      </w:r>
      <w:r>
        <w:t>blue background.</w:t>
      </w:r>
    </w:p>
    <w:p w14:paraId="38B95B98" w14:textId="77777777" w:rsidR="00041C33" w:rsidRDefault="00041C33" w:rsidP="0086114C">
      <w:pPr>
        <w:pStyle w:val="ListParagraph"/>
        <w:numPr>
          <w:ilvl w:val="0"/>
          <w:numId w:val="7"/>
        </w:numPr>
      </w:pPr>
      <w:r>
        <w:t>Complex attributes are depicted with a pink background.</w:t>
      </w:r>
    </w:p>
    <w:p w14:paraId="39FBA352" w14:textId="34C700C9" w:rsidR="00041C33" w:rsidRDefault="084E3898" w:rsidP="0086114C">
      <w:pPr>
        <w:pStyle w:val="ListParagraph"/>
        <w:numPr>
          <w:ilvl w:val="0"/>
          <w:numId w:val="7"/>
        </w:numPr>
      </w:pPr>
      <w:r>
        <w:t>Enumeration list</w:t>
      </w:r>
      <w:r w:rsidR="0005781B">
        <w:t>s</w:t>
      </w:r>
      <w:r>
        <w:t xml:space="preserve"> </w:t>
      </w:r>
      <w:r w:rsidR="0005781B">
        <w:t>are</w:t>
      </w:r>
      <w:r>
        <w:t xml:space="preserve"> depicted with a light green background. The numeric code corresponding to each listed value is shown to its right following an '=' sign.</w:t>
      </w:r>
    </w:p>
    <w:p w14:paraId="05B5571C" w14:textId="6B51284C" w:rsidR="00041C33" w:rsidRDefault="0FB71802" w:rsidP="0086114C">
      <w:pPr>
        <w:pStyle w:val="ListParagraph"/>
        <w:numPr>
          <w:ilvl w:val="0"/>
          <w:numId w:val="7"/>
        </w:numPr>
      </w:pPr>
      <w:r>
        <w:t>No significance attaches to the colour of associations. (Complex diagrams may use different colours to distinguish associations that cross one another.)</w:t>
      </w:r>
    </w:p>
    <w:p w14:paraId="17855133" w14:textId="18DB8A3E" w:rsidR="00041C33" w:rsidRDefault="00041C33" w:rsidP="0086114C">
      <w:pPr>
        <w:pStyle w:val="ListParagraph"/>
        <w:numPr>
          <w:ilvl w:val="0"/>
          <w:numId w:val="7"/>
        </w:numPr>
      </w:pPr>
      <w:r>
        <w:lastRenderedPageBreak/>
        <w:t>Where the association role or name is not explicitly shown, the default rules for roles and names apply.</w:t>
      </w:r>
    </w:p>
    <w:p w14:paraId="48FD946A" w14:textId="6CFE42C5" w:rsidR="00041C33" w:rsidRDefault="00041C33" w:rsidP="008375A4"/>
    <w:p w14:paraId="4776B688" w14:textId="77777777" w:rsidR="004B3D54" w:rsidRDefault="004B3D54" w:rsidP="008375A4">
      <w:pPr>
        <w:rPr>
          <w:lang w:val="en-CA"/>
        </w:rPr>
      </w:pPr>
    </w:p>
    <w:p w14:paraId="36CBA8BE" w14:textId="363E4B08" w:rsidR="003512FE" w:rsidRDefault="00D646DC" w:rsidP="008375A4">
      <w:pPr>
        <w:rPr>
          <w:ins w:id="343" w:author="Raphael Malyankar" w:date="2025-02-12T21:26:00Z" w16du:dateUtc="2025-02-13T04:26:00Z"/>
          <w:lang w:val="en-CA"/>
        </w:rPr>
      </w:pPr>
      <w:r>
        <w:rPr>
          <w:lang w:val="en-CA"/>
        </w:rPr>
        <w:t>The figure below</w:t>
      </w:r>
      <w:r w:rsidR="003512FE" w:rsidRPr="003512FE">
        <w:rPr>
          <w:lang w:val="en-CA"/>
        </w:rPr>
        <w:t xml:space="preserve"> contains all the geographic features in the S-1</w:t>
      </w:r>
      <w:r w:rsidR="0071298B">
        <w:rPr>
          <w:lang w:val="en-CA"/>
        </w:rPr>
        <w:t>30</w:t>
      </w:r>
      <w:r w:rsidR="003512FE" w:rsidRPr="003512FE">
        <w:rPr>
          <w:lang w:val="en-CA"/>
        </w:rPr>
        <w:t xml:space="preserve"> application schema</w:t>
      </w:r>
      <w:r w:rsidR="006C7802">
        <w:rPr>
          <w:lang w:val="en-CA"/>
        </w:rPr>
        <w:t xml:space="preserve"> with their attributes</w:t>
      </w:r>
      <w:r w:rsidR="003512FE" w:rsidRPr="003512FE">
        <w:rPr>
          <w:lang w:val="en-CA"/>
        </w:rPr>
        <w:t>.</w:t>
      </w:r>
      <w:del w:id="344" w:author="Raphael Malyankar" w:date="2025-02-12T21:26:00Z" w16du:dateUtc="2025-02-13T04:26:00Z">
        <w:r w:rsidR="003512FE" w:rsidRPr="003512FE" w:rsidDel="00023C49">
          <w:rPr>
            <w:lang w:val="en-CA"/>
          </w:rPr>
          <w:delText xml:space="preserve"> </w:delText>
        </w:r>
      </w:del>
    </w:p>
    <w:p w14:paraId="3F5815CF" w14:textId="77777777" w:rsidR="00023C49" w:rsidRPr="003512FE" w:rsidRDefault="00023C49" w:rsidP="008375A4">
      <w:pPr>
        <w:rPr>
          <w:lang w:val="en-CA"/>
        </w:rPr>
      </w:pPr>
    </w:p>
    <w:p w14:paraId="6DA36DFE" w14:textId="77777777" w:rsidR="007B09F8" w:rsidRDefault="007B09F8" w:rsidP="007D7F8C">
      <w:pPr>
        <w:rPr>
          <w:ins w:id="345" w:author="Raphael Malyankar" w:date="2025-02-12T21:20:00Z" w16du:dateUtc="2025-02-13T04:20:00Z"/>
          <w:lang w:val="en-CA"/>
        </w:rPr>
        <w:sectPr w:rsidR="007B09F8" w:rsidSect="009E01A6">
          <w:headerReference w:type="default" r:id="rId21"/>
          <w:footerReference w:type="even" r:id="rId22"/>
          <w:footerReference w:type="default" r:id="rId23"/>
          <w:headerReference w:type="first" r:id="rId24"/>
          <w:footerReference w:type="first" r:id="rId25"/>
          <w:pgSz w:w="11906" w:h="16838"/>
          <w:pgMar w:top="1418" w:right="1400" w:bottom="1440" w:left="1400" w:header="720" w:footer="720" w:gutter="0"/>
          <w:cols w:space="720"/>
          <w:docGrid w:linePitch="272" w:charSpace="-6145"/>
        </w:sectPr>
      </w:pPr>
    </w:p>
    <w:p w14:paraId="3E154A87" w14:textId="24E319F4" w:rsidR="003512FE" w:rsidRDefault="003512FE" w:rsidP="007D7F8C">
      <w:pPr>
        <w:rPr>
          <w:lang w:val="en-CA"/>
        </w:rPr>
      </w:pPr>
    </w:p>
    <w:p w14:paraId="52FBF063" w14:textId="77777777" w:rsidR="009A3B0D" w:rsidRDefault="003223B9" w:rsidP="009A3B0D">
      <w:pPr>
        <w:keepNext/>
        <w:jc w:val="center"/>
        <w:rPr>
          <w:ins w:id="346" w:author="Raphael Malyankar" w:date="2025-02-18T22:06:00Z" w16du:dateUtc="2025-02-19T05:06:00Z"/>
        </w:rPr>
        <w:pPrChange w:id="347" w:author="Raphael Malyankar" w:date="2025-02-18T22:06:00Z" w16du:dateUtc="2025-02-19T05:06:00Z">
          <w:pPr/>
        </w:pPrChange>
      </w:pPr>
      <w:commentRangeStart w:id="348"/>
      <w:commentRangeStart w:id="349"/>
      <w:r w:rsidRPr="003223B9">
        <w:rPr>
          <w:noProof/>
          <w:lang w:eastAsia="en-US"/>
        </w:rPr>
        <w:drawing>
          <wp:inline distT="0" distB="0" distL="0" distR="0" wp14:anchorId="44614945" wp14:editId="0E95B80B">
            <wp:extent cx="8889752" cy="5012232"/>
            <wp:effectExtent l="0" t="0" r="6985" b="0"/>
            <wp:docPr id="4" name="그림 3">
              <a:extLst xmlns:a="http://schemas.openxmlformats.org/drawingml/2006/main">
                <a:ext uri="{FF2B5EF4-FFF2-40B4-BE49-F238E27FC236}">
                  <a16:creationId xmlns:a16="http://schemas.microsoft.com/office/drawing/2014/main" id="{7D5299F8-D9FD-4FAC-8668-D1A2122E54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7D5299F8-D9FD-4FAC-8668-D1A2122E5417}"/>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8889752" cy="5012232"/>
                    </a:xfrm>
                    <a:prstGeom prst="rect">
                      <a:avLst/>
                    </a:prstGeom>
                  </pic:spPr>
                </pic:pic>
              </a:graphicData>
            </a:graphic>
          </wp:inline>
        </w:drawing>
      </w:r>
      <w:commentRangeEnd w:id="348"/>
    </w:p>
    <w:p w14:paraId="78D6F495" w14:textId="0493ACAE" w:rsidR="009A3B0D" w:rsidRDefault="009A3B0D" w:rsidP="009A3B0D">
      <w:pPr>
        <w:pStyle w:val="Caption"/>
        <w:jc w:val="center"/>
        <w:rPr>
          <w:ins w:id="350" w:author="Raphael Malyankar" w:date="2025-02-18T22:06:00Z" w16du:dateUtc="2025-02-19T05:06:00Z"/>
        </w:rPr>
        <w:pPrChange w:id="351" w:author="Raphael Malyankar" w:date="2025-02-18T22:06:00Z" w16du:dateUtc="2025-02-19T05:06:00Z">
          <w:pPr>
            <w:pStyle w:val="Caption"/>
          </w:pPr>
        </w:pPrChange>
      </w:pPr>
      <w:ins w:id="352" w:author="Raphael Malyankar" w:date="2025-02-18T22:06:00Z" w16du:dateUtc="2025-02-19T05:06:00Z">
        <w:r>
          <w:t xml:space="preserve">Figure </w:t>
        </w:r>
        <w:r>
          <w:fldChar w:fldCharType="begin"/>
        </w:r>
        <w:r>
          <w:instrText xml:space="preserve"> STYLEREF 1 \s </w:instrText>
        </w:r>
      </w:ins>
      <w:r>
        <w:fldChar w:fldCharType="separate"/>
      </w:r>
      <w:r>
        <w:rPr>
          <w:noProof/>
        </w:rPr>
        <w:t>4</w:t>
      </w:r>
      <w:ins w:id="353" w:author="Raphael Malyankar" w:date="2025-02-18T22:06:00Z" w16du:dateUtc="2025-02-19T05:06:00Z">
        <w:r>
          <w:fldChar w:fldCharType="end"/>
        </w:r>
        <w:r>
          <w:t>-</w:t>
        </w:r>
        <w:r>
          <w:fldChar w:fldCharType="begin"/>
        </w:r>
        <w:r>
          <w:instrText xml:space="preserve"> SEQ Figure \* ARABIC \s 1 </w:instrText>
        </w:r>
      </w:ins>
      <w:r>
        <w:fldChar w:fldCharType="separate"/>
      </w:r>
      <w:ins w:id="354" w:author="Raphael Malyankar" w:date="2025-02-18T22:06:00Z" w16du:dateUtc="2025-02-19T05:06:00Z">
        <w:r>
          <w:rPr>
            <w:noProof/>
          </w:rPr>
          <w:t>1</w:t>
        </w:r>
        <w:r>
          <w:fldChar w:fldCharType="end"/>
        </w:r>
        <w:r>
          <w:t xml:space="preserve"> – </w:t>
        </w:r>
        <w:r w:rsidRPr="00FF78DD">
          <w:t>Overview</w:t>
        </w:r>
        <w:r>
          <w:t xml:space="preserve"> </w:t>
        </w:r>
        <w:r w:rsidRPr="00FF78DD">
          <w:t>of S-130 Application Schema</w:t>
        </w:r>
      </w:ins>
    </w:p>
    <w:p w14:paraId="376758E4" w14:textId="3DCF40F6" w:rsidR="0071298B" w:rsidRPr="003512FE" w:rsidRDefault="0052475C" w:rsidP="19158E38">
      <w:r>
        <w:rPr>
          <w:rStyle w:val="CommentReference"/>
        </w:rPr>
        <w:commentReference w:id="348"/>
      </w:r>
      <w:commentRangeEnd w:id="349"/>
      <w:r w:rsidR="00BD78B1">
        <w:rPr>
          <w:rStyle w:val="CommentReference"/>
        </w:rPr>
        <w:commentReference w:id="349"/>
      </w:r>
    </w:p>
    <w:p w14:paraId="49A03EF1" w14:textId="013374FF" w:rsidR="0B164241" w:rsidDel="00281F40" w:rsidRDefault="0B164241" w:rsidP="00D93E03">
      <w:pPr>
        <w:pStyle w:val="Caption"/>
        <w:jc w:val="center"/>
        <w:rPr>
          <w:del w:id="355" w:author="Raphael Malyankar" w:date="2025-02-12T21:24:00Z" w16du:dateUtc="2025-02-13T04:24:00Z"/>
        </w:rPr>
      </w:pPr>
    </w:p>
    <w:p w14:paraId="47FA43D6" w14:textId="21162CFA" w:rsidR="455717C2" w:rsidRPr="001556FC" w:rsidDel="009A3B0D" w:rsidRDefault="084E3898" w:rsidP="001556FC">
      <w:pPr>
        <w:pStyle w:val="Caption"/>
        <w:jc w:val="center"/>
        <w:rPr>
          <w:del w:id="356" w:author="Raphael Malyankar" w:date="2025-02-18T22:06:00Z" w16du:dateUtc="2025-02-19T05:06:00Z"/>
        </w:rPr>
      </w:pPr>
      <w:del w:id="357" w:author="Raphael Malyankar" w:date="2025-02-18T22:06:00Z" w16du:dateUtc="2025-02-19T05:06:00Z">
        <w:r w:rsidDel="009A3B0D">
          <w:delText xml:space="preserve">Figure </w:delText>
        </w:r>
      </w:del>
      <w:del w:id="358" w:author="Raphael Malyankar" w:date="2025-02-18T22:05:00Z" w16du:dateUtc="2025-02-19T05:05:00Z">
        <w:r w:rsidDel="009A3B0D">
          <w:delText>6.</w:delText>
        </w:r>
      </w:del>
      <w:del w:id="359" w:author="Raphael Malyankar" w:date="2025-02-18T22:06:00Z" w16du:dateUtc="2025-02-19T05:06:00Z">
        <w:r w:rsidDel="009A3B0D">
          <w:delText>1 - Overview of S-130 Application Schema</w:delText>
        </w:r>
      </w:del>
    </w:p>
    <w:p w14:paraId="4D40D74F" w14:textId="42D031D4" w:rsidR="0B164241" w:rsidDel="007B09F8" w:rsidRDefault="0B164241" w:rsidP="0B164241">
      <w:pPr>
        <w:pStyle w:val="Caption"/>
        <w:jc w:val="center"/>
        <w:rPr>
          <w:del w:id="360" w:author="Raphael Malyankar" w:date="2025-02-12T21:21:00Z" w16du:dateUtc="2025-02-13T04:21:00Z"/>
        </w:rPr>
      </w:pPr>
    </w:p>
    <w:p w14:paraId="7A4F95AF" w14:textId="77777777" w:rsidR="007B09F8" w:rsidRDefault="007B09F8" w:rsidP="0B164241">
      <w:pPr>
        <w:rPr>
          <w:ins w:id="361" w:author="Raphael Malyankar" w:date="2025-02-12T21:21:00Z" w16du:dateUtc="2025-02-13T04:21:00Z"/>
          <w:rFonts w:eastAsia="Arial"/>
          <w:color w:val="000000" w:themeColor="text1"/>
          <w:szCs w:val="22"/>
        </w:rPr>
        <w:sectPr w:rsidR="007B09F8" w:rsidSect="007B09F8">
          <w:pgSz w:w="16838" w:h="11906" w:orient="landscape"/>
          <w:pgMar w:top="1400" w:right="1418" w:bottom="1400" w:left="1440" w:header="720" w:footer="720" w:gutter="0"/>
          <w:cols w:space="720"/>
          <w:docGrid w:linePitch="299" w:charSpace="-6145"/>
          <w:sectPrChange w:id="362" w:author="Raphael Malyankar" w:date="2025-02-12T21:21:00Z" w16du:dateUtc="2025-02-13T04:21:00Z">
            <w:sectPr w:rsidR="007B09F8" w:rsidSect="007B09F8">
              <w:pgSz w:w="11906" w:h="16838" w:orient="portrait"/>
              <w:pgMar w:top="1418" w:right="1400" w:bottom="1440" w:left="1400" w:header="720" w:footer="720" w:gutter="0"/>
              <w:docGrid w:linePitch="272"/>
            </w:sectPr>
          </w:sectPrChange>
        </w:sectPr>
      </w:pPr>
    </w:p>
    <w:p w14:paraId="7CE9730A" w14:textId="2A8D344D" w:rsidR="00041C33" w:rsidRDefault="0B164241" w:rsidP="0B164241">
      <w:pPr>
        <w:rPr>
          <w:rFonts w:eastAsia="Arial"/>
          <w:color w:val="000000" w:themeColor="text1"/>
          <w:szCs w:val="22"/>
        </w:rPr>
      </w:pPr>
      <w:r w:rsidRPr="0B164241">
        <w:rPr>
          <w:rFonts w:eastAsia="Arial"/>
          <w:color w:val="000000" w:themeColor="text1"/>
          <w:szCs w:val="22"/>
        </w:rPr>
        <w:lastRenderedPageBreak/>
        <w:t xml:space="preserve"> </w:t>
      </w:r>
    </w:p>
    <w:p w14:paraId="7227DD2F" w14:textId="31AB48B1" w:rsidR="006B73D3" w:rsidRDefault="006B73D3" w:rsidP="006B73D3">
      <w:pPr>
        <w:rPr>
          <w:rFonts w:eastAsia="Arial"/>
          <w:color w:val="000000" w:themeColor="text1"/>
          <w:szCs w:val="22"/>
        </w:rPr>
      </w:pPr>
      <w:r w:rsidRPr="006B73D3">
        <w:rPr>
          <w:rFonts w:eastAsia="Arial"/>
          <w:color w:val="000000" w:themeColor="text1"/>
          <w:szCs w:val="22"/>
        </w:rPr>
        <w:t xml:space="preserve">Polygonal Demarcations of Global Sea Areas products describe the extents of global seas and oceans and may include a feature identifier, version, display scale range, date range, source indication, and additional spatial information. </w:t>
      </w:r>
      <w:r w:rsidRPr="009B1064">
        <w:rPr>
          <w:rFonts w:eastAsia="Arial"/>
          <w:b/>
          <w:color w:val="000000" w:themeColor="text1"/>
          <w:szCs w:val="22"/>
        </w:rPr>
        <w:t>FeatureType</w:t>
      </w:r>
      <w:r w:rsidRPr="006B73D3">
        <w:rPr>
          <w:rFonts w:eastAsia="Arial"/>
          <w:color w:val="000000" w:themeColor="text1"/>
          <w:szCs w:val="22"/>
        </w:rPr>
        <w:t xml:space="preserve">, serving as the superclass for other feature types, encompasses common attributes </w:t>
      </w:r>
      <w:r w:rsidR="009E5FCB">
        <w:rPr>
          <w:rFonts w:eastAsia="Arial"/>
          <w:color w:val="000000" w:themeColor="text1"/>
          <w:szCs w:val="22"/>
        </w:rPr>
        <w:t>to identify the maximum and minimum display scale</w:t>
      </w:r>
      <w:r w:rsidR="00EA706C">
        <w:rPr>
          <w:rFonts w:eastAsia="Arial"/>
          <w:color w:val="000000" w:themeColor="text1"/>
          <w:szCs w:val="22"/>
        </w:rPr>
        <w:t>(</w:t>
      </w:r>
      <w:r w:rsidR="009E5FCB">
        <w:rPr>
          <w:rFonts w:eastAsia="Arial"/>
          <w:color w:val="000000" w:themeColor="text1"/>
          <w:szCs w:val="22"/>
        </w:rPr>
        <w:t>s</w:t>
      </w:r>
      <w:r w:rsidR="00EA706C">
        <w:rPr>
          <w:rFonts w:eastAsia="Arial"/>
          <w:color w:val="000000" w:themeColor="text1"/>
          <w:szCs w:val="22"/>
        </w:rPr>
        <w:t>)</w:t>
      </w:r>
      <w:r w:rsidRPr="006B73D3">
        <w:rPr>
          <w:rFonts w:eastAsia="Arial"/>
          <w:color w:val="000000" w:themeColor="text1"/>
          <w:szCs w:val="22"/>
        </w:rPr>
        <w:t>, essential for visualizing the global sea area layer.</w:t>
      </w:r>
    </w:p>
    <w:p w14:paraId="3D7A4C08" w14:textId="77777777" w:rsidR="006B73D3" w:rsidRPr="006B73D3" w:rsidRDefault="006B73D3" w:rsidP="006B73D3">
      <w:pPr>
        <w:rPr>
          <w:rFonts w:eastAsia="Arial"/>
          <w:color w:val="000000" w:themeColor="text1"/>
          <w:szCs w:val="22"/>
        </w:rPr>
      </w:pPr>
    </w:p>
    <w:p w14:paraId="7E5D4D01" w14:textId="3DAA3783" w:rsidR="006B73D3" w:rsidRDefault="084E3898" w:rsidP="084E3898">
      <w:pPr>
        <w:rPr>
          <w:rFonts w:eastAsia="Arial"/>
          <w:color w:val="000000" w:themeColor="text1"/>
        </w:rPr>
      </w:pPr>
      <w:r w:rsidRPr="009B1064">
        <w:rPr>
          <w:rFonts w:eastAsia="Arial"/>
          <w:b/>
          <w:color w:val="000000" w:themeColor="text1"/>
        </w:rPr>
        <w:t>GlobalSeaArea</w:t>
      </w:r>
      <w:r w:rsidRPr="084E3898">
        <w:rPr>
          <w:rFonts w:eastAsia="Arial"/>
          <w:color w:val="000000" w:themeColor="text1"/>
        </w:rPr>
        <w:t xml:space="preserve"> serves as the key </w:t>
      </w:r>
      <w:r w:rsidRPr="009B1064">
        <w:rPr>
          <w:rFonts w:eastAsia="Arial"/>
          <w:b/>
          <w:color w:val="000000" w:themeColor="text1"/>
        </w:rPr>
        <w:t>FeatureType</w:t>
      </w:r>
      <w:r w:rsidRPr="084E3898">
        <w:rPr>
          <w:rFonts w:eastAsia="Arial"/>
          <w:color w:val="000000" w:themeColor="text1"/>
        </w:rPr>
        <w:t xml:space="preserve"> for encoding the surface of global sea and ocean areas. It encompasses the following attributes: </w:t>
      </w:r>
      <w:r w:rsidR="009B06AA">
        <w:rPr>
          <w:rFonts w:eastAsia="Arial"/>
          <w:color w:val="000000" w:themeColor="text1"/>
        </w:rPr>
        <w:t>a feature identifier</w:t>
      </w:r>
      <w:r w:rsidRPr="084E3898">
        <w:rPr>
          <w:rFonts w:eastAsia="Arial"/>
          <w:color w:val="000000" w:themeColor="text1"/>
        </w:rPr>
        <w:t xml:space="preserve"> for unique identification, version for change management, and </w:t>
      </w:r>
      <w:r w:rsidR="009B06AA">
        <w:rPr>
          <w:rFonts w:eastAsia="Arial"/>
          <w:color w:val="000000" w:themeColor="text1"/>
        </w:rPr>
        <w:t>date range</w:t>
      </w:r>
      <w:r w:rsidRPr="084E3898">
        <w:rPr>
          <w:rFonts w:eastAsia="Arial"/>
          <w:color w:val="000000" w:themeColor="text1"/>
        </w:rPr>
        <w:t xml:space="preserve"> indicating the effective feature dates. The complex attribute </w:t>
      </w:r>
      <w:r w:rsidRPr="002E7146">
        <w:rPr>
          <w:rFonts w:eastAsia="Arial"/>
          <w:b/>
          <w:color w:val="000000" w:themeColor="text1"/>
        </w:rPr>
        <w:t>fixedDateRange</w:t>
      </w:r>
      <w:r w:rsidRPr="084E3898">
        <w:rPr>
          <w:rFonts w:eastAsia="Arial"/>
          <w:color w:val="000000" w:themeColor="text1"/>
        </w:rPr>
        <w:t xml:space="preserve"> consists of individual simple attribute types each defined as a separate class. Additionally, </w:t>
      </w:r>
      <w:r w:rsidRPr="009B1064">
        <w:rPr>
          <w:rFonts w:eastAsia="Arial"/>
          <w:b/>
          <w:color w:val="000000" w:themeColor="text1"/>
        </w:rPr>
        <w:t>GlobalSeaArea</w:t>
      </w:r>
      <w:r w:rsidRPr="084E3898">
        <w:rPr>
          <w:rFonts w:eastAsia="Arial"/>
          <w:color w:val="000000" w:themeColor="text1"/>
        </w:rPr>
        <w:t xml:space="preserve"> can be enriched with </w:t>
      </w:r>
      <w:r w:rsidRPr="009B1064">
        <w:rPr>
          <w:rFonts w:eastAsia="Arial"/>
          <w:b/>
          <w:color w:val="000000" w:themeColor="text1"/>
        </w:rPr>
        <w:t>ConstructionLine</w:t>
      </w:r>
      <w:r w:rsidRPr="084E3898">
        <w:rPr>
          <w:rFonts w:eastAsia="Arial"/>
          <w:color w:val="000000" w:themeColor="text1"/>
        </w:rPr>
        <w:t xml:space="preserve"> and </w:t>
      </w:r>
      <w:r w:rsidRPr="009B1064">
        <w:rPr>
          <w:rFonts w:eastAsia="Arial"/>
          <w:b/>
          <w:color w:val="000000" w:themeColor="text1"/>
        </w:rPr>
        <w:t>ContributingPoint</w:t>
      </w:r>
      <w:r w:rsidRPr="084E3898">
        <w:rPr>
          <w:rFonts w:eastAsia="Arial"/>
          <w:color w:val="000000" w:themeColor="text1"/>
        </w:rPr>
        <w:t xml:space="preserve">. </w:t>
      </w:r>
      <w:r w:rsidRPr="009B1064">
        <w:rPr>
          <w:rFonts w:eastAsia="Arial"/>
          <w:b/>
          <w:color w:val="000000" w:themeColor="text1"/>
        </w:rPr>
        <w:t>ConstructionLine</w:t>
      </w:r>
      <w:r w:rsidRPr="084E3898">
        <w:rPr>
          <w:rFonts w:eastAsia="Arial"/>
          <w:color w:val="000000" w:themeColor="text1"/>
        </w:rPr>
        <w:t xml:space="preserve">, as a </w:t>
      </w:r>
      <w:r w:rsidRPr="009B1064">
        <w:rPr>
          <w:rFonts w:eastAsia="Arial"/>
          <w:b/>
          <w:color w:val="000000" w:themeColor="text1"/>
        </w:rPr>
        <w:t>FeatureType</w:t>
      </w:r>
      <w:r w:rsidRPr="084E3898">
        <w:rPr>
          <w:rFonts w:eastAsia="Arial"/>
          <w:color w:val="000000" w:themeColor="text1"/>
        </w:rPr>
        <w:t xml:space="preserve">, encodes the curves demarcating global sea and ocean areas, and includes </w:t>
      </w:r>
      <w:r w:rsidR="009E5FCB">
        <w:rPr>
          <w:rFonts w:eastAsia="Arial"/>
          <w:color w:val="000000" w:themeColor="text1"/>
        </w:rPr>
        <w:t>the line type</w:t>
      </w:r>
      <w:r w:rsidRPr="084E3898">
        <w:rPr>
          <w:rFonts w:eastAsia="Arial"/>
          <w:color w:val="000000" w:themeColor="text1"/>
        </w:rPr>
        <w:t xml:space="preserve"> as simple attribute type. </w:t>
      </w:r>
      <w:r w:rsidRPr="009B1064">
        <w:rPr>
          <w:rFonts w:eastAsia="Arial"/>
          <w:b/>
          <w:color w:val="000000" w:themeColor="text1"/>
        </w:rPr>
        <w:t>ContributingPoint</w:t>
      </w:r>
      <w:r w:rsidRPr="084E3898">
        <w:rPr>
          <w:rFonts w:eastAsia="Arial"/>
          <w:color w:val="000000" w:themeColor="text1"/>
        </w:rPr>
        <w:t xml:space="preserve"> is instrumental in encoding the points of global sea areas.</w:t>
      </w:r>
    </w:p>
    <w:p w14:paraId="6E729511" w14:textId="77777777" w:rsidR="006B73D3" w:rsidRPr="006B73D3" w:rsidRDefault="006B73D3" w:rsidP="006B73D3">
      <w:pPr>
        <w:rPr>
          <w:rFonts w:eastAsia="Arial"/>
          <w:color w:val="000000" w:themeColor="text1"/>
          <w:szCs w:val="22"/>
        </w:rPr>
      </w:pPr>
    </w:p>
    <w:p w14:paraId="5C602628" w14:textId="03E42E3B" w:rsidR="006B73D3" w:rsidRDefault="006B73D3" w:rsidP="006B73D3">
      <w:pPr>
        <w:rPr>
          <w:rFonts w:eastAsia="Arial"/>
          <w:color w:val="000000" w:themeColor="text1"/>
          <w:szCs w:val="22"/>
        </w:rPr>
      </w:pPr>
      <w:r w:rsidRPr="009B1064">
        <w:rPr>
          <w:rFonts w:eastAsia="Arial"/>
          <w:b/>
          <w:color w:val="000000" w:themeColor="text1"/>
          <w:szCs w:val="22"/>
        </w:rPr>
        <w:t>AdditionalSpatialInformation</w:t>
      </w:r>
      <w:r w:rsidRPr="006B73D3">
        <w:rPr>
          <w:rFonts w:eastAsia="Arial"/>
          <w:color w:val="000000" w:themeColor="text1"/>
          <w:szCs w:val="22"/>
        </w:rPr>
        <w:t xml:space="preserve">, an information type, provides the possibility to include additional spatial information. It incorporates attributes for locations described through text, latitude/longitude expressed in text format, and reference systems. Similarly, </w:t>
      </w:r>
      <w:r w:rsidRPr="009B1064">
        <w:rPr>
          <w:rFonts w:eastAsia="Arial"/>
          <w:b/>
          <w:color w:val="000000" w:themeColor="text1"/>
          <w:szCs w:val="22"/>
        </w:rPr>
        <w:t>SourceIn</w:t>
      </w:r>
      <w:ins w:id="363" w:author="Raphael Malyankar" w:date="2025-02-13T21:26:00Z" w16du:dateUtc="2025-02-14T04:26:00Z">
        <w:r w:rsidR="00CB10E9">
          <w:rPr>
            <w:rFonts w:eastAsia="Arial"/>
            <w:b/>
            <w:color w:val="000000" w:themeColor="text1"/>
            <w:szCs w:val="22"/>
          </w:rPr>
          <w:t>formation,</w:t>
        </w:r>
      </w:ins>
      <w:del w:id="364" w:author="Raphael Malyankar" w:date="2025-02-13T21:26:00Z" w16du:dateUtc="2025-02-14T04:26:00Z">
        <w:r w:rsidRPr="009B1064" w:rsidDel="00CB10E9">
          <w:rPr>
            <w:rFonts w:eastAsia="Arial"/>
            <w:b/>
            <w:color w:val="000000" w:themeColor="text1"/>
            <w:szCs w:val="22"/>
          </w:rPr>
          <w:delText>dicator</w:delText>
        </w:r>
      </w:del>
      <w:r w:rsidRPr="006B73D3">
        <w:rPr>
          <w:rFonts w:eastAsia="Arial"/>
          <w:color w:val="000000" w:themeColor="text1"/>
          <w:szCs w:val="22"/>
        </w:rPr>
        <w:t xml:space="preserve">, another information type, delves into source information, featuring attributes </w:t>
      </w:r>
      <w:r w:rsidR="009E5FCB">
        <w:rPr>
          <w:rFonts w:eastAsia="Arial"/>
          <w:color w:val="000000" w:themeColor="text1"/>
          <w:szCs w:val="22"/>
        </w:rPr>
        <w:t xml:space="preserve">for the </w:t>
      </w:r>
      <w:r w:rsidRPr="006B73D3">
        <w:rPr>
          <w:rFonts w:eastAsia="Arial"/>
          <w:color w:val="000000" w:themeColor="text1"/>
          <w:szCs w:val="22"/>
        </w:rPr>
        <w:t>reported</w:t>
      </w:r>
      <w:r w:rsidR="009E5FCB">
        <w:rPr>
          <w:rFonts w:eastAsia="Arial"/>
          <w:color w:val="000000" w:themeColor="text1"/>
          <w:szCs w:val="22"/>
        </w:rPr>
        <w:t xml:space="preserve"> d</w:t>
      </w:r>
      <w:r w:rsidRPr="006B73D3">
        <w:rPr>
          <w:rFonts w:eastAsia="Arial"/>
          <w:color w:val="000000" w:themeColor="text1"/>
          <w:szCs w:val="22"/>
        </w:rPr>
        <w:t>ate, source and source</w:t>
      </w:r>
      <w:r w:rsidR="009E5FCB">
        <w:rPr>
          <w:rFonts w:eastAsia="Arial"/>
          <w:color w:val="000000" w:themeColor="text1"/>
          <w:szCs w:val="22"/>
        </w:rPr>
        <w:t xml:space="preserve"> t</w:t>
      </w:r>
      <w:r w:rsidRPr="006B73D3">
        <w:rPr>
          <w:rFonts w:eastAsia="Arial"/>
          <w:color w:val="000000" w:themeColor="text1"/>
          <w:szCs w:val="22"/>
        </w:rPr>
        <w:t>ype.</w:t>
      </w:r>
    </w:p>
    <w:p w14:paraId="7512B5BE" w14:textId="77777777" w:rsidR="006B73D3" w:rsidRPr="006B73D3" w:rsidRDefault="006B73D3" w:rsidP="006B73D3">
      <w:pPr>
        <w:rPr>
          <w:rFonts w:eastAsia="Arial"/>
          <w:color w:val="000000" w:themeColor="text1"/>
          <w:szCs w:val="22"/>
        </w:rPr>
      </w:pPr>
    </w:p>
    <w:p w14:paraId="431BFAD8" w14:textId="6FA4C40A" w:rsidR="00041C33" w:rsidRDefault="006B73D3" w:rsidP="006B73D3">
      <w:r w:rsidRPr="006B73D3">
        <w:rPr>
          <w:rFonts w:eastAsia="Arial"/>
          <w:color w:val="000000" w:themeColor="text1"/>
          <w:szCs w:val="22"/>
        </w:rPr>
        <w:t>Geographic features adhere to spatial types defined in the geometry package for spatial attributes. The hierarchical organization of geographic features revolves around both feature association and information association.</w:t>
      </w:r>
    </w:p>
    <w:bookmarkEnd w:id="335"/>
    <w:p w14:paraId="3F34A552" w14:textId="65A919C8" w:rsidR="7A3DBB7F" w:rsidRDefault="7A3DBB7F" w:rsidP="7A3DBB7F"/>
    <w:p w14:paraId="170B187C" w14:textId="107DCB34" w:rsidR="7A3DBB7F" w:rsidRDefault="7A3DBB7F" w:rsidP="7A3DBB7F"/>
    <w:p w14:paraId="2818A62C" w14:textId="0A724ACB" w:rsidR="00E366B1" w:rsidRDefault="0B164241" w:rsidP="008375A4">
      <w:pPr>
        <w:pStyle w:val="Heading1"/>
      </w:pPr>
      <w:bookmarkStart w:id="365" w:name="_Toc422820106"/>
      <w:bookmarkStart w:id="366" w:name="_Toc190800548"/>
      <w:r>
        <w:t>Feature Catalogue</w:t>
      </w:r>
      <w:bookmarkEnd w:id="365"/>
      <w:bookmarkEnd w:id="366"/>
    </w:p>
    <w:p w14:paraId="54ABA526" w14:textId="444E2A07" w:rsidR="00E366B1" w:rsidRDefault="0B164241" w:rsidP="00E061BC">
      <w:pPr>
        <w:pStyle w:val="Heading2"/>
        <w:rPr>
          <w:color w:val="00000A"/>
        </w:rPr>
      </w:pPr>
      <w:bookmarkStart w:id="367" w:name="_Toc422820107"/>
      <w:bookmarkStart w:id="368" w:name="_Toc190800549"/>
      <w:r>
        <w:t>Introduction</w:t>
      </w:r>
      <w:bookmarkEnd w:id="367"/>
      <w:bookmarkEnd w:id="368"/>
    </w:p>
    <w:p w14:paraId="43E6C76D" w14:textId="540E7529" w:rsidR="00E534CB" w:rsidRDefault="7A3DBB7F" w:rsidP="1CF343D6">
      <w:pPr>
        <w:pStyle w:val="templatetext"/>
        <w:rPr>
          <w:b/>
          <w:bCs/>
          <w:sz w:val="22"/>
          <w:szCs w:val="22"/>
          <w:lang w:val="en-CA"/>
        </w:rPr>
      </w:pPr>
      <w:r w:rsidRPr="7A3DBB7F">
        <w:rPr>
          <w:i w:val="0"/>
          <w:iCs w:val="0"/>
          <w:color w:val="00000A"/>
          <w:sz w:val="22"/>
          <w:szCs w:val="22"/>
        </w:rPr>
        <w:t>The Feature Catalogue describes the feature types, information types, attributes, attribute values, associations and roles which may be used in the product. The S-130 Feature Catalogue is available in an XML document which conforms to the S-100 XML Feature Catalogue Schema and can be downloaded from the IHO Ge</w:t>
      </w:r>
      <w:r w:rsidR="007D3DC8">
        <w:rPr>
          <w:i w:val="0"/>
          <w:iCs w:val="0"/>
          <w:color w:val="00000A"/>
          <w:sz w:val="22"/>
          <w:szCs w:val="22"/>
        </w:rPr>
        <w:t>ospatial Information Registry (</w:t>
      </w:r>
      <w:r w:rsidRPr="7A3DBB7F">
        <w:rPr>
          <w:i w:val="0"/>
          <w:iCs w:val="0"/>
          <w:color w:val="00000A"/>
          <w:sz w:val="22"/>
          <w:szCs w:val="22"/>
        </w:rPr>
        <w:t>https://registry.iho.int/main.do). Simple attributes used in this specification are listed as below.</w:t>
      </w:r>
    </w:p>
    <w:p w14:paraId="077D6B28" w14:textId="5751C70D" w:rsidR="00E534CB" w:rsidRDefault="1CF343D6" w:rsidP="005A2982">
      <w:pPr>
        <w:tabs>
          <w:tab w:val="left" w:pos="2362"/>
        </w:tabs>
        <w:rPr>
          <w:b/>
          <w:bCs/>
        </w:rPr>
      </w:pPr>
      <w:r w:rsidRPr="1CF343D6">
        <w:rPr>
          <w:b/>
          <w:bCs/>
          <w:lang w:val="en-CA"/>
        </w:rPr>
        <w:t>Name:</w:t>
      </w:r>
      <w:r w:rsidRPr="1CF343D6">
        <w:rPr>
          <w:lang w:val="en-CA"/>
        </w:rPr>
        <w:t xml:space="preserve"> </w:t>
      </w:r>
      <w:r w:rsidR="00E534CB">
        <w:tab/>
      </w:r>
      <w:r>
        <w:t>Polygonal Demarcations of Global Sea Areas</w:t>
      </w:r>
    </w:p>
    <w:p w14:paraId="718486BD" w14:textId="77777777" w:rsidR="00E534CB" w:rsidRDefault="00E534CB" w:rsidP="005A2982">
      <w:pPr>
        <w:tabs>
          <w:tab w:val="left" w:pos="2362"/>
        </w:tabs>
        <w:rPr>
          <w:b/>
          <w:szCs w:val="22"/>
        </w:rPr>
      </w:pPr>
      <w:r>
        <w:rPr>
          <w:b/>
          <w:szCs w:val="22"/>
        </w:rPr>
        <w:t>Scope:</w:t>
      </w:r>
      <w:r>
        <w:rPr>
          <w:szCs w:val="22"/>
        </w:rPr>
        <w:t xml:space="preserve"> </w:t>
      </w:r>
      <w:r>
        <w:rPr>
          <w:szCs w:val="22"/>
        </w:rPr>
        <w:tab/>
        <w:t>Ocean, Coastal, Ports, Harbors and Inland waters</w:t>
      </w:r>
    </w:p>
    <w:p w14:paraId="0431FD1F" w14:textId="4BD4E882" w:rsidR="00E534CB" w:rsidRDefault="497BEB69" w:rsidP="005A2982">
      <w:pPr>
        <w:tabs>
          <w:tab w:val="left" w:pos="2362"/>
        </w:tabs>
        <w:rPr>
          <w:b/>
          <w:bCs/>
        </w:rPr>
      </w:pPr>
      <w:r w:rsidRPr="497BEB69">
        <w:rPr>
          <w:b/>
          <w:bCs/>
        </w:rPr>
        <w:t>Version Number:</w:t>
      </w:r>
      <w:r>
        <w:t xml:space="preserve"> </w:t>
      </w:r>
      <w:r w:rsidR="00E534CB">
        <w:tab/>
      </w:r>
      <w:del w:id="369" w:author="Raphael Malyankar" w:date="2025-01-30T22:11:00Z" w16du:dateUtc="2025-01-31T05:11:00Z">
        <w:r w:rsidDel="009C6926">
          <w:delText>1.1</w:delText>
        </w:r>
      </w:del>
      <w:ins w:id="370" w:author="Raphael Malyankar" w:date="2025-01-30T22:11:00Z" w16du:dateUtc="2025-01-31T05:11:00Z">
        <w:r w:rsidR="009C6926">
          <w:t>2.0</w:t>
        </w:r>
      </w:ins>
      <w:r>
        <w:t>.0</w:t>
      </w:r>
    </w:p>
    <w:p w14:paraId="0CC83680" w14:textId="46C96735" w:rsidR="00E534CB" w:rsidRDefault="497BEB69" w:rsidP="005A2982">
      <w:pPr>
        <w:tabs>
          <w:tab w:val="left" w:pos="2362"/>
        </w:tabs>
        <w:rPr>
          <w:b/>
          <w:bCs/>
        </w:rPr>
      </w:pPr>
      <w:r w:rsidRPr="497BEB69">
        <w:rPr>
          <w:b/>
          <w:bCs/>
        </w:rPr>
        <w:t>Version Date:</w:t>
      </w:r>
      <w:r w:rsidR="00E534CB">
        <w:tab/>
      </w:r>
      <w:del w:id="371" w:author="Raphael Malyankar" w:date="2025-01-30T22:11:00Z" w16du:dateUtc="2025-01-31T05:11:00Z">
        <w:r w:rsidDel="009C6926">
          <w:delText>202</w:delText>
        </w:r>
        <w:r w:rsidR="00587757" w:rsidDel="009C6926">
          <w:delText>4</w:delText>
        </w:r>
      </w:del>
      <w:ins w:id="372" w:author="Raphael Malyankar" w:date="2025-01-30T22:11:00Z" w16du:dateUtc="2025-01-31T05:11:00Z">
        <w:r w:rsidR="009C6926">
          <w:t>2025</w:t>
        </w:r>
      </w:ins>
      <w:r>
        <w:t>-</w:t>
      </w:r>
      <w:del w:id="373" w:author="Raphael Malyankar" w:date="2025-01-30T22:11:00Z" w16du:dateUtc="2025-01-31T05:11:00Z">
        <w:r w:rsidR="00587757" w:rsidDel="009C6926">
          <w:delText>04</w:delText>
        </w:r>
      </w:del>
      <w:ins w:id="374" w:author="Raphael Malyankar" w:date="2025-01-30T22:11:00Z" w16du:dateUtc="2025-01-31T05:11:00Z">
        <w:r w:rsidR="009C6926">
          <w:t>02</w:t>
        </w:r>
      </w:ins>
      <w:r>
        <w:t>-</w:t>
      </w:r>
      <w:del w:id="375" w:author="Raphael Malyankar" w:date="2025-01-30T22:12:00Z" w16du:dateUtc="2025-01-31T05:12:00Z">
        <w:r w:rsidR="00587757" w:rsidDel="009C6926">
          <w:delText>0</w:delText>
        </w:r>
        <w:r w:rsidDel="009C6926">
          <w:delText>9</w:delText>
        </w:r>
      </w:del>
      <w:r w:rsidR="005A2982">
        <w:t>17</w:t>
      </w:r>
    </w:p>
    <w:p w14:paraId="77DF94BA" w14:textId="42CBDD37" w:rsidR="00E534CB" w:rsidRDefault="7A3DBB7F" w:rsidP="005A2982">
      <w:pPr>
        <w:tabs>
          <w:tab w:val="left" w:pos="2362"/>
        </w:tabs>
        <w:jc w:val="left"/>
        <w:rPr>
          <w:rFonts w:eastAsia="Calibri"/>
          <w:lang w:val="fr-CA"/>
        </w:rPr>
      </w:pPr>
      <w:r w:rsidRPr="7A3DBB7F">
        <w:rPr>
          <w:b/>
          <w:bCs/>
        </w:rPr>
        <w:t>Producer:</w:t>
      </w:r>
      <w:r w:rsidR="00E534CB">
        <w:tab/>
      </w:r>
      <w:r w:rsidRPr="7A3DBB7F">
        <w:rPr>
          <w:rFonts w:eastAsia="Calibri"/>
          <w:lang w:val="fr-CA"/>
        </w:rPr>
        <w:t xml:space="preserve">IHO </w:t>
      </w:r>
      <w:r w:rsidR="00E534CB">
        <w:br/>
      </w:r>
      <w:r w:rsidR="00E534CB">
        <w:tab/>
      </w:r>
      <w:r w:rsidRPr="7A3DBB7F">
        <w:rPr>
          <w:rFonts w:eastAsia="Calibri"/>
          <w:lang w:val="fr-CA"/>
        </w:rPr>
        <w:t>4 quai Antoine 1er,</w:t>
      </w:r>
      <w:r w:rsidR="00E534CB">
        <w:br/>
      </w:r>
      <w:r w:rsidR="00E534CB">
        <w:tab/>
      </w:r>
      <w:r w:rsidRPr="7A3DBB7F">
        <w:rPr>
          <w:rFonts w:eastAsia="Calibri"/>
          <w:lang w:val="fr-CA"/>
        </w:rPr>
        <w:t>B.P. 445</w:t>
      </w:r>
      <w:r w:rsidR="00E534CB">
        <w:br/>
      </w:r>
      <w:r w:rsidR="00E534CB">
        <w:tab/>
      </w:r>
      <w:r w:rsidRPr="7A3DBB7F">
        <w:rPr>
          <w:rFonts w:eastAsia="Calibri"/>
          <w:lang w:val="fr-CA"/>
        </w:rPr>
        <w:t>MC 98011 MONACO CEDEX</w:t>
      </w:r>
      <w:r w:rsidR="00E534CB">
        <w:br/>
      </w:r>
      <w:r w:rsidR="00E534CB">
        <w:tab/>
      </w:r>
      <w:r w:rsidRPr="7A3DBB7F">
        <w:rPr>
          <w:rFonts w:eastAsia="Calibri"/>
          <w:lang w:val="fr-CA"/>
        </w:rPr>
        <w:t>Telephone: +377 93 10 81 00</w:t>
      </w:r>
      <w:r w:rsidR="00E534CB">
        <w:br/>
      </w:r>
      <w:r w:rsidR="00E534CB">
        <w:tab/>
      </w:r>
      <w:r w:rsidRPr="7A3DBB7F">
        <w:rPr>
          <w:rFonts w:eastAsia="Calibri"/>
          <w:lang w:val="fr-CA"/>
        </w:rPr>
        <w:t>Telefax: + 377 93 10 81 40</w:t>
      </w:r>
    </w:p>
    <w:p w14:paraId="5759A7AB" w14:textId="23A0F010" w:rsidR="00E534CB" w:rsidRDefault="00A763BC" w:rsidP="005A2982">
      <w:pPr>
        <w:tabs>
          <w:tab w:val="left" w:pos="2362"/>
        </w:tabs>
        <w:jc w:val="left"/>
        <w:rPr>
          <w:b/>
          <w:bCs/>
          <w:color w:val="00000A"/>
        </w:rPr>
      </w:pPr>
      <w:r>
        <w:rPr>
          <w:rFonts w:eastAsia="Calibri"/>
          <w:szCs w:val="22"/>
          <w:lang w:val="fr-CA"/>
        </w:rPr>
        <w:tab/>
      </w:r>
      <w:r w:rsidR="00E534CB" w:rsidRPr="0B164241">
        <w:rPr>
          <w:rFonts w:eastAsia="Calibri"/>
          <w:lang w:val="fr-CA"/>
        </w:rPr>
        <w:t>URL https://iho.int</w:t>
      </w:r>
    </w:p>
    <w:p w14:paraId="25822DF4" w14:textId="22D9A596" w:rsidR="00E534CB" w:rsidRDefault="0FB71802" w:rsidP="005A2982">
      <w:pPr>
        <w:pStyle w:val="BodyText"/>
        <w:tabs>
          <w:tab w:val="left" w:pos="2362"/>
        </w:tabs>
      </w:pPr>
      <w:r w:rsidRPr="0FB71802">
        <w:rPr>
          <w:b/>
          <w:bCs/>
        </w:rPr>
        <w:t>Language:</w:t>
      </w:r>
      <w:r w:rsidR="497BEB69">
        <w:tab/>
      </w:r>
      <w:r>
        <w:t>English</w:t>
      </w:r>
    </w:p>
    <w:p w14:paraId="7153E87E" w14:textId="77777777" w:rsidR="00E366B1" w:rsidRDefault="00E366B1" w:rsidP="008375A4">
      <w:pPr>
        <w:pStyle w:val="templatetext"/>
      </w:pPr>
    </w:p>
    <w:p w14:paraId="3B0B2DB9" w14:textId="7CDE9C85" w:rsidR="00E366B1" w:rsidRDefault="0B164241" w:rsidP="008375A4">
      <w:pPr>
        <w:pStyle w:val="Heading2"/>
        <w:rPr>
          <w:lang w:val="en-CA"/>
        </w:rPr>
      </w:pPr>
      <w:bookmarkStart w:id="376" w:name="_Toc422820108"/>
      <w:bookmarkStart w:id="377" w:name="_Toc190800550"/>
      <w:r>
        <w:t>Feature Types</w:t>
      </w:r>
      <w:bookmarkEnd w:id="376"/>
      <w:bookmarkEnd w:id="377"/>
    </w:p>
    <w:p w14:paraId="01CABD1E" w14:textId="72B25368" w:rsidR="000124A1" w:rsidRDefault="0025005B" w:rsidP="008375A4">
      <w:r>
        <w:rPr>
          <w:lang w:val="en-CA"/>
        </w:rPr>
        <w:t xml:space="preserve">Feature types contain descriptive attributes </w:t>
      </w:r>
      <w:r w:rsidR="00E40317">
        <w:rPr>
          <w:lang w:val="en-CA"/>
        </w:rPr>
        <w:t>that characterize real-world entities. The word ‘f</w:t>
      </w:r>
      <w:r>
        <w:rPr>
          <w:lang w:val="en-CA"/>
        </w:rPr>
        <w:t>eature</w:t>
      </w:r>
      <w:r w:rsidR="00E40317">
        <w:rPr>
          <w:lang w:val="en-CA"/>
        </w:rPr>
        <w:t>’</w:t>
      </w:r>
      <w:r>
        <w:rPr>
          <w:lang w:val="en-CA"/>
        </w:rPr>
        <w:t xml:space="preserve"> </w:t>
      </w:r>
      <w:r w:rsidR="007715DE">
        <w:rPr>
          <w:lang w:val="en-CA"/>
        </w:rPr>
        <w:t>may be used in one of</w:t>
      </w:r>
      <w:r w:rsidR="00E40317">
        <w:rPr>
          <w:lang w:val="en-CA"/>
        </w:rPr>
        <w:t xml:space="preserve"> two senses</w:t>
      </w:r>
      <w:r>
        <w:rPr>
          <w:lang w:val="en-CA"/>
        </w:rPr>
        <w:t xml:space="preserve"> – feature type and feature instance. A feature type is a class and is defined in a Feature Catalogue. A feature instance is a single occurrence of the feature type and represented as an object in a dataset. A feature instance is located by a </w:t>
      </w:r>
      <w:r>
        <w:rPr>
          <w:lang w:val="en-CA"/>
        </w:rPr>
        <w:lastRenderedPageBreak/>
        <w:t>relationship to one or more spatial instances. A feature instance may exist without referencing a spatial instance.</w:t>
      </w:r>
    </w:p>
    <w:p w14:paraId="2CDFA291" w14:textId="77777777" w:rsidR="00E366B1" w:rsidRDefault="00E366B1" w:rsidP="008375A4"/>
    <w:p w14:paraId="1A6C7184" w14:textId="77777777" w:rsidR="00E366B1" w:rsidRDefault="0B164241" w:rsidP="008375A4">
      <w:pPr>
        <w:pStyle w:val="Heading3"/>
        <w:rPr>
          <w:sz w:val="23"/>
          <w:szCs w:val="23"/>
        </w:rPr>
      </w:pPr>
      <w:bookmarkStart w:id="378" w:name="_Toc422820109"/>
      <w:bookmarkStart w:id="379" w:name="_Toc190800551"/>
      <w:bookmarkStart w:id="380" w:name="_Toc225648283"/>
      <w:bookmarkStart w:id="381" w:name="_Toc225065140"/>
      <w:r>
        <w:t>Geographic</w:t>
      </w:r>
      <w:bookmarkEnd w:id="378"/>
      <w:bookmarkEnd w:id="379"/>
      <w:r>
        <w:t xml:space="preserve"> </w:t>
      </w:r>
    </w:p>
    <w:p w14:paraId="4D4B8A74" w14:textId="65EBF94F" w:rsidR="00E366B1" w:rsidRDefault="0025005B" w:rsidP="008375A4">
      <w:r>
        <w:rPr>
          <w:lang w:val="en-CA"/>
        </w:rPr>
        <w:t>Geographic (Geo) feature types carr</w:t>
      </w:r>
      <w:r w:rsidR="00A720FF">
        <w:rPr>
          <w:lang w:val="en-CA"/>
        </w:rPr>
        <w:t>y</w:t>
      </w:r>
      <w:r>
        <w:rPr>
          <w:lang w:val="en-CA"/>
        </w:rPr>
        <w:t xml:space="preserve"> the descriptive characteristics of a </w:t>
      </w:r>
      <w:r w:rsidR="002E28D1">
        <w:rPr>
          <w:lang w:val="en-CA"/>
        </w:rPr>
        <w:t>real-world entity</w:t>
      </w:r>
      <w:r>
        <w:rPr>
          <w:lang w:val="en-CA"/>
        </w:rPr>
        <w:t>.</w:t>
      </w:r>
    </w:p>
    <w:p w14:paraId="660B5224" w14:textId="77777777" w:rsidR="00E366B1" w:rsidRDefault="00E366B1" w:rsidP="008375A4"/>
    <w:p w14:paraId="5B5B0C4A" w14:textId="77DDC145" w:rsidR="00E366B1" w:rsidRDefault="0B164241" w:rsidP="008375A4">
      <w:pPr>
        <w:pStyle w:val="Heading3"/>
      </w:pPr>
      <w:bookmarkStart w:id="382" w:name="_Toc422820110"/>
      <w:bookmarkStart w:id="383" w:name="_Toc190800552"/>
      <w:r>
        <w:t>Meta</w:t>
      </w:r>
      <w:bookmarkEnd w:id="380"/>
      <w:bookmarkEnd w:id="381"/>
      <w:bookmarkEnd w:id="382"/>
      <w:bookmarkEnd w:id="383"/>
    </w:p>
    <w:p w14:paraId="6699A977" w14:textId="6C025C73" w:rsidR="00E366B1" w:rsidRDefault="0025005B" w:rsidP="008375A4">
      <w:bookmarkStart w:id="384" w:name="_Toc225648284"/>
      <w:bookmarkStart w:id="385" w:name="_Toc225065141"/>
      <w:r>
        <w:t xml:space="preserve">Meta features contain information about other features within a dataset. Information defined by meta features override the default metadata values defined by the dataset descriptive records. Meta attribution on individual features overrides attribution on meta features. </w:t>
      </w:r>
    </w:p>
    <w:p w14:paraId="30071951" w14:textId="77777777" w:rsidR="00E366B1" w:rsidRDefault="00E366B1" w:rsidP="008375A4"/>
    <w:p w14:paraId="1B62FF29" w14:textId="77777777" w:rsidR="00E366B1" w:rsidRDefault="0B164241" w:rsidP="008375A4">
      <w:pPr>
        <w:pStyle w:val="Heading3"/>
      </w:pPr>
      <w:bookmarkStart w:id="386" w:name="_Toc403061615"/>
      <w:bookmarkStart w:id="387" w:name="_Toc422820111"/>
      <w:bookmarkStart w:id="388" w:name="_Toc190800553"/>
      <w:bookmarkStart w:id="389" w:name="_Toc225648285"/>
      <w:bookmarkStart w:id="390" w:name="_Toc225065142"/>
      <w:bookmarkEnd w:id="384"/>
      <w:bookmarkEnd w:id="385"/>
      <w:r>
        <w:t>Feature Relationship</w:t>
      </w:r>
      <w:bookmarkEnd w:id="386"/>
      <w:bookmarkEnd w:id="387"/>
      <w:bookmarkEnd w:id="388"/>
    </w:p>
    <w:bookmarkEnd w:id="389"/>
    <w:bookmarkEnd w:id="390"/>
    <w:p w14:paraId="3FE38D5A" w14:textId="77777777" w:rsidR="00E366B1" w:rsidRDefault="0025005B" w:rsidP="008375A4">
      <w:r>
        <w:t>A feature relationship links instances of one feature type with instances of the same or a different feature type.</w:t>
      </w:r>
    </w:p>
    <w:p w14:paraId="17B29E26" w14:textId="77777777" w:rsidR="00E366B1" w:rsidRDefault="00E366B1" w:rsidP="008375A4"/>
    <w:p w14:paraId="3A69D339" w14:textId="77777777" w:rsidR="00E366B1" w:rsidRDefault="0B164241" w:rsidP="008375A4">
      <w:pPr>
        <w:pStyle w:val="Heading3"/>
      </w:pPr>
      <w:bookmarkStart w:id="391" w:name="_Toc403061616"/>
      <w:bookmarkStart w:id="392" w:name="_Toc422820112"/>
      <w:bookmarkStart w:id="393" w:name="_Toc190800554"/>
      <w:bookmarkStart w:id="394" w:name="_Toc225648292"/>
      <w:bookmarkStart w:id="395" w:name="_Toc225065149"/>
      <w:r>
        <w:t>Information Types</w:t>
      </w:r>
      <w:bookmarkEnd w:id="391"/>
      <w:bookmarkEnd w:id="392"/>
      <w:bookmarkEnd w:id="393"/>
    </w:p>
    <w:p w14:paraId="08D90D20" w14:textId="77777777" w:rsidR="00E366B1" w:rsidRDefault="0025005B" w:rsidP="008375A4">
      <w:pPr>
        <w:rPr>
          <w:color w:val="1F3864"/>
        </w:rPr>
      </w:pPr>
      <w:r>
        <w:t>Information types are identifiable pieces of information in a dataset that can be shared between other features. They have attributes but have no relationship to any geometry; information types may reference other information types.</w:t>
      </w:r>
    </w:p>
    <w:p w14:paraId="09D928D2" w14:textId="77777777" w:rsidR="00E366B1" w:rsidRDefault="00E366B1" w:rsidP="008375A4"/>
    <w:p w14:paraId="6AFFA97F" w14:textId="3FAE4FA9" w:rsidR="00E366B1" w:rsidRDefault="0B164241" w:rsidP="008375A4">
      <w:pPr>
        <w:pStyle w:val="Heading3"/>
      </w:pPr>
      <w:bookmarkStart w:id="396" w:name="_Toc403061617"/>
      <w:bookmarkStart w:id="397" w:name="_Toc422820113"/>
      <w:bookmarkStart w:id="398" w:name="_Toc190800555"/>
      <w:r>
        <w:t>Attributes</w:t>
      </w:r>
      <w:bookmarkEnd w:id="394"/>
      <w:bookmarkEnd w:id="395"/>
      <w:bookmarkEnd w:id="396"/>
      <w:bookmarkEnd w:id="397"/>
      <w:bookmarkEnd w:id="398"/>
    </w:p>
    <w:p w14:paraId="6D166997" w14:textId="51BC4BFD" w:rsidR="00E366B1" w:rsidRDefault="0025005B" w:rsidP="008375A4">
      <w:pPr>
        <w:rPr>
          <w:color w:val="1F3864"/>
          <w:szCs w:val="22"/>
        </w:rPr>
      </w:pPr>
      <w:r>
        <w:t>S-</w:t>
      </w:r>
      <w:r w:rsidR="00327DB3">
        <w:t>1</w:t>
      </w:r>
      <w:r w:rsidR="00887CD8">
        <w:t>30</w:t>
      </w:r>
      <w:r w:rsidR="00327DB3">
        <w:t xml:space="preserve"> </w:t>
      </w:r>
      <w:r>
        <w:t>defines attributes as either simple or complex.</w:t>
      </w:r>
    </w:p>
    <w:p w14:paraId="0FDDBAD2" w14:textId="77777777" w:rsidR="00E366B1" w:rsidRDefault="00E366B1" w:rsidP="008375A4">
      <w:pPr>
        <w:pStyle w:val="templatetext"/>
      </w:pPr>
    </w:p>
    <w:p w14:paraId="4854D298" w14:textId="77777777" w:rsidR="00E366B1" w:rsidRDefault="0025005B" w:rsidP="008375A4">
      <w:pPr>
        <w:pStyle w:val="Heading4"/>
        <w:rPr>
          <w:rFonts w:eastAsia="Times New Roman"/>
        </w:rPr>
      </w:pPr>
      <w:r>
        <w:t>Simple Attributes</w:t>
      </w:r>
    </w:p>
    <w:p w14:paraId="0A750CB6" w14:textId="711272A2" w:rsidR="0083036E" w:rsidRDefault="084E3898" w:rsidP="084E3898">
      <w:pPr>
        <w:rPr>
          <w:sz w:val="24"/>
        </w:rPr>
      </w:pPr>
      <w:commentRangeStart w:id="399"/>
      <w:r w:rsidRPr="19158E38">
        <w:rPr>
          <w:rFonts w:eastAsia="Times New Roman"/>
        </w:rPr>
        <w:t xml:space="preserve">S-130 uses </w:t>
      </w:r>
      <w:del w:id="400" w:author="Raphael Malyankar" w:date="2025-02-17T12:40:00Z" w16du:dateUtc="2025-02-17T19:40:00Z">
        <w:r w:rsidRPr="19158E38" w:rsidDel="00555966">
          <w:rPr>
            <w:rFonts w:eastAsia="Times New Roman"/>
          </w:rPr>
          <w:delText xml:space="preserve">eleven </w:delText>
        </w:r>
      </w:del>
      <w:ins w:id="401" w:author="Raphael Malyankar" w:date="2025-02-17T12:40:00Z" w16du:dateUtc="2025-02-17T19:40:00Z">
        <w:r w:rsidR="00555966">
          <w:rPr>
            <w:rFonts w:eastAsia="Times New Roman"/>
          </w:rPr>
          <w:t xml:space="preserve">five </w:t>
        </w:r>
      </w:ins>
      <w:r w:rsidRPr="19158E38">
        <w:rPr>
          <w:rFonts w:eastAsia="Times New Roman"/>
        </w:rPr>
        <w:t>types of simple attributes; they are listed in the following table</w:t>
      </w:r>
      <w:commentRangeEnd w:id="399"/>
      <w:r w:rsidR="00555966">
        <w:rPr>
          <w:rStyle w:val="CommentReference"/>
        </w:rPr>
        <w:commentReference w:id="399"/>
      </w:r>
      <w:r w:rsidRPr="19158E38">
        <w:rPr>
          <w:rFonts w:eastAsia="Times New Roman"/>
        </w:rPr>
        <w:t>:</w:t>
      </w:r>
    </w:p>
    <w:p w14:paraId="477559DD" w14:textId="77777777" w:rsidR="0083036E" w:rsidRDefault="0083036E" w:rsidP="0083036E">
      <w:pPr>
        <w:pStyle w:val="templatetext"/>
        <w:jc w:val="center"/>
        <w:rPr>
          <w:b/>
          <w:bCs/>
          <w:i w:val="0"/>
          <w:color w:val="00000A"/>
          <w:sz w:val="22"/>
          <w:szCs w:val="22"/>
        </w:rPr>
      </w:pPr>
    </w:p>
    <w:tbl>
      <w:tblPr>
        <w:tblW w:w="9350" w:type="dxa"/>
        <w:tblLayout w:type="fixed"/>
        <w:tblLook w:val="04A0" w:firstRow="1" w:lastRow="0" w:firstColumn="1" w:lastColumn="0" w:noHBand="0" w:noVBand="1"/>
        <w:tblPrChange w:id="402" w:author="Raphael Malyankar" w:date="2025-02-18T22:45:00Z" w16du:dateUtc="2025-02-19T05:45:00Z">
          <w:tblPr>
            <w:tblW w:w="0" w:type="auto"/>
            <w:tblLayout w:type="fixed"/>
            <w:tblLook w:val="04A0" w:firstRow="1" w:lastRow="0" w:firstColumn="1" w:lastColumn="0" w:noHBand="0" w:noVBand="1"/>
          </w:tblPr>
        </w:tblPrChange>
      </w:tblPr>
      <w:tblGrid>
        <w:gridCol w:w="1907"/>
        <w:gridCol w:w="7443"/>
        <w:tblGridChange w:id="403">
          <w:tblGrid>
            <w:gridCol w:w="1907"/>
            <w:gridCol w:w="7443"/>
          </w:tblGrid>
        </w:tblGridChange>
      </w:tblGrid>
      <w:tr w:rsidR="0083036E" w14:paraId="4E9C8347" w14:textId="77777777" w:rsidTr="003948FF">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Change w:id="404"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7C055284" w14:textId="77777777" w:rsidR="0083036E" w:rsidRDefault="0083036E" w:rsidP="00DE552E">
            <w:pPr>
              <w:pStyle w:val="templatetext"/>
              <w:spacing w:after="60" w:line="240" w:lineRule="auto"/>
              <w:rPr>
                <w:b/>
                <w:bCs/>
                <w:i w:val="0"/>
                <w:color w:val="00000A"/>
                <w:sz w:val="22"/>
                <w:szCs w:val="22"/>
                <w:lang w:val="en-CA"/>
              </w:rPr>
            </w:pPr>
            <w:r>
              <w:rPr>
                <w:b/>
                <w:bCs/>
                <w:i w:val="0"/>
                <w:color w:val="00000A"/>
                <w:sz w:val="22"/>
                <w:szCs w:val="22"/>
                <w:lang w:val="en-CA"/>
              </w:rPr>
              <w:t xml:space="preserve">Type </w:t>
            </w:r>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Change w:id="405"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733B8CFC" w14:textId="77777777" w:rsidR="0083036E" w:rsidRDefault="0083036E" w:rsidP="00DE552E">
            <w:pPr>
              <w:pStyle w:val="templatetext"/>
              <w:spacing w:after="60" w:line="240" w:lineRule="auto"/>
              <w:rPr>
                <w:lang w:val="en-CA"/>
              </w:rPr>
            </w:pPr>
            <w:r>
              <w:rPr>
                <w:b/>
                <w:bCs/>
                <w:i w:val="0"/>
                <w:color w:val="00000A"/>
                <w:sz w:val="22"/>
                <w:szCs w:val="22"/>
                <w:lang w:val="en-CA"/>
              </w:rPr>
              <w:t xml:space="preserve">Definition </w:t>
            </w:r>
          </w:p>
        </w:tc>
      </w:tr>
      <w:tr w:rsidR="0083036E" w14:paraId="7049B730" w14:textId="77777777" w:rsidTr="003948FF">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06"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65650BA3" w14:textId="77777777" w:rsidR="0083036E" w:rsidRDefault="0083036E" w:rsidP="00DE552E">
            <w:pPr>
              <w:pStyle w:val="templatetext"/>
              <w:spacing w:after="60" w:line="240" w:lineRule="auto"/>
              <w:rPr>
                <w:i w:val="0"/>
                <w:color w:val="00000A"/>
                <w:sz w:val="22"/>
                <w:szCs w:val="22"/>
                <w:lang w:val="en-CA"/>
              </w:rPr>
            </w:pPr>
            <w:r>
              <w:rPr>
                <w:i w:val="0"/>
                <w:color w:val="00000A"/>
                <w:sz w:val="22"/>
                <w:szCs w:val="22"/>
                <w:lang w:val="en-CA"/>
              </w:rPr>
              <w:t xml:space="preserve">Enumeration </w:t>
            </w:r>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07"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707C6C0A" w14:textId="77777777" w:rsidR="0083036E" w:rsidRDefault="0083036E" w:rsidP="00DE552E">
            <w:pPr>
              <w:pStyle w:val="templatetext"/>
              <w:spacing w:after="60" w:line="240" w:lineRule="auto"/>
              <w:rPr>
                <w:lang w:val="en-CA"/>
              </w:rPr>
            </w:pPr>
            <w:r>
              <w:rPr>
                <w:i w:val="0"/>
                <w:color w:val="00000A"/>
                <w:sz w:val="22"/>
                <w:szCs w:val="22"/>
                <w:lang w:val="en-CA"/>
              </w:rPr>
              <w:t xml:space="preserve">A fixed list of valid identifiers of named literal values </w:t>
            </w:r>
          </w:p>
        </w:tc>
      </w:tr>
      <w:tr w:rsidR="0083036E" w:rsidDel="003948FF" w14:paraId="1D8CF3F9" w14:textId="661CB8EB" w:rsidTr="003948FF">
        <w:trPr>
          <w:del w:id="408" w:author="Raphael Malyankar" w:date="2025-02-18T22:45:00Z" w16du:dateUtc="2025-02-19T05:45:00Z"/>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09"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57059A82" w14:textId="5327ABA8" w:rsidR="0083036E" w:rsidRPr="003948FF" w:rsidDel="003948FF" w:rsidRDefault="0083036E" w:rsidP="00DE552E">
            <w:pPr>
              <w:pStyle w:val="templatetext"/>
              <w:spacing w:after="60" w:line="240" w:lineRule="auto"/>
              <w:rPr>
                <w:del w:id="410" w:author="Raphael Malyankar" w:date="2025-02-18T22:45:00Z" w16du:dateUtc="2025-02-19T05:45:00Z"/>
                <w:i w:val="0"/>
                <w:color w:val="00000A"/>
                <w:sz w:val="22"/>
                <w:szCs w:val="22"/>
                <w:lang w:val="en-CA"/>
              </w:rPr>
            </w:pPr>
            <w:del w:id="411" w:author="Raphael Malyankar" w:date="2025-02-18T22:45:00Z" w16du:dateUtc="2025-02-19T05:45:00Z">
              <w:r w:rsidRPr="003948FF" w:rsidDel="003948FF">
                <w:rPr>
                  <w:i w:val="0"/>
                  <w:color w:val="00000A"/>
                  <w:sz w:val="22"/>
                  <w:szCs w:val="22"/>
                  <w:lang w:val="en-CA"/>
                </w:rPr>
                <w:delText xml:space="preserve">Boolean </w:delText>
              </w:r>
            </w:del>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12"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0D0540A0" w14:textId="2F33825B" w:rsidR="0083036E" w:rsidRPr="003948FF" w:rsidDel="003948FF" w:rsidRDefault="0083036E" w:rsidP="00DE552E">
            <w:pPr>
              <w:pStyle w:val="templatetext"/>
              <w:spacing w:after="60" w:line="240" w:lineRule="auto"/>
              <w:rPr>
                <w:del w:id="413" w:author="Raphael Malyankar" w:date="2025-02-18T22:45:00Z" w16du:dateUtc="2025-02-19T05:45:00Z"/>
                <w:lang w:val="en-CA"/>
              </w:rPr>
            </w:pPr>
            <w:del w:id="414" w:author="Raphael Malyankar" w:date="2025-02-18T22:45:00Z" w16du:dateUtc="2025-02-19T05:45:00Z">
              <w:r w:rsidRPr="003948FF" w:rsidDel="003948FF">
                <w:rPr>
                  <w:i w:val="0"/>
                  <w:color w:val="00000A"/>
                  <w:sz w:val="22"/>
                  <w:szCs w:val="22"/>
                  <w:lang w:val="en-CA"/>
                </w:rPr>
                <w:delText xml:space="preserve">A value representing binary logic. The value can be either </w:delText>
              </w:r>
              <w:r w:rsidRPr="003948FF" w:rsidDel="003948FF">
                <w:rPr>
                  <w:i w:val="0"/>
                  <w:iCs w:val="0"/>
                  <w:color w:val="00000A"/>
                  <w:sz w:val="22"/>
                  <w:szCs w:val="22"/>
                  <w:lang w:val="en-CA"/>
                </w:rPr>
                <w:delText xml:space="preserve">True </w:delText>
              </w:r>
              <w:r w:rsidRPr="003948FF" w:rsidDel="003948FF">
                <w:rPr>
                  <w:i w:val="0"/>
                  <w:color w:val="00000A"/>
                  <w:sz w:val="22"/>
                  <w:szCs w:val="22"/>
                  <w:lang w:val="en-CA"/>
                </w:rPr>
                <w:delText xml:space="preserve">or </w:delText>
              </w:r>
              <w:r w:rsidRPr="003948FF" w:rsidDel="003948FF">
                <w:rPr>
                  <w:i w:val="0"/>
                  <w:iCs w:val="0"/>
                  <w:color w:val="00000A"/>
                  <w:sz w:val="22"/>
                  <w:szCs w:val="22"/>
                  <w:lang w:val="en-CA"/>
                </w:rPr>
                <w:delText>False</w:delText>
              </w:r>
              <w:r w:rsidRPr="003948FF" w:rsidDel="003948FF">
                <w:rPr>
                  <w:i w:val="0"/>
                  <w:color w:val="00000A"/>
                  <w:sz w:val="22"/>
                  <w:szCs w:val="22"/>
                  <w:lang w:val="en-CA"/>
                </w:rPr>
                <w:delText xml:space="preserve">. The default state for Boolean type attributes (i.e. where the attribute is not populated for the feature) is </w:delText>
              </w:r>
              <w:r w:rsidRPr="003948FF" w:rsidDel="003948FF">
                <w:rPr>
                  <w:i w:val="0"/>
                  <w:iCs w:val="0"/>
                  <w:color w:val="00000A"/>
                  <w:sz w:val="22"/>
                  <w:szCs w:val="22"/>
                  <w:lang w:val="en-CA"/>
                </w:rPr>
                <w:delText>False</w:delText>
              </w:r>
              <w:r w:rsidRPr="003948FF" w:rsidDel="003948FF">
                <w:rPr>
                  <w:i w:val="0"/>
                  <w:color w:val="00000A"/>
                  <w:sz w:val="22"/>
                  <w:szCs w:val="22"/>
                  <w:lang w:val="en-CA"/>
                </w:rPr>
                <w:delText xml:space="preserve">. </w:delText>
              </w:r>
            </w:del>
          </w:p>
        </w:tc>
      </w:tr>
      <w:tr w:rsidR="0083036E" w:rsidDel="003948FF" w14:paraId="29D2D0D8" w14:textId="555F3E68" w:rsidTr="003948FF">
        <w:trPr>
          <w:del w:id="415" w:author="Raphael Malyankar" w:date="2025-02-18T22:45:00Z" w16du:dateUtc="2025-02-19T05:45:00Z"/>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16"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437853A0" w14:textId="4A6F2082" w:rsidR="0083036E" w:rsidRPr="003948FF" w:rsidDel="003948FF" w:rsidRDefault="0083036E" w:rsidP="00DE552E">
            <w:pPr>
              <w:pStyle w:val="templatetext"/>
              <w:spacing w:after="60" w:line="240" w:lineRule="auto"/>
              <w:rPr>
                <w:del w:id="417" w:author="Raphael Malyankar" w:date="2025-02-18T22:45:00Z" w16du:dateUtc="2025-02-19T05:45:00Z"/>
                <w:i w:val="0"/>
                <w:color w:val="00000A"/>
                <w:sz w:val="22"/>
                <w:szCs w:val="22"/>
                <w:lang w:val="en-CA"/>
              </w:rPr>
            </w:pPr>
            <w:del w:id="418" w:author="Raphael Malyankar" w:date="2025-02-18T22:45:00Z" w16du:dateUtc="2025-02-19T05:45:00Z">
              <w:r w:rsidRPr="003948FF" w:rsidDel="003948FF">
                <w:rPr>
                  <w:i w:val="0"/>
                  <w:color w:val="00000A"/>
                  <w:sz w:val="22"/>
                  <w:szCs w:val="22"/>
                  <w:lang w:val="en-CA"/>
                </w:rPr>
                <w:delText xml:space="preserve">Real </w:delText>
              </w:r>
            </w:del>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19"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7A2CF57E" w14:textId="1E12E170" w:rsidR="0083036E" w:rsidRPr="003948FF" w:rsidDel="003948FF" w:rsidRDefault="0083036E" w:rsidP="00DE552E">
            <w:pPr>
              <w:pStyle w:val="templatetext"/>
              <w:spacing w:after="60" w:line="240" w:lineRule="auto"/>
              <w:rPr>
                <w:del w:id="420" w:author="Raphael Malyankar" w:date="2025-02-18T22:45:00Z" w16du:dateUtc="2025-02-19T05:45:00Z"/>
                <w:lang w:val="en-CA"/>
              </w:rPr>
            </w:pPr>
            <w:del w:id="421" w:author="Raphael Malyankar" w:date="2025-02-18T22:45:00Z" w16du:dateUtc="2025-02-19T05:45:00Z">
              <w:r w:rsidRPr="003948FF" w:rsidDel="003948FF">
                <w:rPr>
                  <w:i w:val="0"/>
                  <w:color w:val="00000A"/>
                  <w:sz w:val="22"/>
                  <w:szCs w:val="22"/>
                  <w:lang w:val="en-CA"/>
                </w:rPr>
                <w:delText xml:space="preserve">A signed Real (floating point) number consisting of a mantissa and an exponent </w:delText>
              </w:r>
            </w:del>
          </w:p>
        </w:tc>
      </w:tr>
      <w:tr w:rsidR="0083036E" w14:paraId="04CF934F" w14:textId="77777777" w:rsidTr="003948FF">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22"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17A2C1DE" w14:textId="77777777" w:rsidR="0083036E" w:rsidRDefault="0083036E" w:rsidP="00DE552E">
            <w:pPr>
              <w:pStyle w:val="templatetext"/>
              <w:spacing w:after="60" w:line="240" w:lineRule="auto"/>
              <w:rPr>
                <w:i w:val="0"/>
                <w:color w:val="00000A"/>
                <w:sz w:val="22"/>
                <w:szCs w:val="22"/>
                <w:lang w:val="en-CA"/>
              </w:rPr>
            </w:pPr>
            <w:r>
              <w:rPr>
                <w:i w:val="0"/>
                <w:color w:val="00000A"/>
                <w:sz w:val="22"/>
                <w:szCs w:val="22"/>
                <w:lang w:val="en-CA"/>
              </w:rPr>
              <w:t xml:space="preserve">Integer </w:t>
            </w:r>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23"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59F41B7E" w14:textId="77777777" w:rsidR="0083036E" w:rsidRDefault="0083036E" w:rsidP="00DE552E">
            <w:pPr>
              <w:pStyle w:val="templatetext"/>
              <w:spacing w:after="60" w:line="240" w:lineRule="auto"/>
              <w:rPr>
                <w:lang w:val="en-CA"/>
              </w:rPr>
            </w:pPr>
            <w:r>
              <w:rPr>
                <w:i w:val="0"/>
                <w:color w:val="00000A"/>
                <w:sz w:val="22"/>
                <w:szCs w:val="22"/>
                <w:lang w:val="en-CA"/>
              </w:rPr>
              <w:t xml:space="preserve">A signed integer number. The representation of an integer is encapsulation and usage dependent. </w:t>
            </w:r>
          </w:p>
        </w:tc>
      </w:tr>
      <w:tr w:rsidR="0083036E" w14:paraId="2C80F030" w14:textId="77777777" w:rsidTr="003948FF">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24"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2A52EBB5" w14:textId="29E3888F" w:rsidR="0083036E" w:rsidRDefault="0083036E" w:rsidP="00DE552E">
            <w:pPr>
              <w:pStyle w:val="templatetext"/>
              <w:spacing w:after="60" w:line="240" w:lineRule="auto"/>
              <w:rPr>
                <w:i w:val="0"/>
                <w:color w:val="00000A"/>
                <w:sz w:val="22"/>
                <w:szCs w:val="22"/>
                <w:lang w:val="en-CA"/>
              </w:rPr>
            </w:pPr>
            <w:del w:id="425" w:author="Raphael Malyankar" w:date="2025-02-17T12:38:00Z" w16du:dateUtc="2025-02-17T19:38:00Z">
              <w:r w:rsidDel="00E6280A">
                <w:rPr>
                  <w:i w:val="0"/>
                  <w:color w:val="00000A"/>
                  <w:sz w:val="22"/>
                  <w:szCs w:val="22"/>
                  <w:lang w:val="en-CA"/>
                </w:rPr>
                <w:delText xml:space="preserve">CharacterString </w:delText>
              </w:r>
            </w:del>
            <w:ins w:id="426" w:author="Raphael Malyankar" w:date="2025-02-17T12:38:00Z" w16du:dateUtc="2025-02-17T19:38:00Z">
              <w:r w:rsidR="00E6280A">
                <w:rPr>
                  <w:i w:val="0"/>
                  <w:color w:val="00000A"/>
                  <w:sz w:val="22"/>
                  <w:szCs w:val="22"/>
                  <w:lang w:val="en-CA"/>
                </w:rPr>
                <w:t xml:space="preserve">Text </w:t>
              </w:r>
            </w:ins>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27"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4A294676" w14:textId="77777777" w:rsidR="0083036E" w:rsidRDefault="0083036E" w:rsidP="00DE552E">
            <w:pPr>
              <w:pStyle w:val="templatetext"/>
              <w:spacing w:after="60" w:line="240" w:lineRule="auto"/>
              <w:rPr>
                <w:lang w:val="en-CA"/>
              </w:rPr>
            </w:pPr>
            <w:r>
              <w:rPr>
                <w:i w:val="0"/>
                <w:color w:val="00000A"/>
                <w:sz w:val="22"/>
                <w:szCs w:val="22"/>
                <w:lang w:val="en-CA"/>
              </w:rPr>
              <w:t xml:space="preserve">An arbitrary-length sequence of characters including accents and special characters from a repertoire of one of the adopted character sets </w:t>
            </w:r>
          </w:p>
        </w:tc>
      </w:tr>
      <w:tr w:rsidR="0083036E" w:rsidDel="003948FF" w14:paraId="41575A5D" w14:textId="4D5C2A01" w:rsidTr="003948FF">
        <w:trPr>
          <w:del w:id="428" w:author="Raphael Malyankar" w:date="2025-02-18T22:45:00Z" w16du:dateUtc="2025-02-19T05:45:00Z"/>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29"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698B3AAD" w14:textId="5AB92B45" w:rsidR="0083036E" w:rsidRPr="003948FF" w:rsidDel="003948FF" w:rsidRDefault="0083036E" w:rsidP="00DE552E">
            <w:pPr>
              <w:pStyle w:val="templatetext"/>
              <w:spacing w:after="60" w:line="240" w:lineRule="auto"/>
              <w:rPr>
                <w:del w:id="430" w:author="Raphael Malyankar" w:date="2025-02-18T22:45:00Z" w16du:dateUtc="2025-02-19T05:45:00Z"/>
                <w:color w:val="00000A"/>
                <w:sz w:val="22"/>
                <w:szCs w:val="22"/>
                <w:lang w:val="en-CA"/>
              </w:rPr>
            </w:pPr>
            <w:del w:id="431" w:author="Raphael Malyankar" w:date="2025-02-18T22:45:00Z" w16du:dateUtc="2025-02-19T05:45:00Z">
              <w:r w:rsidRPr="003948FF" w:rsidDel="003948FF">
                <w:rPr>
                  <w:i w:val="0"/>
                  <w:color w:val="00000A"/>
                  <w:sz w:val="22"/>
                  <w:szCs w:val="22"/>
                  <w:lang w:val="en-CA"/>
                </w:rPr>
                <w:delText xml:space="preserve">Date </w:delText>
              </w:r>
            </w:del>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32"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1D56E580" w14:textId="4CFAF200" w:rsidR="0083036E" w:rsidRPr="003948FF" w:rsidDel="003948FF" w:rsidRDefault="2BB42DEF" w:rsidP="00DE552E">
            <w:pPr>
              <w:spacing w:after="60" w:line="240" w:lineRule="auto"/>
              <w:rPr>
                <w:del w:id="433" w:author="Raphael Malyankar" w:date="2025-02-18T22:45:00Z" w16du:dateUtc="2025-02-19T05:45:00Z"/>
                <w:color w:val="00000A"/>
                <w:lang w:val="en-CA"/>
              </w:rPr>
            </w:pPr>
            <w:del w:id="434" w:author="Raphael Malyankar" w:date="2025-02-18T22:45:00Z" w16du:dateUtc="2025-02-19T05:45:00Z">
              <w:r w:rsidRPr="003948FF" w:rsidDel="003948FF">
                <w:rPr>
                  <w:color w:val="00000A"/>
                  <w:lang w:val="en-CA"/>
                </w:rPr>
                <w:delText xml:space="preserve">A date provides values for year, month and day according to the Gregorian Calendar. Character encoding of a date is a string which </w:delText>
              </w:r>
              <w:r w:rsidR="0083036E" w:rsidRPr="003948FF" w:rsidDel="003948FF">
                <w:rPr>
                  <w:color w:val="00000A"/>
                  <w:lang w:val="en-CA"/>
                </w:rPr>
                <w:delText>must</w:delText>
              </w:r>
              <w:r w:rsidRPr="003948FF" w:rsidDel="003948FF">
                <w:rPr>
                  <w:color w:val="00000A"/>
                  <w:lang w:val="en-CA"/>
                </w:rPr>
                <w:delText xml:space="preserve"> follow the calendar date format (complete representation, basic format) for date specified by ISO 8601. </w:delText>
              </w:r>
            </w:del>
          </w:p>
          <w:p w14:paraId="29AF337F" w14:textId="286F354A" w:rsidR="0083036E" w:rsidRPr="003948FF" w:rsidDel="003948FF" w:rsidRDefault="0083036E" w:rsidP="00DE552E">
            <w:pPr>
              <w:pStyle w:val="templatetext"/>
              <w:spacing w:after="60" w:line="240" w:lineRule="auto"/>
              <w:rPr>
                <w:del w:id="435" w:author="Raphael Malyankar" w:date="2025-02-18T22:45:00Z" w16du:dateUtc="2025-02-19T05:45:00Z"/>
                <w:lang w:val="en-CA"/>
              </w:rPr>
            </w:pPr>
            <w:del w:id="436" w:author="Raphael Malyankar" w:date="2025-02-18T22:45:00Z" w16du:dateUtc="2025-02-19T05:45:00Z">
              <w:r w:rsidRPr="003948FF" w:rsidDel="003948FF">
                <w:rPr>
                  <w:i w:val="0"/>
                  <w:color w:val="00000A"/>
                  <w:sz w:val="22"/>
                  <w:szCs w:val="22"/>
                  <w:lang w:val="en-CA"/>
                </w:rPr>
                <w:delText xml:space="preserve">EXAMPLE 19980918 (YYYY-MM-DD) </w:delText>
              </w:r>
            </w:del>
          </w:p>
        </w:tc>
      </w:tr>
      <w:tr w:rsidR="0083036E" w:rsidDel="003948FF" w14:paraId="23A98BD9" w14:textId="2472B626" w:rsidTr="003948FF">
        <w:trPr>
          <w:del w:id="437" w:author="Raphael Malyankar" w:date="2025-02-18T22:45:00Z" w16du:dateUtc="2025-02-19T05:45:00Z"/>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38"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4F3289B6" w14:textId="7B9F9163" w:rsidR="0083036E" w:rsidRPr="003948FF" w:rsidDel="003948FF" w:rsidRDefault="0083036E" w:rsidP="00DE552E">
            <w:pPr>
              <w:pStyle w:val="templatetext"/>
              <w:spacing w:after="60" w:line="240" w:lineRule="auto"/>
              <w:rPr>
                <w:del w:id="439" w:author="Raphael Malyankar" w:date="2025-02-18T22:45:00Z" w16du:dateUtc="2025-02-19T05:45:00Z"/>
                <w:color w:val="00000A"/>
                <w:sz w:val="22"/>
                <w:szCs w:val="22"/>
                <w:lang w:val="en-CA"/>
              </w:rPr>
            </w:pPr>
            <w:del w:id="440" w:author="Raphael Malyankar" w:date="2025-02-18T22:45:00Z" w16du:dateUtc="2025-02-19T05:45:00Z">
              <w:r w:rsidRPr="003948FF" w:rsidDel="003948FF">
                <w:rPr>
                  <w:i w:val="0"/>
                  <w:color w:val="00000A"/>
                  <w:sz w:val="22"/>
                  <w:szCs w:val="22"/>
                  <w:lang w:val="en-CA"/>
                </w:rPr>
                <w:delText xml:space="preserve">Time </w:delText>
              </w:r>
            </w:del>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41"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60D9E27B" w14:textId="53D5CDC8" w:rsidR="0083036E" w:rsidRPr="003948FF" w:rsidDel="003948FF" w:rsidRDefault="0083036E" w:rsidP="00DE552E">
            <w:pPr>
              <w:spacing w:after="60" w:line="240" w:lineRule="auto"/>
              <w:rPr>
                <w:del w:id="442" w:author="Raphael Malyankar" w:date="2025-02-18T22:45:00Z" w16du:dateUtc="2025-02-19T05:45:00Z"/>
                <w:color w:val="00000A"/>
                <w:szCs w:val="22"/>
                <w:lang w:val="en-CA"/>
              </w:rPr>
            </w:pPr>
            <w:del w:id="443" w:author="Raphael Malyankar" w:date="2025-02-18T22:45:00Z" w16du:dateUtc="2025-02-19T05:45:00Z">
              <w:r w:rsidRPr="003948FF" w:rsidDel="003948FF">
                <w:rPr>
                  <w:color w:val="00000A"/>
                  <w:szCs w:val="22"/>
                  <w:lang w:val="en-CA"/>
                </w:rPr>
                <w:delText xml:space="preserve">A time is given by an hour, minute and second. Character encoding of a time is a string that follows the local time (complete representation, basic format) format defined in ISO 8601. </w:delText>
              </w:r>
            </w:del>
          </w:p>
          <w:p w14:paraId="21D280F2" w14:textId="2286B24B" w:rsidR="0083036E" w:rsidRPr="003948FF" w:rsidDel="003948FF" w:rsidRDefault="0083036E" w:rsidP="00DE552E">
            <w:pPr>
              <w:pStyle w:val="templatetext"/>
              <w:spacing w:after="60" w:line="240" w:lineRule="auto"/>
              <w:rPr>
                <w:del w:id="444" w:author="Raphael Malyankar" w:date="2025-02-18T22:45:00Z" w16du:dateUtc="2025-02-19T05:45:00Z"/>
                <w:lang w:val="en-CA"/>
              </w:rPr>
            </w:pPr>
            <w:del w:id="445" w:author="Raphael Malyankar" w:date="2025-02-18T22:45:00Z" w16du:dateUtc="2025-02-19T05:45:00Z">
              <w:r w:rsidRPr="003948FF" w:rsidDel="003948FF">
                <w:rPr>
                  <w:i w:val="0"/>
                  <w:color w:val="00000A"/>
                  <w:sz w:val="22"/>
                  <w:szCs w:val="22"/>
                  <w:lang w:val="en-CA"/>
                </w:rPr>
                <w:delText xml:space="preserve">EXAMPLE 183059 or 183059+0100 or 183059Z </w:delText>
              </w:r>
            </w:del>
          </w:p>
        </w:tc>
      </w:tr>
      <w:tr w:rsidR="0083036E" w:rsidDel="003948FF" w14:paraId="7CBDAF12" w14:textId="44FEC235" w:rsidTr="003948FF">
        <w:trPr>
          <w:del w:id="446" w:author="Raphael Malyankar" w:date="2025-02-18T22:45:00Z" w16du:dateUtc="2025-02-19T05:45:00Z"/>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47"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3A66C5B2" w14:textId="45BD011C" w:rsidR="0083036E" w:rsidRPr="003948FF" w:rsidDel="003948FF" w:rsidRDefault="0083036E" w:rsidP="00DE552E">
            <w:pPr>
              <w:pStyle w:val="templatetext"/>
              <w:spacing w:after="60" w:line="240" w:lineRule="auto"/>
              <w:rPr>
                <w:del w:id="448" w:author="Raphael Malyankar" w:date="2025-02-18T22:45:00Z" w16du:dateUtc="2025-02-19T05:45:00Z"/>
                <w:color w:val="00000A"/>
                <w:sz w:val="22"/>
                <w:szCs w:val="22"/>
                <w:lang w:val="en-CA"/>
              </w:rPr>
            </w:pPr>
            <w:del w:id="449" w:author="Raphael Malyankar" w:date="2025-02-18T22:45:00Z" w16du:dateUtc="2025-02-19T05:45:00Z">
              <w:r w:rsidRPr="003948FF" w:rsidDel="003948FF">
                <w:rPr>
                  <w:i w:val="0"/>
                  <w:color w:val="00000A"/>
                  <w:sz w:val="22"/>
                  <w:szCs w:val="22"/>
                  <w:lang w:val="en-CA"/>
                </w:rPr>
                <w:delText xml:space="preserve">Date and Time </w:delText>
              </w:r>
            </w:del>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50"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13BB0A8B" w14:textId="161804FC" w:rsidR="0083036E" w:rsidRPr="003948FF" w:rsidDel="003948FF" w:rsidRDefault="0083036E" w:rsidP="00DE552E">
            <w:pPr>
              <w:spacing w:after="60" w:line="240" w:lineRule="auto"/>
              <w:rPr>
                <w:del w:id="451" w:author="Raphael Malyankar" w:date="2025-02-18T22:45:00Z" w16du:dateUtc="2025-02-19T05:45:00Z"/>
                <w:color w:val="00000A"/>
                <w:szCs w:val="22"/>
                <w:lang w:val="en-CA"/>
              </w:rPr>
            </w:pPr>
            <w:del w:id="452" w:author="Raphael Malyankar" w:date="2025-02-18T22:45:00Z" w16du:dateUtc="2025-02-19T05:45:00Z">
              <w:r w:rsidRPr="003948FF" w:rsidDel="003948FF">
                <w:rPr>
                  <w:color w:val="00000A"/>
                  <w:szCs w:val="22"/>
                  <w:lang w:val="en-CA"/>
                </w:rPr>
                <w:delText xml:space="preserve">A DateTime is a combination of a date and a time type. Character encoding of a DateTime </w:delText>
              </w:r>
              <w:r w:rsidR="00795CAE" w:rsidRPr="003948FF" w:rsidDel="003948FF">
                <w:rPr>
                  <w:color w:val="00000A"/>
                  <w:szCs w:val="22"/>
                  <w:lang w:val="en-CA"/>
                </w:rPr>
                <w:delText>must</w:delText>
              </w:r>
              <w:r w:rsidRPr="003948FF" w:rsidDel="003948FF">
                <w:rPr>
                  <w:color w:val="00000A"/>
                  <w:szCs w:val="22"/>
                  <w:lang w:val="en-CA"/>
                </w:rPr>
                <w:delText xml:space="preserve"> follow ISO 8601</w:delText>
              </w:r>
            </w:del>
            <w:del w:id="453" w:author="Raphael Malyankar" w:date="2025-02-17T12:30:00Z" w16du:dateUtc="2025-02-17T19:30:00Z">
              <w:r w:rsidRPr="003948FF" w:rsidDel="00E6280A">
                <w:rPr>
                  <w:color w:val="00000A"/>
                  <w:szCs w:val="22"/>
                  <w:lang w:val="en-CA"/>
                </w:rPr>
                <w:delText xml:space="preserve"> </w:delText>
              </w:r>
            </w:del>
          </w:p>
          <w:p w14:paraId="099037EA" w14:textId="6B34005C" w:rsidR="0083036E" w:rsidRPr="003948FF" w:rsidDel="003948FF" w:rsidRDefault="0083036E" w:rsidP="00DE552E">
            <w:pPr>
              <w:pStyle w:val="templatetext"/>
              <w:spacing w:after="60" w:line="240" w:lineRule="auto"/>
              <w:rPr>
                <w:del w:id="454" w:author="Raphael Malyankar" w:date="2025-02-18T22:45:00Z" w16du:dateUtc="2025-02-19T05:45:00Z"/>
                <w:lang w:val="en-CA"/>
              </w:rPr>
            </w:pPr>
            <w:del w:id="455" w:author="Raphael Malyankar" w:date="2025-02-18T22:45:00Z" w16du:dateUtc="2025-02-19T05:45:00Z">
              <w:r w:rsidRPr="003948FF" w:rsidDel="003948FF">
                <w:rPr>
                  <w:i w:val="0"/>
                  <w:color w:val="00000A"/>
                  <w:sz w:val="22"/>
                  <w:szCs w:val="22"/>
                  <w:lang w:val="en-CA"/>
                </w:rPr>
                <w:delText>EXAMPLE 19850412T101530</w:delText>
              </w:r>
            </w:del>
            <w:del w:id="456" w:author="Raphael Malyankar" w:date="2025-02-17T12:32:00Z" w16du:dateUtc="2025-02-17T19:32:00Z">
              <w:r w:rsidRPr="003948FF" w:rsidDel="00E6280A">
                <w:rPr>
                  <w:i w:val="0"/>
                  <w:color w:val="00000A"/>
                  <w:sz w:val="22"/>
                  <w:szCs w:val="22"/>
                  <w:lang w:val="en-CA"/>
                </w:rPr>
                <w:delText xml:space="preserve"> </w:delText>
              </w:r>
            </w:del>
          </w:p>
        </w:tc>
      </w:tr>
      <w:tr w:rsidR="0083036E" w:rsidDel="003948FF" w14:paraId="54691C7C" w14:textId="5E017BD1" w:rsidTr="003948FF">
        <w:trPr>
          <w:del w:id="457" w:author="Raphael Malyankar" w:date="2025-02-18T22:45:00Z" w16du:dateUtc="2025-02-19T05:45:00Z"/>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58"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13F2460B" w14:textId="2FE28572" w:rsidR="0083036E" w:rsidRPr="003948FF" w:rsidDel="003948FF" w:rsidRDefault="0083036E" w:rsidP="00DE552E">
            <w:pPr>
              <w:pStyle w:val="templatetext"/>
              <w:spacing w:after="60" w:line="240" w:lineRule="auto"/>
              <w:rPr>
                <w:del w:id="459" w:author="Raphael Malyankar" w:date="2025-02-18T22:45:00Z" w16du:dateUtc="2025-02-19T05:45:00Z"/>
                <w:i w:val="0"/>
                <w:color w:val="00000A"/>
                <w:sz w:val="22"/>
                <w:szCs w:val="22"/>
                <w:lang w:val="en-CA"/>
              </w:rPr>
            </w:pPr>
            <w:del w:id="460" w:author="Raphael Malyankar" w:date="2025-02-18T22:45:00Z" w16du:dateUtc="2025-02-19T05:45:00Z">
              <w:r w:rsidRPr="003948FF" w:rsidDel="003948FF">
                <w:rPr>
                  <w:i w:val="0"/>
                  <w:color w:val="00000A"/>
                  <w:sz w:val="22"/>
                  <w:szCs w:val="22"/>
                  <w:lang w:val="en-CA"/>
                </w:rPr>
                <w:delText>Codelist</w:delText>
              </w:r>
            </w:del>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61"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5075DB41" w14:textId="731A9636" w:rsidR="0083036E" w:rsidRPr="003948FF" w:rsidDel="003948FF" w:rsidRDefault="0083036E" w:rsidP="00DE552E">
            <w:pPr>
              <w:spacing w:after="60" w:line="240" w:lineRule="auto"/>
              <w:rPr>
                <w:del w:id="462" w:author="Raphael Malyankar" w:date="2025-02-18T22:45:00Z" w16du:dateUtc="2025-02-19T05:45:00Z"/>
                <w:color w:val="00000A"/>
                <w:szCs w:val="22"/>
                <w:lang w:val="en-CA"/>
              </w:rPr>
            </w:pPr>
            <w:del w:id="463" w:author="Raphael Malyankar" w:date="2025-02-18T22:45:00Z" w16du:dateUtc="2025-02-19T05:45:00Z">
              <w:r w:rsidRPr="003948FF" w:rsidDel="003948FF">
                <w:rPr>
                  <w:color w:val="00000A"/>
                  <w:szCs w:val="22"/>
                  <w:lang w:val="en-CA"/>
                </w:rPr>
                <w:delText>A type of flexible enumeration.  A code list type is a list of literals which may be extended only in conformance with specified rules.</w:delText>
              </w:r>
            </w:del>
          </w:p>
        </w:tc>
      </w:tr>
      <w:tr w:rsidR="0083036E" w14:paraId="0D3BF0E7" w14:textId="77777777" w:rsidTr="003948FF">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64"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5F76B303" w14:textId="77777777" w:rsidR="0083036E" w:rsidRDefault="0083036E" w:rsidP="00DE552E">
            <w:pPr>
              <w:pStyle w:val="templatetext"/>
              <w:spacing w:after="60" w:line="240" w:lineRule="auto"/>
              <w:rPr>
                <w:i w:val="0"/>
                <w:color w:val="00000A"/>
                <w:sz w:val="22"/>
                <w:szCs w:val="22"/>
                <w:lang w:val="en-CA"/>
              </w:rPr>
            </w:pPr>
            <w:r>
              <w:rPr>
                <w:i w:val="0"/>
                <w:color w:val="00000A"/>
                <w:sz w:val="22"/>
                <w:szCs w:val="22"/>
                <w:lang w:val="en-CA"/>
              </w:rPr>
              <w:t>Truncated date</w:t>
            </w:r>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65"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71882B4F" w14:textId="5B3FE6C9" w:rsidR="0083036E" w:rsidRDefault="00E6280A" w:rsidP="00DE552E">
            <w:pPr>
              <w:keepNext/>
              <w:spacing w:after="60" w:line="240" w:lineRule="auto"/>
              <w:rPr>
                <w:ins w:id="466" w:author="Raphael Malyankar" w:date="2025-02-17T12:48:00Z" w16du:dateUtc="2025-02-17T19:48:00Z"/>
                <w:color w:val="00000A"/>
                <w:szCs w:val="22"/>
                <w:lang w:val="en-CA"/>
              </w:rPr>
            </w:pPr>
            <w:ins w:id="467" w:author="Raphael Malyankar" w:date="2025-02-17T12:29:00Z" w16du:dateUtc="2025-02-17T19:29:00Z">
              <w:r w:rsidRPr="00E6280A">
                <w:rPr>
                  <w:color w:val="00000A"/>
                  <w:szCs w:val="22"/>
                  <w:lang w:val="en-CA"/>
                </w:rPr>
                <w:t>Allows a partial date to be encoded as an extension to the ISO 8601 compliant date attribute type values for year, month and day according to the Gregorian Calendar</w:t>
              </w:r>
            </w:ins>
            <w:del w:id="468" w:author="Raphael Malyankar" w:date="2025-02-17T12:29:00Z" w16du:dateUtc="2025-02-17T19:29:00Z">
              <w:r w:rsidR="0083036E" w:rsidDel="00E6280A">
                <w:rPr>
                  <w:color w:val="00000A"/>
                  <w:szCs w:val="22"/>
                  <w:lang w:val="en-CA"/>
                </w:rPr>
                <w:delText>One or more components of the Date type are omitted.</w:delText>
              </w:r>
            </w:del>
            <w:ins w:id="469" w:author="Raphael Malyankar" w:date="2025-02-17T12:29:00Z" w16du:dateUtc="2025-02-17T19:29:00Z">
              <w:r>
                <w:rPr>
                  <w:color w:val="00000A"/>
                  <w:szCs w:val="22"/>
                  <w:lang w:val="en-CA"/>
                </w:rPr>
                <w:t>.</w:t>
              </w:r>
            </w:ins>
            <w:ins w:id="470" w:author="Raphael Malyankar" w:date="2025-02-17T12:48:00Z" w16du:dateUtc="2025-02-17T19:48:00Z">
              <w:r w:rsidR="00705B62">
                <w:rPr>
                  <w:color w:val="00000A"/>
                  <w:szCs w:val="22"/>
                  <w:lang w:val="en-CA"/>
                </w:rPr>
                <w:t xml:space="preserve"> The S-100 truncated date type also allows complete dates to be encoded.</w:t>
              </w:r>
            </w:ins>
          </w:p>
          <w:p w14:paraId="35EA1BE2" w14:textId="690C0DDB" w:rsidR="00705B62" w:rsidRDefault="00705B62" w:rsidP="00DE552E">
            <w:pPr>
              <w:keepNext/>
              <w:spacing w:after="60" w:line="240" w:lineRule="auto"/>
              <w:rPr>
                <w:ins w:id="471" w:author="Raphael Malyankar" w:date="2025-02-17T12:50:00Z" w16du:dateUtc="2025-02-17T19:50:00Z"/>
                <w:color w:val="00000A"/>
                <w:szCs w:val="22"/>
                <w:lang w:val="en-CA"/>
              </w:rPr>
            </w:pPr>
            <w:ins w:id="472" w:author="Raphael Malyankar" w:date="2025-02-17T12:48:00Z" w16du:dateUtc="2025-02-17T19:48:00Z">
              <w:r>
                <w:rPr>
                  <w:color w:val="00000A"/>
                  <w:szCs w:val="22"/>
                  <w:lang w:val="en-CA"/>
                </w:rPr>
                <w:t xml:space="preserve">EXAMPLE 1: </w:t>
              </w:r>
            </w:ins>
            <w:ins w:id="473" w:author="Raphael Malyankar" w:date="2025-02-17T12:54:00Z" w16du:dateUtc="2025-02-17T19:54:00Z">
              <w:r w:rsidR="00DE552E" w:rsidRPr="00DE552E">
                <w:rPr>
                  <w:color w:val="00000A"/>
                  <w:szCs w:val="22"/>
                  <w:lang w:val="en-CA"/>
                </w:rPr>
                <w:t>&lt;S100:date&gt;2018-05-01&lt;/S100:date&gt;</w:t>
              </w:r>
            </w:ins>
          </w:p>
          <w:p w14:paraId="67BE5E7E" w14:textId="73FF1A27" w:rsidR="00705B62" w:rsidRDefault="00705B62" w:rsidP="00DE552E">
            <w:pPr>
              <w:keepNext/>
              <w:spacing w:after="60" w:line="240" w:lineRule="auto"/>
              <w:rPr>
                <w:color w:val="00000A"/>
                <w:szCs w:val="22"/>
                <w:lang w:val="en-CA"/>
              </w:rPr>
            </w:pPr>
            <w:ins w:id="474" w:author="Raphael Malyankar" w:date="2025-02-17T12:50:00Z" w16du:dateUtc="2025-02-17T19:50:00Z">
              <w:r>
                <w:rPr>
                  <w:color w:val="00000A"/>
                  <w:szCs w:val="22"/>
                  <w:lang w:val="en-CA"/>
                </w:rPr>
                <w:t xml:space="preserve">EXAMPLE 2: </w:t>
              </w:r>
            </w:ins>
            <w:ins w:id="475" w:author="Raphael Malyankar" w:date="2025-02-17T12:53:00Z" w16du:dateUtc="2025-02-17T19:53:00Z">
              <w:r w:rsidRPr="00705B62">
                <w:rPr>
                  <w:color w:val="00000A"/>
                  <w:szCs w:val="22"/>
                  <w:lang w:val="en-CA"/>
                </w:rPr>
                <w:t>&lt;S100:gYearMonth&gt;2022-04&lt;/S100:gYearMonth&gt;</w:t>
              </w:r>
            </w:ins>
          </w:p>
        </w:tc>
      </w:tr>
      <w:tr w:rsidR="084E3898" w14:paraId="336D9D0B" w14:textId="77777777" w:rsidTr="003948FF">
        <w:trPr>
          <w:trHeight w:val="300"/>
          <w:trPrChange w:id="476" w:author="Raphael Malyankar" w:date="2025-02-18T22:45:00Z" w16du:dateUtc="2025-02-19T05:45:00Z">
            <w:trPr>
              <w:trHeight w:val="300"/>
            </w:trPr>
          </w:trPrChange>
        </w:trPr>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77" w:author="Raphael Malyankar" w:date="2025-02-18T22:45:00Z" w16du:dateUtc="2025-02-19T05:45:00Z">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1FB91454" w14:textId="41AFF3F8" w:rsidR="084E3898" w:rsidRDefault="084E3898" w:rsidP="00DE552E">
            <w:pPr>
              <w:pStyle w:val="templatetext"/>
              <w:spacing w:after="60" w:line="240" w:lineRule="auto"/>
              <w:rPr>
                <w:color w:val="00000A"/>
                <w:szCs w:val="22"/>
                <w:lang w:val="en-CA"/>
              </w:rPr>
            </w:pPr>
            <w:r w:rsidRPr="19158E38">
              <w:rPr>
                <w:i w:val="0"/>
                <w:iCs w:val="0"/>
                <w:color w:val="00000A"/>
                <w:sz w:val="22"/>
                <w:szCs w:val="22"/>
                <w:lang w:val="en-CA"/>
              </w:rPr>
              <w:t>URN</w:t>
            </w:r>
          </w:p>
        </w:tc>
        <w:tc>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478" w:author="Raphael Malyankar" w:date="2025-02-18T22:45:00Z" w16du:dateUtc="2025-02-19T05:45:00Z">
              <w:tcPr>
                <w:tcW w:w="7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14:paraId="2BBF906A" w14:textId="57BF22B3" w:rsidR="084E3898" w:rsidRDefault="084E3898" w:rsidP="00DE552E">
            <w:pPr>
              <w:spacing w:after="60" w:line="240" w:lineRule="auto"/>
              <w:rPr>
                <w:color w:val="00000A"/>
                <w:lang w:val="en-CA"/>
              </w:rPr>
            </w:pPr>
            <w:r w:rsidRPr="19158E38">
              <w:rPr>
                <w:color w:val="00000A"/>
                <w:lang w:val="en-CA"/>
              </w:rPr>
              <w:t>A persistent, location-independent, resource identifier that follows the syntax and semantics for URNs specified in RFC 2141.</w:t>
            </w:r>
          </w:p>
        </w:tc>
      </w:tr>
    </w:tbl>
    <w:p w14:paraId="2E922953" w14:textId="25B82FC6" w:rsidR="00E03C03" w:rsidRDefault="7A3DBB7F" w:rsidP="00A763BC">
      <w:pPr>
        <w:pStyle w:val="Caption"/>
        <w:jc w:val="center"/>
      </w:pPr>
      <w:r>
        <w:t xml:space="preserve">Table </w:t>
      </w:r>
      <w:ins w:id="479" w:author="Raphael Malyankar" w:date="2025-02-18T19:45:00Z" w16du:dateUtc="2025-02-19T02:45:00Z">
        <w:r w:rsidR="004B059F">
          <w:fldChar w:fldCharType="begin"/>
        </w:r>
        <w:r w:rsidR="004B059F">
          <w:instrText xml:space="preserve"> STYLEREF 1 \s </w:instrText>
        </w:r>
      </w:ins>
      <w:r w:rsidR="004B059F">
        <w:fldChar w:fldCharType="separate"/>
      </w:r>
      <w:r w:rsidR="004B059F">
        <w:rPr>
          <w:noProof/>
        </w:rPr>
        <w:t>5</w:t>
      </w:r>
      <w:ins w:id="480" w:author="Raphael Malyankar" w:date="2025-02-18T19:45:00Z" w16du:dateUtc="2025-02-19T02:45:00Z">
        <w:r w:rsidR="004B059F">
          <w:fldChar w:fldCharType="end"/>
        </w:r>
      </w:ins>
      <w:ins w:id="481" w:author="Raphael Malyankar" w:date="2025-02-18T19:46:00Z" w16du:dateUtc="2025-02-19T02:46:00Z">
        <w:r w:rsidR="004B059F">
          <w:t>-</w:t>
        </w:r>
      </w:ins>
      <w:ins w:id="482" w:author="Raphael Malyankar" w:date="2025-02-18T19:45:00Z" w16du:dateUtc="2025-02-19T02:45:00Z">
        <w:r w:rsidR="004B059F">
          <w:fldChar w:fldCharType="begin"/>
        </w:r>
        <w:r w:rsidR="004B059F">
          <w:instrText xml:space="preserve"> SEQ Table \* ARABIC \s 1 </w:instrText>
        </w:r>
      </w:ins>
      <w:r w:rsidR="004B059F">
        <w:fldChar w:fldCharType="separate"/>
      </w:r>
      <w:ins w:id="483" w:author="Raphael Malyankar" w:date="2025-02-18T19:45:00Z" w16du:dateUtc="2025-02-19T02:45:00Z">
        <w:r w:rsidR="004B059F">
          <w:rPr>
            <w:noProof/>
          </w:rPr>
          <w:t>1</w:t>
        </w:r>
        <w:r w:rsidR="004B059F">
          <w:fldChar w:fldCharType="end"/>
        </w:r>
      </w:ins>
      <w:del w:id="484" w:author="Raphael Malyankar" w:date="2025-02-18T14:06:00Z" w16du:dateUtc="2025-02-18T21:06:00Z">
        <w:r w:rsidR="003F6085" w:rsidDel="0023488D">
          <w:fldChar w:fldCharType="begin"/>
        </w:r>
        <w:r w:rsidR="003F6085" w:rsidDel="0023488D">
          <w:delInstrText xml:space="preserve"> STYLEREF 1 \s </w:delInstrText>
        </w:r>
        <w:r w:rsidR="003F6085" w:rsidDel="0023488D">
          <w:fldChar w:fldCharType="separate"/>
        </w:r>
        <w:r w:rsidR="00555966" w:rsidDel="0023488D">
          <w:rPr>
            <w:noProof/>
          </w:rPr>
          <w:delText>5</w:delText>
        </w:r>
        <w:r w:rsidR="003F6085" w:rsidDel="0023488D">
          <w:fldChar w:fldCharType="end"/>
        </w:r>
        <w:r w:rsidDel="0023488D">
          <w:delText>.</w:delText>
        </w:r>
        <w:r w:rsidR="003F6085" w:rsidDel="0023488D">
          <w:fldChar w:fldCharType="begin"/>
        </w:r>
        <w:r w:rsidR="003F6085" w:rsidDel="0023488D">
          <w:delInstrText xml:space="preserve"> SEQ Table \* ARABIC \s 1 </w:delInstrText>
        </w:r>
        <w:r w:rsidR="003F6085" w:rsidDel="0023488D">
          <w:fldChar w:fldCharType="separate"/>
        </w:r>
        <w:r w:rsidRPr="7A3DBB7F" w:rsidDel="0023488D">
          <w:delText>1</w:delText>
        </w:r>
        <w:r w:rsidR="003F6085" w:rsidDel="0023488D">
          <w:fldChar w:fldCharType="end"/>
        </w:r>
      </w:del>
      <w:r>
        <w:t xml:space="preserve"> - Simple feature attributes</w:t>
      </w:r>
    </w:p>
    <w:p w14:paraId="2E749BD2" w14:textId="529621A6" w:rsidR="00E03C03" w:rsidRDefault="00E03C03" w:rsidP="008375A4"/>
    <w:p w14:paraId="6495C42E" w14:textId="22FBA2B7" w:rsidR="001C06B5" w:rsidRDefault="0B164241" w:rsidP="00EE1F29">
      <w:pPr>
        <w:pStyle w:val="Heading2"/>
      </w:pPr>
      <w:bookmarkStart w:id="485" w:name="_Toc190800556"/>
      <w:r>
        <w:t>Complex Attributes</w:t>
      </w:r>
      <w:bookmarkEnd w:id="485"/>
    </w:p>
    <w:p w14:paraId="3336217B" w14:textId="47E9F12B" w:rsidR="00E366B1" w:rsidRPr="001C06B5" w:rsidRDefault="0025005B" w:rsidP="00EE1F29">
      <w:bookmarkStart w:id="486" w:name="_Toc2250651521"/>
      <w:bookmarkStart w:id="487" w:name="_Toc2256482951"/>
      <w:r w:rsidRPr="001C06B5">
        <w:rPr>
          <w:iCs/>
        </w:rPr>
        <w:t>Complex</w:t>
      </w:r>
      <w:r w:rsidRPr="001C06B5">
        <w:rPr>
          <w:rFonts w:eastAsia="Times New Roman"/>
        </w:rPr>
        <w:t xml:space="preserve"> </w:t>
      </w:r>
      <w:r w:rsidRPr="001C06B5">
        <w:t>attributes are aggregations of other attributes that are either simple or complex. The aggregation is defined by means of attribute bindings.</w:t>
      </w:r>
    </w:p>
    <w:bookmarkEnd w:id="486"/>
    <w:bookmarkEnd w:id="487"/>
    <w:p w14:paraId="3EAF4C0B" w14:textId="4DBDDDEE" w:rsidR="00E366B1" w:rsidDel="00555966" w:rsidRDefault="00743851" w:rsidP="1CF343D6">
      <w:pPr>
        <w:keepNext/>
        <w:jc w:val="center"/>
        <w:rPr>
          <w:del w:id="488" w:author="Raphael Malyankar" w:date="2025-02-17T12:45:00Z" w16du:dateUtc="2025-02-17T19:45:00Z"/>
          <w:i/>
          <w:iCs/>
          <w:color w:val="1F3864"/>
          <w:sz w:val="20"/>
          <w:szCs w:val="20"/>
          <w:shd w:val="clear" w:color="auto" w:fill="FFFF00"/>
        </w:rPr>
      </w:pPr>
      <w:del w:id="489" w:author="Raphael Malyankar" w:date="2025-02-17T12:45:00Z" w16du:dateUtc="2025-02-17T19:45:00Z">
        <w:r w:rsidDel="00555966">
          <w:rPr>
            <w:noProof/>
            <w:lang w:eastAsia="en-US"/>
          </w:rPr>
          <w:lastRenderedPageBreak/>
          <w:drawing>
            <wp:anchor distT="0" distB="0" distL="0" distR="0" simplePos="0" relativeHeight="251660800" behindDoc="0" locked="0" layoutInCell="1" allowOverlap="1" wp14:anchorId="1DB824C7" wp14:editId="2A3AC935">
              <wp:simplePos x="0" y="0"/>
              <wp:positionH relativeFrom="column">
                <wp:posOffset>2100580</wp:posOffset>
              </wp:positionH>
              <wp:positionV relativeFrom="paragraph">
                <wp:posOffset>152400</wp:posOffset>
              </wp:positionV>
              <wp:extent cx="1824355" cy="1120775"/>
              <wp:effectExtent l="0" t="0" r="4445" b="3175"/>
              <wp:wrapTopAndBottom/>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7">
                        <a:extLst>
                          <a:ext uri="{28A0092B-C50C-407E-A947-70E740481C1C}">
                            <a14:useLocalDpi xmlns:a14="http://schemas.microsoft.com/office/drawing/2010/main" val="0"/>
                          </a:ext>
                        </a:extLst>
                      </a:blip>
                      <a:srcRect l="6733" r="6733"/>
                      <a:stretch>
                        <a:fillRect/>
                      </a:stretch>
                    </pic:blipFill>
                    <pic:spPr bwMode="auto">
                      <a:xfrm>
                        <a:off x="0" y="0"/>
                        <a:ext cx="1824355" cy="112077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3D5A51C0" w14:textId="1B9AAA3C" w:rsidR="00A763BC" w:rsidDel="00555966" w:rsidRDefault="00A763BC" w:rsidP="00A763BC">
      <w:pPr>
        <w:pStyle w:val="Caption"/>
        <w:jc w:val="center"/>
        <w:rPr>
          <w:del w:id="490" w:author="Raphael Malyankar" w:date="2025-02-17T12:45:00Z" w16du:dateUtc="2025-02-17T19:45:00Z"/>
        </w:rPr>
      </w:pPr>
      <w:del w:id="491" w:author="Raphael Malyankar" w:date="2025-02-17T12:45:00Z" w16du:dateUtc="2025-02-17T19:45:00Z">
        <w:r w:rsidDel="00555966">
          <w:delText xml:space="preserve">Table </w:delText>
        </w:r>
        <w:r w:rsidDel="00555966">
          <w:fldChar w:fldCharType="begin"/>
        </w:r>
        <w:r w:rsidDel="00555966">
          <w:delInstrText xml:space="preserve"> STYLEREF 1 \s </w:delInstrText>
        </w:r>
        <w:r w:rsidDel="00555966">
          <w:fldChar w:fldCharType="separate"/>
        </w:r>
        <w:r w:rsidRPr="7A3DBB7F" w:rsidDel="00555966">
          <w:delText>7</w:delText>
        </w:r>
        <w:r w:rsidDel="00555966">
          <w:fldChar w:fldCharType="end"/>
        </w:r>
        <w:r w:rsidDel="00555966">
          <w:delText xml:space="preserve">.2 - </w:delText>
        </w:r>
      </w:del>
      <w:del w:id="492" w:author="Raphael Malyankar" w:date="2025-02-17T12:44:00Z" w16du:dateUtc="2025-02-17T19:44:00Z">
        <w:r w:rsidDel="00555966">
          <w:delText xml:space="preserve">textContent </w:delText>
        </w:r>
      </w:del>
      <w:del w:id="493" w:author="Raphael Malyankar" w:date="2025-02-17T12:45:00Z" w16du:dateUtc="2025-02-17T19:45:00Z">
        <w:r w:rsidDel="00555966">
          <w:delText>- a complex attribute</w:delText>
        </w:r>
      </w:del>
    </w:p>
    <w:p w14:paraId="6AAE0D92" w14:textId="77777777" w:rsidR="00E366B1" w:rsidRDefault="00E366B1" w:rsidP="008375A4">
      <w:pPr>
        <w:rPr>
          <w:ins w:id="494" w:author="Raphael Malyankar" w:date="2025-02-17T12:45:00Z" w16du:dateUtc="2025-02-17T19:45:00Z"/>
        </w:rPr>
      </w:pPr>
    </w:p>
    <w:p w14:paraId="681AB035" w14:textId="77777777" w:rsidR="00555966" w:rsidRDefault="00555966">
      <w:pPr>
        <w:keepNext/>
        <w:jc w:val="center"/>
        <w:rPr>
          <w:ins w:id="495" w:author="Raphael Malyankar" w:date="2025-02-17T12:46:00Z" w16du:dateUtc="2025-02-17T19:46:00Z"/>
        </w:rPr>
        <w:pPrChange w:id="496" w:author="Raphael Malyankar" w:date="2025-02-17T12:46:00Z" w16du:dateUtc="2025-02-17T19:46:00Z">
          <w:pPr>
            <w:jc w:val="center"/>
          </w:pPr>
        </w:pPrChange>
      </w:pPr>
      <w:ins w:id="497" w:author="Raphael Malyankar" w:date="2025-02-17T12:45:00Z" w16du:dateUtc="2025-02-17T19:45:00Z">
        <w:r>
          <w:rPr>
            <w:noProof/>
          </w:rPr>
          <w:drawing>
            <wp:inline distT="0" distB="0" distL="0" distR="0" wp14:anchorId="5CC795C6" wp14:editId="0D8608A7">
              <wp:extent cx="2348258" cy="1248355"/>
              <wp:effectExtent l="0" t="0" r="0" b="9525"/>
              <wp:docPr id="1600300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0146" name="Picture 1600300146"/>
                      <pic:cNvPicPr/>
                    </pic:nvPicPr>
                    <pic:blipFill>
                      <a:blip r:embed="rId27">
                        <a:extLst>
                          <a:ext uri="{28A0092B-C50C-407E-A947-70E740481C1C}">
                            <a14:useLocalDpi xmlns:a14="http://schemas.microsoft.com/office/drawing/2010/main" val="0"/>
                          </a:ext>
                        </a:extLst>
                      </a:blip>
                      <a:stretch>
                        <a:fillRect/>
                      </a:stretch>
                    </pic:blipFill>
                    <pic:spPr>
                      <a:xfrm>
                        <a:off x="0" y="0"/>
                        <a:ext cx="2366255" cy="1257922"/>
                      </a:xfrm>
                      <a:prstGeom prst="rect">
                        <a:avLst/>
                      </a:prstGeom>
                    </pic:spPr>
                  </pic:pic>
                </a:graphicData>
              </a:graphic>
            </wp:inline>
          </w:drawing>
        </w:r>
      </w:ins>
    </w:p>
    <w:p w14:paraId="31EBE4BD" w14:textId="5BBB4763" w:rsidR="00555966" w:rsidRDefault="00555966">
      <w:pPr>
        <w:pStyle w:val="Caption"/>
        <w:jc w:val="center"/>
        <w:pPrChange w:id="498" w:author="Raphael Malyankar" w:date="2025-02-17T12:46:00Z" w16du:dateUtc="2025-02-17T19:46:00Z">
          <w:pPr/>
        </w:pPrChange>
      </w:pPr>
      <w:ins w:id="499" w:author="Raphael Malyankar" w:date="2025-02-17T12:46:00Z" w16du:dateUtc="2025-02-17T19:46:00Z">
        <w:r>
          <w:t xml:space="preserve">Figure </w:t>
        </w:r>
      </w:ins>
      <w:ins w:id="500" w:author="Raphael Malyankar" w:date="2025-02-18T22:06:00Z" w16du:dateUtc="2025-02-19T05:06:00Z">
        <w:r w:rsidR="009A3B0D">
          <w:fldChar w:fldCharType="begin"/>
        </w:r>
        <w:r w:rsidR="009A3B0D">
          <w:instrText xml:space="preserve"> STYLEREF 1 \s </w:instrText>
        </w:r>
      </w:ins>
      <w:r w:rsidR="009A3B0D">
        <w:fldChar w:fldCharType="separate"/>
      </w:r>
      <w:r w:rsidR="009A3B0D">
        <w:rPr>
          <w:noProof/>
        </w:rPr>
        <w:t>5</w:t>
      </w:r>
      <w:ins w:id="501" w:author="Raphael Malyankar" w:date="2025-02-18T22:06:00Z" w16du:dateUtc="2025-02-19T05:06:00Z">
        <w:r w:rsidR="009A3B0D">
          <w:fldChar w:fldCharType="end"/>
        </w:r>
        <w:r w:rsidR="009A3B0D">
          <w:t>.</w:t>
        </w:r>
        <w:r w:rsidR="009A3B0D">
          <w:fldChar w:fldCharType="begin"/>
        </w:r>
        <w:r w:rsidR="009A3B0D">
          <w:instrText xml:space="preserve"> SEQ Figure \* ARABIC \s 1 </w:instrText>
        </w:r>
      </w:ins>
      <w:r w:rsidR="009A3B0D">
        <w:fldChar w:fldCharType="separate"/>
      </w:r>
      <w:ins w:id="502" w:author="Raphael Malyankar" w:date="2025-02-18T22:06:00Z" w16du:dateUtc="2025-02-19T05:06:00Z">
        <w:r w:rsidR="009A3B0D">
          <w:rPr>
            <w:noProof/>
          </w:rPr>
          <w:t>1</w:t>
        </w:r>
        <w:r w:rsidR="009A3B0D">
          <w:fldChar w:fldCharType="end"/>
        </w:r>
      </w:ins>
      <w:ins w:id="503" w:author="Raphael Malyankar" w:date="2025-02-17T12:46:00Z" w16du:dateUtc="2025-02-17T19:46:00Z">
        <w:r>
          <w:t xml:space="preserve"> – locationReference – a complex attribute</w:t>
        </w:r>
      </w:ins>
    </w:p>
    <w:p w14:paraId="324B88DC" w14:textId="79AA24C6" w:rsidR="00E366B1" w:rsidRDefault="0B164241" w:rsidP="008375A4">
      <w:pPr>
        <w:pStyle w:val="Heading2"/>
      </w:pPr>
      <w:bookmarkStart w:id="504" w:name="_Toc190800557"/>
      <w:r>
        <w:t>Units of Measure</w:t>
      </w:r>
      <w:bookmarkEnd w:id="504"/>
    </w:p>
    <w:p w14:paraId="7E8276EB" w14:textId="19FD2D55" w:rsidR="00E366B1" w:rsidRPr="00F17BCA" w:rsidRDefault="00A763BC" w:rsidP="008375A4">
      <w:pPr>
        <w:pStyle w:val="BodyText"/>
        <w:rPr>
          <w:color w:val="auto"/>
        </w:rPr>
      </w:pPr>
      <w:r>
        <w:rPr>
          <w:color w:val="auto"/>
        </w:rPr>
        <w:t>The following units of measure are</w:t>
      </w:r>
      <w:r w:rsidR="1CF343D6" w:rsidRPr="1CF343D6">
        <w:rPr>
          <w:color w:val="auto"/>
        </w:rPr>
        <w:t xml:space="preserve"> used in </w:t>
      </w:r>
      <w:r w:rsidR="1CF343D6">
        <w:t>Polygonal Demarcation</w:t>
      </w:r>
      <w:r w:rsidR="007D3DC8">
        <w:t>s</w:t>
      </w:r>
      <w:r w:rsidR="1CF343D6">
        <w:t xml:space="preserve"> of Global Sea Areas </w:t>
      </w:r>
      <w:r w:rsidR="1CF343D6" w:rsidRPr="1CF343D6">
        <w:rPr>
          <w:color w:val="auto"/>
        </w:rPr>
        <w:t>datasets;</w:t>
      </w:r>
    </w:p>
    <w:p w14:paraId="6E18FFC4" w14:textId="77777777" w:rsidR="00E366B1" w:rsidRPr="00F17BCA" w:rsidRDefault="0025005B" w:rsidP="0086114C">
      <w:pPr>
        <w:pStyle w:val="BodyText"/>
        <w:numPr>
          <w:ilvl w:val="0"/>
          <w:numId w:val="6"/>
        </w:numPr>
        <w:rPr>
          <w:color w:val="auto"/>
        </w:rPr>
      </w:pPr>
      <w:r w:rsidRPr="00F17BCA">
        <w:rPr>
          <w:color w:val="auto"/>
        </w:rPr>
        <w:t>Orientation is given in decimal degrees</w:t>
      </w:r>
    </w:p>
    <w:p w14:paraId="6A16A62E" w14:textId="34153075" w:rsidR="00E366B1" w:rsidRPr="00F17BCA" w:rsidRDefault="1CF343D6" w:rsidP="0086114C">
      <w:pPr>
        <w:pStyle w:val="BodyText"/>
        <w:numPr>
          <w:ilvl w:val="0"/>
          <w:numId w:val="6"/>
        </w:numPr>
        <w:rPr>
          <w:color w:val="auto"/>
        </w:rPr>
      </w:pPr>
      <w:r w:rsidRPr="1CF343D6">
        <w:rPr>
          <w:color w:val="auto"/>
        </w:rPr>
        <w:t>Uncertainty is given in metres</w:t>
      </w:r>
    </w:p>
    <w:p w14:paraId="1D9D73F2" w14:textId="1A2676F3" w:rsidR="00F17BCA" w:rsidRPr="00F17BCA" w:rsidRDefault="1CF343D6" w:rsidP="0086114C">
      <w:pPr>
        <w:pStyle w:val="BodyText"/>
        <w:numPr>
          <w:ilvl w:val="0"/>
          <w:numId w:val="6"/>
        </w:numPr>
        <w:rPr>
          <w:color w:val="auto"/>
        </w:rPr>
      </w:pPr>
      <w:r w:rsidRPr="1CF343D6">
        <w:rPr>
          <w:color w:val="auto"/>
        </w:rPr>
        <w:t>Distances are given in metres or nautical miles</w:t>
      </w:r>
    </w:p>
    <w:p w14:paraId="01F23457" w14:textId="5714DD14" w:rsidR="00E366B1" w:rsidRDefault="00E366B1" w:rsidP="1CF343D6">
      <w:pPr>
        <w:pStyle w:val="BodyText"/>
        <w:rPr>
          <w:color w:val="auto"/>
        </w:rPr>
      </w:pPr>
    </w:p>
    <w:p w14:paraId="45371507" w14:textId="35A79E12" w:rsidR="00E366B1" w:rsidRDefault="0B164241" w:rsidP="008375A4">
      <w:pPr>
        <w:pStyle w:val="Heading2"/>
      </w:pPr>
      <w:bookmarkStart w:id="505" w:name="_Toc422820115"/>
      <w:bookmarkStart w:id="506" w:name="_Toc190800558"/>
      <w:r>
        <w:t>Geometric Representation</w:t>
      </w:r>
      <w:bookmarkEnd w:id="505"/>
      <w:bookmarkEnd w:id="506"/>
    </w:p>
    <w:p w14:paraId="6D2E7A0B" w14:textId="1E4677BB" w:rsidR="00E366B1" w:rsidRDefault="1CF343D6" w:rsidP="008375A4">
      <w:pPr>
        <w:rPr>
          <w:color w:val="1F3864"/>
        </w:rPr>
      </w:pPr>
      <w:bookmarkStart w:id="507" w:name="_Toc288810288"/>
      <w:bookmarkStart w:id="508" w:name="_Toc288812335"/>
      <w:r>
        <w:t>Geometric representation is the digital description of the spatial component of an object as described in S-100 and ISO 19107. This product specification uses three types of geometries (GM_Point, GM_OrientableCurve</w:t>
      </w:r>
      <w:bookmarkEnd w:id="507"/>
      <w:bookmarkEnd w:id="508"/>
      <w:r>
        <w:t xml:space="preserve">, GM_OrientableSurface) and NoGeometry. </w:t>
      </w:r>
    </w:p>
    <w:p w14:paraId="2B0CE34C" w14:textId="77777777" w:rsidR="00E366B1" w:rsidRDefault="00E366B1" w:rsidP="008375A4"/>
    <w:p w14:paraId="7CA969AF" w14:textId="78C41515" w:rsidR="00E366B1" w:rsidRDefault="0B164241" w:rsidP="00264F7D">
      <w:pPr>
        <w:pStyle w:val="Heading1"/>
      </w:pPr>
      <w:bookmarkStart w:id="509" w:name="_Toc422820116"/>
      <w:bookmarkStart w:id="510" w:name="_Toc190800559"/>
      <w:r>
        <w:t>Coordinate Reference System (CRS)</w:t>
      </w:r>
      <w:bookmarkEnd w:id="509"/>
      <w:bookmarkEnd w:id="510"/>
    </w:p>
    <w:p w14:paraId="0A485F61" w14:textId="5C6CAE01" w:rsidR="00E366B1" w:rsidRDefault="0B164241" w:rsidP="008375A4">
      <w:pPr>
        <w:pStyle w:val="Heading3"/>
        <w:rPr>
          <w:rFonts w:eastAsia="Times New Roman" w:cs="Times New Roman"/>
        </w:rPr>
      </w:pPr>
      <w:bookmarkStart w:id="511" w:name="_Toc171499696"/>
      <w:bookmarkStart w:id="512" w:name="_Toc386114257"/>
      <w:bookmarkStart w:id="513" w:name="_Toc402785338"/>
      <w:bookmarkStart w:id="514" w:name="_Toc422820118"/>
      <w:bookmarkStart w:id="515" w:name="_Toc190800560"/>
      <w:r>
        <w:t>Horizontal reference system</w:t>
      </w:r>
      <w:bookmarkEnd w:id="511"/>
      <w:bookmarkEnd w:id="512"/>
      <w:bookmarkEnd w:id="513"/>
      <w:bookmarkEnd w:id="514"/>
      <w:bookmarkEnd w:id="515"/>
    </w:p>
    <w:p w14:paraId="0BF49C6B" w14:textId="7D06080F" w:rsidR="1CF343D6" w:rsidRDefault="1CF343D6" w:rsidP="1CF343D6">
      <w:pPr>
        <w:rPr>
          <w:b/>
          <w:bCs/>
          <w:lang w:val="en-CA"/>
        </w:rPr>
      </w:pPr>
      <w:r w:rsidRPr="1CF343D6">
        <w:rPr>
          <w:lang w:val="en-CA"/>
        </w:rPr>
        <w:t>Spatial data are expressed in latitude and longitude geographic coordinates in reference to a horizontal reference system.</w:t>
      </w:r>
    </w:p>
    <w:p w14:paraId="07308940" w14:textId="046E304F" w:rsidR="1CF343D6" w:rsidRDefault="1CF343D6" w:rsidP="1CF343D6">
      <w:pPr>
        <w:rPr>
          <w:lang w:val="en-CA"/>
        </w:rPr>
      </w:pPr>
    </w:p>
    <w:p w14:paraId="5AB4AB6B" w14:textId="5DDACE58" w:rsidR="1CF343D6" w:rsidRDefault="1CF343D6" w:rsidP="1CF343D6">
      <w:r w:rsidRPr="1CF343D6">
        <w:rPr>
          <w:lang w:val="en-CA"/>
        </w:rPr>
        <w:t>The longitude is stored as a negative number to represent a position west of the prime meridian (0°). Latitude is stored as a negative number to represent a position south of the equator.</w:t>
      </w:r>
    </w:p>
    <w:p w14:paraId="08AA2C2B" w14:textId="6794628C" w:rsidR="1CF343D6" w:rsidRDefault="1CF343D6" w:rsidP="1CF343D6">
      <w:pPr>
        <w:rPr>
          <w:lang w:val="en-CA"/>
        </w:rPr>
      </w:pPr>
    </w:p>
    <w:p w14:paraId="53A645D5" w14:textId="1EB26A5B" w:rsidR="1CF343D6" w:rsidRDefault="2BB42DEF" w:rsidP="1CF343D6">
      <w:r w:rsidRPr="2BB42DEF">
        <w:rPr>
          <w:lang w:val="en-CA"/>
        </w:rPr>
        <w:t xml:space="preserve">Latitude and Longitude may also be stored as textual strings. This is required so that positions may be described in the exact format that they are described in the source document they were extracted from. If a position is described in a source document in degrees, minutes and seconds then this description </w:t>
      </w:r>
      <w:r w:rsidR="1CF343D6" w:rsidRPr="2BB42DEF">
        <w:rPr>
          <w:lang w:val="en-CA"/>
        </w:rPr>
        <w:t>must</w:t>
      </w:r>
      <w:r w:rsidRPr="2BB42DEF">
        <w:rPr>
          <w:lang w:val="en-CA"/>
        </w:rPr>
        <w:t xml:space="preserve"> be retained in the textual string as degrees, minutes and seconds because a conversion to decimal degrees would constitute a change in format from its defined value. The same latitude and longitude position may also be stored as a set of real numbers within a GIS system so that it can be used digitally. That is, the values used in a source document </w:t>
      </w:r>
      <w:r w:rsidR="1CF343D6" w:rsidRPr="2BB42DEF">
        <w:rPr>
          <w:lang w:val="en-CA"/>
        </w:rPr>
        <w:t>must</w:t>
      </w:r>
      <w:r w:rsidRPr="2BB42DEF">
        <w:rPr>
          <w:lang w:val="en-CA"/>
        </w:rPr>
        <w:t xml:space="preserve"> be preserved, but points and other geometric primitives may have multiple representations.</w:t>
      </w:r>
    </w:p>
    <w:p w14:paraId="446F7A06" w14:textId="272D62B2" w:rsidR="1CF343D6" w:rsidRDefault="1CF343D6" w:rsidP="1CF343D6">
      <w:pPr>
        <w:rPr>
          <w:lang w:val="en-CA"/>
        </w:rPr>
      </w:pPr>
    </w:p>
    <w:p w14:paraId="7191CAE1" w14:textId="14CF12B1" w:rsidR="1CF343D6" w:rsidRDefault="1CF343D6" w:rsidP="1CF343D6">
      <w:r w:rsidRPr="1CF343D6">
        <w:rPr>
          <w:lang w:val="en-CA"/>
        </w:rPr>
        <w:t>Different reference systems are used by various nations. Since data may come from different sources, multiple coordinate reference systems may be used in the same dataset.</w:t>
      </w:r>
    </w:p>
    <w:p w14:paraId="0E507901" w14:textId="77777777" w:rsidR="00E366B1" w:rsidRDefault="00E366B1" w:rsidP="008375A4">
      <w:pPr>
        <w:rPr>
          <w:lang w:val="en-CA"/>
        </w:rPr>
      </w:pPr>
      <w:bookmarkStart w:id="516" w:name="_Toc386114258"/>
      <w:bookmarkStart w:id="517" w:name="_Toc402785339"/>
    </w:p>
    <w:p w14:paraId="403ECB51" w14:textId="635A3739" w:rsidR="00E366B1" w:rsidRDefault="0B164241" w:rsidP="008375A4">
      <w:pPr>
        <w:pStyle w:val="Heading3"/>
        <w:rPr>
          <w:rFonts w:eastAsia="Times New Roman" w:cs="Times New Roman"/>
        </w:rPr>
      </w:pPr>
      <w:bookmarkStart w:id="518" w:name="_Toc422820119"/>
      <w:bookmarkStart w:id="519" w:name="_Toc190800561"/>
      <w:r>
        <w:t>Projection</w:t>
      </w:r>
      <w:bookmarkEnd w:id="516"/>
      <w:bookmarkEnd w:id="517"/>
      <w:bookmarkEnd w:id="518"/>
      <w:bookmarkEnd w:id="519"/>
    </w:p>
    <w:p w14:paraId="6C553DD2" w14:textId="7AF4B4B7" w:rsidR="00E366B1" w:rsidRDefault="00A763BC" w:rsidP="008375A4">
      <w:pPr>
        <w:rPr>
          <w:b/>
          <w:bCs/>
          <w:iCs/>
          <w:lang w:val="en-CA"/>
        </w:rPr>
      </w:pPr>
      <w:r>
        <w:rPr>
          <w:lang w:val="en-CA"/>
        </w:rPr>
        <w:t>S-130 data products are un</w:t>
      </w:r>
      <w:r w:rsidR="22C94522" w:rsidRPr="22C94522">
        <w:rPr>
          <w:lang w:val="en-CA"/>
        </w:rPr>
        <w:t>projected.</w:t>
      </w:r>
    </w:p>
    <w:p w14:paraId="16D70EDD" w14:textId="77777777" w:rsidR="00E366B1" w:rsidRDefault="00E366B1" w:rsidP="008375A4">
      <w:pPr>
        <w:rPr>
          <w:lang w:val="en-CA"/>
        </w:rPr>
      </w:pPr>
      <w:bookmarkStart w:id="520" w:name="_Toc386114259"/>
      <w:bookmarkStart w:id="521" w:name="_Toc402785340"/>
      <w:bookmarkEnd w:id="520"/>
      <w:bookmarkEnd w:id="521"/>
    </w:p>
    <w:p w14:paraId="5361E882" w14:textId="6B9CAEEA" w:rsidR="00E366B1" w:rsidRDefault="0B164241" w:rsidP="008375A4">
      <w:pPr>
        <w:pStyle w:val="Heading3"/>
        <w:rPr>
          <w:rFonts w:eastAsia="Times New Roman" w:cs="Times New Roman"/>
        </w:rPr>
      </w:pPr>
      <w:bookmarkStart w:id="522" w:name="_Toc386114260"/>
      <w:bookmarkStart w:id="523" w:name="_Toc402785341"/>
      <w:bookmarkStart w:id="524" w:name="_Toc422820121"/>
      <w:bookmarkStart w:id="525" w:name="_Toc190800562"/>
      <w:r>
        <w:t>Temporal reference system</w:t>
      </w:r>
      <w:bookmarkEnd w:id="522"/>
      <w:bookmarkEnd w:id="523"/>
      <w:bookmarkEnd w:id="524"/>
      <w:bookmarkEnd w:id="525"/>
    </w:p>
    <w:p w14:paraId="1E0B9EE3" w14:textId="77777777" w:rsidR="00E366B1" w:rsidRDefault="0025005B" w:rsidP="008375A4">
      <w:pPr>
        <w:rPr>
          <w:lang w:val="en-CA"/>
        </w:rPr>
      </w:pPr>
      <w:r>
        <w:rPr>
          <w:lang w:val="en-CA"/>
        </w:rPr>
        <w:t>Time is measured by reference to Calendar dates and Clock time in accordance with ISO 19108:2002 Temporal Schema clause 5.4.4.</w:t>
      </w:r>
    </w:p>
    <w:p w14:paraId="3EDB3C83" w14:textId="77777777" w:rsidR="00E366B1" w:rsidRDefault="00E366B1" w:rsidP="00C80558">
      <w:pPr>
        <w:rPr>
          <w:lang w:val="en-CA"/>
        </w:rPr>
      </w:pPr>
    </w:p>
    <w:p w14:paraId="7BAD4374" w14:textId="06778173" w:rsidR="00E366B1" w:rsidRDefault="0B164241" w:rsidP="00887CD8">
      <w:pPr>
        <w:pStyle w:val="Heading3"/>
      </w:pPr>
      <w:bookmarkStart w:id="526" w:name="_Toc190800563"/>
      <w:r>
        <w:t>Polygonal Demarcations of Global Sea Areas data and scale</w:t>
      </w:r>
      <w:bookmarkEnd w:id="526"/>
    </w:p>
    <w:p w14:paraId="4101BF7D" w14:textId="25BC22F7" w:rsidR="00E366B1" w:rsidRDefault="2BB42DEF" w:rsidP="008375A4">
      <w:pPr>
        <w:pStyle w:val="BodyText"/>
        <w:rPr>
          <w:lang w:val="en-CA"/>
        </w:rPr>
      </w:pPr>
      <w:r w:rsidRPr="2BB42DEF">
        <w:rPr>
          <w:lang w:val="en-CA"/>
        </w:rPr>
        <w:t xml:space="preserve">S-130 data </w:t>
      </w:r>
      <w:r w:rsidR="00887CD8" w:rsidRPr="2BB42DEF">
        <w:rPr>
          <w:lang w:val="en-CA"/>
        </w:rPr>
        <w:t>must</w:t>
      </w:r>
      <w:r w:rsidRPr="2BB42DEF">
        <w:rPr>
          <w:lang w:val="en-CA"/>
        </w:rPr>
        <w:t xml:space="preserve"> be compiled in the best applicable scale. The use of the data itself is "scale independent". That means that the data can be used at any scale. S-100 allows the association of multiple spatial attributes to a single feature instance. In principle, each of these spatial attributes can be qualified by maximum and minimum scales.</w:t>
      </w:r>
    </w:p>
    <w:p w14:paraId="51AA4A3D" w14:textId="77777777" w:rsidR="005D617B" w:rsidRPr="00542537" w:rsidRDefault="005D617B" w:rsidP="008375A4">
      <w:pPr>
        <w:pStyle w:val="BodyText"/>
        <w:rPr>
          <w:lang w:val="en-GB"/>
        </w:rPr>
      </w:pPr>
    </w:p>
    <w:p w14:paraId="53F3E6DF" w14:textId="77777777" w:rsidR="00085FB8" w:rsidRDefault="0025005B" w:rsidP="008375A4">
      <w:pPr>
        <w:pStyle w:val="BodyText"/>
      </w:pPr>
      <w:r w:rsidRPr="00542537">
        <w:rPr>
          <w:lang w:val="en-GB"/>
        </w:rPr>
        <w:t>For example, it is possible, within one dataset, to have a single instance of a feature that has more than one area geometry.</w:t>
      </w:r>
      <w:r w:rsidRPr="00C80558">
        <w:rPr>
          <w:lang w:val="en-GB"/>
        </w:rPr>
        <w:t xml:space="preserve"> </w:t>
      </w:r>
      <w:r w:rsidRPr="00542537">
        <w:rPr>
          <w:lang w:val="en-GB"/>
        </w:rPr>
        <w:t xml:space="preserve">Each of these geometries has different scale max/min attributes. </w:t>
      </w:r>
      <w:r w:rsidRPr="00542537">
        <w:t>Moreover, due to cluttering in smaller scales, the scale minimum attribute may be used to turn off portrayal of some features at smaller scales.</w:t>
      </w:r>
    </w:p>
    <w:p w14:paraId="793DD5DF" w14:textId="50A1FD85" w:rsidR="00E366B1" w:rsidRDefault="00E366B1">
      <w:pPr>
        <w:rPr>
          <w:lang w:val="en-CA"/>
        </w:rPr>
        <w:pPrChange w:id="527" w:author="Raphael Malyankar" w:date="2025-02-12T21:40:00Z" w16du:dateUtc="2025-02-13T04:40:00Z">
          <w:pPr>
            <w:pStyle w:val="Heading1"/>
            <w:numPr>
              <w:numId w:val="0"/>
            </w:numPr>
            <w:tabs>
              <w:tab w:val="clear" w:pos="0"/>
            </w:tabs>
            <w:ind w:left="0" w:firstLine="0"/>
          </w:pPr>
        </w:pPrChange>
      </w:pPr>
    </w:p>
    <w:p w14:paraId="18BBF807" w14:textId="5C683D21" w:rsidR="4EEFCF52" w:rsidRDefault="0B164241" w:rsidP="4EEFCF52">
      <w:pPr>
        <w:pStyle w:val="Heading1"/>
      </w:pPr>
      <w:bookmarkStart w:id="528" w:name="_Toc190800564"/>
      <w:r>
        <w:t>Data quality</w:t>
      </w:r>
      <w:bookmarkEnd w:id="528"/>
      <w:del w:id="529" w:author="Raphael Malyankar" w:date="2025-02-12T22:12:00Z" w16du:dateUtc="2025-02-13T05:12:00Z">
        <w:r w:rsidDel="002F428D">
          <w:delText xml:space="preserve"> </w:delText>
        </w:r>
      </w:del>
    </w:p>
    <w:p w14:paraId="7E004E67" w14:textId="3B60E6C1" w:rsidR="4EEFCF52" w:rsidRDefault="0B164241" w:rsidP="4EEFCF52">
      <w:pPr>
        <w:pStyle w:val="Heading2"/>
      </w:pPr>
      <w:bookmarkStart w:id="530" w:name="_Toc190800565"/>
      <w:r>
        <w:t>Introduction to data quality</w:t>
      </w:r>
      <w:bookmarkEnd w:id="530"/>
    </w:p>
    <w:p w14:paraId="5E9FA40E" w14:textId="08C4A9D9" w:rsidR="4EEFCF52" w:rsidRDefault="4EEFCF52" w:rsidP="4EEFCF52">
      <w:pPr>
        <w:pStyle w:val="BodyText"/>
        <w:rPr>
          <w:ins w:id="531" w:author="Raphael Malyankar" w:date="2025-02-17T13:19:00Z" w16du:dateUtc="2025-02-17T20:19:00Z"/>
        </w:rPr>
      </w:pPr>
      <w:r w:rsidRPr="4EEFCF52">
        <w:t xml:space="preserve">Data quality allows users and user systems to assess fitness for use of the provided data. </w:t>
      </w:r>
      <w:r w:rsidRPr="009631E1">
        <w:t>Data quality measures and the associated evaluation are reported as metadata of a data product. This metadata improves interoperability with other data products and provides usage by user groups that the data product was not originally intended for. The secondary users can make assessments of the data product usefulness in their application</w:t>
      </w:r>
      <w:r w:rsidRPr="4EEFCF52">
        <w:t xml:space="preserve"> based on the reported data quality measures.</w:t>
      </w:r>
    </w:p>
    <w:p w14:paraId="12489685" w14:textId="77777777" w:rsidR="00277338" w:rsidRDefault="00277338" w:rsidP="4EEFCF52">
      <w:pPr>
        <w:pStyle w:val="BodyText"/>
        <w:rPr>
          <w:ins w:id="532" w:author="Raphael Malyankar" w:date="2025-02-17T13:19:00Z" w16du:dateUtc="2025-02-17T20:19:00Z"/>
        </w:rPr>
      </w:pPr>
    </w:p>
    <w:p w14:paraId="11FD4D40" w14:textId="2975AFA6" w:rsidR="00277338" w:rsidRDefault="00277338" w:rsidP="4EEFCF52">
      <w:pPr>
        <w:pStyle w:val="BodyText"/>
      </w:pPr>
      <w:ins w:id="533" w:author="Raphael Malyankar" w:date="2025-02-17T13:19:00Z" w16du:dateUtc="2025-02-17T20:19:00Z">
        <w:r>
          <w:t xml:space="preserve">For this edition of S-130, data quality reports are </w:t>
        </w:r>
      </w:ins>
      <w:ins w:id="534" w:author="Raphael Malyankar" w:date="2025-02-17T13:20:00Z" w16du:dateUtc="2025-02-17T20:20:00Z">
        <w:r>
          <w:t xml:space="preserve">optional. If a data quality report is provided it must be </w:t>
        </w:r>
      </w:ins>
      <w:ins w:id="535" w:author="Raphael Malyankar" w:date="2025-02-17T13:21:00Z" w16du:dateUtc="2025-02-17T20:21:00Z">
        <w:r>
          <w:t xml:space="preserve">separate from the exchange set (specifically, data quality reports are not treated as support files and are not included in the SUPPORT_FILES folder). The format </w:t>
        </w:r>
      </w:ins>
      <w:ins w:id="536" w:author="Raphael Malyankar" w:date="2025-02-17T13:22:00Z" w16du:dateUtc="2025-02-17T20:22:00Z">
        <w:r>
          <w:t>of a data quality report is left to the producer or evaluator. The method of provision of data quality reports is also left to the producer or evaluator.</w:t>
        </w:r>
      </w:ins>
    </w:p>
    <w:p w14:paraId="7BB49477" w14:textId="77777777" w:rsidR="00F8020F" w:rsidRDefault="00F8020F" w:rsidP="4EEFCF52">
      <w:pPr>
        <w:pStyle w:val="BodyText"/>
      </w:pPr>
    </w:p>
    <w:p w14:paraId="07E25D7E" w14:textId="019BBBA8" w:rsidR="4EEFCF52" w:rsidRDefault="4EEFCF52" w:rsidP="4EEFCF52">
      <w:pPr>
        <w:pStyle w:val="BodyText"/>
      </w:pPr>
      <w:r w:rsidRPr="4EEFCF52">
        <w:t>For S-130 the following Data Quality Elements have been included:</w:t>
      </w:r>
    </w:p>
    <w:p w14:paraId="29C19EFC" w14:textId="5B0318AE" w:rsidR="4EEFCF52" w:rsidRDefault="4EEFCF52" w:rsidP="00A763BC">
      <w:pPr>
        <w:pStyle w:val="BodyText"/>
        <w:numPr>
          <w:ilvl w:val="0"/>
          <w:numId w:val="12"/>
        </w:numPr>
      </w:pPr>
      <w:r w:rsidRPr="4EEFCF52">
        <w:t>Conformance to this Product Specification;</w:t>
      </w:r>
    </w:p>
    <w:p w14:paraId="42604B57" w14:textId="3D1C8AE9" w:rsidR="4EEFCF52" w:rsidRDefault="4EEFCF52" w:rsidP="00A763BC">
      <w:pPr>
        <w:pStyle w:val="BodyText"/>
        <w:numPr>
          <w:ilvl w:val="0"/>
          <w:numId w:val="12"/>
        </w:numPr>
      </w:pPr>
      <w:r w:rsidRPr="4EEFCF52">
        <w:t>Intended purpose of the data product;</w:t>
      </w:r>
    </w:p>
    <w:p w14:paraId="3B476DA4" w14:textId="4B3738A6" w:rsidR="4EEFCF52" w:rsidRDefault="4EEFCF52" w:rsidP="00A763BC">
      <w:pPr>
        <w:pStyle w:val="BodyText"/>
        <w:numPr>
          <w:ilvl w:val="0"/>
          <w:numId w:val="12"/>
        </w:numPr>
      </w:pPr>
      <w:r w:rsidRPr="4EEFCF52">
        <w:t>Completeness of the data product in terms of coverage;</w:t>
      </w:r>
    </w:p>
    <w:p w14:paraId="798F1287" w14:textId="643A7D87" w:rsidR="4EEFCF52" w:rsidRDefault="4EEFCF52" w:rsidP="00A763BC">
      <w:pPr>
        <w:pStyle w:val="BodyText"/>
        <w:numPr>
          <w:ilvl w:val="0"/>
          <w:numId w:val="12"/>
        </w:numPr>
      </w:pPr>
      <w:r w:rsidRPr="4EEFCF52">
        <w:t>Logical Consistency;</w:t>
      </w:r>
    </w:p>
    <w:p w14:paraId="36FFF874" w14:textId="7C55ADE6" w:rsidR="4EEFCF52" w:rsidRDefault="4EEFCF52" w:rsidP="00A763BC">
      <w:pPr>
        <w:pStyle w:val="BodyText"/>
        <w:numPr>
          <w:ilvl w:val="0"/>
          <w:numId w:val="12"/>
        </w:numPr>
      </w:pPr>
      <w:r w:rsidRPr="4EEFCF52">
        <w:t>Positional Uncertainty and Accuracy;</w:t>
      </w:r>
    </w:p>
    <w:p w14:paraId="575F8A33" w14:textId="32A7412D" w:rsidR="4EEFCF52" w:rsidRDefault="4EEFCF52" w:rsidP="00A763BC">
      <w:pPr>
        <w:pStyle w:val="BodyText"/>
        <w:numPr>
          <w:ilvl w:val="0"/>
          <w:numId w:val="12"/>
        </w:numPr>
      </w:pPr>
      <w:r w:rsidRPr="4EEFCF52">
        <w:t>Thematic Accuracy;</w:t>
      </w:r>
    </w:p>
    <w:p w14:paraId="25F2CA33" w14:textId="6F5683AF" w:rsidR="4EEFCF52" w:rsidRDefault="4EEFCF52" w:rsidP="00A763BC">
      <w:pPr>
        <w:pStyle w:val="BodyText"/>
        <w:numPr>
          <w:ilvl w:val="0"/>
          <w:numId w:val="12"/>
        </w:numPr>
      </w:pPr>
      <w:r w:rsidRPr="4EEFCF52">
        <w:t>Temporal Quality;</w:t>
      </w:r>
    </w:p>
    <w:p w14:paraId="43F64E65" w14:textId="016DC316" w:rsidR="4EEFCF52" w:rsidRDefault="4EEFCF52" w:rsidP="00A763BC">
      <w:pPr>
        <w:pStyle w:val="BodyText"/>
        <w:numPr>
          <w:ilvl w:val="0"/>
          <w:numId w:val="12"/>
        </w:numPr>
      </w:pPr>
      <w:r w:rsidRPr="4EEFCF52">
        <w:t>Aggregation measures;</w:t>
      </w:r>
    </w:p>
    <w:p w14:paraId="72D58D19" w14:textId="5BF492E5" w:rsidR="4EEFCF52" w:rsidRDefault="4EEFCF52" w:rsidP="00A763BC">
      <w:pPr>
        <w:pStyle w:val="BodyText"/>
        <w:numPr>
          <w:ilvl w:val="0"/>
          <w:numId w:val="12"/>
        </w:numPr>
      </w:pPr>
      <w:r w:rsidRPr="4EEFCF52">
        <w:t>Validation checks or conformance checks including:</w:t>
      </w:r>
    </w:p>
    <w:p w14:paraId="203FB393" w14:textId="00B4C27B" w:rsidR="4EEFCF52" w:rsidRDefault="00A763BC" w:rsidP="00A763BC">
      <w:pPr>
        <w:pStyle w:val="BodyText"/>
        <w:numPr>
          <w:ilvl w:val="1"/>
          <w:numId w:val="12"/>
        </w:numPr>
      </w:pPr>
      <w:r>
        <w:t>G</w:t>
      </w:r>
      <w:r w:rsidR="4EEFCF52" w:rsidRPr="4EEFCF52">
        <w:t>eneral tests for dataset integrity;</w:t>
      </w:r>
    </w:p>
    <w:p w14:paraId="437E3C4D" w14:textId="3A7BF5BA" w:rsidR="4EEFCF52" w:rsidRDefault="4EEFCF52" w:rsidP="00A763BC">
      <w:pPr>
        <w:pStyle w:val="BodyText"/>
        <w:numPr>
          <w:ilvl w:val="1"/>
          <w:numId w:val="12"/>
        </w:numPr>
      </w:pPr>
      <w:r w:rsidRPr="4EEFCF52">
        <w:t>Specific tests for a specific data model.</w:t>
      </w:r>
    </w:p>
    <w:p w14:paraId="5D3BF40D" w14:textId="7061AB4A" w:rsidR="4EEFCF52" w:rsidRDefault="0B164241" w:rsidP="4EEFCF52">
      <w:pPr>
        <w:pStyle w:val="Heading2"/>
        <w:rPr>
          <w:ins w:id="537" w:author="Raphael Malyankar" w:date="2025-02-12T22:12:00Z" w16du:dateUtc="2025-02-13T05:12:00Z"/>
        </w:rPr>
      </w:pPr>
      <w:r>
        <w:t xml:space="preserve"> </w:t>
      </w:r>
      <w:bookmarkStart w:id="538" w:name="_Toc190800566"/>
      <w:r>
        <w:t>Completeness</w:t>
      </w:r>
      <w:bookmarkEnd w:id="538"/>
      <w:del w:id="539" w:author="Raphael Malyankar" w:date="2025-02-12T22:12:00Z" w16du:dateUtc="2025-02-13T05:12:00Z">
        <w:r w:rsidDel="002F428D">
          <w:delText xml:space="preserve"> </w:delText>
        </w:r>
      </w:del>
    </w:p>
    <w:p w14:paraId="7BDEA78C" w14:textId="1727AD7D" w:rsidR="002F428D" w:rsidRPr="002F428D" w:rsidRDefault="002F428D">
      <w:pPr>
        <w:pStyle w:val="BodyText"/>
        <w:pPrChange w:id="540" w:author="Raphael Malyankar" w:date="2025-02-12T22:12:00Z" w16du:dateUtc="2025-02-13T05:12:00Z">
          <w:pPr>
            <w:pStyle w:val="Heading2"/>
          </w:pPr>
        </w:pPrChange>
      </w:pPr>
      <w:ins w:id="541" w:author="Raphael Malyankar" w:date="2025-02-12T22:12:00Z" w16du:dateUtc="2025-02-13T05:12:00Z">
        <w:r w:rsidRPr="002F428D">
          <w:t>The presence and absence of features is described by the data quality elements commission and omission. Completeness should only be used on the feature type level, describing whether the features in the universe of discourse are found in the data set or not.</w:t>
        </w:r>
      </w:ins>
    </w:p>
    <w:p w14:paraId="3C98FAA7" w14:textId="6A0C1D6C" w:rsidR="4EEFCF52" w:rsidRPr="00264F7D" w:rsidRDefault="0B164241" w:rsidP="00264F7D">
      <w:pPr>
        <w:pStyle w:val="Heading3"/>
      </w:pPr>
      <w:bookmarkStart w:id="542" w:name="_Toc190800567"/>
      <w:r>
        <w:t>Commission</w:t>
      </w:r>
      <w:bookmarkEnd w:id="542"/>
      <w:del w:id="543" w:author="Raphael Malyankar" w:date="2025-02-12T22:12:00Z" w16du:dateUtc="2025-02-13T05:12:00Z">
        <w:r w:rsidDel="002F428D">
          <w:delText xml:space="preserve"> </w:delText>
        </w:r>
      </w:del>
    </w:p>
    <w:p w14:paraId="36DFBDF2" w14:textId="7451BDFE" w:rsidR="4EEFCF52" w:rsidRDefault="4EEFCF52" w:rsidP="4EEFCF52">
      <w:pPr>
        <w:pStyle w:val="BodyText"/>
      </w:pPr>
      <w:r w:rsidRPr="4EEFCF52">
        <w:t>Commission is applicable for S-130.</w:t>
      </w:r>
    </w:p>
    <w:p w14:paraId="7EF2AF5B" w14:textId="77777777" w:rsidR="00264F7D" w:rsidRDefault="00264F7D" w:rsidP="4EEFCF52">
      <w:pPr>
        <w:pStyle w:val="BodyText"/>
      </w:pPr>
    </w:p>
    <w:p w14:paraId="3DB9128C" w14:textId="6C501768" w:rsidR="4EEFCF52" w:rsidRDefault="2BB42DEF" w:rsidP="4EEFCF52">
      <w:pPr>
        <w:pStyle w:val="BodyText"/>
      </w:pPr>
      <w:r>
        <w:t xml:space="preserve">S-130 products </w:t>
      </w:r>
      <w:r w:rsidR="4EEFCF52">
        <w:t>must</w:t>
      </w:r>
      <w:r>
        <w:t xml:space="preserve"> be tested with Commission checks prior to release by the data producer. The data producer </w:t>
      </w:r>
      <w:r w:rsidR="4EEFCF52">
        <w:t>must</w:t>
      </w:r>
      <w:r>
        <w:t xml:space="preserve"> review the check results and address any issues to ensure sufficient quality of the data products. </w:t>
      </w:r>
      <w:ins w:id="544" w:author="Raphael Malyankar" w:date="2025-02-12T22:13:00Z" w16du:dateUtc="2025-02-13T05:13:00Z">
        <w:r w:rsidR="002F428D" w:rsidRPr="002F428D">
          <w:t>Data should only be published if it passes the test</w:t>
        </w:r>
        <w:r w:rsidR="002F428D">
          <w:t>.</w:t>
        </w:r>
      </w:ins>
      <w:del w:id="545" w:author="Raphael Malyankar" w:date="2025-02-12T22:13:00Z" w16du:dateUtc="2025-02-13T05:13:00Z">
        <w:r w:rsidDel="002F428D">
          <w:delText>It is allowable to publish the data with a quality statement which indicates non-conformance.</w:delText>
        </w:r>
      </w:del>
    </w:p>
    <w:p w14:paraId="2C3EFBFE" w14:textId="77777777" w:rsidR="00264F7D" w:rsidRDefault="00264F7D" w:rsidP="4EEFCF52">
      <w:pPr>
        <w:pStyle w:val="BodyText"/>
      </w:pPr>
    </w:p>
    <w:p w14:paraId="43905DD3" w14:textId="7FF4C61B" w:rsidR="4EEFCF52" w:rsidRDefault="4EEFCF52" w:rsidP="4EEFCF52">
      <w:pPr>
        <w:pStyle w:val="BodyText"/>
      </w:pPr>
      <w:r w:rsidRPr="4EEFCF52">
        <w:lastRenderedPageBreak/>
        <w:t xml:space="preserve">In terms of Commission, S-130 products </w:t>
      </w:r>
      <w:r w:rsidR="00795CAE">
        <w:t>must</w:t>
      </w:r>
      <w:r w:rsidRPr="4EEFCF52">
        <w:t xml:space="preserve"> at least populate numberOfExcessItems that indicates the number of items that should not have been present in the dataset, and numberOfDuplicateFeatureInstances that indicates the total number of exact duplications of feature instances within the data.</w:t>
      </w:r>
    </w:p>
    <w:p w14:paraId="06F968A9" w14:textId="77777777" w:rsidR="00264F7D" w:rsidRDefault="00264F7D" w:rsidP="4EEFCF52">
      <w:pPr>
        <w:pStyle w:val="BodyText"/>
      </w:pPr>
    </w:p>
    <w:p w14:paraId="06F22FF5" w14:textId="3E2B16D5" w:rsidR="4EEFCF52" w:rsidRDefault="0B164241" w:rsidP="00264F7D">
      <w:pPr>
        <w:pStyle w:val="Heading3"/>
      </w:pPr>
      <w:bookmarkStart w:id="546" w:name="_Toc190800568"/>
      <w:r>
        <w:t>Omission</w:t>
      </w:r>
      <w:bookmarkEnd w:id="546"/>
      <w:del w:id="547" w:author="Raphael Malyankar" w:date="2025-02-12T22:12:00Z" w16du:dateUtc="2025-02-13T05:12:00Z">
        <w:r w:rsidDel="002F428D">
          <w:delText xml:space="preserve"> </w:delText>
        </w:r>
      </w:del>
    </w:p>
    <w:p w14:paraId="6A56A15D" w14:textId="1EB72123" w:rsidR="4EEFCF52" w:rsidRDefault="4EEFCF52" w:rsidP="4EEFCF52">
      <w:pPr>
        <w:pStyle w:val="BodyText"/>
      </w:pPr>
      <w:r w:rsidRPr="4EEFCF52">
        <w:t>Omission is applicable for S-130.</w:t>
      </w:r>
    </w:p>
    <w:p w14:paraId="727F104E" w14:textId="77777777" w:rsidR="00264F7D" w:rsidRDefault="00264F7D" w:rsidP="4EEFCF52">
      <w:pPr>
        <w:pStyle w:val="BodyText"/>
      </w:pPr>
    </w:p>
    <w:p w14:paraId="2C03A9C1" w14:textId="553DFCD7" w:rsidR="4EEFCF52" w:rsidRDefault="2BB42DEF" w:rsidP="4EEFCF52">
      <w:pPr>
        <w:pStyle w:val="BodyText"/>
      </w:pPr>
      <w:r>
        <w:t xml:space="preserve">S-130 products </w:t>
      </w:r>
      <w:r w:rsidR="4EEFCF52">
        <w:t>must</w:t>
      </w:r>
      <w:r>
        <w:t xml:space="preserve"> be tested with Omission checks prior to release by the data producer. The data producer </w:t>
      </w:r>
      <w:r w:rsidR="4EEFCF52">
        <w:t>must</w:t>
      </w:r>
      <w:r>
        <w:t xml:space="preserve"> review the check results and address any issues to ensure sufficient quality of the data products. </w:t>
      </w:r>
      <w:ins w:id="548" w:author="Raphael Malyankar" w:date="2025-02-12T22:14:00Z" w16du:dateUtc="2025-02-13T05:14:00Z">
        <w:r w:rsidR="002F428D" w:rsidRPr="002F428D">
          <w:t>Data should only be published if it passes the test</w:t>
        </w:r>
        <w:r w:rsidR="002F428D">
          <w:t>.</w:t>
        </w:r>
      </w:ins>
      <w:del w:id="549" w:author="Raphael Malyankar" w:date="2025-02-12T22:14:00Z" w16du:dateUtc="2025-02-13T05:14:00Z">
        <w:r w:rsidDel="002F428D">
          <w:delText>It is allowable to publish the data with a quality statement which indicates non-conformance.</w:delText>
        </w:r>
      </w:del>
    </w:p>
    <w:p w14:paraId="17A60EBF" w14:textId="77777777" w:rsidR="002C04C4" w:rsidRDefault="002C04C4" w:rsidP="4EEFCF52">
      <w:pPr>
        <w:pStyle w:val="BodyText"/>
      </w:pPr>
    </w:p>
    <w:p w14:paraId="292E40F3" w14:textId="658AA901" w:rsidR="4EEFCF52" w:rsidRDefault="4EEFCF52" w:rsidP="4EEFCF52">
      <w:pPr>
        <w:pStyle w:val="BodyText"/>
      </w:pPr>
      <w:r w:rsidRPr="4EEFCF52">
        <w:t xml:space="preserve">In terms of Omission, S-130 products </w:t>
      </w:r>
      <w:r w:rsidR="00795CAE">
        <w:t>must</w:t>
      </w:r>
      <w:r w:rsidRPr="4EEFCF52">
        <w:t xml:space="preserve"> at least populate numberOfMissingItems that is the total number of missing items.</w:t>
      </w:r>
    </w:p>
    <w:p w14:paraId="0531C045" w14:textId="77777777" w:rsidR="002C04C4" w:rsidRDefault="002C04C4" w:rsidP="4EEFCF52">
      <w:pPr>
        <w:pStyle w:val="BodyText"/>
      </w:pPr>
    </w:p>
    <w:p w14:paraId="2C61FC8B" w14:textId="35F90FBA" w:rsidR="4EEFCF52" w:rsidRDefault="0B164241" w:rsidP="00264F7D">
      <w:pPr>
        <w:pStyle w:val="Heading2"/>
      </w:pPr>
      <w:bookmarkStart w:id="550" w:name="_Toc190800569"/>
      <w:r>
        <w:t>Logical Consistency</w:t>
      </w:r>
      <w:bookmarkEnd w:id="550"/>
      <w:del w:id="551" w:author="Raphael Malyankar" w:date="2025-02-12T22:12:00Z" w16du:dateUtc="2025-02-13T05:12:00Z">
        <w:r w:rsidDel="002F428D">
          <w:delText xml:space="preserve"> </w:delText>
        </w:r>
      </w:del>
    </w:p>
    <w:p w14:paraId="08B944B8" w14:textId="3499BC7F" w:rsidR="4EEFCF52" w:rsidRDefault="0B164241" w:rsidP="00264F7D">
      <w:pPr>
        <w:pStyle w:val="Heading3"/>
      </w:pPr>
      <w:bookmarkStart w:id="552" w:name="_Toc190800570"/>
      <w:r>
        <w:t>Conceptual Consistency</w:t>
      </w:r>
      <w:bookmarkEnd w:id="552"/>
      <w:del w:id="553" w:author="Raphael Malyankar" w:date="2025-02-12T22:12:00Z" w16du:dateUtc="2025-02-13T05:12:00Z">
        <w:r w:rsidDel="002F428D">
          <w:delText xml:space="preserve"> </w:delText>
        </w:r>
      </w:del>
    </w:p>
    <w:p w14:paraId="067CB685" w14:textId="172833A7" w:rsidR="4EEFCF52" w:rsidRDefault="4EEFCF52" w:rsidP="4EEFCF52">
      <w:pPr>
        <w:pStyle w:val="BodyText"/>
      </w:pPr>
      <w:r w:rsidRPr="4EEFCF52">
        <w:t>Conceptual Consistency is applicable for S-130 and follows the guidelines from S-100 Part 1.</w:t>
      </w:r>
    </w:p>
    <w:p w14:paraId="7C525286" w14:textId="77777777" w:rsidR="00B06B39" w:rsidRDefault="00B06B39" w:rsidP="4EEFCF52">
      <w:pPr>
        <w:pStyle w:val="BodyText"/>
      </w:pPr>
    </w:p>
    <w:p w14:paraId="23EC3EFF" w14:textId="1077C2B9" w:rsidR="4EEFCF52" w:rsidRDefault="2BB42DEF" w:rsidP="4EEFCF52">
      <w:pPr>
        <w:pStyle w:val="BodyText"/>
      </w:pPr>
      <w:r>
        <w:t xml:space="preserve">S-130 products </w:t>
      </w:r>
      <w:r w:rsidR="4EEFCF52">
        <w:t>must</w:t>
      </w:r>
      <w:r>
        <w:t xml:space="preserve"> be tested with Conceptual Consistency checks prior to release by the data producer. The data producer </w:t>
      </w:r>
      <w:r w:rsidR="4EEFCF52">
        <w:t>must</w:t>
      </w:r>
      <w:r>
        <w:t xml:space="preserve"> review the check results and address any issues to ensure sufficient quality of the data products. Data should only be published if it passes the test. </w:t>
      </w:r>
    </w:p>
    <w:p w14:paraId="5B9ACB34" w14:textId="77777777" w:rsidR="002C04C4" w:rsidRDefault="002C04C4" w:rsidP="4EEFCF52">
      <w:pPr>
        <w:pStyle w:val="BodyText"/>
      </w:pPr>
    </w:p>
    <w:p w14:paraId="3B9667AA" w14:textId="7B1054D6" w:rsidR="4EEFCF52" w:rsidRDefault="4EEFCF52" w:rsidP="4EEFCF52">
      <w:pPr>
        <w:pStyle w:val="BodyText"/>
      </w:pPr>
      <w:r w:rsidRPr="4EEFCF52">
        <w:t xml:space="preserve">In terms of Conceptual Consistency, S-130 products </w:t>
      </w:r>
      <w:r w:rsidR="00795CAE">
        <w:t>must</w:t>
      </w:r>
      <w:r w:rsidRPr="4EEFCF52">
        <w:t xml:space="preserve"> at least populate numberOfInvalidSurfaceOverlaps that is the total number of erroneous overlaps within the data.</w:t>
      </w:r>
    </w:p>
    <w:p w14:paraId="284DA0A2" w14:textId="0AE8B41F" w:rsidR="4EEFCF52" w:rsidRDefault="0B164241" w:rsidP="00264F7D">
      <w:pPr>
        <w:pStyle w:val="Heading3"/>
      </w:pPr>
      <w:bookmarkStart w:id="554" w:name="_Toc190800571"/>
      <w:r>
        <w:t>Domain Consistency</w:t>
      </w:r>
      <w:bookmarkEnd w:id="554"/>
      <w:del w:id="555" w:author="Raphael Malyankar" w:date="2025-02-12T22:15:00Z" w16du:dateUtc="2025-02-13T05:15:00Z">
        <w:r w:rsidDel="002F428D">
          <w:delText xml:space="preserve"> </w:delText>
        </w:r>
      </w:del>
    </w:p>
    <w:p w14:paraId="09758BDF" w14:textId="58358701" w:rsidR="4EEFCF52" w:rsidRDefault="4EEFCF52" w:rsidP="4EEFCF52">
      <w:pPr>
        <w:pStyle w:val="BodyText"/>
      </w:pPr>
      <w:r w:rsidRPr="4EEFCF52">
        <w:t>Domain Consistency is applicable for S-130 and follows the guidelines from S-100 Part 5.</w:t>
      </w:r>
    </w:p>
    <w:p w14:paraId="18891386" w14:textId="77777777" w:rsidR="00B06B39" w:rsidRDefault="00B06B39" w:rsidP="4EEFCF52">
      <w:pPr>
        <w:pStyle w:val="BodyText"/>
      </w:pPr>
    </w:p>
    <w:p w14:paraId="17BB9C3F" w14:textId="01A8EBED" w:rsidR="4EEFCF52" w:rsidRDefault="2BB42DEF" w:rsidP="4EEFCF52">
      <w:pPr>
        <w:pStyle w:val="BodyText"/>
      </w:pPr>
      <w:r>
        <w:t xml:space="preserve">S-130 products </w:t>
      </w:r>
      <w:r w:rsidR="4EEFCF52">
        <w:t>must</w:t>
      </w:r>
      <w:r>
        <w:t xml:space="preserve"> be tested with Domain Consistency checks prior to release by the data producer. The data producer </w:t>
      </w:r>
      <w:r w:rsidR="4EEFCF52">
        <w:t>must</w:t>
      </w:r>
      <w:r>
        <w:t xml:space="preserve"> review the check results and address any issues to ensure sufficient quality of the data products. It is allowable to publish the data with a quality statement which indicates non-conformance. </w:t>
      </w:r>
    </w:p>
    <w:p w14:paraId="3CA4D922" w14:textId="77777777" w:rsidR="00B06B39" w:rsidRDefault="00B06B39" w:rsidP="4EEFCF52">
      <w:pPr>
        <w:pStyle w:val="BodyText"/>
      </w:pPr>
    </w:p>
    <w:p w14:paraId="46CD2035" w14:textId="0992A5B5" w:rsidR="4EEFCF52" w:rsidRDefault="4EEFCF52" w:rsidP="4EEFCF52">
      <w:pPr>
        <w:pStyle w:val="BodyText"/>
      </w:pPr>
      <w:r w:rsidRPr="4EEFCF52">
        <w:t xml:space="preserve">In terms of Domain Consistency, S-130 products </w:t>
      </w:r>
      <w:r w:rsidR="00795CAE">
        <w:t>must</w:t>
      </w:r>
      <w:r w:rsidRPr="4EEFCF52">
        <w:t xml:space="preserve"> at least populate numberOfNonconformantItems that is a count of all items in the dataset that are not in conformance with their value domain.</w:t>
      </w:r>
    </w:p>
    <w:p w14:paraId="509CE8D2" w14:textId="5D21550A" w:rsidR="4EEFCF52" w:rsidRDefault="0B164241" w:rsidP="00264F7D">
      <w:pPr>
        <w:pStyle w:val="Heading3"/>
      </w:pPr>
      <w:bookmarkStart w:id="556" w:name="_Toc190800572"/>
      <w:r>
        <w:t>Format Consistency</w:t>
      </w:r>
      <w:bookmarkEnd w:id="556"/>
      <w:del w:id="557" w:author="Raphael Malyankar" w:date="2025-02-12T22:14:00Z" w16du:dateUtc="2025-02-13T05:14:00Z">
        <w:r w:rsidDel="002F428D">
          <w:delText xml:space="preserve"> </w:delText>
        </w:r>
      </w:del>
    </w:p>
    <w:p w14:paraId="07298BD8" w14:textId="01F12C4F" w:rsidR="4EEFCF52" w:rsidRDefault="4EEFCF52" w:rsidP="4EEFCF52">
      <w:pPr>
        <w:pStyle w:val="BodyText"/>
      </w:pPr>
      <w:r w:rsidRPr="4EEFCF52">
        <w:t xml:space="preserve">Format Consistency is applicable for S-130 and follows the guidelines from S-100 Part 10b. </w:t>
      </w:r>
    </w:p>
    <w:p w14:paraId="21A0C6D2" w14:textId="5CBDF372" w:rsidR="4EEFCF52" w:rsidRDefault="2BB42DEF" w:rsidP="4EEFCF52">
      <w:pPr>
        <w:pStyle w:val="BodyText"/>
      </w:pPr>
      <w:r>
        <w:t xml:space="preserve">S-130 products </w:t>
      </w:r>
      <w:r w:rsidR="4EEFCF52">
        <w:t>must</w:t>
      </w:r>
      <w:r>
        <w:t xml:space="preserve"> be tested with Format Consistency checks prior to release by the data producer. The data producer </w:t>
      </w:r>
      <w:r w:rsidR="4EEFCF52">
        <w:t>must</w:t>
      </w:r>
      <w:r>
        <w:t xml:space="preserve"> review the check results and address any issues to ensure sufficient quality of the data products. Data should only be published if it passes the test. </w:t>
      </w:r>
    </w:p>
    <w:p w14:paraId="63E38750" w14:textId="77777777" w:rsidR="00B06B39" w:rsidRDefault="00B06B39" w:rsidP="4EEFCF52">
      <w:pPr>
        <w:pStyle w:val="BodyText"/>
      </w:pPr>
    </w:p>
    <w:p w14:paraId="534F2E7B" w14:textId="5E47C431" w:rsidR="4EEFCF52" w:rsidRDefault="4EEFCF52" w:rsidP="4EEFCF52">
      <w:pPr>
        <w:pStyle w:val="BodyText"/>
      </w:pPr>
      <w:r w:rsidRPr="4EEFCF52">
        <w:t xml:space="preserve">In terms of Format Consistency, S-130 products </w:t>
      </w:r>
      <w:r w:rsidR="00795CAE">
        <w:t>must</w:t>
      </w:r>
      <w:r w:rsidRPr="4EEFCF52">
        <w:t xml:space="preserve"> at least populate physicalStructureConflicts that is a count of all items in the dataset that are stored in conflict with the physical structure of the dataset.</w:t>
      </w:r>
    </w:p>
    <w:p w14:paraId="76532882" w14:textId="2D5A5CFF" w:rsidR="4EEFCF52" w:rsidRDefault="0B164241" w:rsidP="00264F7D">
      <w:pPr>
        <w:pStyle w:val="Heading3"/>
      </w:pPr>
      <w:bookmarkStart w:id="558" w:name="_Toc190800573"/>
      <w:r>
        <w:t>Topological Consistency</w:t>
      </w:r>
      <w:bookmarkEnd w:id="558"/>
      <w:del w:id="559" w:author="Raphael Malyankar" w:date="2025-02-12T22:14:00Z" w16du:dateUtc="2025-02-13T05:14:00Z">
        <w:r w:rsidDel="002F428D">
          <w:delText xml:space="preserve"> </w:delText>
        </w:r>
      </w:del>
    </w:p>
    <w:p w14:paraId="668411FD" w14:textId="51EFB7F8" w:rsidR="4EEFCF52" w:rsidRDefault="4EEFCF52" w:rsidP="4EEFCF52">
      <w:pPr>
        <w:pStyle w:val="BodyText"/>
      </w:pPr>
      <w:r w:rsidRPr="4EEFCF52">
        <w:t xml:space="preserve">Topological Consistency is applicable for S-130 and follows the guidelines from S-100 Part 7. </w:t>
      </w:r>
    </w:p>
    <w:p w14:paraId="0FDB881E" w14:textId="19DB3567" w:rsidR="00B06B39" w:rsidRDefault="2BB42DEF" w:rsidP="4EEFCF52">
      <w:pPr>
        <w:pStyle w:val="BodyText"/>
      </w:pPr>
      <w:r>
        <w:lastRenderedPageBreak/>
        <w:t xml:space="preserve">S-130 products </w:t>
      </w:r>
      <w:r w:rsidR="4EEFCF52">
        <w:t>must</w:t>
      </w:r>
      <w:r>
        <w:t xml:space="preserve"> be tested with Topological Consistency checks prior to release by the data producer. The data producer </w:t>
      </w:r>
      <w:r w:rsidR="4EEFCF52">
        <w:t>must</w:t>
      </w:r>
      <w:r>
        <w:t xml:space="preserve"> review the check results and address any issues to ensure sufficient quality of the data products. Data should only be published if it passes the test.</w:t>
      </w:r>
    </w:p>
    <w:p w14:paraId="14494DE2" w14:textId="6D87DAA3" w:rsidR="4EEFCF52" w:rsidRDefault="4EEFCF52" w:rsidP="4EEFCF52">
      <w:pPr>
        <w:pStyle w:val="BodyText"/>
      </w:pPr>
      <w:r w:rsidRPr="4EEFCF52">
        <w:t xml:space="preserve"> </w:t>
      </w:r>
    </w:p>
    <w:p w14:paraId="53D0A575" w14:textId="71DE944D" w:rsidR="4EEFCF52" w:rsidRDefault="4EEFCF52" w:rsidP="4EEFCF52">
      <w:pPr>
        <w:pStyle w:val="BodyText"/>
      </w:pPr>
      <w:r w:rsidRPr="4EEFCF52">
        <w:t xml:space="preserve">In terms of Topological Consistency, S-130 products </w:t>
      </w:r>
      <w:r w:rsidR="00795CAE">
        <w:t>must</w:t>
      </w:r>
      <w:r w:rsidRPr="4EEFCF52">
        <w:t xml:space="preserve"> at least populate rateOfFaultyPointCurveConnections that is the number of faulty link-node connections in relation to the number of supposed link-node connections, numberOfMissingConnectionsUndershoots that is a count of items in the dataset within the parameter tolerance that are mismatched due to undershoots, numberOfMissingConnectionsOvershoots that is a count of items in the dataset within the parameter tolerance that are mismatched due to overshoots, numberOfInvalidSlivers that is a count of all items in the dataset that are invalid sliver surfaces, numberOfInvalidSelfIntersects that is a count of all items in the dataset that illegally intersect with themselves, and numberOfInvalidSelfOverlap that is all items in the dataset that illegally self-overlap.</w:t>
      </w:r>
    </w:p>
    <w:p w14:paraId="3BC2E026" w14:textId="77777777" w:rsidR="00B06B39" w:rsidRDefault="00B06B39" w:rsidP="4EEFCF52">
      <w:pPr>
        <w:pStyle w:val="BodyText"/>
      </w:pPr>
    </w:p>
    <w:p w14:paraId="106F149B" w14:textId="679822B9" w:rsidR="4EEFCF52" w:rsidRDefault="0B164241" w:rsidP="00264F7D">
      <w:pPr>
        <w:pStyle w:val="Heading2"/>
      </w:pPr>
      <w:bookmarkStart w:id="560" w:name="_Toc190800574"/>
      <w:r>
        <w:t>Positional Uncertainty and Accuracy</w:t>
      </w:r>
      <w:bookmarkEnd w:id="560"/>
      <w:del w:id="561" w:author="Raphael Malyankar" w:date="2025-02-12T22:14:00Z" w16du:dateUtc="2025-02-13T05:14:00Z">
        <w:r w:rsidDel="002F428D">
          <w:delText xml:space="preserve"> </w:delText>
        </w:r>
      </w:del>
    </w:p>
    <w:p w14:paraId="106A5593" w14:textId="63C60414" w:rsidR="4EEFCF52" w:rsidRDefault="0B164241" w:rsidP="00264F7D">
      <w:pPr>
        <w:pStyle w:val="Heading3"/>
      </w:pPr>
      <w:bookmarkStart w:id="562" w:name="_Toc190800575"/>
      <w:r>
        <w:t>Vertical Position Accuracy</w:t>
      </w:r>
      <w:bookmarkEnd w:id="562"/>
      <w:del w:id="563" w:author="Raphael Malyankar" w:date="2025-02-12T22:14:00Z" w16du:dateUtc="2025-02-13T05:14:00Z">
        <w:r w:rsidDel="002F428D">
          <w:delText xml:space="preserve"> </w:delText>
        </w:r>
      </w:del>
    </w:p>
    <w:p w14:paraId="12D4C727" w14:textId="01F84FBD" w:rsidR="4EEFCF52" w:rsidRDefault="4EEFCF52" w:rsidP="4EEFCF52">
      <w:pPr>
        <w:pStyle w:val="BodyText"/>
      </w:pPr>
      <w:r w:rsidRPr="4EEFCF52">
        <w:t xml:space="preserve">Vertical Position Accuracy </w:t>
      </w:r>
      <w:r w:rsidR="00B06B39">
        <w:t>is not</w:t>
      </w:r>
      <w:r w:rsidRPr="4EEFCF52">
        <w:t xml:space="preserve"> applicable for S-130.</w:t>
      </w:r>
    </w:p>
    <w:p w14:paraId="4D103B1F" w14:textId="2F543F2A" w:rsidR="4EEFCF52" w:rsidRDefault="0B164241" w:rsidP="00264F7D">
      <w:pPr>
        <w:pStyle w:val="Heading3"/>
      </w:pPr>
      <w:bookmarkStart w:id="564" w:name="_Toc190800576"/>
      <w:r>
        <w:t>Horizontal Position Accuracy</w:t>
      </w:r>
      <w:bookmarkEnd w:id="564"/>
      <w:del w:id="565" w:author="Raphael Malyankar" w:date="2025-02-12T22:14:00Z" w16du:dateUtc="2025-02-13T05:14:00Z">
        <w:r w:rsidDel="002F428D">
          <w:delText xml:space="preserve"> </w:delText>
        </w:r>
      </w:del>
    </w:p>
    <w:p w14:paraId="5B599D9C" w14:textId="5D6B3180" w:rsidR="4EEFCF52" w:rsidRDefault="4EEFCF52" w:rsidP="4EEFCF52">
      <w:pPr>
        <w:pStyle w:val="BodyText"/>
      </w:pPr>
      <w:r w:rsidRPr="4EEFCF52">
        <w:t>Horizontal Position Accuracy is applicable for S-130 and follows the guidelines from S-100 Part 4c.</w:t>
      </w:r>
    </w:p>
    <w:p w14:paraId="7456EC90" w14:textId="77777777" w:rsidR="00B06B39" w:rsidRDefault="00B06B39" w:rsidP="4EEFCF52">
      <w:pPr>
        <w:pStyle w:val="BodyText"/>
      </w:pPr>
    </w:p>
    <w:p w14:paraId="6BA10A75" w14:textId="78E55063" w:rsidR="4EEFCF52" w:rsidRDefault="2BB42DEF" w:rsidP="4EEFCF52">
      <w:pPr>
        <w:pStyle w:val="BodyText"/>
      </w:pPr>
      <w:r>
        <w:t xml:space="preserve">S-130 products </w:t>
      </w:r>
      <w:r w:rsidR="4EEFCF52">
        <w:t>must</w:t>
      </w:r>
      <w:r>
        <w:t xml:space="preserve"> be tested with Horizontal Position Accuracy checks prior to release by the data producer. The data producer </w:t>
      </w:r>
      <w:r w:rsidR="4EEFCF52">
        <w:t>must</w:t>
      </w:r>
      <w:r>
        <w:t xml:space="preserve"> review the check results and address any issues to ensure sufficient quality of the data products. </w:t>
      </w:r>
      <w:ins w:id="566" w:author="Raphael Malyankar" w:date="2025-02-12T22:14:00Z" w16du:dateUtc="2025-02-13T05:14:00Z">
        <w:r w:rsidR="002F428D" w:rsidRPr="002F428D">
          <w:t>Data should only be published if it passes the test</w:t>
        </w:r>
        <w:r w:rsidR="002F428D">
          <w:t>.</w:t>
        </w:r>
      </w:ins>
      <w:del w:id="567" w:author="Raphael Malyankar" w:date="2025-02-12T22:14:00Z" w16du:dateUtc="2025-02-13T05:14:00Z">
        <w:r w:rsidDel="002F428D">
          <w:delText>It is allowable to publish the data with a quality statement which indicates non-conformance.</w:delText>
        </w:r>
      </w:del>
    </w:p>
    <w:p w14:paraId="764B1545" w14:textId="77777777" w:rsidR="00B06B39" w:rsidRDefault="00B06B39" w:rsidP="4EEFCF52">
      <w:pPr>
        <w:pStyle w:val="BodyText"/>
      </w:pPr>
    </w:p>
    <w:p w14:paraId="6F641A46" w14:textId="41B41273" w:rsidR="4EEFCF52" w:rsidRDefault="4EEFCF52" w:rsidP="4EEFCF52">
      <w:pPr>
        <w:pStyle w:val="BodyText"/>
      </w:pPr>
      <w:r w:rsidRPr="4EEFCF52">
        <w:t xml:space="preserve">In terms of Horizontal Position Accuracy, S-130 products </w:t>
      </w:r>
      <w:del w:id="568" w:author="Raphael Malyankar" w:date="2025-02-12T22:15:00Z" w16du:dateUtc="2025-02-13T05:15:00Z">
        <w:r w:rsidR="00795CAE" w:rsidDel="002F428D">
          <w:delText>must</w:delText>
        </w:r>
        <w:r w:rsidRPr="4EEFCF52" w:rsidDel="002F428D">
          <w:delText xml:space="preserve"> at least</w:delText>
        </w:r>
      </w:del>
      <w:ins w:id="569" w:author="Raphael Malyankar" w:date="2025-02-12T22:15:00Z" w16du:dateUtc="2025-02-13T05:15:00Z">
        <w:r w:rsidR="002F428D">
          <w:t>should</w:t>
        </w:r>
      </w:ins>
      <w:r w:rsidRPr="4EEFCF52">
        <w:t xml:space="preserve"> populate circularError95 that indicates the radius describing a circle in which the true point location lies with the probability of 95%.</w:t>
      </w:r>
    </w:p>
    <w:p w14:paraId="39EF67A3" w14:textId="382DE240" w:rsidR="4EEFCF52" w:rsidRDefault="0B164241" w:rsidP="00264F7D">
      <w:pPr>
        <w:pStyle w:val="Heading3"/>
      </w:pPr>
      <w:bookmarkStart w:id="570" w:name="_Toc190800577"/>
      <w:r>
        <w:t>Gridded Data Positional Accuracy</w:t>
      </w:r>
      <w:bookmarkEnd w:id="570"/>
      <w:del w:id="571" w:author="Raphael Malyankar" w:date="2025-02-12T22:14:00Z" w16du:dateUtc="2025-02-13T05:14:00Z">
        <w:r w:rsidDel="002F428D">
          <w:delText xml:space="preserve"> </w:delText>
        </w:r>
      </w:del>
    </w:p>
    <w:p w14:paraId="71A0F6EA" w14:textId="35337E89" w:rsidR="4EEFCF52" w:rsidRDefault="4EEFCF52" w:rsidP="4EEFCF52">
      <w:pPr>
        <w:pStyle w:val="BodyText"/>
      </w:pPr>
      <w:r w:rsidRPr="4EEFCF52">
        <w:t xml:space="preserve">Gridded Data Position Accuracy </w:t>
      </w:r>
      <w:r w:rsidR="00B06B39">
        <w:t>is not</w:t>
      </w:r>
      <w:r w:rsidRPr="4EEFCF52">
        <w:t xml:space="preserve"> applicable for S-130.</w:t>
      </w:r>
    </w:p>
    <w:p w14:paraId="5B8F8B9A" w14:textId="77777777" w:rsidR="00B06B39" w:rsidRDefault="00B06B39" w:rsidP="4EEFCF52">
      <w:pPr>
        <w:pStyle w:val="BodyText"/>
      </w:pPr>
    </w:p>
    <w:p w14:paraId="3A15F29C" w14:textId="6E6E0149" w:rsidR="4EEFCF52" w:rsidRDefault="0B164241" w:rsidP="00264F7D">
      <w:pPr>
        <w:pStyle w:val="Heading2"/>
      </w:pPr>
      <w:bookmarkStart w:id="572" w:name="_Toc190800578"/>
      <w:r>
        <w:t>Thematic Accuracy</w:t>
      </w:r>
      <w:bookmarkEnd w:id="572"/>
      <w:del w:id="573" w:author="Raphael Malyankar" w:date="2025-02-12T22:15:00Z" w16du:dateUtc="2025-02-13T05:15:00Z">
        <w:r w:rsidDel="002F428D">
          <w:delText xml:space="preserve"> </w:delText>
        </w:r>
      </w:del>
    </w:p>
    <w:p w14:paraId="4988F3B4" w14:textId="3CF38C50" w:rsidR="4EEFCF52" w:rsidRDefault="0B164241" w:rsidP="00264F7D">
      <w:pPr>
        <w:pStyle w:val="Heading3"/>
      </w:pPr>
      <w:bookmarkStart w:id="574" w:name="_Toc190800579"/>
      <w:r>
        <w:t>Thematic Classification Correctness</w:t>
      </w:r>
      <w:bookmarkEnd w:id="574"/>
      <w:del w:id="575" w:author="Raphael Malyankar" w:date="2025-02-12T22:15:00Z" w16du:dateUtc="2025-02-13T05:15:00Z">
        <w:r w:rsidDel="002F428D">
          <w:delText xml:space="preserve"> </w:delText>
        </w:r>
      </w:del>
    </w:p>
    <w:p w14:paraId="5EC7FBCB" w14:textId="6CD9DE25" w:rsidR="4EEFCF52" w:rsidRDefault="4EEFCF52" w:rsidP="4EEFCF52">
      <w:pPr>
        <w:pStyle w:val="BodyText"/>
      </w:pPr>
      <w:r w:rsidRPr="4EEFCF52">
        <w:t>Thematic Classification Correctness is applicable for S-130 and follows the guidelines from S-100 Part 4c.</w:t>
      </w:r>
    </w:p>
    <w:p w14:paraId="7D2C2DBF" w14:textId="77777777" w:rsidR="007D3DC8" w:rsidRDefault="007D3DC8" w:rsidP="4EEFCF52">
      <w:pPr>
        <w:pStyle w:val="BodyText"/>
      </w:pPr>
    </w:p>
    <w:p w14:paraId="70188DCD" w14:textId="69D9E864" w:rsidR="4EEFCF52" w:rsidRDefault="2BB42DEF" w:rsidP="4EEFCF52">
      <w:pPr>
        <w:pStyle w:val="BodyText"/>
      </w:pPr>
      <w:r>
        <w:t xml:space="preserve">S-130 products </w:t>
      </w:r>
      <w:r w:rsidR="4EEFCF52">
        <w:t>must</w:t>
      </w:r>
      <w:r>
        <w:t xml:space="preserve"> be tested with Thematic Classification Correctness checks prior to release by the data producer. The data producer </w:t>
      </w:r>
      <w:r w:rsidR="4EEFCF52">
        <w:t>must</w:t>
      </w:r>
      <w:r>
        <w:t xml:space="preserve"> review the check results and address any issues to ensure sufficient quality of the data products. Data should only be published if it passes the test. </w:t>
      </w:r>
    </w:p>
    <w:p w14:paraId="473D0C38" w14:textId="77777777" w:rsidR="00B06B39" w:rsidRDefault="00B06B39" w:rsidP="4EEFCF52">
      <w:pPr>
        <w:pStyle w:val="BodyText"/>
      </w:pPr>
    </w:p>
    <w:p w14:paraId="00EB80F5" w14:textId="0429A305" w:rsidR="4EEFCF52" w:rsidRDefault="4EEFCF52" w:rsidP="4EEFCF52">
      <w:pPr>
        <w:pStyle w:val="BodyText"/>
      </w:pPr>
      <w:r w:rsidRPr="4EEFCF52">
        <w:t xml:space="preserve">In terms of Thematic Classification Correctness, S-130 products </w:t>
      </w:r>
      <w:r w:rsidR="00795CAE">
        <w:t>must</w:t>
      </w:r>
      <w:r w:rsidRPr="4EEFCF52">
        <w:t xml:space="preserve"> at least populate miscalculationRate that is the number of incorrectly classified features in relation to the number of features that are supposed to be there.</w:t>
      </w:r>
    </w:p>
    <w:p w14:paraId="2D546CFB" w14:textId="20ADBD00" w:rsidR="4EEFCF52" w:rsidRDefault="0B164241" w:rsidP="00264F7D">
      <w:pPr>
        <w:pStyle w:val="Heading3"/>
      </w:pPr>
      <w:bookmarkStart w:id="576" w:name="_Toc190800580"/>
      <w:r>
        <w:lastRenderedPageBreak/>
        <w:t>Non-Quantitative Attribute Accuracy</w:t>
      </w:r>
      <w:bookmarkEnd w:id="576"/>
      <w:del w:id="577" w:author="Raphael Malyankar" w:date="2025-02-12T22:16:00Z" w16du:dateUtc="2025-02-13T05:16:00Z">
        <w:r w:rsidDel="002F428D">
          <w:delText xml:space="preserve"> </w:delText>
        </w:r>
      </w:del>
    </w:p>
    <w:p w14:paraId="72C153AA" w14:textId="5B89FCA1" w:rsidR="4EEFCF52" w:rsidRDefault="4EEFCF52" w:rsidP="4EEFCF52">
      <w:pPr>
        <w:pStyle w:val="BodyText"/>
      </w:pPr>
      <w:r w:rsidRPr="4EEFCF52">
        <w:t>Non-Quantitative Attribute Accuracy is applicable for S-130 and follows the guidelines from S-100 Part 4c.</w:t>
      </w:r>
    </w:p>
    <w:p w14:paraId="57AD898C" w14:textId="77777777" w:rsidR="00B06B39" w:rsidRDefault="00B06B39" w:rsidP="4EEFCF52">
      <w:pPr>
        <w:pStyle w:val="BodyText"/>
      </w:pPr>
    </w:p>
    <w:p w14:paraId="17DB4602" w14:textId="4E77E9A9" w:rsidR="4EEFCF52" w:rsidRDefault="2BB42DEF" w:rsidP="4EEFCF52">
      <w:pPr>
        <w:pStyle w:val="BodyText"/>
      </w:pPr>
      <w:r>
        <w:t xml:space="preserve">S-130 products </w:t>
      </w:r>
      <w:r w:rsidR="4EEFCF52">
        <w:t>must</w:t>
      </w:r>
      <w:r>
        <w:t xml:space="preserve"> be tested with Non-Quantitative Attribute Accuracy checks prior to release by the data producer. The data producer </w:t>
      </w:r>
      <w:r w:rsidR="4EEFCF52">
        <w:t>must</w:t>
      </w:r>
      <w:r>
        <w:t xml:space="preserve"> review the check results and address any issues to ensure sufficient quality of the data products. It is allowable to publish the data with a quality statement which indicates non-conformance.</w:t>
      </w:r>
    </w:p>
    <w:p w14:paraId="33CF93CA" w14:textId="77777777" w:rsidR="00B06B39" w:rsidRDefault="00B06B39" w:rsidP="4EEFCF52">
      <w:pPr>
        <w:pStyle w:val="BodyText"/>
      </w:pPr>
    </w:p>
    <w:p w14:paraId="36A4FA5C" w14:textId="04FB268D" w:rsidR="4EEFCF52" w:rsidRDefault="2BB42DEF" w:rsidP="4EEFCF52">
      <w:pPr>
        <w:pStyle w:val="BodyText"/>
      </w:pPr>
      <w:r>
        <w:t xml:space="preserve">The accuracy of non-quantitative attributes </w:t>
      </w:r>
      <w:r w:rsidR="4EEFCF52">
        <w:t>can</w:t>
      </w:r>
      <w:r>
        <w:t xml:space="preserve"> be correct or incorrect. S-130 products </w:t>
      </w:r>
      <w:r w:rsidR="00795CAE">
        <w:t>must</w:t>
      </w:r>
      <w:r>
        <w:t xml:space="preserve"> at least populate numberOfIncorrectAttributeValues that is a count of all attribute values where the value is incorrect.</w:t>
      </w:r>
    </w:p>
    <w:p w14:paraId="413C3E8D" w14:textId="47756F11" w:rsidR="4EEFCF52" w:rsidRDefault="0B164241" w:rsidP="00264F7D">
      <w:pPr>
        <w:pStyle w:val="Heading3"/>
      </w:pPr>
      <w:bookmarkStart w:id="578" w:name="_Toc190800581"/>
      <w:r>
        <w:t>Quantitative Attribute Accuracy</w:t>
      </w:r>
      <w:bookmarkEnd w:id="578"/>
      <w:del w:id="579" w:author="Raphael Malyankar" w:date="2025-02-12T22:16:00Z" w16du:dateUtc="2025-02-13T05:16:00Z">
        <w:r w:rsidDel="002F428D">
          <w:delText xml:space="preserve"> </w:delText>
        </w:r>
      </w:del>
    </w:p>
    <w:p w14:paraId="678AC2F8" w14:textId="65E71249" w:rsidR="4EEFCF52" w:rsidDel="002F428D" w:rsidRDefault="4EEFCF52" w:rsidP="4EEFCF52">
      <w:pPr>
        <w:pStyle w:val="BodyText"/>
        <w:rPr>
          <w:del w:id="580" w:author="Raphael Malyankar" w:date="2025-02-12T22:16:00Z" w16du:dateUtc="2025-02-13T05:16:00Z"/>
        </w:rPr>
      </w:pPr>
      <w:del w:id="581" w:author="Raphael Malyankar" w:date="2025-02-12T22:16:00Z" w16du:dateUtc="2025-02-13T05:16:00Z">
        <w:r w:rsidRPr="4EEFCF52" w:rsidDel="002F428D">
          <w:delText>Quantitative Attribute Accuracy is applicable for S-130 and follows the guidelines from S-100 Part 4c.</w:delText>
        </w:r>
      </w:del>
      <w:ins w:id="582" w:author="Raphael Malyankar" w:date="2025-02-12T22:16:00Z" w16du:dateUtc="2025-02-13T05:16:00Z">
        <w:r w:rsidR="002F428D" w:rsidRPr="002F428D">
          <w:t>Quantitative Attribute Accuracy is not applicable for S-130 because there is no quantitative attribute in S-130.</w:t>
        </w:r>
      </w:ins>
    </w:p>
    <w:p w14:paraId="196B4970" w14:textId="77777777" w:rsidR="00B06B39" w:rsidDel="002F428D" w:rsidRDefault="00B06B39" w:rsidP="4EEFCF52">
      <w:pPr>
        <w:pStyle w:val="BodyText"/>
        <w:rPr>
          <w:del w:id="583" w:author="Raphael Malyankar" w:date="2025-02-12T22:16:00Z" w16du:dateUtc="2025-02-13T05:16:00Z"/>
        </w:rPr>
      </w:pPr>
    </w:p>
    <w:p w14:paraId="30A0FA7A" w14:textId="15E7C2F0" w:rsidR="4EEFCF52" w:rsidDel="002F428D" w:rsidRDefault="2BB42DEF" w:rsidP="4EEFCF52">
      <w:pPr>
        <w:pStyle w:val="BodyText"/>
        <w:rPr>
          <w:del w:id="584" w:author="Raphael Malyankar" w:date="2025-02-12T22:16:00Z" w16du:dateUtc="2025-02-13T05:16:00Z"/>
        </w:rPr>
      </w:pPr>
      <w:del w:id="585" w:author="Raphael Malyankar" w:date="2025-02-12T22:16:00Z" w16du:dateUtc="2025-02-13T05:16:00Z">
        <w:r w:rsidDel="002F428D">
          <w:delText xml:space="preserve">S-130 products </w:delText>
        </w:r>
        <w:r w:rsidR="4EEFCF52" w:rsidDel="002F428D">
          <w:delText>must</w:delText>
        </w:r>
        <w:r w:rsidDel="002F428D">
          <w:delText xml:space="preserve"> be tested with Quantitative Attribute Accuracy checks prior to release by the data producer. The data producer </w:delText>
        </w:r>
        <w:r w:rsidR="4EEFCF52" w:rsidDel="002F428D">
          <w:delText>must</w:delText>
        </w:r>
        <w:r w:rsidDel="002F428D">
          <w:delText xml:space="preserve"> review the check results and address any issues to ensure sufficient quality of the data products. It is allowable to publish the data with a quality statement which indicates non-conformance.</w:delText>
        </w:r>
      </w:del>
    </w:p>
    <w:p w14:paraId="78CB2D84" w14:textId="77777777" w:rsidR="00B06B39" w:rsidRDefault="00B06B39" w:rsidP="4EEFCF52">
      <w:pPr>
        <w:pStyle w:val="BodyText"/>
      </w:pPr>
    </w:p>
    <w:p w14:paraId="75972879" w14:textId="0CEE12B4" w:rsidR="4EEFCF52" w:rsidDel="002F428D" w:rsidRDefault="2BB42DEF" w:rsidP="4EEFCF52">
      <w:pPr>
        <w:pStyle w:val="BodyText"/>
        <w:rPr>
          <w:del w:id="586" w:author="Raphael Malyankar" w:date="2025-02-12T22:16:00Z" w16du:dateUtc="2025-02-13T05:16:00Z"/>
        </w:rPr>
      </w:pPr>
      <w:del w:id="587" w:author="Raphael Malyankar" w:date="2025-02-12T22:16:00Z" w16du:dateUtc="2025-02-13T05:16:00Z">
        <w:r w:rsidDel="002F428D">
          <w:delText xml:space="preserve">The accuracy of quantitative attributes </w:delText>
        </w:r>
        <w:r w:rsidR="4EEFCF52" w:rsidDel="002F428D">
          <w:delText>can</w:delText>
        </w:r>
        <w:r w:rsidDel="002F428D">
          <w:delText xml:space="preserve"> be measured in terms of uncertainty intervals. S-130 products </w:delText>
        </w:r>
        <w:r w:rsidR="00795CAE" w:rsidDel="002F428D">
          <w:delText>must</w:delText>
        </w:r>
        <w:r w:rsidDel="002F428D">
          <w:delText xml:space="preserve"> at least populate attributeValueUncertainty3Sigma that is half the length of the interval defined by an upper and lower limit in which the true value for the quantitative attribute lies with a probability of 95%.</w:delText>
        </w:r>
      </w:del>
    </w:p>
    <w:p w14:paraId="07387172" w14:textId="77777777" w:rsidR="00B06B39" w:rsidRDefault="00B06B39" w:rsidP="4EEFCF52">
      <w:pPr>
        <w:pStyle w:val="BodyText"/>
      </w:pPr>
    </w:p>
    <w:p w14:paraId="431CC55C" w14:textId="50CCDE5C" w:rsidR="4EEFCF52" w:rsidRDefault="0B164241" w:rsidP="00264F7D">
      <w:pPr>
        <w:pStyle w:val="Heading2"/>
      </w:pPr>
      <w:bookmarkStart w:id="588" w:name="_Toc190800582"/>
      <w:r>
        <w:t>Temporal Quality</w:t>
      </w:r>
      <w:bookmarkEnd w:id="588"/>
      <w:del w:id="589" w:author="Raphael Malyankar" w:date="2025-02-12T22:17:00Z" w16du:dateUtc="2025-02-13T05:17:00Z">
        <w:r w:rsidDel="00AE7348">
          <w:delText xml:space="preserve"> </w:delText>
        </w:r>
      </w:del>
    </w:p>
    <w:p w14:paraId="5AAFD83D" w14:textId="292D11BE" w:rsidR="4EEFCF52" w:rsidRDefault="0B164241" w:rsidP="00264F7D">
      <w:pPr>
        <w:pStyle w:val="Heading3"/>
      </w:pPr>
      <w:bookmarkStart w:id="590" w:name="_Toc190800583"/>
      <w:r>
        <w:t>Temporal Consistency</w:t>
      </w:r>
      <w:bookmarkEnd w:id="590"/>
      <w:del w:id="591" w:author="Raphael Malyankar" w:date="2025-02-12T22:17:00Z" w16du:dateUtc="2025-02-13T05:17:00Z">
        <w:r w:rsidDel="00AE7348">
          <w:delText xml:space="preserve"> </w:delText>
        </w:r>
      </w:del>
    </w:p>
    <w:p w14:paraId="4AF7F6FB" w14:textId="3294E615" w:rsidR="4EEFCF52" w:rsidRDefault="4EEFCF52" w:rsidP="4EEFCF52">
      <w:pPr>
        <w:pStyle w:val="BodyText"/>
      </w:pPr>
      <w:r w:rsidRPr="4EEFCF52">
        <w:t xml:space="preserve">Temporal Consistency </w:t>
      </w:r>
      <w:r w:rsidR="00B06B39">
        <w:t>is not</w:t>
      </w:r>
      <w:r w:rsidRPr="4EEFCF52">
        <w:t xml:space="preserve"> applicable for S-130.</w:t>
      </w:r>
    </w:p>
    <w:p w14:paraId="227391F3" w14:textId="38B528D1" w:rsidR="4EEFCF52" w:rsidRDefault="0B164241" w:rsidP="00264F7D">
      <w:pPr>
        <w:pStyle w:val="Heading3"/>
      </w:pPr>
      <w:bookmarkStart w:id="592" w:name="_Toc190800584"/>
      <w:r>
        <w:t>Temporal Validity</w:t>
      </w:r>
      <w:bookmarkEnd w:id="592"/>
      <w:del w:id="593" w:author="Raphael Malyankar" w:date="2025-02-12T22:17:00Z" w16du:dateUtc="2025-02-13T05:17:00Z">
        <w:r w:rsidDel="00AE7348">
          <w:delText xml:space="preserve"> </w:delText>
        </w:r>
      </w:del>
    </w:p>
    <w:p w14:paraId="4FEA9E9B" w14:textId="0D7F31C7" w:rsidR="4EEFCF52" w:rsidRDefault="4EEFCF52" w:rsidP="4EEFCF52">
      <w:pPr>
        <w:pStyle w:val="BodyText"/>
      </w:pPr>
      <w:r w:rsidRPr="4EEFCF52">
        <w:t xml:space="preserve">Temporal Validity </w:t>
      </w:r>
      <w:r w:rsidR="00B06B39">
        <w:t>is not</w:t>
      </w:r>
      <w:r w:rsidRPr="4EEFCF52">
        <w:t xml:space="preserve"> applicable for S-130.</w:t>
      </w:r>
    </w:p>
    <w:p w14:paraId="346A572E" w14:textId="0BC8152D" w:rsidR="4EEFCF52" w:rsidRDefault="0B164241" w:rsidP="00264F7D">
      <w:pPr>
        <w:pStyle w:val="Heading3"/>
      </w:pPr>
      <w:bookmarkStart w:id="594" w:name="_Toc190800585"/>
      <w:r>
        <w:t>Temporal Accuracy</w:t>
      </w:r>
      <w:bookmarkEnd w:id="594"/>
      <w:del w:id="595" w:author="Raphael Malyankar" w:date="2025-02-12T22:17:00Z" w16du:dateUtc="2025-02-13T05:17:00Z">
        <w:r w:rsidDel="00AE7348">
          <w:delText xml:space="preserve"> </w:delText>
        </w:r>
      </w:del>
    </w:p>
    <w:p w14:paraId="6FECBD24" w14:textId="5B8CDCE5" w:rsidR="4EEFCF52" w:rsidRDefault="4EEFCF52" w:rsidP="4EEFCF52">
      <w:pPr>
        <w:pStyle w:val="BodyText"/>
      </w:pPr>
      <w:r w:rsidRPr="4EEFCF52">
        <w:t xml:space="preserve">Temporal Accuracy </w:t>
      </w:r>
      <w:r w:rsidR="00B06B39">
        <w:t>is not</w:t>
      </w:r>
      <w:r w:rsidRPr="4EEFCF52">
        <w:t xml:space="preserve"> applicable for S-130.</w:t>
      </w:r>
    </w:p>
    <w:p w14:paraId="30ED9106" w14:textId="7F1B8CC7" w:rsidR="4EEFCF52" w:rsidRDefault="0B164241" w:rsidP="00264F7D">
      <w:pPr>
        <w:pStyle w:val="Heading2"/>
      </w:pPr>
      <w:bookmarkStart w:id="596" w:name="_Toc190800586"/>
      <w:r>
        <w:t>Aggregation</w:t>
      </w:r>
      <w:bookmarkEnd w:id="596"/>
    </w:p>
    <w:p w14:paraId="748AB26F" w14:textId="77777777" w:rsidR="00AE7348" w:rsidRDefault="00AE7348" w:rsidP="00AE7348">
      <w:pPr>
        <w:pStyle w:val="BodyText"/>
        <w:rPr>
          <w:ins w:id="597" w:author="Raphael Malyankar" w:date="2025-02-12T22:17:00Z" w16du:dateUtc="2025-02-13T05:17:00Z"/>
        </w:rPr>
      </w:pPr>
      <w:ins w:id="598" w:author="Raphael Malyankar" w:date="2025-02-12T22:17:00Z" w16du:dateUtc="2025-02-13T05:17:00Z">
        <w:r>
          <w:t>Aggregation can be used to aggregate results of different data quality elements to describe the conformance to a data product specification. A data set may be deemed to be of an acceptable aggregate quality even though one or more individual data quality results fails acceptance.</w:t>
        </w:r>
      </w:ins>
    </w:p>
    <w:p w14:paraId="07EC5273" w14:textId="77777777" w:rsidR="00AE7348" w:rsidRDefault="00AE7348" w:rsidP="00AE7348">
      <w:pPr>
        <w:pStyle w:val="BodyText"/>
        <w:rPr>
          <w:ins w:id="599" w:author="Raphael Malyankar" w:date="2025-02-12T22:17:00Z" w16du:dateUtc="2025-02-13T05:17:00Z"/>
        </w:rPr>
      </w:pPr>
    </w:p>
    <w:p w14:paraId="1023BEA7" w14:textId="77777777" w:rsidR="00AE7348" w:rsidRDefault="00AE7348" w:rsidP="00AE7348">
      <w:pPr>
        <w:pStyle w:val="BodyText"/>
        <w:rPr>
          <w:ins w:id="600" w:author="Raphael Malyankar" w:date="2025-02-12T22:17:00Z" w16du:dateUtc="2025-02-13T05:17:00Z"/>
        </w:rPr>
      </w:pPr>
      <w:ins w:id="601" w:author="Raphael Malyankar" w:date="2025-02-12T22:17:00Z" w16du:dateUtc="2025-02-13T05:17:00Z">
        <w:r>
          <w:t>Aggregation is applicable for S-130.The quality of an S-130 dataset may be represented by one aggregated data quality results (ADQR). The ADQR combines quality results from data quality evaluations based on different data quality elements including Commission, Omission, Conceptual Consistency, Format Consistency, Topological Consistency, Horizontal Position Accuracy and Thematic Classification Correctness.</w:t>
        </w:r>
      </w:ins>
    </w:p>
    <w:p w14:paraId="4655BAF9" w14:textId="77777777" w:rsidR="00AE7348" w:rsidRDefault="00AE7348" w:rsidP="00AE7348">
      <w:pPr>
        <w:pStyle w:val="BodyText"/>
        <w:rPr>
          <w:ins w:id="602" w:author="Raphael Malyankar" w:date="2025-02-12T22:17:00Z" w16du:dateUtc="2025-02-13T05:17:00Z"/>
        </w:rPr>
      </w:pPr>
    </w:p>
    <w:p w14:paraId="61F2C609" w14:textId="4624C128" w:rsidR="00AE7348" w:rsidRDefault="00AE7348" w:rsidP="00AE7348">
      <w:pPr>
        <w:pStyle w:val="BodyText"/>
        <w:rPr>
          <w:ins w:id="603" w:author="Raphael Malyankar" w:date="2025-02-12T22:17:00Z" w16du:dateUtc="2025-02-13T05:17:00Z"/>
        </w:rPr>
      </w:pPr>
      <w:ins w:id="604" w:author="Raphael Malyankar" w:date="2025-02-12T22:17:00Z" w16du:dateUtc="2025-02-13T05:17:00Z">
        <w:r>
          <w:t xml:space="preserve">The aggregate data quality is determined by </w:t>
        </w:r>
      </w:ins>
      <w:ins w:id="605" w:author="Raphael Malyankar" w:date="2025-02-12T22:18:00Z" w16du:dateUtc="2025-02-13T05:18:00Z">
        <w:r>
          <w:t>the f</w:t>
        </w:r>
      </w:ins>
      <w:ins w:id="606" w:author="Raphael Malyankar" w:date="2025-02-12T22:17:00Z" w16du:dateUtc="2025-02-13T05:17:00Z">
        <w:r>
          <w:t>ormula:</w:t>
        </w:r>
      </w:ins>
    </w:p>
    <w:p w14:paraId="548CE0D0" w14:textId="77777777" w:rsidR="00AE7348" w:rsidRPr="003B3D96" w:rsidRDefault="00AE7348" w:rsidP="003B3D96">
      <w:pPr>
        <w:spacing w:before="120" w:after="120"/>
        <w:jc w:val="right"/>
        <w:rPr>
          <w:ins w:id="607" w:author="Raphael Malyankar" w:date="2025-02-12T22:19:00Z" w16du:dateUtc="2025-02-13T05:19:00Z"/>
          <w:color w:val="auto"/>
          <w:szCs w:val="22"/>
        </w:rPr>
      </w:pPr>
      <w:ins w:id="608" w:author="Raphael Malyankar" w:date="2025-02-12T22:19:00Z" w16du:dateUtc="2025-02-13T05:19:00Z">
        <w:r w:rsidRPr="003B3D96">
          <w:rPr>
            <w:color w:val="auto"/>
            <w:szCs w:val="22"/>
          </w:rPr>
          <w:t>ADQR=v</w:t>
        </w:r>
        <w:r w:rsidRPr="003B3D96">
          <w:rPr>
            <w:color w:val="auto"/>
            <w:szCs w:val="22"/>
            <w:vertAlign w:val="subscript"/>
          </w:rPr>
          <w:t>1</w:t>
        </w:r>
        <w:r w:rsidRPr="003B3D96">
          <w:rPr>
            <w:color w:val="auto"/>
            <w:szCs w:val="22"/>
          </w:rPr>
          <w:t>*v</w:t>
        </w:r>
        <w:r w:rsidRPr="003B3D96">
          <w:rPr>
            <w:color w:val="auto"/>
            <w:szCs w:val="22"/>
            <w:vertAlign w:val="subscript"/>
          </w:rPr>
          <w:t>2</w:t>
        </w:r>
        <w:r w:rsidRPr="003B3D96">
          <w:rPr>
            <w:color w:val="auto"/>
            <w:szCs w:val="22"/>
          </w:rPr>
          <w:t xml:space="preserve"> *v</w:t>
        </w:r>
        <w:r w:rsidRPr="003B3D96">
          <w:rPr>
            <w:color w:val="auto"/>
            <w:szCs w:val="22"/>
            <w:vertAlign w:val="subscript"/>
          </w:rPr>
          <w:t>3</w:t>
        </w:r>
        <w:r w:rsidRPr="003B3D96">
          <w:rPr>
            <w:color w:val="auto"/>
            <w:szCs w:val="22"/>
          </w:rPr>
          <w:t xml:space="preserve"> *... * v</w:t>
        </w:r>
        <w:r w:rsidRPr="003B3D96">
          <w:rPr>
            <w:color w:val="auto"/>
            <w:szCs w:val="22"/>
            <w:vertAlign w:val="subscript"/>
          </w:rPr>
          <w:t xml:space="preserve">7                                                         </w:t>
        </w:r>
        <w:r w:rsidRPr="003B3D96">
          <w:rPr>
            <w:color w:val="auto"/>
            <w:szCs w:val="22"/>
          </w:rPr>
          <w:t xml:space="preserve">    (1)</w:t>
        </w:r>
      </w:ins>
    </w:p>
    <w:p w14:paraId="6AE44654" w14:textId="2B67BCF2" w:rsidR="00AE7348" w:rsidRDefault="00AE7348" w:rsidP="00AE7348">
      <w:pPr>
        <w:pStyle w:val="BodyText"/>
        <w:rPr>
          <w:ins w:id="609" w:author="Raphael Malyankar" w:date="2025-02-12T22:17:00Z" w16du:dateUtc="2025-02-13T05:17:00Z"/>
        </w:rPr>
      </w:pPr>
      <w:ins w:id="610" w:author="Raphael Malyankar" w:date="2025-02-12T22:17:00Z" w16du:dateUtc="2025-02-13T05:17:00Z">
        <w:r>
          <w:t>Where:</w:t>
        </w:r>
      </w:ins>
      <w:ins w:id="611" w:author="Raphael Malyankar" w:date="2025-02-12T22:20:00Z" w16du:dateUtc="2025-02-13T05:20:00Z">
        <w:r>
          <w:tab/>
        </w:r>
      </w:ins>
      <w:ins w:id="612" w:author="Raphael Malyankar" w:date="2025-02-12T22:17:00Z" w16du:dateUtc="2025-02-13T05:17:00Z">
        <w:r>
          <w:t>1= Commission;</w:t>
        </w:r>
      </w:ins>
    </w:p>
    <w:p w14:paraId="526B0372" w14:textId="77777777" w:rsidR="00AE7348" w:rsidRDefault="00AE7348" w:rsidP="003B3D96">
      <w:pPr>
        <w:pStyle w:val="BodyText"/>
        <w:ind w:firstLine="720"/>
        <w:rPr>
          <w:ins w:id="613" w:author="Raphael Malyankar" w:date="2025-02-12T22:17:00Z" w16du:dateUtc="2025-02-13T05:17:00Z"/>
        </w:rPr>
      </w:pPr>
      <w:ins w:id="614" w:author="Raphael Malyankar" w:date="2025-02-12T22:17:00Z" w16du:dateUtc="2025-02-13T05:17:00Z">
        <w:r>
          <w:t>2= Omission;</w:t>
        </w:r>
      </w:ins>
    </w:p>
    <w:p w14:paraId="6E6FFADD" w14:textId="77777777" w:rsidR="00AE7348" w:rsidRDefault="00AE7348" w:rsidP="003B3D96">
      <w:pPr>
        <w:pStyle w:val="BodyText"/>
        <w:ind w:firstLine="720"/>
        <w:rPr>
          <w:ins w:id="615" w:author="Raphael Malyankar" w:date="2025-02-12T22:17:00Z" w16du:dateUtc="2025-02-13T05:17:00Z"/>
        </w:rPr>
      </w:pPr>
      <w:ins w:id="616" w:author="Raphael Malyankar" w:date="2025-02-12T22:17:00Z" w16du:dateUtc="2025-02-13T05:17:00Z">
        <w:r>
          <w:t>3=Conceptual Consistency;</w:t>
        </w:r>
      </w:ins>
    </w:p>
    <w:p w14:paraId="58F7D0F1" w14:textId="77777777" w:rsidR="00AE7348" w:rsidRDefault="00AE7348" w:rsidP="003B3D96">
      <w:pPr>
        <w:pStyle w:val="BodyText"/>
        <w:ind w:firstLine="720"/>
        <w:rPr>
          <w:ins w:id="617" w:author="Raphael Malyankar" w:date="2025-02-12T22:17:00Z" w16du:dateUtc="2025-02-13T05:17:00Z"/>
        </w:rPr>
      </w:pPr>
      <w:ins w:id="618" w:author="Raphael Malyankar" w:date="2025-02-12T22:17:00Z" w16du:dateUtc="2025-02-13T05:17:00Z">
        <w:r>
          <w:t>4=Format Consistency;</w:t>
        </w:r>
      </w:ins>
    </w:p>
    <w:p w14:paraId="361793AE" w14:textId="77777777" w:rsidR="00AE7348" w:rsidRDefault="00AE7348" w:rsidP="003B3D96">
      <w:pPr>
        <w:pStyle w:val="BodyText"/>
        <w:ind w:firstLine="720"/>
        <w:rPr>
          <w:ins w:id="619" w:author="Raphael Malyankar" w:date="2025-02-12T22:17:00Z" w16du:dateUtc="2025-02-13T05:17:00Z"/>
        </w:rPr>
      </w:pPr>
      <w:ins w:id="620" w:author="Raphael Malyankar" w:date="2025-02-12T22:17:00Z" w16du:dateUtc="2025-02-13T05:17:00Z">
        <w:r>
          <w:t xml:space="preserve">5=Topological Consistency; </w:t>
        </w:r>
      </w:ins>
    </w:p>
    <w:p w14:paraId="418943CA" w14:textId="77777777" w:rsidR="00AE7348" w:rsidRDefault="00AE7348" w:rsidP="003B3D96">
      <w:pPr>
        <w:pStyle w:val="BodyText"/>
        <w:ind w:firstLine="720"/>
        <w:rPr>
          <w:ins w:id="621" w:author="Raphael Malyankar" w:date="2025-02-12T22:17:00Z" w16du:dateUtc="2025-02-13T05:17:00Z"/>
        </w:rPr>
      </w:pPr>
      <w:ins w:id="622" w:author="Raphael Malyankar" w:date="2025-02-12T22:17:00Z" w16du:dateUtc="2025-02-13T05:17:00Z">
        <w:r>
          <w:t xml:space="preserve">6= Horizontal Position Accuracy; and </w:t>
        </w:r>
      </w:ins>
    </w:p>
    <w:p w14:paraId="49FA8475" w14:textId="77777777" w:rsidR="00AE7348" w:rsidRDefault="00AE7348" w:rsidP="003B3D96">
      <w:pPr>
        <w:pStyle w:val="BodyText"/>
        <w:ind w:firstLine="720"/>
        <w:rPr>
          <w:ins w:id="623" w:author="Raphael Malyankar" w:date="2025-02-12T22:17:00Z" w16du:dateUtc="2025-02-13T05:17:00Z"/>
        </w:rPr>
      </w:pPr>
      <w:ins w:id="624" w:author="Raphael Malyankar" w:date="2025-02-12T22:17:00Z" w16du:dateUtc="2025-02-13T05:17:00Z">
        <w:r>
          <w:t>7=Thematic Classification Correctness.</w:t>
        </w:r>
      </w:ins>
    </w:p>
    <w:p w14:paraId="2AB861CF" w14:textId="77777777" w:rsidR="00AE7348" w:rsidRDefault="00AE7348" w:rsidP="00AE7348">
      <w:pPr>
        <w:pStyle w:val="BodyText"/>
        <w:rPr>
          <w:ins w:id="625" w:author="Raphael Malyankar" w:date="2025-02-12T22:17:00Z" w16du:dateUtc="2025-02-13T05:17:00Z"/>
        </w:rPr>
      </w:pPr>
    </w:p>
    <w:p w14:paraId="59E4176A" w14:textId="622C5109" w:rsidR="4EEFCF52" w:rsidRDefault="00AE7348" w:rsidP="00AE7348">
      <w:pPr>
        <w:pStyle w:val="BodyText"/>
      </w:pPr>
      <w:ins w:id="626" w:author="Raphael Malyankar" w:date="2025-02-12T22:17:00Z" w16du:dateUtc="2025-02-13T05:17:00Z">
        <w:r>
          <w:t>Each data quality result involved in the computation is given a Boolean value of one (1) if it passed and zero (0) if it failed. If ADQR=1, then the overall data set quality is deemed to be fully conformant, hence pass. If ADQR=0, then it is deemed non-conformant, hence fail.</w:t>
        </w:r>
      </w:ins>
      <w:del w:id="627" w:author="Raphael Malyankar" w:date="2025-02-12T22:17:00Z" w16du:dateUtc="2025-02-13T05:17:00Z">
        <w:r w:rsidR="4EEFCF52" w:rsidRPr="4EEFCF52" w:rsidDel="00AE7348">
          <w:delText xml:space="preserve">Aggregation </w:delText>
        </w:r>
        <w:r w:rsidR="00B06B39" w:rsidDel="00AE7348">
          <w:delText>is not</w:delText>
        </w:r>
        <w:r w:rsidR="4EEFCF52" w:rsidRPr="4EEFCF52" w:rsidDel="00AE7348">
          <w:delText xml:space="preserve"> applicable for S-130.</w:delText>
        </w:r>
      </w:del>
    </w:p>
    <w:p w14:paraId="3E4A97D3" w14:textId="625F638E" w:rsidR="4EEFCF52" w:rsidRDefault="0B164241" w:rsidP="00264F7D">
      <w:pPr>
        <w:pStyle w:val="Heading2"/>
      </w:pPr>
      <w:bookmarkStart w:id="628" w:name="_Toc190800587"/>
      <w:r>
        <w:lastRenderedPageBreak/>
        <w:t>Quality measure elements</w:t>
      </w:r>
      <w:bookmarkEnd w:id="628"/>
      <w:del w:id="629" w:author="Raphael Malyankar" w:date="2025-02-12T22:17:00Z" w16du:dateUtc="2025-02-13T05:17:00Z">
        <w:r w:rsidDel="00AE7348">
          <w:delText xml:space="preserve"> </w:delText>
        </w:r>
      </w:del>
    </w:p>
    <w:p w14:paraId="3FDD3A51" w14:textId="0FBD08D4" w:rsidR="006E5BCC" w:rsidRDefault="4EEFCF52" w:rsidP="007D3DC8">
      <w:pPr>
        <w:pStyle w:val="BodyText"/>
      </w:pPr>
      <w:r w:rsidRPr="4EEFCF52">
        <w:t>The data quality measures recommended in S-97 (Part C) and their applicability i</w:t>
      </w:r>
      <w:r w:rsidR="00F60DAD">
        <w:t xml:space="preserve">n S-130 are indicated in Table </w:t>
      </w:r>
      <w:ins w:id="630" w:author="Raphael Malyankar" w:date="2025-02-18T19:46:00Z" w16du:dateUtc="2025-02-19T02:46:00Z">
        <w:r w:rsidR="004B059F">
          <w:t>7</w:t>
        </w:r>
      </w:ins>
      <w:del w:id="631" w:author="Raphael Malyankar" w:date="2025-02-18T19:46:00Z" w16du:dateUtc="2025-02-19T02:46:00Z">
        <w:r w:rsidR="00E3078E" w:rsidDel="004B059F">
          <w:delText>9</w:delText>
        </w:r>
      </w:del>
      <w:del w:id="632" w:author="Raphael Malyankar" w:date="2025-02-13T21:27:00Z" w16du:dateUtc="2025-02-14T04:27:00Z">
        <w:r w:rsidRPr="4EEFCF52" w:rsidDel="00CB10E9">
          <w:delText>.</w:delText>
        </w:r>
      </w:del>
      <w:ins w:id="633" w:author="Raphael Malyankar" w:date="2025-02-13T21:27:00Z" w16du:dateUtc="2025-02-14T04:27:00Z">
        <w:r w:rsidR="00CB10E9">
          <w:t>-</w:t>
        </w:r>
      </w:ins>
      <w:r w:rsidRPr="4EEFCF52">
        <w:t>1 below. NA indicates the measure is not applicable. The application schema above has indicated how the data quality elements will be related to the data items, and the encoding description below will indicate how the quality elements will be encoded.</w:t>
      </w:r>
    </w:p>
    <w:p w14:paraId="78AAEFF6" w14:textId="77777777" w:rsidR="006E5BCC" w:rsidRDefault="006E5BCC" w:rsidP="007D3DC8">
      <w:pPr>
        <w:pStyle w:val="BodyText"/>
      </w:pPr>
    </w:p>
    <w:tbl>
      <w:tblPr>
        <w:tblW w:w="9204" w:type="dxa"/>
        <w:tblLayout w:type="fixed"/>
        <w:tblLook w:val="06A0" w:firstRow="1" w:lastRow="0" w:firstColumn="1" w:lastColumn="0" w:noHBand="1" w:noVBand="1"/>
      </w:tblPr>
      <w:tblGrid>
        <w:gridCol w:w="530"/>
        <w:gridCol w:w="1420"/>
        <w:gridCol w:w="1695"/>
        <w:gridCol w:w="2835"/>
        <w:gridCol w:w="1425"/>
        <w:gridCol w:w="1299"/>
      </w:tblGrid>
      <w:tr w:rsidR="4EEFCF52" w:rsidRPr="00B84454" w14:paraId="417B0647" w14:textId="77777777" w:rsidTr="00022719">
        <w:trPr>
          <w:cantSplit/>
          <w:tblHeader/>
        </w:trPr>
        <w:tc>
          <w:tcPr>
            <w:tcW w:w="53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0EE644B" w14:textId="72E8F36B" w:rsidR="4EEFCF52" w:rsidRPr="00B84454" w:rsidRDefault="005445A6" w:rsidP="4EEFCF52">
            <w:pPr>
              <w:jc w:val="left"/>
              <w:rPr>
                <w:sz w:val="18"/>
                <w:szCs w:val="18"/>
              </w:rPr>
            </w:pPr>
            <w:r>
              <w:br w:type="page"/>
            </w:r>
            <w:r w:rsidR="4EEFCF52" w:rsidRPr="00B84454">
              <w:rPr>
                <w:rFonts w:eastAsia="Times New Roman"/>
                <w:b/>
                <w:bCs/>
                <w:color w:val="000000" w:themeColor="text1"/>
                <w:sz w:val="18"/>
                <w:szCs w:val="18"/>
              </w:rPr>
              <w:t xml:space="preserve">No. </w:t>
            </w:r>
          </w:p>
        </w:tc>
        <w:tc>
          <w:tcPr>
            <w:tcW w:w="142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AB6545A" w14:textId="7A6A5BB8" w:rsidR="4EEFCF52" w:rsidRPr="00B84454" w:rsidRDefault="4EEFCF52" w:rsidP="4EEFCF52">
            <w:pPr>
              <w:jc w:val="left"/>
              <w:rPr>
                <w:sz w:val="18"/>
                <w:szCs w:val="18"/>
              </w:rPr>
            </w:pPr>
            <w:r w:rsidRPr="00B84454">
              <w:rPr>
                <w:rFonts w:eastAsia="Times New Roman"/>
                <w:b/>
                <w:bCs/>
                <w:color w:val="000000" w:themeColor="text1"/>
                <w:sz w:val="18"/>
                <w:szCs w:val="18"/>
              </w:rPr>
              <w:t xml:space="preserve">Data quality element and sub element </w:t>
            </w:r>
          </w:p>
        </w:tc>
        <w:tc>
          <w:tcPr>
            <w:tcW w:w="169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296A7D08" w14:textId="0B89C12A" w:rsidR="4EEFCF52" w:rsidRPr="00B84454" w:rsidRDefault="4EEFCF52" w:rsidP="4EEFCF52">
            <w:pPr>
              <w:jc w:val="left"/>
              <w:rPr>
                <w:sz w:val="18"/>
                <w:szCs w:val="18"/>
              </w:rPr>
            </w:pPr>
            <w:r w:rsidRPr="00B84454">
              <w:rPr>
                <w:rFonts w:eastAsia="Times New Roman"/>
                <w:b/>
                <w:bCs/>
                <w:color w:val="000000" w:themeColor="text1"/>
                <w:sz w:val="18"/>
                <w:szCs w:val="18"/>
              </w:rPr>
              <w:t xml:space="preserve">Definition </w:t>
            </w:r>
          </w:p>
        </w:tc>
        <w:tc>
          <w:tcPr>
            <w:tcW w:w="283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E988776" w14:textId="3FC76995" w:rsidR="4EEFCF52" w:rsidRPr="00B84454" w:rsidRDefault="4EEFCF52" w:rsidP="4EEFCF52">
            <w:pPr>
              <w:jc w:val="left"/>
              <w:rPr>
                <w:sz w:val="18"/>
                <w:szCs w:val="18"/>
              </w:rPr>
            </w:pPr>
            <w:r w:rsidRPr="00B84454">
              <w:rPr>
                <w:rFonts w:eastAsia="Times New Roman"/>
                <w:b/>
                <w:bCs/>
                <w:color w:val="000000" w:themeColor="text1"/>
                <w:sz w:val="18"/>
                <w:szCs w:val="18"/>
              </w:rPr>
              <w:t xml:space="preserve">DQ measure / description </w:t>
            </w:r>
          </w:p>
        </w:tc>
        <w:tc>
          <w:tcPr>
            <w:tcW w:w="142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0C20F76A" w14:textId="19EE31EA" w:rsidR="4EEFCF52" w:rsidRPr="00B84454" w:rsidRDefault="4EEFCF52" w:rsidP="4EEFCF52">
            <w:pPr>
              <w:jc w:val="left"/>
              <w:rPr>
                <w:sz w:val="18"/>
                <w:szCs w:val="18"/>
              </w:rPr>
            </w:pPr>
            <w:r w:rsidRPr="00B84454">
              <w:rPr>
                <w:rFonts w:eastAsia="Times New Roman"/>
                <w:b/>
                <w:bCs/>
                <w:color w:val="000000" w:themeColor="text1"/>
                <w:sz w:val="18"/>
                <w:szCs w:val="18"/>
              </w:rPr>
              <w:t xml:space="preserve">Evaluation scope </w:t>
            </w:r>
          </w:p>
        </w:tc>
        <w:tc>
          <w:tcPr>
            <w:tcW w:w="129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336EF4E3" w14:textId="180CDDD3" w:rsidR="4EEFCF52" w:rsidRPr="00B84454" w:rsidRDefault="00AE7348" w:rsidP="4EEFCF52">
            <w:pPr>
              <w:jc w:val="left"/>
              <w:rPr>
                <w:sz w:val="18"/>
                <w:szCs w:val="18"/>
              </w:rPr>
            </w:pPr>
            <w:ins w:id="634" w:author="Raphael Malyankar" w:date="2025-02-12T22:22:00Z" w16du:dateUtc="2025-02-13T05:22:00Z">
              <w:r w:rsidRPr="00B84454">
                <w:rPr>
                  <w:rFonts w:eastAsia="Times New Roman"/>
                  <w:b/>
                  <w:bCs/>
                  <w:color w:val="000000" w:themeColor="text1"/>
                  <w:sz w:val="18"/>
                  <w:szCs w:val="18"/>
                </w:rPr>
                <w:t>Applicable to spatial representation types</w:t>
              </w:r>
            </w:ins>
            <w:del w:id="635" w:author="Raphael Malyankar" w:date="2025-02-12T22:22:00Z" w16du:dateUtc="2025-02-13T05:22:00Z">
              <w:r w:rsidR="4EEFCF52" w:rsidRPr="00B84454" w:rsidDel="00AE7348">
                <w:rPr>
                  <w:rFonts w:eastAsia="Times New Roman"/>
                  <w:b/>
                  <w:bCs/>
                  <w:color w:val="000000" w:themeColor="text1"/>
                  <w:sz w:val="18"/>
                  <w:szCs w:val="18"/>
                </w:rPr>
                <w:delText xml:space="preserve">Scope in S-130 </w:delText>
              </w:r>
            </w:del>
          </w:p>
        </w:tc>
      </w:tr>
      <w:tr w:rsidR="4EEFCF52" w:rsidRPr="00B84454" w14:paraId="19FBEFEC"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46E378F0" w14:textId="06A85ED1" w:rsidR="4EEFCF52" w:rsidRPr="00B84454" w:rsidRDefault="4EEFCF52" w:rsidP="4EEFCF52">
            <w:pPr>
              <w:jc w:val="left"/>
              <w:rPr>
                <w:sz w:val="18"/>
                <w:szCs w:val="18"/>
              </w:rPr>
            </w:pPr>
            <w:r w:rsidRPr="00B84454">
              <w:rPr>
                <w:rFonts w:eastAsia="Times New Roman"/>
                <w:color w:val="000000" w:themeColor="text1"/>
                <w:sz w:val="18"/>
                <w:szCs w:val="18"/>
              </w:rPr>
              <w:t xml:space="preserve">1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048E8D2E" w14:textId="2C9EF2CF" w:rsidR="4EEFCF52" w:rsidRPr="00B84454" w:rsidRDefault="4EEFCF52" w:rsidP="4EEFCF52">
            <w:pPr>
              <w:jc w:val="left"/>
              <w:rPr>
                <w:sz w:val="18"/>
                <w:szCs w:val="18"/>
              </w:rPr>
            </w:pPr>
            <w:r w:rsidRPr="00B84454">
              <w:rPr>
                <w:rFonts w:eastAsia="Times New Roman"/>
                <w:color w:val="000000" w:themeColor="text1"/>
                <w:sz w:val="18"/>
                <w:szCs w:val="18"/>
              </w:rPr>
              <w:t xml:space="preserve">Completeness / Commission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48CE988B" w14:textId="27AB28AE" w:rsidR="4EEFCF52" w:rsidRPr="00B84454" w:rsidRDefault="4EEFCF52" w:rsidP="4EEFCF52">
            <w:pPr>
              <w:jc w:val="left"/>
              <w:rPr>
                <w:sz w:val="18"/>
                <w:szCs w:val="18"/>
              </w:rPr>
            </w:pPr>
            <w:r w:rsidRPr="00B84454">
              <w:rPr>
                <w:rFonts w:eastAsia="Times New Roman"/>
                <w:color w:val="000000" w:themeColor="text1"/>
                <w:sz w:val="18"/>
                <w:szCs w:val="18"/>
              </w:rPr>
              <w:t xml:space="preserve">Excess data present in a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5CA19447" w14:textId="1BFF4F2F" w:rsidR="4EEFCF52" w:rsidRPr="00B84454" w:rsidRDefault="4EEFCF52" w:rsidP="4EEFCF52">
            <w:pPr>
              <w:jc w:val="left"/>
              <w:rPr>
                <w:sz w:val="18"/>
                <w:szCs w:val="18"/>
              </w:rPr>
            </w:pPr>
            <w:r w:rsidRPr="00B84454">
              <w:rPr>
                <w:rFonts w:eastAsia="Times New Roman"/>
                <w:color w:val="000000" w:themeColor="text1"/>
                <w:sz w:val="18"/>
                <w:szCs w:val="18"/>
              </w:rPr>
              <w:t xml:space="preserve">numberOfExcessItems / This data quality measure indicates the number of items in the dataset, that should not have been present in the dataset.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1B23B9B9"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600D8D34" w14:textId="7A90AC02" w:rsidR="4EEFCF52" w:rsidRPr="00B84454" w:rsidRDefault="4EEFCF52" w:rsidP="4EEFCF52">
            <w:pPr>
              <w:jc w:val="left"/>
              <w:rPr>
                <w:sz w:val="18"/>
                <w:szCs w:val="18"/>
              </w:rPr>
            </w:pPr>
            <w:r w:rsidRPr="00B84454">
              <w:rPr>
                <w:rFonts w:eastAsia="Times New Roman"/>
                <w:color w:val="000000" w:themeColor="text1"/>
                <w:sz w:val="18"/>
                <w:szCs w:val="18"/>
              </w:rPr>
              <w:t xml:space="preserve">dataset series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23D18E83" w14:textId="37F2AE8B" w:rsidR="4EEFCF52" w:rsidRPr="00B84454" w:rsidRDefault="4EEFCF52" w:rsidP="4EEFCF52">
            <w:pPr>
              <w:jc w:val="left"/>
              <w:rPr>
                <w:sz w:val="18"/>
                <w:szCs w:val="18"/>
              </w:rPr>
            </w:pPr>
            <w:r w:rsidRPr="00B84454">
              <w:rPr>
                <w:rFonts w:eastAsia="Times New Roman"/>
                <w:color w:val="000000" w:themeColor="text1"/>
                <w:sz w:val="18"/>
                <w:szCs w:val="18"/>
              </w:rPr>
              <w:t>All features and info types</w:t>
            </w:r>
          </w:p>
        </w:tc>
      </w:tr>
      <w:tr w:rsidR="4EEFCF52" w:rsidRPr="00B84454" w14:paraId="338D89D6"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3ABC6AB8" w14:textId="65DFC21E" w:rsidR="4EEFCF52" w:rsidRPr="00B84454" w:rsidRDefault="4EEFCF52" w:rsidP="4EEFCF52">
            <w:pPr>
              <w:jc w:val="left"/>
              <w:rPr>
                <w:sz w:val="18"/>
                <w:szCs w:val="18"/>
              </w:rPr>
            </w:pPr>
            <w:r w:rsidRPr="00B84454">
              <w:rPr>
                <w:rFonts w:eastAsia="Times New Roman"/>
                <w:color w:val="000000" w:themeColor="text1"/>
                <w:sz w:val="18"/>
                <w:szCs w:val="18"/>
              </w:rPr>
              <w:t xml:space="preserve">2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584318C6" w14:textId="36E4A8EA" w:rsidR="4EEFCF52" w:rsidRPr="00B84454" w:rsidRDefault="4EEFCF52" w:rsidP="4EEFCF52">
            <w:pPr>
              <w:jc w:val="left"/>
              <w:rPr>
                <w:sz w:val="18"/>
                <w:szCs w:val="18"/>
              </w:rPr>
            </w:pPr>
            <w:r w:rsidRPr="00B84454">
              <w:rPr>
                <w:rFonts w:eastAsia="Times New Roman"/>
                <w:color w:val="000000" w:themeColor="text1"/>
                <w:sz w:val="18"/>
                <w:szCs w:val="18"/>
              </w:rPr>
              <w:t xml:space="preserve">Completeness / Commission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52291246" w14:textId="7DCFE303" w:rsidR="4EEFCF52" w:rsidRPr="00B84454" w:rsidRDefault="4EEFCF52" w:rsidP="4EEFCF52">
            <w:pPr>
              <w:jc w:val="left"/>
              <w:rPr>
                <w:sz w:val="18"/>
                <w:szCs w:val="18"/>
              </w:rPr>
            </w:pPr>
            <w:r w:rsidRPr="00B84454">
              <w:rPr>
                <w:rFonts w:eastAsia="Times New Roman"/>
                <w:color w:val="000000" w:themeColor="text1"/>
                <w:sz w:val="18"/>
                <w:szCs w:val="18"/>
              </w:rPr>
              <w:t xml:space="preserve">Excess data present in a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684A4453" w14:textId="7E55B679" w:rsidR="4EEFCF52" w:rsidRPr="00B84454" w:rsidRDefault="4EEFCF52" w:rsidP="4EEFCF52">
            <w:pPr>
              <w:jc w:val="left"/>
              <w:rPr>
                <w:sz w:val="18"/>
                <w:szCs w:val="18"/>
              </w:rPr>
            </w:pPr>
            <w:r w:rsidRPr="00B84454">
              <w:rPr>
                <w:rFonts w:eastAsia="Times New Roman"/>
                <w:color w:val="000000" w:themeColor="text1"/>
                <w:sz w:val="18"/>
                <w:szCs w:val="18"/>
              </w:rPr>
              <w:t xml:space="preserve">numberOfDuplicateFeatureInstances / This data quality measure indicates the total number of exact duplications of feature instances within the data.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45F4279B"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30344EC9" w14:textId="5122FA96" w:rsidR="4EEFCF52" w:rsidRPr="00B84454" w:rsidRDefault="4EEFCF52" w:rsidP="4EEFCF52">
            <w:pPr>
              <w:jc w:val="left"/>
              <w:rPr>
                <w:sz w:val="18"/>
                <w:szCs w:val="18"/>
              </w:rPr>
            </w:pPr>
            <w:r w:rsidRPr="00B84454">
              <w:rPr>
                <w:rFonts w:eastAsia="Times New Roman"/>
                <w:color w:val="000000" w:themeColor="text1"/>
                <w:sz w:val="18"/>
                <w:szCs w:val="18"/>
              </w:rPr>
              <w:t xml:space="preserve">dataset series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0E2754E0" w14:textId="48241A8D" w:rsidR="4EEFCF52" w:rsidRPr="00B84454" w:rsidRDefault="4EEFCF52" w:rsidP="4EEFCF52">
            <w:pPr>
              <w:jc w:val="left"/>
              <w:rPr>
                <w:sz w:val="18"/>
                <w:szCs w:val="18"/>
              </w:rPr>
            </w:pPr>
            <w:r w:rsidRPr="00B84454">
              <w:rPr>
                <w:rFonts w:eastAsia="Times New Roman"/>
                <w:color w:val="000000" w:themeColor="text1"/>
                <w:sz w:val="18"/>
                <w:szCs w:val="18"/>
              </w:rPr>
              <w:t>All features and info types</w:t>
            </w:r>
          </w:p>
        </w:tc>
      </w:tr>
      <w:tr w:rsidR="4EEFCF52" w:rsidRPr="00B84454" w14:paraId="28EA0805"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1A49D9AB" w14:textId="77A9BE75" w:rsidR="4EEFCF52" w:rsidRPr="00B84454" w:rsidRDefault="4EEFCF52" w:rsidP="4EEFCF52">
            <w:pPr>
              <w:jc w:val="left"/>
              <w:rPr>
                <w:sz w:val="18"/>
                <w:szCs w:val="18"/>
              </w:rPr>
            </w:pPr>
            <w:r w:rsidRPr="00B84454">
              <w:rPr>
                <w:rFonts w:eastAsia="Times New Roman"/>
                <w:color w:val="000000" w:themeColor="text1"/>
                <w:sz w:val="18"/>
                <w:szCs w:val="18"/>
              </w:rPr>
              <w:t xml:space="preserve">3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75DE6BB3" w14:textId="388134FF" w:rsidR="4EEFCF52" w:rsidRPr="00B84454" w:rsidRDefault="4EEFCF52" w:rsidP="4EEFCF52">
            <w:pPr>
              <w:jc w:val="left"/>
              <w:rPr>
                <w:sz w:val="18"/>
                <w:szCs w:val="18"/>
              </w:rPr>
            </w:pPr>
            <w:r w:rsidRPr="00B84454">
              <w:rPr>
                <w:rFonts w:eastAsia="Times New Roman"/>
                <w:color w:val="000000" w:themeColor="text1"/>
                <w:sz w:val="18"/>
                <w:szCs w:val="18"/>
              </w:rPr>
              <w:t xml:space="preserve">Completeness / Omission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41DC3E42" w14:textId="4A48B856" w:rsidR="4EEFCF52" w:rsidRPr="00B84454" w:rsidRDefault="4EEFCF52" w:rsidP="4EEFCF52">
            <w:pPr>
              <w:jc w:val="left"/>
              <w:rPr>
                <w:sz w:val="18"/>
                <w:szCs w:val="18"/>
              </w:rPr>
            </w:pPr>
            <w:r w:rsidRPr="00B84454">
              <w:rPr>
                <w:rFonts w:eastAsia="Times New Roman"/>
                <w:color w:val="000000" w:themeColor="text1"/>
                <w:sz w:val="18"/>
                <w:szCs w:val="18"/>
              </w:rPr>
              <w:t xml:space="preserve">Data absent from the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5CC82A1D" w14:textId="29821FA2" w:rsidR="4EEFCF52" w:rsidRPr="00B84454" w:rsidRDefault="4EEFCF52" w:rsidP="4EEFCF52">
            <w:pPr>
              <w:jc w:val="left"/>
              <w:rPr>
                <w:sz w:val="18"/>
                <w:szCs w:val="18"/>
              </w:rPr>
            </w:pPr>
            <w:r w:rsidRPr="00B84454">
              <w:rPr>
                <w:rFonts w:eastAsia="Times New Roman"/>
                <w:color w:val="000000" w:themeColor="text1"/>
                <w:sz w:val="18"/>
                <w:szCs w:val="18"/>
              </w:rPr>
              <w:t xml:space="preserve">numberOfMissingItems / This data quality measure is an indicator that shows that a specific item is missing in the data.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70A5BE9E"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3ABB93DD"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 series/</w:t>
            </w:r>
          </w:p>
          <w:p w14:paraId="45C9CA7D" w14:textId="023808F0"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3982EC66" w14:textId="5F81FA8C" w:rsidR="4EEFCF52" w:rsidRPr="00B84454" w:rsidRDefault="4EEFCF52" w:rsidP="4EEFCF52">
            <w:pPr>
              <w:jc w:val="left"/>
              <w:rPr>
                <w:sz w:val="18"/>
                <w:szCs w:val="18"/>
              </w:rPr>
            </w:pPr>
            <w:r w:rsidRPr="00B84454">
              <w:rPr>
                <w:rFonts w:eastAsia="Times New Roman"/>
                <w:color w:val="000000" w:themeColor="text1"/>
                <w:sz w:val="18"/>
                <w:szCs w:val="18"/>
              </w:rPr>
              <w:t>All features and info types</w:t>
            </w:r>
          </w:p>
        </w:tc>
      </w:tr>
      <w:tr w:rsidR="4EEFCF52" w:rsidRPr="00B84454" w14:paraId="6C4A20EE"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5C290AE5" w14:textId="6FCB4A50" w:rsidR="4EEFCF52" w:rsidRPr="00B84454" w:rsidRDefault="4EEFCF52" w:rsidP="4EEFCF52">
            <w:pPr>
              <w:jc w:val="left"/>
              <w:rPr>
                <w:sz w:val="18"/>
                <w:szCs w:val="18"/>
              </w:rPr>
            </w:pPr>
            <w:r w:rsidRPr="00B84454">
              <w:rPr>
                <w:rFonts w:eastAsia="Times New Roman"/>
                <w:color w:val="000000" w:themeColor="text1"/>
                <w:sz w:val="18"/>
                <w:szCs w:val="18"/>
              </w:rPr>
              <w:t xml:space="preserve">4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231B1CB3" w14:textId="62E9C6C8"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Conceptual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60180BDD" w14:textId="2B77B9D9" w:rsidR="4EEFCF52" w:rsidRPr="00B84454" w:rsidRDefault="4EEFCF52" w:rsidP="4EEFCF52">
            <w:pPr>
              <w:jc w:val="left"/>
              <w:rPr>
                <w:sz w:val="18"/>
                <w:szCs w:val="18"/>
              </w:rPr>
            </w:pPr>
            <w:r w:rsidRPr="00B84454">
              <w:rPr>
                <w:rFonts w:eastAsia="Times New Roman"/>
                <w:color w:val="000000" w:themeColor="text1"/>
                <w:sz w:val="18"/>
                <w:szCs w:val="18"/>
              </w:rPr>
              <w:t xml:space="preserve">Adherence to the rules of a conceptual schema.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08305E12" w14:textId="318869A2" w:rsidR="4EEFCF52" w:rsidRPr="00B84454" w:rsidRDefault="2BB42DEF" w:rsidP="4EEFCF52">
            <w:pPr>
              <w:jc w:val="left"/>
              <w:rPr>
                <w:sz w:val="18"/>
                <w:szCs w:val="18"/>
              </w:rPr>
            </w:pPr>
            <w:r w:rsidRPr="00B84454">
              <w:rPr>
                <w:rFonts w:eastAsia="Times New Roman"/>
                <w:color w:val="000000" w:themeColor="text1"/>
                <w:sz w:val="18"/>
                <w:szCs w:val="18"/>
              </w:rPr>
              <w:t xml:space="preserve">numberOfInvalidSurfaceOverlaps / This data quality measure is a count of the total number of erroneous overlaps within the data. Which surfaces may overlap and which </w:t>
            </w:r>
            <w:r w:rsidR="4EEFCF52" w:rsidRPr="00B84454">
              <w:rPr>
                <w:rFonts w:eastAsia="Times New Roman"/>
                <w:color w:val="000000" w:themeColor="text1"/>
                <w:sz w:val="18"/>
                <w:szCs w:val="18"/>
              </w:rPr>
              <w:t>must</w:t>
            </w:r>
            <w:r w:rsidRPr="00B84454">
              <w:rPr>
                <w:rFonts w:eastAsia="Times New Roman"/>
                <w:color w:val="000000" w:themeColor="text1"/>
                <w:sz w:val="18"/>
                <w:szCs w:val="18"/>
              </w:rPr>
              <w:t xml:space="preserve"> not is application dependent. Not all overlapping surfaces are necessarily erroneous.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7BCCE7C3" w14:textId="6ACCFCD9"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26156E22" w14:textId="462027A3" w:rsidR="4EEFCF52" w:rsidRPr="00B84454" w:rsidRDefault="4EEFCF52" w:rsidP="4EEFCF52">
            <w:pPr>
              <w:jc w:val="left"/>
              <w:rPr>
                <w:sz w:val="18"/>
                <w:szCs w:val="18"/>
              </w:rPr>
            </w:pPr>
            <w:r w:rsidRPr="00B84454">
              <w:rPr>
                <w:rFonts w:eastAsia="Times New Roman"/>
                <w:color w:val="000000" w:themeColor="text1"/>
                <w:sz w:val="18"/>
                <w:szCs w:val="18"/>
              </w:rPr>
              <w:t>Features with surface geometry; spatial objects of type surface</w:t>
            </w:r>
          </w:p>
        </w:tc>
      </w:tr>
      <w:tr w:rsidR="4EEFCF52" w:rsidRPr="00B84454" w14:paraId="5118512B"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700BED35" w14:textId="6C51CD36" w:rsidR="4EEFCF52" w:rsidRPr="00B84454" w:rsidRDefault="4EEFCF52" w:rsidP="4EEFCF52">
            <w:pPr>
              <w:jc w:val="left"/>
              <w:rPr>
                <w:sz w:val="18"/>
                <w:szCs w:val="18"/>
              </w:rPr>
            </w:pPr>
            <w:r w:rsidRPr="00B84454">
              <w:rPr>
                <w:rFonts w:eastAsia="Times New Roman"/>
                <w:color w:val="000000" w:themeColor="text1"/>
                <w:sz w:val="18"/>
                <w:szCs w:val="18"/>
              </w:rPr>
              <w:t xml:space="preserve">5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4E107751" w14:textId="1485D7D3"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Domain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3F30A77C" w14:textId="6157B627" w:rsidR="4EEFCF52" w:rsidRPr="00B84454" w:rsidRDefault="4EEFCF52" w:rsidP="4EEFCF52">
            <w:pPr>
              <w:jc w:val="left"/>
              <w:rPr>
                <w:sz w:val="18"/>
                <w:szCs w:val="18"/>
              </w:rPr>
            </w:pPr>
            <w:r w:rsidRPr="00B84454">
              <w:rPr>
                <w:rFonts w:eastAsia="Times New Roman"/>
                <w:color w:val="000000" w:themeColor="text1"/>
                <w:sz w:val="18"/>
                <w:szCs w:val="18"/>
              </w:rPr>
              <w:t xml:space="preserve">Adherence of the values to the value domains.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7C3C0371" w14:textId="2D17C0BF" w:rsidR="4EEFCF52" w:rsidRPr="00B84454" w:rsidRDefault="4EEFCF52" w:rsidP="4EEFCF52">
            <w:pPr>
              <w:jc w:val="left"/>
              <w:rPr>
                <w:sz w:val="18"/>
                <w:szCs w:val="18"/>
              </w:rPr>
            </w:pPr>
            <w:r w:rsidRPr="00B84454">
              <w:rPr>
                <w:rFonts w:eastAsia="Times New Roman"/>
                <w:color w:val="000000" w:themeColor="text1"/>
                <w:sz w:val="18"/>
                <w:szCs w:val="18"/>
              </w:rPr>
              <w:t xml:space="preserve">numberOfNonconformantItems / This data quality measure is a count of all items in the dataset that are not in conformance with their value domain.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16710FA3" w14:textId="40E5A4AC"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7DFA14CF" w14:textId="653FEFCA" w:rsidR="4EEFCF52" w:rsidRPr="00B84454" w:rsidRDefault="4EEFCF52" w:rsidP="4EEFCF52">
            <w:pPr>
              <w:jc w:val="left"/>
              <w:rPr>
                <w:sz w:val="18"/>
                <w:szCs w:val="18"/>
              </w:rPr>
            </w:pPr>
            <w:r w:rsidRPr="00B84454">
              <w:rPr>
                <w:rFonts w:eastAsia="Times New Roman"/>
                <w:color w:val="000000" w:themeColor="text1"/>
                <w:sz w:val="18"/>
                <w:szCs w:val="18"/>
              </w:rPr>
              <w:t>All features and info types</w:t>
            </w:r>
          </w:p>
        </w:tc>
      </w:tr>
      <w:tr w:rsidR="4EEFCF52" w:rsidRPr="00B84454" w14:paraId="1F402C44"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1CF64262" w14:textId="17E828F5" w:rsidR="4EEFCF52" w:rsidRPr="00B84454" w:rsidRDefault="4EEFCF52" w:rsidP="4EEFCF52">
            <w:pPr>
              <w:jc w:val="left"/>
              <w:rPr>
                <w:sz w:val="18"/>
                <w:szCs w:val="18"/>
              </w:rPr>
            </w:pPr>
            <w:r w:rsidRPr="00B84454">
              <w:rPr>
                <w:rFonts w:eastAsia="Times New Roman"/>
                <w:color w:val="000000" w:themeColor="text1"/>
                <w:sz w:val="18"/>
                <w:szCs w:val="18"/>
              </w:rPr>
              <w:t xml:space="preserve">6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7F46FE5E" w14:textId="6724E2C4"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Format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44513E65" w14:textId="1207F87D" w:rsidR="4EEFCF52" w:rsidRPr="00B84454" w:rsidRDefault="4EEFCF52" w:rsidP="4EEFCF52">
            <w:pPr>
              <w:jc w:val="left"/>
              <w:rPr>
                <w:sz w:val="18"/>
                <w:szCs w:val="18"/>
              </w:rPr>
            </w:pPr>
            <w:r w:rsidRPr="00B84454">
              <w:rPr>
                <w:rFonts w:eastAsia="Times New Roman"/>
                <w:color w:val="000000" w:themeColor="text1"/>
                <w:sz w:val="18"/>
                <w:szCs w:val="18"/>
              </w:rPr>
              <w:t xml:space="preserve">Degree to which data is stored in accordance with the physical structure of the data 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468858B7" w14:textId="22C6EE36" w:rsidR="4EEFCF52" w:rsidRPr="00B84454" w:rsidRDefault="4EEFCF52" w:rsidP="4EEFCF52">
            <w:pPr>
              <w:jc w:val="left"/>
              <w:rPr>
                <w:sz w:val="18"/>
                <w:szCs w:val="18"/>
              </w:rPr>
            </w:pPr>
            <w:r w:rsidRPr="00B84454">
              <w:rPr>
                <w:rFonts w:eastAsia="Times New Roman"/>
                <w:color w:val="000000" w:themeColor="text1"/>
                <w:sz w:val="18"/>
                <w:szCs w:val="18"/>
              </w:rPr>
              <w:t xml:space="preserve">physicalStructureConflicts / This data quality measure is a count of all items in the dataset that are stored in conflict with the physical structure of the dataset.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147DB5C0"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1C708B41" w14:textId="244F6260" w:rsidR="4EEFCF52" w:rsidRPr="00B84454" w:rsidRDefault="4EEFCF52" w:rsidP="4EEFCF52">
            <w:pPr>
              <w:jc w:val="left"/>
              <w:rPr>
                <w:sz w:val="18"/>
                <w:szCs w:val="18"/>
              </w:rPr>
            </w:pPr>
            <w:r w:rsidRPr="00B84454">
              <w:rPr>
                <w:rFonts w:eastAsia="Times New Roman"/>
                <w:color w:val="000000" w:themeColor="text1"/>
                <w:sz w:val="18"/>
                <w:szCs w:val="18"/>
              </w:rPr>
              <w:t xml:space="preserve">dataset series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34A452F3" w14:textId="08A69207" w:rsidR="4EEFCF52" w:rsidRPr="00B84454" w:rsidRDefault="4EEFCF52" w:rsidP="4EEFCF52">
            <w:pPr>
              <w:jc w:val="left"/>
              <w:rPr>
                <w:sz w:val="18"/>
                <w:szCs w:val="18"/>
              </w:rPr>
            </w:pPr>
            <w:r w:rsidRPr="00B84454">
              <w:rPr>
                <w:rFonts w:eastAsia="Times New Roman"/>
                <w:color w:val="000000" w:themeColor="text1"/>
                <w:sz w:val="18"/>
                <w:szCs w:val="18"/>
              </w:rPr>
              <w:t>All features and info types</w:t>
            </w:r>
          </w:p>
        </w:tc>
      </w:tr>
      <w:tr w:rsidR="4EEFCF52" w:rsidRPr="00B84454" w14:paraId="66D09651"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5CC912D6" w14:textId="7C8C3A8B" w:rsidR="4EEFCF52" w:rsidRPr="00B84454" w:rsidRDefault="4EEFCF52" w:rsidP="4EEFCF52">
            <w:pPr>
              <w:jc w:val="left"/>
              <w:rPr>
                <w:sz w:val="18"/>
                <w:szCs w:val="18"/>
              </w:rPr>
            </w:pPr>
            <w:r w:rsidRPr="00B84454">
              <w:rPr>
                <w:rFonts w:eastAsia="Times New Roman"/>
                <w:color w:val="000000" w:themeColor="text1"/>
                <w:sz w:val="18"/>
                <w:szCs w:val="18"/>
              </w:rPr>
              <w:t xml:space="preserve">7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06D445E6" w14:textId="391A1B14"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Topological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6E92E6B8" w14:textId="7F7196AD" w:rsidR="4EEFCF52" w:rsidRPr="00B84454" w:rsidRDefault="4EEFCF52" w:rsidP="4EEFCF52">
            <w:pPr>
              <w:jc w:val="left"/>
              <w:rPr>
                <w:sz w:val="18"/>
                <w:szCs w:val="18"/>
              </w:rPr>
            </w:pPr>
            <w:r w:rsidRPr="00B84454">
              <w:rPr>
                <w:rFonts w:eastAsia="Times New Roman"/>
                <w:color w:val="000000" w:themeColor="text1"/>
                <w:sz w:val="18"/>
                <w:szCs w:val="18"/>
              </w:rPr>
              <w:t xml:space="preserve">Correctness of the explicitly encoded topological characteristics of the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7ABD4455" w14:textId="46F991C7" w:rsidR="4EEFCF52" w:rsidRPr="00B84454" w:rsidRDefault="4EEFCF52" w:rsidP="4EEFCF52">
            <w:pPr>
              <w:jc w:val="left"/>
              <w:rPr>
                <w:sz w:val="18"/>
                <w:szCs w:val="18"/>
              </w:rPr>
            </w:pPr>
            <w:r w:rsidRPr="00B84454">
              <w:rPr>
                <w:rFonts w:eastAsia="Times New Roman"/>
                <w:color w:val="000000" w:themeColor="text1"/>
                <w:sz w:val="18"/>
                <w:szCs w:val="18"/>
              </w:rPr>
              <w:t xml:space="preserve">rateOfFaultyPointCurveConnections / This data quality measure indicates the number of faulty link-node connections in relation to the number of supposed link-node connections. This data quality measure gives the erroneous point-curve connections in relation to the total number of point-curve connections.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422614F7" w14:textId="272F0C9B"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51C21C1B" w14:textId="3B86FB61" w:rsidR="4EEFCF52" w:rsidRPr="00B84454" w:rsidRDefault="4EEFCF52" w:rsidP="4EEFCF52">
            <w:pPr>
              <w:rPr>
                <w:sz w:val="18"/>
                <w:szCs w:val="18"/>
              </w:rPr>
            </w:pPr>
            <w:r w:rsidRPr="00B84454">
              <w:rPr>
                <w:rFonts w:eastAsia="Times New Roman"/>
                <w:sz w:val="18"/>
                <w:szCs w:val="18"/>
              </w:rPr>
              <w:t>Features with curve geometry; spatial objects of curve types</w:t>
            </w:r>
          </w:p>
        </w:tc>
      </w:tr>
      <w:tr w:rsidR="4EEFCF52" w:rsidRPr="00B84454" w14:paraId="7248AA17"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5AFBB0B0" w14:textId="012BF8FE" w:rsidR="4EEFCF52" w:rsidRPr="00B84454" w:rsidRDefault="4EEFCF52" w:rsidP="4EEFCF52">
            <w:pPr>
              <w:jc w:val="left"/>
              <w:rPr>
                <w:sz w:val="18"/>
                <w:szCs w:val="18"/>
              </w:rPr>
            </w:pPr>
            <w:r w:rsidRPr="00B84454">
              <w:rPr>
                <w:rFonts w:eastAsia="Times New Roman"/>
                <w:color w:val="000000" w:themeColor="text1"/>
                <w:sz w:val="18"/>
                <w:szCs w:val="18"/>
              </w:rPr>
              <w:lastRenderedPageBreak/>
              <w:t xml:space="preserve">8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5BC8B560" w14:textId="754F3105"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Topological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3E24ACA9" w14:textId="227FE9D1" w:rsidR="4EEFCF52" w:rsidRPr="00B84454" w:rsidRDefault="4EEFCF52" w:rsidP="4EEFCF52">
            <w:pPr>
              <w:jc w:val="left"/>
              <w:rPr>
                <w:sz w:val="18"/>
                <w:szCs w:val="18"/>
              </w:rPr>
            </w:pPr>
            <w:r w:rsidRPr="00B84454">
              <w:rPr>
                <w:rFonts w:eastAsia="Times New Roman"/>
                <w:color w:val="000000" w:themeColor="text1"/>
                <w:sz w:val="18"/>
                <w:szCs w:val="18"/>
              </w:rPr>
              <w:t xml:space="preserve">Correctness of the explicitly encoded topological characteristics of the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72EBA8D6" w14:textId="3E988029" w:rsidR="4EEFCF52" w:rsidRPr="00B84454" w:rsidRDefault="4EEFCF52" w:rsidP="4EEFCF52">
            <w:pPr>
              <w:jc w:val="left"/>
              <w:rPr>
                <w:sz w:val="18"/>
                <w:szCs w:val="18"/>
              </w:rPr>
            </w:pPr>
            <w:r w:rsidRPr="00B84454">
              <w:rPr>
                <w:rFonts w:eastAsia="Times New Roman"/>
                <w:color w:val="000000" w:themeColor="text1"/>
                <w:sz w:val="18"/>
                <w:szCs w:val="18"/>
              </w:rPr>
              <w:t xml:space="preserve">numberOfMissingConnectionsUndershoots / This data quality measure is a count of items in the dataset within the parameter tolerance that are mismatched due to undershoots.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1EED06B3" w14:textId="5D9A755E"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06F5894D" w14:textId="50FAFA2F" w:rsidR="4EEFCF52" w:rsidRPr="00B84454" w:rsidRDefault="4EEFCF52" w:rsidP="4EEFCF52">
            <w:pPr>
              <w:rPr>
                <w:sz w:val="18"/>
                <w:szCs w:val="18"/>
              </w:rPr>
            </w:pPr>
            <w:r w:rsidRPr="00B84454">
              <w:rPr>
                <w:rFonts w:eastAsia="Times New Roman"/>
                <w:sz w:val="18"/>
                <w:szCs w:val="18"/>
              </w:rPr>
              <w:t>Features with curve geometry; spatial objects of curve types</w:t>
            </w:r>
          </w:p>
        </w:tc>
      </w:tr>
      <w:tr w:rsidR="4EEFCF52" w:rsidRPr="00B84454" w14:paraId="188E0618"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6925D204" w14:textId="0BB20095" w:rsidR="4EEFCF52" w:rsidRPr="00B84454" w:rsidRDefault="4EEFCF52" w:rsidP="4EEFCF52">
            <w:pPr>
              <w:jc w:val="left"/>
              <w:rPr>
                <w:sz w:val="18"/>
                <w:szCs w:val="18"/>
              </w:rPr>
            </w:pPr>
            <w:r w:rsidRPr="00B84454">
              <w:rPr>
                <w:rFonts w:eastAsia="Times New Roman"/>
                <w:color w:val="000000" w:themeColor="text1"/>
                <w:sz w:val="18"/>
                <w:szCs w:val="18"/>
              </w:rPr>
              <w:t xml:space="preserve">9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35E828DA" w14:textId="52677212"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Topological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3D1C6FCF" w14:textId="2F70F4AF" w:rsidR="4EEFCF52" w:rsidRPr="00B84454" w:rsidRDefault="4EEFCF52" w:rsidP="4EEFCF52">
            <w:pPr>
              <w:jc w:val="left"/>
              <w:rPr>
                <w:sz w:val="18"/>
                <w:szCs w:val="18"/>
              </w:rPr>
            </w:pPr>
            <w:r w:rsidRPr="00B84454">
              <w:rPr>
                <w:rFonts w:eastAsia="Times New Roman"/>
                <w:color w:val="000000" w:themeColor="text1"/>
                <w:sz w:val="18"/>
                <w:szCs w:val="18"/>
              </w:rPr>
              <w:t xml:space="preserve">Correctness of the explicitly encoded topological characteristics of the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6BF0533B" w14:textId="1BDBC3DC" w:rsidR="4EEFCF52" w:rsidRPr="00B84454" w:rsidRDefault="4EEFCF52" w:rsidP="4EEFCF52">
            <w:pPr>
              <w:jc w:val="left"/>
              <w:rPr>
                <w:sz w:val="18"/>
                <w:szCs w:val="18"/>
              </w:rPr>
            </w:pPr>
            <w:r w:rsidRPr="00B84454">
              <w:rPr>
                <w:rFonts w:eastAsia="Times New Roman"/>
                <w:color w:val="000000" w:themeColor="text1"/>
                <w:sz w:val="18"/>
                <w:szCs w:val="18"/>
              </w:rPr>
              <w:t xml:space="preserve">numberOfMissingConnectionsOvershoots / This data quality measure is a count of items in the dataset within the parameter tolerance that are mismatched due to overshoots.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73207349" w14:textId="371BDDBF"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7C68A292" w14:textId="4910A947" w:rsidR="4EEFCF52" w:rsidRPr="00B84454" w:rsidRDefault="4EEFCF52" w:rsidP="4EEFCF52">
            <w:pPr>
              <w:rPr>
                <w:sz w:val="18"/>
                <w:szCs w:val="18"/>
              </w:rPr>
            </w:pPr>
            <w:r w:rsidRPr="00B84454">
              <w:rPr>
                <w:rFonts w:eastAsia="Times New Roman"/>
                <w:sz w:val="18"/>
                <w:szCs w:val="18"/>
              </w:rPr>
              <w:t>Features with curve geometry; spatial objects of curve types</w:t>
            </w:r>
          </w:p>
        </w:tc>
      </w:tr>
      <w:tr w:rsidR="4EEFCF52" w:rsidRPr="00B84454" w14:paraId="0EE73FC9"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553FC02C" w14:textId="4007B9AA" w:rsidR="4EEFCF52" w:rsidRPr="00B84454" w:rsidRDefault="4EEFCF52" w:rsidP="4EEFCF52">
            <w:pPr>
              <w:jc w:val="left"/>
              <w:rPr>
                <w:sz w:val="18"/>
                <w:szCs w:val="18"/>
              </w:rPr>
            </w:pPr>
            <w:r w:rsidRPr="00B84454">
              <w:rPr>
                <w:rFonts w:eastAsia="Times New Roman"/>
                <w:color w:val="000000" w:themeColor="text1"/>
                <w:sz w:val="18"/>
                <w:szCs w:val="18"/>
              </w:rPr>
              <w:t xml:space="preserve">10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475B67B3" w14:textId="5842A672"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Topological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273C2D3A" w14:textId="2BFA1E9E" w:rsidR="4EEFCF52" w:rsidRPr="00B84454" w:rsidRDefault="4EEFCF52" w:rsidP="4EEFCF52">
            <w:pPr>
              <w:jc w:val="left"/>
              <w:rPr>
                <w:sz w:val="18"/>
                <w:szCs w:val="18"/>
              </w:rPr>
            </w:pPr>
            <w:r w:rsidRPr="00B84454">
              <w:rPr>
                <w:rFonts w:eastAsia="Times New Roman"/>
                <w:color w:val="000000" w:themeColor="text1"/>
                <w:sz w:val="18"/>
                <w:szCs w:val="18"/>
              </w:rPr>
              <w:t xml:space="preserve">Correctness of the explicitly encoded topological characteristics of the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1B79082B" w14:textId="1401E109" w:rsidR="4EEFCF52" w:rsidRPr="00B84454" w:rsidRDefault="4EEFCF52" w:rsidP="4EEFCF52">
            <w:pPr>
              <w:jc w:val="left"/>
              <w:rPr>
                <w:sz w:val="18"/>
                <w:szCs w:val="18"/>
              </w:rPr>
            </w:pPr>
            <w:r w:rsidRPr="00B84454">
              <w:rPr>
                <w:rFonts w:eastAsia="Times New Roman"/>
                <w:color w:val="000000" w:themeColor="text1"/>
                <w:sz w:val="18"/>
                <w:szCs w:val="18"/>
              </w:rPr>
              <w:t xml:space="preserve">numberOfInvalidSlivers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435147DB" w14:textId="4CF0EED2" w:rsidR="4EEFCF52" w:rsidRPr="00B84454" w:rsidRDefault="4EEFCF52" w:rsidP="4EEFCF52">
            <w:pPr>
              <w:jc w:val="left"/>
              <w:rPr>
                <w:sz w:val="18"/>
                <w:szCs w:val="18"/>
              </w:rPr>
            </w:pPr>
            <w:r w:rsidRPr="00B84454">
              <w:rPr>
                <w:rFonts w:eastAsia="Times New Roman"/>
                <w:color w:val="000000" w:themeColor="text1"/>
                <w:sz w:val="18"/>
                <w:szCs w:val="18"/>
              </w:rPr>
              <w:t xml:space="preserve">dataset / dataset series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6B586152" w14:textId="2AC6D2A6" w:rsidR="4EEFCF52" w:rsidRPr="00B84454" w:rsidRDefault="4EEFCF52" w:rsidP="4EEFCF52">
            <w:pPr>
              <w:jc w:val="left"/>
              <w:rPr>
                <w:sz w:val="18"/>
                <w:szCs w:val="18"/>
              </w:rPr>
            </w:pPr>
            <w:r w:rsidRPr="00B84454">
              <w:rPr>
                <w:rFonts w:eastAsia="Times New Roman"/>
                <w:color w:val="000000" w:themeColor="text1"/>
                <w:sz w:val="18"/>
                <w:szCs w:val="18"/>
              </w:rPr>
              <w:t>Features with surface geometry; spatial objects of type surface</w:t>
            </w:r>
          </w:p>
        </w:tc>
      </w:tr>
      <w:tr w:rsidR="4EEFCF52" w:rsidRPr="00B84454" w14:paraId="26E29A61"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070CF749" w14:textId="3E638254" w:rsidR="4EEFCF52" w:rsidRPr="00B84454" w:rsidRDefault="4EEFCF52" w:rsidP="4EEFCF52">
            <w:pPr>
              <w:jc w:val="left"/>
              <w:rPr>
                <w:sz w:val="18"/>
                <w:szCs w:val="18"/>
              </w:rPr>
            </w:pPr>
            <w:r w:rsidRPr="00B84454">
              <w:rPr>
                <w:rFonts w:eastAsia="Times New Roman"/>
                <w:color w:val="000000" w:themeColor="text1"/>
                <w:sz w:val="18"/>
                <w:szCs w:val="18"/>
              </w:rPr>
              <w:t xml:space="preserve">11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4598985C" w14:textId="11CAB497"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Topological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491E0643" w14:textId="5EE8C590" w:rsidR="4EEFCF52" w:rsidRPr="00B84454" w:rsidRDefault="4EEFCF52" w:rsidP="4EEFCF52">
            <w:pPr>
              <w:jc w:val="left"/>
              <w:rPr>
                <w:sz w:val="18"/>
                <w:szCs w:val="18"/>
              </w:rPr>
            </w:pPr>
            <w:r w:rsidRPr="00B84454">
              <w:rPr>
                <w:rFonts w:eastAsia="Times New Roman"/>
                <w:color w:val="000000" w:themeColor="text1"/>
                <w:sz w:val="18"/>
                <w:szCs w:val="18"/>
              </w:rPr>
              <w:t xml:space="preserve">Correctness of the explicitly encoded topological characteristics of the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7E36962C" w14:textId="6D52E489" w:rsidR="4EEFCF52" w:rsidRPr="00B84454" w:rsidRDefault="4EEFCF52" w:rsidP="4EEFCF52">
            <w:pPr>
              <w:jc w:val="left"/>
              <w:rPr>
                <w:sz w:val="18"/>
                <w:szCs w:val="18"/>
              </w:rPr>
            </w:pPr>
            <w:r w:rsidRPr="00B84454">
              <w:rPr>
                <w:rFonts w:eastAsia="Times New Roman"/>
                <w:color w:val="000000" w:themeColor="text1"/>
                <w:sz w:val="18"/>
                <w:szCs w:val="18"/>
              </w:rPr>
              <w:t xml:space="preserve">numberOfInvalidSelfIntersects / This data quality measure is a count of all items in the dataset that illegally intersect with themselves.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556F2480" w14:textId="47C69E9D"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44E0149D" w14:textId="660E01B8" w:rsidR="4EEFCF52" w:rsidRPr="00B84454" w:rsidRDefault="4EEFCF52" w:rsidP="4EEFCF52">
            <w:pPr>
              <w:jc w:val="left"/>
              <w:rPr>
                <w:sz w:val="18"/>
                <w:szCs w:val="18"/>
              </w:rPr>
            </w:pPr>
            <w:r w:rsidRPr="00B84454">
              <w:rPr>
                <w:rFonts w:eastAsia="Times New Roman"/>
                <w:color w:val="000000" w:themeColor="text1"/>
                <w:sz w:val="18"/>
                <w:szCs w:val="18"/>
              </w:rPr>
              <w:t>Features with surface geometry; spatial objects of type surface</w:t>
            </w:r>
          </w:p>
        </w:tc>
      </w:tr>
      <w:tr w:rsidR="4EEFCF52" w:rsidRPr="00B84454" w14:paraId="0BF7C448"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6163A707" w14:textId="79BB567F" w:rsidR="4EEFCF52" w:rsidRPr="00B84454" w:rsidRDefault="4EEFCF52" w:rsidP="4EEFCF52">
            <w:pPr>
              <w:jc w:val="left"/>
              <w:rPr>
                <w:sz w:val="18"/>
                <w:szCs w:val="18"/>
              </w:rPr>
            </w:pPr>
            <w:r w:rsidRPr="00B84454">
              <w:rPr>
                <w:rFonts w:eastAsia="Times New Roman"/>
                <w:color w:val="000000" w:themeColor="text1"/>
                <w:sz w:val="18"/>
                <w:szCs w:val="18"/>
              </w:rPr>
              <w:t xml:space="preserve">12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61AFBD32" w14:textId="498CC93D" w:rsidR="4EEFCF52" w:rsidRPr="00B84454" w:rsidRDefault="4EEFCF52" w:rsidP="4EEFCF52">
            <w:pPr>
              <w:jc w:val="left"/>
              <w:rPr>
                <w:sz w:val="18"/>
                <w:szCs w:val="18"/>
              </w:rPr>
            </w:pPr>
            <w:r w:rsidRPr="00B84454">
              <w:rPr>
                <w:rFonts w:eastAsia="Times New Roman"/>
                <w:color w:val="000000" w:themeColor="text1"/>
                <w:sz w:val="18"/>
                <w:szCs w:val="18"/>
              </w:rPr>
              <w:t xml:space="preserve">Logical Consistency / Topological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55B52C7E" w14:textId="00306434" w:rsidR="4EEFCF52" w:rsidRPr="00B84454" w:rsidRDefault="4EEFCF52" w:rsidP="4EEFCF52">
            <w:pPr>
              <w:jc w:val="left"/>
              <w:rPr>
                <w:sz w:val="18"/>
                <w:szCs w:val="18"/>
              </w:rPr>
            </w:pPr>
            <w:r w:rsidRPr="00B84454">
              <w:rPr>
                <w:rFonts w:eastAsia="Times New Roman"/>
                <w:color w:val="000000" w:themeColor="text1"/>
                <w:sz w:val="18"/>
                <w:szCs w:val="18"/>
              </w:rPr>
              <w:t xml:space="preserve">Correctness of the explicitly encoded topological characteristics of the dataset, as described by the scope.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6CE9EFD1" w14:textId="1B7E5654" w:rsidR="4EEFCF52" w:rsidRPr="00B84454" w:rsidRDefault="4EEFCF52" w:rsidP="4EEFCF52">
            <w:pPr>
              <w:jc w:val="left"/>
              <w:rPr>
                <w:sz w:val="18"/>
                <w:szCs w:val="18"/>
              </w:rPr>
            </w:pPr>
            <w:r w:rsidRPr="00B84454">
              <w:rPr>
                <w:rFonts w:eastAsia="Times New Roman"/>
                <w:color w:val="000000" w:themeColor="text1"/>
                <w:sz w:val="18"/>
                <w:szCs w:val="18"/>
              </w:rPr>
              <w:t xml:space="preserve">numberOfInvalidSelfOverlap / This data quality measure is a count of all items in the dataset that illegally self-overlap.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6EDC067E" w14:textId="40000697"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5F63F1D8" w14:textId="0E11F6FA" w:rsidR="4EEFCF52" w:rsidRPr="00B84454" w:rsidRDefault="4EEFCF52" w:rsidP="4EEFCF52">
            <w:pPr>
              <w:jc w:val="left"/>
              <w:rPr>
                <w:sz w:val="18"/>
                <w:szCs w:val="18"/>
              </w:rPr>
            </w:pPr>
            <w:r w:rsidRPr="00B84454">
              <w:rPr>
                <w:rFonts w:eastAsia="Times New Roman"/>
                <w:color w:val="000000" w:themeColor="text1"/>
                <w:sz w:val="18"/>
                <w:szCs w:val="18"/>
              </w:rPr>
              <w:t>Features with surface geometry; spatial objects of type surface</w:t>
            </w:r>
          </w:p>
        </w:tc>
      </w:tr>
      <w:tr w:rsidR="4EEFCF52" w:rsidRPr="00B84454" w14:paraId="5AB9A6EF"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7456F70B" w14:textId="4E6D79D4" w:rsidR="4EEFCF52" w:rsidRPr="00B84454" w:rsidRDefault="4EEFCF52" w:rsidP="4EEFCF52">
            <w:pPr>
              <w:jc w:val="left"/>
              <w:rPr>
                <w:sz w:val="18"/>
                <w:szCs w:val="18"/>
              </w:rPr>
            </w:pPr>
            <w:r w:rsidRPr="00B84454">
              <w:rPr>
                <w:rFonts w:eastAsia="Times New Roman"/>
                <w:color w:val="000000" w:themeColor="text1"/>
                <w:sz w:val="18"/>
                <w:szCs w:val="18"/>
              </w:rPr>
              <w:t xml:space="preserve">13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1D994C84" w14:textId="56CA29E7" w:rsidR="4EEFCF52" w:rsidRPr="00B84454" w:rsidRDefault="4EEFCF52" w:rsidP="4EEFCF52">
            <w:pPr>
              <w:jc w:val="left"/>
              <w:rPr>
                <w:sz w:val="18"/>
                <w:szCs w:val="18"/>
              </w:rPr>
            </w:pPr>
            <w:r w:rsidRPr="00B84454">
              <w:rPr>
                <w:rFonts w:eastAsia="Times New Roman"/>
                <w:color w:val="000000" w:themeColor="text1"/>
                <w:sz w:val="18"/>
                <w:szCs w:val="18"/>
              </w:rPr>
              <w:t xml:space="preserve">Positional Accuracy / Vertical Position Accuracy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715C6934" w14:textId="4297279A" w:rsidR="4EEFCF52" w:rsidRPr="00B84454" w:rsidRDefault="4EEFCF52" w:rsidP="4EEFCF52">
            <w:pPr>
              <w:jc w:val="left"/>
              <w:rPr>
                <w:sz w:val="18"/>
                <w:szCs w:val="18"/>
              </w:rPr>
            </w:pPr>
            <w:r w:rsidRPr="00B84454">
              <w:rPr>
                <w:rFonts w:eastAsia="Times New Roman"/>
                <w:color w:val="000000" w:themeColor="text1"/>
                <w:sz w:val="18"/>
                <w:szCs w:val="18"/>
              </w:rPr>
              <w:t xml:space="preserve">Closeness of reported coordinative values to values accepted as or being true.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3076993B" w14:textId="20446A4D" w:rsidR="4EEFCF52" w:rsidRPr="00B84454" w:rsidRDefault="4EEFCF52" w:rsidP="4EEFCF52">
            <w:pPr>
              <w:jc w:val="left"/>
              <w:rPr>
                <w:sz w:val="18"/>
                <w:szCs w:val="18"/>
              </w:rPr>
            </w:pPr>
            <w:r w:rsidRPr="00B84454">
              <w:rPr>
                <w:rFonts w:eastAsia="Times New Roman"/>
                <w:color w:val="000000" w:themeColor="text1"/>
                <w:sz w:val="18"/>
                <w:szCs w:val="18"/>
              </w:rPr>
              <w:t xml:space="preserve">linearMapAccuracy2Sigma / Half length of the interval defined by an upper and lower limit in which the true value lies with probability 95%.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3F2466D5" w14:textId="3A93FAC5"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0749A68A" w14:textId="246DBB1D" w:rsidR="4EEFCF52" w:rsidRPr="00B84454" w:rsidRDefault="4EEFCF52" w:rsidP="4EEFCF52">
            <w:pPr>
              <w:jc w:val="left"/>
              <w:rPr>
                <w:sz w:val="18"/>
                <w:szCs w:val="18"/>
              </w:rPr>
            </w:pPr>
            <w:r w:rsidRPr="00B84454">
              <w:rPr>
                <w:rFonts w:eastAsia="Times New Roman"/>
                <w:sz w:val="18"/>
                <w:szCs w:val="18"/>
              </w:rPr>
              <w:t>NA. S-130 does not include vertical measure</w:t>
            </w:r>
            <w:ins w:id="636" w:author="Raphael Malyankar" w:date="2025-02-12T22:25:00Z" w16du:dateUtc="2025-02-13T05:25:00Z">
              <w:r w:rsidR="00383233" w:rsidRPr="00B84454">
                <w:rPr>
                  <w:rFonts w:eastAsia="Times New Roman"/>
                  <w:sz w:val="18"/>
                  <w:szCs w:val="18"/>
                </w:rPr>
                <w:softHyphen/>
              </w:r>
            </w:ins>
            <w:r w:rsidRPr="00B84454">
              <w:rPr>
                <w:rFonts w:eastAsia="Times New Roman"/>
                <w:sz w:val="18"/>
                <w:szCs w:val="18"/>
              </w:rPr>
              <w:t>ments.</w:t>
            </w:r>
          </w:p>
        </w:tc>
      </w:tr>
      <w:tr w:rsidR="4EEFCF52" w:rsidRPr="00B84454" w14:paraId="47FB032D"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340B86CA" w14:textId="7120A7DA" w:rsidR="4EEFCF52" w:rsidRPr="00B84454" w:rsidRDefault="4EEFCF52" w:rsidP="4EEFCF52">
            <w:pPr>
              <w:jc w:val="left"/>
              <w:rPr>
                <w:sz w:val="18"/>
                <w:szCs w:val="18"/>
              </w:rPr>
            </w:pPr>
            <w:r w:rsidRPr="00B84454">
              <w:rPr>
                <w:rFonts w:eastAsia="Times New Roman"/>
                <w:color w:val="000000" w:themeColor="text1"/>
                <w:sz w:val="18"/>
                <w:szCs w:val="18"/>
              </w:rPr>
              <w:t xml:space="preserve">14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6A7F5DF1" w14:textId="2AA4424A" w:rsidR="4EEFCF52" w:rsidRPr="00B84454" w:rsidRDefault="4EEFCF52" w:rsidP="4EEFCF52">
            <w:pPr>
              <w:jc w:val="left"/>
              <w:rPr>
                <w:sz w:val="18"/>
                <w:szCs w:val="18"/>
              </w:rPr>
            </w:pPr>
            <w:r w:rsidRPr="00B84454">
              <w:rPr>
                <w:rFonts w:eastAsia="Times New Roman"/>
                <w:color w:val="000000" w:themeColor="text1"/>
                <w:sz w:val="18"/>
                <w:szCs w:val="18"/>
              </w:rPr>
              <w:t xml:space="preserve">Positional Accuracy / Horizontal Position Accuracy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14B12356" w14:textId="76BDEE81" w:rsidR="4EEFCF52" w:rsidRPr="00B84454" w:rsidRDefault="4EEFCF52" w:rsidP="4EEFCF52">
            <w:pPr>
              <w:jc w:val="left"/>
              <w:rPr>
                <w:sz w:val="18"/>
                <w:szCs w:val="18"/>
              </w:rPr>
            </w:pPr>
            <w:r w:rsidRPr="00B84454">
              <w:rPr>
                <w:rFonts w:eastAsia="Times New Roman"/>
                <w:color w:val="000000" w:themeColor="text1"/>
                <w:sz w:val="18"/>
                <w:szCs w:val="18"/>
              </w:rPr>
              <w:t xml:space="preserve">Closeness of reported coordinative values to values accepted as or being true.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06A4E03F" w14:textId="72EEE23F" w:rsidR="4EEFCF52" w:rsidRPr="00B84454" w:rsidRDefault="4EEFCF52" w:rsidP="4EEFCF52">
            <w:pPr>
              <w:jc w:val="left"/>
              <w:rPr>
                <w:sz w:val="18"/>
                <w:szCs w:val="18"/>
              </w:rPr>
            </w:pPr>
            <w:r w:rsidRPr="00B84454">
              <w:rPr>
                <w:rFonts w:eastAsia="Times New Roman"/>
                <w:color w:val="000000" w:themeColor="text1"/>
                <w:sz w:val="18"/>
                <w:szCs w:val="18"/>
              </w:rPr>
              <w:t>circularError95 / Radius describing a circle in which the true point location lies with the probability of 95%.</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7A216029" w14:textId="3467CA40"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3B888F37" w14:textId="0E64AF21" w:rsidR="4EEFCF52" w:rsidRPr="00B84454" w:rsidRDefault="4EEFCF52" w:rsidP="4EEFCF52">
            <w:pPr>
              <w:jc w:val="left"/>
              <w:rPr>
                <w:sz w:val="18"/>
                <w:szCs w:val="18"/>
              </w:rPr>
            </w:pPr>
            <w:r w:rsidRPr="00B84454">
              <w:rPr>
                <w:rFonts w:eastAsia="Times New Roman"/>
                <w:color w:val="000000" w:themeColor="text1"/>
                <w:sz w:val="18"/>
                <w:szCs w:val="18"/>
              </w:rPr>
              <w:t>Objects that have a horizontal coordinate values associated.</w:t>
            </w:r>
          </w:p>
        </w:tc>
      </w:tr>
      <w:tr w:rsidR="4EEFCF52" w:rsidRPr="00B84454" w14:paraId="7F0970C4"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72EC3F3B" w14:textId="62AE0131" w:rsidR="4EEFCF52" w:rsidRPr="00B84454" w:rsidRDefault="4EEFCF52" w:rsidP="4EEFCF52">
            <w:pPr>
              <w:jc w:val="left"/>
              <w:rPr>
                <w:sz w:val="18"/>
                <w:szCs w:val="18"/>
              </w:rPr>
            </w:pPr>
            <w:r w:rsidRPr="00B84454">
              <w:rPr>
                <w:rFonts w:eastAsia="Times New Roman"/>
                <w:color w:val="000000" w:themeColor="text1"/>
                <w:sz w:val="18"/>
                <w:szCs w:val="18"/>
              </w:rPr>
              <w:t xml:space="preserve">15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6EB2080E" w14:textId="61CE8EF1" w:rsidR="4EEFCF52" w:rsidRPr="00B84454" w:rsidRDefault="4EEFCF52" w:rsidP="4EEFCF52">
            <w:pPr>
              <w:jc w:val="left"/>
              <w:rPr>
                <w:sz w:val="18"/>
                <w:szCs w:val="18"/>
              </w:rPr>
            </w:pPr>
            <w:r w:rsidRPr="00B84454">
              <w:rPr>
                <w:rFonts w:eastAsia="Times New Roman"/>
                <w:color w:val="000000" w:themeColor="text1"/>
                <w:sz w:val="18"/>
                <w:szCs w:val="18"/>
              </w:rPr>
              <w:t xml:space="preserve">Positional Accuracy / Gridded Data Position Accuracy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50734A0A" w14:textId="7DBCFB44" w:rsidR="4EEFCF52" w:rsidRPr="00B84454" w:rsidRDefault="4EEFCF52" w:rsidP="4EEFCF52">
            <w:pPr>
              <w:jc w:val="left"/>
              <w:rPr>
                <w:sz w:val="18"/>
                <w:szCs w:val="18"/>
              </w:rPr>
            </w:pPr>
            <w:r w:rsidRPr="00B84454">
              <w:rPr>
                <w:rFonts w:eastAsia="Times New Roman"/>
                <w:color w:val="000000" w:themeColor="text1"/>
                <w:sz w:val="18"/>
                <w:szCs w:val="18"/>
              </w:rPr>
              <w:t xml:space="preserve">Closeness of reported coordinative values to values accepted as or being true.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356DF501" w14:textId="4EBF332A" w:rsidR="4EEFCF52" w:rsidRPr="00B84454" w:rsidRDefault="4EEFCF52" w:rsidP="4EEFCF52">
            <w:pPr>
              <w:jc w:val="left"/>
              <w:rPr>
                <w:sz w:val="18"/>
                <w:szCs w:val="18"/>
              </w:rPr>
            </w:pPr>
            <w:r w:rsidRPr="00B84454">
              <w:rPr>
                <w:rFonts w:eastAsia="Times New Roman"/>
                <w:color w:val="000000" w:themeColor="text1"/>
                <w:sz w:val="18"/>
                <w:szCs w:val="18"/>
              </w:rPr>
              <w:t xml:space="preserve">RMSerrorofplanimetry / Radius of a circle around the given point, in which the true value lies with probability P.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0DCE3C7A" w14:textId="03581812"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 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1F3B4B24" w14:textId="14F5A9D7" w:rsidR="4EEFCF52" w:rsidRPr="00B84454" w:rsidRDefault="4EEFCF52" w:rsidP="4EEFCF52">
            <w:pPr>
              <w:jc w:val="left"/>
              <w:rPr>
                <w:sz w:val="18"/>
                <w:szCs w:val="18"/>
              </w:rPr>
            </w:pPr>
            <w:r w:rsidRPr="00B84454">
              <w:rPr>
                <w:rFonts w:eastAsia="Times New Roman"/>
                <w:sz w:val="18"/>
                <w:szCs w:val="18"/>
              </w:rPr>
              <w:t xml:space="preserve">NA. </w:t>
            </w:r>
          </w:p>
        </w:tc>
      </w:tr>
      <w:tr w:rsidR="4EEFCF52" w:rsidRPr="00B84454" w14:paraId="530130D8"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50AABA2D" w14:textId="478ABD55" w:rsidR="4EEFCF52" w:rsidRPr="00B84454" w:rsidRDefault="4EEFCF52" w:rsidP="4EEFCF52">
            <w:pPr>
              <w:jc w:val="left"/>
              <w:rPr>
                <w:sz w:val="18"/>
                <w:szCs w:val="18"/>
              </w:rPr>
            </w:pPr>
            <w:r w:rsidRPr="00B84454">
              <w:rPr>
                <w:rFonts w:eastAsia="Times New Roman"/>
                <w:color w:val="000000" w:themeColor="text1"/>
                <w:sz w:val="18"/>
                <w:szCs w:val="18"/>
              </w:rPr>
              <w:lastRenderedPageBreak/>
              <w:t xml:space="preserve">16 </w:t>
            </w:r>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0B0A30D4" w14:textId="68FE8FA0" w:rsidR="4EEFCF52" w:rsidRPr="00B84454" w:rsidRDefault="4EEFCF52" w:rsidP="4EEFCF52">
            <w:pPr>
              <w:jc w:val="left"/>
              <w:rPr>
                <w:sz w:val="18"/>
                <w:szCs w:val="18"/>
              </w:rPr>
            </w:pPr>
            <w:r w:rsidRPr="00B84454">
              <w:rPr>
                <w:rFonts w:eastAsia="Times New Roman"/>
                <w:color w:val="000000" w:themeColor="text1"/>
                <w:sz w:val="18"/>
                <w:szCs w:val="18"/>
              </w:rPr>
              <w:t xml:space="preserve">Temporal Quality / Temporal Consistency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5226B075" w14:textId="3DF95CBE" w:rsidR="4EEFCF52" w:rsidRPr="00B84454" w:rsidRDefault="4EEFCF52" w:rsidP="4EEFCF52">
            <w:pPr>
              <w:jc w:val="left"/>
              <w:rPr>
                <w:sz w:val="18"/>
                <w:szCs w:val="18"/>
              </w:rPr>
            </w:pPr>
            <w:r w:rsidRPr="00B84454">
              <w:rPr>
                <w:rFonts w:eastAsia="Times New Roman"/>
                <w:color w:val="000000" w:themeColor="text1"/>
                <w:sz w:val="18"/>
                <w:szCs w:val="18"/>
              </w:rPr>
              <w:t>Correctness of ordered events or sequences, if reported.</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6D309A7F" w14:textId="29402C13" w:rsidR="4EEFCF52" w:rsidRPr="00B84454" w:rsidRDefault="4EEFCF52" w:rsidP="4EEFCF52">
            <w:pPr>
              <w:jc w:val="left"/>
              <w:rPr>
                <w:sz w:val="18"/>
                <w:szCs w:val="18"/>
              </w:rPr>
            </w:pPr>
            <w:r w:rsidRPr="00B84454">
              <w:rPr>
                <w:rFonts w:eastAsia="Times New Roman"/>
                <w:color w:val="000000" w:themeColor="text1"/>
                <w:sz w:val="18"/>
                <w:szCs w:val="18"/>
              </w:rPr>
              <w:t>chronologicalOrder/ This data quality measure that indicate that an event is incorrectly ordered against the other events. [Adapted from ISO 19157]</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7F9D05A7"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70D11642"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 series/</w:t>
            </w:r>
          </w:p>
          <w:p w14:paraId="3A226FB9" w14:textId="6D83B559"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5F9121D7" w14:textId="3809AF0D" w:rsidR="4EEFCF52" w:rsidRPr="00B84454" w:rsidRDefault="4EEFCF52" w:rsidP="4EEFCF52">
            <w:pPr>
              <w:jc w:val="left"/>
              <w:rPr>
                <w:sz w:val="18"/>
                <w:szCs w:val="18"/>
              </w:rPr>
            </w:pPr>
            <w:r w:rsidRPr="00B84454">
              <w:rPr>
                <w:rFonts w:eastAsia="Times New Roman"/>
                <w:sz w:val="18"/>
                <w:szCs w:val="18"/>
              </w:rPr>
              <w:t xml:space="preserve">NA. </w:t>
            </w:r>
          </w:p>
        </w:tc>
      </w:tr>
      <w:tr w:rsidR="4EEFCF52" w:rsidRPr="00B84454" w14:paraId="24835411"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2E0D222F" w14:textId="10610454" w:rsidR="4EEFCF52" w:rsidRPr="00B84454" w:rsidRDefault="4EEFCF52" w:rsidP="4EEFCF52">
            <w:pPr>
              <w:jc w:val="left"/>
              <w:rPr>
                <w:sz w:val="18"/>
                <w:szCs w:val="18"/>
              </w:rPr>
            </w:pPr>
            <w:r w:rsidRPr="00B84454">
              <w:rPr>
                <w:rFonts w:eastAsia="Times New Roman"/>
                <w:color w:val="000000" w:themeColor="text1"/>
                <w:sz w:val="18"/>
                <w:szCs w:val="18"/>
              </w:rPr>
              <w:t>17</w:t>
            </w:r>
            <w:del w:id="637" w:author="Raphael Malyankar" w:date="2025-02-12T22:33:00Z" w16du:dateUtc="2025-02-13T05:33:00Z">
              <w:r w:rsidRPr="00B84454" w:rsidDel="00B84454">
                <w:rPr>
                  <w:rFonts w:eastAsia="Times New Roman"/>
                  <w:color w:val="000000" w:themeColor="text1"/>
                  <w:sz w:val="18"/>
                  <w:szCs w:val="18"/>
                </w:rPr>
                <w:delText xml:space="preserve"> </w:delText>
              </w:r>
            </w:del>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12051AF8" w14:textId="10A581A6" w:rsidR="4EEFCF52" w:rsidRPr="00B84454" w:rsidRDefault="4EEFCF52" w:rsidP="4EEFCF52">
            <w:pPr>
              <w:jc w:val="left"/>
              <w:rPr>
                <w:sz w:val="18"/>
                <w:szCs w:val="18"/>
              </w:rPr>
            </w:pPr>
            <w:r w:rsidRPr="00B84454">
              <w:rPr>
                <w:rFonts w:eastAsia="Times New Roman"/>
                <w:color w:val="000000" w:themeColor="text1"/>
                <w:sz w:val="18"/>
                <w:szCs w:val="18"/>
              </w:rPr>
              <w:t>Thematic Accuracy / ThematicClassificationCorrectness</w:t>
            </w:r>
            <w:del w:id="638" w:author="Raphael Malyankar" w:date="2025-02-12T22:34:00Z" w16du:dateUtc="2025-02-13T05:34:00Z">
              <w:r w:rsidRPr="00B84454" w:rsidDel="00B84454">
                <w:rPr>
                  <w:rFonts w:eastAsia="Times New Roman"/>
                  <w:color w:val="000000" w:themeColor="text1"/>
                  <w:sz w:val="18"/>
                  <w:szCs w:val="18"/>
                </w:rPr>
                <w:delText xml:space="preserve"> </w:delText>
              </w:r>
            </w:del>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72379759" w14:textId="555AFEB0" w:rsidR="4EEFCF52" w:rsidRPr="00B84454" w:rsidRDefault="4EEFCF52" w:rsidP="4EEFCF52">
            <w:pPr>
              <w:jc w:val="left"/>
              <w:rPr>
                <w:sz w:val="18"/>
                <w:szCs w:val="18"/>
              </w:rPr>
            </w:pPr>
            <w:r w:rsidRPr="00B84454">
              <w:rPr>
                <w:rFonts w:eastAsia="Times New Roman"/>
                <w:color w:val="000000" w:themeColor="text1"/>
                <w:sz w:val="18"/>
                <w:szCs w:val="18"/>
              </w:rPr>
              <w:t>Comparison of the classes assigned to features or their attributes to a universe of discourse.</w:t>
            </w:r>
            <w:del w:id="639" w:author="Raphael Malyankar" w:date="2025-02-12T22:34:00Z" w16du:dateUtc="2025-02-13T05:34:00Z">
              <w:r w:rsidRPr="00B84454" w:rsidDel="00B84454">
                <w:rPr>
                  <w:rFonts w:eastAsia="Times New Roman"/>
                  <w:color w:val="000000" w:themeColor="text1"/>
                  <w:sz w:val="18"/>
                  <w:szCs w:val="18"/>
                </w:rPr>
                <w:delText xml:space="preserve"> </w:delText>
              </w:r>
            </w:del>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765CFDA7" w14:textId="1074BA45" w:rsidR="4EEFCF52" w:rsidRPr="00B84454" w:rsidRDefault="4EEFCF52" w:rsidP="4EEFCF52">
            <w:pPr>
              <w:jc w:val="left"/>
              <w:rPr>
                <w:sz w:val="18"/>
                <w:szCs w:val="18"/>
              </w:rPr>
            </w:pPr>
            <w:r w:rsidRPr="00B84454">
              <w:rPr>
                <w:rFonts w:eastAsia="Times New Roman"/>
                <w:color w:val="000000" w:themeColor="text1"/>
                <w:sz w:val="18"/>
                <w:szCs w:val="18"/>
              </w:rPr>
              <w:t xml:space="preserve">miscalculationRate / This data quality measure indicates the number of incorrectly classified features in relation to the number of features that are supposed to be there. [Adapted from ISO 19157] </w:t>
            </w:r>
          </w:p>
          <w:p w14:paraId="1384A8AD" w14:textId="19EB3EEE" w:rsidR="4EEFCF52" w:rsidRPr="00B84454" w:rsidRDefault="4EEFCF52" w:rsidP="4EEFCF52">
            <w:pPr>
              <w:jc w:val="left"/>
              <w:rPr>
                <w:sz w:val="18"/>
                <w:szCs w:val="18"/>
              </w:rPr>
            </w:pPr>
            <w:r w:rsidRPr="00B84454">
              <w:rPr>
                <w:rFonts w:eastAsia="Times New Roman"/>
                <w:color w:val="000000" w:themeColor="text1"/>
                <w:sz w:val="18"/>
                <w:szCs w:val="18"/>
              </w:rPr>
              <w:t xml:space="preserve">This is a RATE which is a ratio, and is expressed as a REAL number representing the rational fraction corresponding to the numerator and denominator of the ratio. </w:t>
            </w:r>
          </w:p>
          <w:p w14:paraId="3815576D" w14:textId="05898F25" w:rsidR="4EEFCF52" w:rsidRPr="00B84454" w:rsidRDefault="4EEFCF52" w:rsidP="4EEFCF52">
            <w:pPr>
              <w:jc w:val="left"/>
              <w:rPr>
                <w:sz w:val="18"/>
                <w:szCs w:val="18"/>
              </w:rPr>
            </w:pPr>
            <w:r w:rsidRPr="00B84454">
              <w:rPr>
                <w:rFonts w:eastAsia="Times New Roman"/>
                <w:color w:val="000000" w:themeColor="text1"/>
                <w:sz w:val="18"/>
                <w:szCs w:val="18"/>
              </w:rPr>
              <w:t>For example, if there are 1 items that are classified incorrectly and there are 100 of the items in the dataset then the ratio is 1/100 and the reported rate = 0.01.</w:t>
            </w:r>
            <w:del w:id="640" w:author="Raphael Malyankar" w:date="2025-01-05T21:49:00Z" w16du:dateUtc="2025-01-06T04:49:00Z">
              <w:r w:rsidRPr="00B84454" w:rsidDel="00426699">
                <w:rPr>
                  <w:rFonts w:eastAsia="Times New Roman"/>
                  <w:color w:val="000000" w:themeColor="text1"/>
                  <w:sz w:val="18"/>
                  <w:szCs w:val="18"/>
                </w:rPr>
                <w:delText xml:space="preserve"> </w:delText>
              </w:r>
            </w:del>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546EC394"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4937884E"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 series/</w:t>
            </w:r>
          </w:p>
          <w:p w14:paraId="3655A3C0" w14:textId="26C0B048" w:rsidR="4EEFCF52" w:rsidRPr="00B84454" w:rsidRDefault="4EEFCF52" w:rsidP="4EEFCF52">
            <w:pPr>
              <w:jc w:val="left"/>
              <w:rPr>
                <w:sz w:val="18"/>
                <w:szCs w:val="18"/>
              </w:rPr>
            </w:pPr>
            <w:r w:rsidRPr="00B84454">
              <w:rPr>
                <w:rFonts w:eastAsia="Times New Roman"/>
                <w:color w:val="000000" w:themeColor="text1"/>
                <w:sz w:val="18"/>
                <w:szCs w:val="18"/>
              </w:rPr>
              <w:t>spatial object type</w:t>
            </w:r>
            <w:del w:id="641" w:author="Raphael Malyankar" w:date="2025-02-12T22:34:00Z" w16du:dateUtc="2025-02-13T05:34:00Z">
              <w:r w:rsidRPr="00B84454" w:rsidDel="00B84454">
                <w:rPr>
                  <w:rFonts w:eastAsia="Times New Roman"/>
                  <w:color w:val="000000" w:themeColor="text1"/>
                  <w:sz w:val="18"/>
                  <w:szCs w:val="18"/>
                </w:rPr>
                <w:delText xml:space="preserve"> </w:delText>
              </w:r>
            </w:del>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6E55AE9B" w14:textId="7FAA1F59" w:rsidR="4EEFCF52" w:rsidRPr="00B84454" w:rsidRDefault="4EEFCF52" w:rsidP="4EEFCF52">
            <w:pPr>
              <w:jc w:val="left"/>
              <w:rPr>
                <w:sz w:val="18"/>
                <w:szCs w:val="18"/>
              </w:rPr>
            </w:pPr>
            <w:r w:rsidRPr="00B84454">
              <w:rPr>
                <w:rFonts w:eastAsia="Times New Roman"/>
                <w:color w:val="000000" w:themeColor="text1"/>
                <w:sz w:val="18"/>
                <w:szCs w:val="18"/>
              </w:rPr>
              <w:t>All features and info types</w:t>
            </w:r>
          </w:p>
        </w:tc>
      </w:tr>
      <w:tr w:rsidR="4EEFCF52" w:rsidRPr="00B84454" w14:paraId="4B20EB79"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758A48BC" w14:textId="3D7C4E8E" w:rsidR="4EEFCF52" w:rsidRPr="00B84454" w:rsidRDefault="4EEFCF52" w:rsidP="4EEFCF52">
            <w:pPr>
              <w:jc w:val="left"/>
              <w:rPr>
                <w:sz w:val="18"/>
                <w:szCs w:val="18"/>
              </w:rPr>
            </w:pPr>
            <w:del w:id="642" w:author="Raphael Malyankar" w:date="2025-02-12T22:22:00Z" w16du:dateUtc="2025-02-13T05:22:00Z">
              <w:r w:rsidRPr="00B84454" w:rsidDel="00AE7348">
                <w:rPr>
                  <w:rFonts w:eastAsia="Times New Roman"/>
                  <w:color w:val="000000" w:themeColor="text1"/>
                  <w:sz w:val="18"/>
                  <w:szCs w:val="18"/>
                </w:rPr>
                <w:delText>23</w:delText>
              </w:r>
            </w:del>
            <w:ins w:id="643" w:author="Raphael Malyankar" w:date="2025-02-12T22:22:00Z" w16du:dateUtc="2025-02-13T05:22:00Z">
              <w:r w:rsidR="00AE7348" w:rsidRPr="00B84454">
                <w:rPr>
                  <w:rFonts w:eastAsia="Times New Roman"/>
                  <w:color w:val="000000" w:themeColor="text1"/>
                  <w:sz w:val="18"/>
                  <w:szCs w:val="18"/>
                </w:rPr>
                <w:t>18</w:t>
              </w:r>
            </w:ins>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3CC9C975" w14:textId="348EF0F8" w:rsidR="4EEFCF52" w:rsidRPr="00B84454" w:rsidRDefault="4EEFCF52" w:rsidP="4EEFCF52">
            <w:pPr>
              <w:jc w:val="left"/>
              <w:rPr>
                <w:sz w:val="18"/>
                <w:szCs w:val="18"/>
              </w:rPr>
            </w:pPr>
            <w:r w:rsidRPr="00B84454">
              <w:rPr>
                <w:rFonts w:eastAsia="Times New Roman"/>
                <w:color w:val="000000" w:themeColor="text1"/>
                <w:sz w:val="18"/>
                <w:szCs w:val="18"/>
              </w:rPr>
              <w:t>Thematic Accuracy / Non-Quantitative Attribute Accuracy</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4B9897B8" w14:textId="67E047E3" w:rsidR="4EEFCF52" w:rsidRPr="00B84454" w:rsidRDefault="4EEFCF52" w:rsidP="4EEFCF52">
            <w:pPr>
              <w:jc w:val="left"/>
              <w:rPr>
                <w:sz w:val="18"/>
                <w:szCs w:val="18"/>
              </w:rPr>
            </w:pPr>
            <w:r w:rsidRPr="00B84454">
              <w:rPr>
                <w:rFonts w:eastAsia="Times New Roman"/>
                <w:color w:val="000000" w:themeColor="text1"/>
                <w:sz w:val="18"/>
                <w:szCs w:val="18"/>
              </w:rPr>
              <w:t xml:space="preserve">Correctness of non-quantitative attribute.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7511E004" w14:textId="1A60AE9E" w:rsidR="4EEFCF52" w:rsidRPr="00B84454" w:rsidRDefault="4EEFCF52" w:rsidP="4EEFCF52">
            <w:pPr>
              <w:jc w:val="left"/>
              <w:rPr>
                <w:sz w:val="18"/>
                <w:szCs w:val="18"/>
              </w:rPr>
            </w:pPr>
            <w:r w:rsidRPr="00B84454">
              <w:rPr>
                <w:rFonts w:eastAsia="Times New Roman"/>
                <w:color w:val="000000" w:themeColor="text1"/>
                <w:sz w:val="18"/>
                <w:szCs w:val="18"/>
              </w:rPr>
              <w:t>numberOfIncorrectAttributeValues / This data quality measure is count of the total number of erroneous attribute values within the relevant part of the dataset. It is a count of all attribute values where the value is incorrect. [Adapted from ISO 19157]</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668AC461"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17D366C8"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 series/</w:t>
            </w:r>
          </w:p>
          <w:p w14:paraId="364A3C4E" w14:textId="70B62C6E" w:rsidR="4EEFCF52" w:rsidRPr="00B84454" w:rsidRDefault="4EEFCF52" w:rsidP="4EEFCF52">
            <w:pPr>
              <w:jc w:val="left"/>
              <w:rPr>
                <w:sz w:val="18"/>
                <w:szCs w:val="18"/>
              </w:rPr>
            </w:pPr>
            <w:r w:rsidRPr="00B84454">
              <w:rPr>
                <w:rFonts w:eastAsia="Times New Roman"/>
                <w:color w:val="000000" w:themeColor="text1"/>
                <w:sz w:val="18"/>
                <w:szCs w:val="18"/>
              </w:rPr>
              <w:t>spatial object type</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695142D8" w14:textId="352E9BE4" w:rsidR="4EEFCF52" w:rsidRPr="00B84454" w:rsidRDefault="4EEFCF52" w:rsidP="4EEFCF52">
            <w:pPr>
              <w:jc w:val="left"/>
              <w:rPr>
                <w:sz w:val="18"/>
                <w:szCs w:val="18"/>
              </w:rPr>
            </w:pPr>
            <w:r w:rsidRPr="00B84454">
              <w:rPr>
                <w:rFonts w:eastAsia="Times New Roman"/>
                <w:color w:val="000000" w:themeColor="text1"/>
                <w:sz w:val="18"/>
                <w:szCs w:val="18"/>
              </w:rPr>
              <w:t>All features and info types</w:t>
            </w:r>
          </w:p>
        </w:tc>
      </w:tr>
      <w:tr w:rsidR="4EEFCF52" w:rsidRPr="00B84454" w14:paraId="54E34976"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7F35BE23" w14:textId="4CC89FDB" w:rsidR="4EEFCF52" w:rsidRPr="00B84454" w:rsidRDefault="4EEFCF52" w:rsidP="4EEFCF52">
            <w:pPr>
              <w:jc w:val="left"/>
              <w:rPr>
                <w:sz w:val="18"/>
                <w:szCs w:val="18"/>
              </w:rPr>
            </w:pPr>
            <w:del w:id="644" w:author="Raphael Malyankar" w:date="2025-02-12T22:22:00Z" w16du:dateUtc="2025-02-13T05:22:00Z">
              <w:r w:rsidRPr="00B84454" w:rsidDel="00AE7348">
                <w:rPr>
                  <w:rFonts w:eastAsia="Times New Roman"/>
                  <w:color w:val="000000" w:themeColor="text1"/>
                  <w:sz w:val="18"/>
                  <w:szCs w:val="18"/>
                </w:rPr>
                <w:delText>24</w:delText>
              </w:r>
            </w:del>
            <w:ins w:id="645" w:author="Raphael Malyankar" w:date="2025-02-12T22:22:00Z" w16du:dateUtc="2025-02-13T05:22:00Z">
              <w:r w:rsidR="00AE7348" w:rsidRPr="00B84454">
                <w:rPr>
                  <w:rFonts w:eastAsia="Times New Roman"/>
                  <w:color w:val="000000" w:themeColor="text1"/>
                  <w:sz w:val="18"/>
                  <w:szCs w:val="18"/>
                </w:rPr>
                <w:t>19</w:t>
              </w:r>
            </w:ins>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7EDE4373" w14:textId="4135C77D" w:rsidR="4EEFCF52" w:rsidRPr="00B84454" w:rsidRDefault="4EEFCF52" w:rsidP="4EEFCF52">
            <w:pPr>
              <w:jc w:val="left"/>
              <w:rPr>
                <w:sz w:val="18"/>
                <w:szCs w:val="18"/>
              </w:rPr>
            </w:pPr>
            <w:r w:rsidRPr="00B84454">
              <w:rPr>
                <w:rFonts w:eastAsia="Times New Roman"/>
                <w:color w:val="000000" w:themeColor="text1"/>
                <w:sz w:val="18"/>
                <w:szCs w:val="18"/>
              </w:rPr>
              <w:t>Thematic Accuracy / Quantitative Attribute Accuracy</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52735E68" w14:textId="738656DA" w:rsidR="4EEFCF52" w:rsidRPr="00B84454" w:rsidRDefault="4EEFCF52" w:rsidP="4EEFCF52">
            <w:pPr>
              <w:jc w:val="left"/>
              <w:rPr>
                <w:sz w:val="18"/>
                <w:szCs w:val="18"/>
              </w:rPr>
            </w:pPr>
            <w:r w:rsidRPr="00B84454">
              <w:rPr>
                <w:rFonts w:eastAsia="Times New Roman"/>
                <w:color w:val="000000" w:themeColor="text1"/>
                <w:sz w:val="18"/>
                <w:szCs w:val="18"/>
              </w:rPr>
              <w:t>Accuracy of a quantitative attribute.</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540A3B68" w14:textId="2EC6908B" w:rsidR="4EEFCF52" w:rsidRPr="00B84454" w:rsidRDefault="4EEFCF52" w:rsidP="4EEFCF52">
            <w:pPr>
              <w:jc w:val="left"/>
              <w:rPr>
                <w:sz w:val="18"/>
                <w:szCs w:val="18"/>
              </w:rPr>
            </w:pPr>
            <w:r w:rsidRPr="00B84454">
              <w:rPr>
                <w:rFonts w:eastAsia="Times New Roman"/>
                <w:color w:val="000000" w:themeColor="text1"/>
                <w:sz w:val="18"/>
                <w:szCs w:val="18"/>
              </w:rPr>
              <w:t>attributeValueUncertainty3Sigma / This data quality measure indicates the attribute value of uncertainty where half the length of the interval defined by an upper and lower limit in which the true value for the quantitative attribute lies with a probability of 95%. [Adapted from ISO 19157]</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01B4E391"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4B8735F7"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 series/</w:t>
            </w:r>
          </w:p>
          <w:p w14:paraId="69D99B21" w14:textId="22199C20" w:rsidR="4EEFCF52" w:rsidRPr="00B84454" w:rsidRDefault="4EEFCF52" w:rsidP="4EEFCF52">
            <w:pPr>
              <w:jc w:val="left"/>
              <w:rPr>
                <w:sz w:val="18"/>
                <w:szCs w:val="18"/>
              </w:rPr>
            </w:pPr>
            <w:r w:rsidRPr="00B84454">
              <w:rPr>
                <w:rFonts w:eastAsia="Times New Roman"/>
                <w:color w:val="000000" w:themeColor="text1"/>
                <w:sz w:val="18"/>
                <w:szCs w:val="18"/>
              </w:rPr>
              <w:t>spatial object type</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04C05360" w14:textId="5C5021A5" w:rsidR="4EEFCF52" w:rsidRPr="00B84454" w:rsidRDefault="4EEFCF52" w:rsidP="4EEFCF52">
            <w:pPr>
              <w:jc w:val="left"/>
              <w:rPr>
                <w:sz w:val="18"/>
                <w:szCs w:val="18"/>
              </w:rPr>
            </w:pPr>
            <w:del w:id="646" w:author="Raphael Malyankar" w:date="2025-02-12T22:23:00Z" w16du:dateUtc="2025-02-13T05:23:00Z">
              <w:r w:rsidRPr="00B84454" w:rsidDel="00AE7348">
                <w:rPr>
                  <w:rFonts w:eastAsia="Times New Roman"/>
                  <w:color w:val="000000" w:themeColor="text1"/>
                  <w:sz w:val="18"/>
                  <w:szCs w:val="18"/>
                </w:rPr>
                <w:delText>All features and info types</w:delText>
              </w:r>
            </w:del>
            <w:ins w:id="647" w:author="Raphael Malyankar" w:date="2025-02-12T22:23:00Z" w16du:dateUtc="2025-02-13T05:23:00Z">
              <w:r w:rsidR="00AE7348" w:rsidRPr="00B84454">
                <w:rPr>
                  <w:rFonts w:eastAsia="Times New Roman"/>
                  <w:color w:val="000000" w:themeColor="text1"/>
                  <w:sz w:val="18"/>
                  <w:szCs w:val="18"/>
                </w:rPr>
                <w:t>NA</w:t>
              </w:r>
            </w:ins>
          </w:p>
        </w:tc>
      </w:tr>
      <w:tr w:rsidR="4EEFCF52" w:rsidRPr="00B84454" w14:paraId="45544FB5"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1BCFA876" w14:textId="3CF785CC" w:rsidR="4EEFCF52" w:rsidRPr="00B84454" w:rsidRDefault="4EEFCF52" w:rsidP="4EEFCF52">
            <w:pPr>
              <w:jc w:val="left"/>
              <w:rPr>
                <w:sz w:val="18"/>
                <w:szCs w:val="18"/>
              </w:rPr>
            </w:pPr>
            <w:del w:id="648" w:author="Raphael Malyankar" w:date="2025-02-12T22:22:00Z" w16du:dateUtc="2025-02-13T05:22:00Z">
              <w:r w:rsidRPr="00B84454" w:rsidDel="00AE7348">
                <w:rPr>
                  <w:rFonts w:eastAsia="Times New Roman"/>
                  <w:color w:val="000000" w:themeColor="text1"/>
                  <w:sz w:val="18"/>
                  <w:szCs w:val="18"/>
                </w:rPr>
                <w:delText xml:space="preserve">18 </w:delText>
              </w:r>
            </w:del>
            <w:ins w:id="649" w:author="Raphael Malyankar" w:date="2025-02-12T22:22:00Z" w16du:dateUtc="2025-02-13T05:22:00Z">
              <w:r w:rsidR="00AE7348" w:rsidRPr="00B84454">
                <w:rPr>
                  <w:rFonts w:eastAsia="Times New Roman"/>
                  <w:color w:val="000000" w:themeColor="text1"/>
                  <w:sz w:val="18"/>
                  <w:szCs w:val="18"/>
                </w:rPr>
                <w:t xml:space="preserve">20 </w:t>
              </w:r>
            </w:ins>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0AD6AE76" w14:textId="5D62DAC8" w:rsidR="4EEFCF52" w:rsidRPr="00B84454" w:rsidRDefault="4EEFCF52" w:rsidP="4EEFCF52">
            <w:pPr>
              <w:jc w:val="left"/>
              <w:rPr>
                <w:sz w:val="18"/>
                <w:szCs w:val="18"/>
              </w:rPr>
            </w:pPr>
            <w:r w:rsidRPr="00B84454">
              <w:rPr>
                <w:rFonts w:eastAsia="Times New Roman"/>
                <w:color w:val="000000" w:themeColor="text1"/>
                <w:sz w:val="18"/>
                <w:szCs w:val="18"/>
              </w:rPr>
              <w:t xml:space="preserve">Aggregation Measures / AggregationMeasures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366DBC5E" w14:textId="3BFDBB86" w:rsidR="4EEFCF52" w:rsidRPr="00B84454" w:rsidRDefault="4EEFCF52" w:rsidP="4EEFCF52">
            <w:pPr>
              <w:jc w:val="left"/>
              <w:rPr>
                <w:sz w:val="18"/>
                <w:szCs w:val="18"/>
              </w:rPr>
            </w:pPr>
            <w:r w:rsidRPr="00B84454">
              <w:rPr>
                <w:rFonts w:eastAsia="Times New Roman"/>
                <w:color w:val="000000" w:themeColor="text1"/>
                <w:sz w:val="18"/>
                <w:szCs w:val="18"/>
              </w:rPr>
              <w:t xml:space="preserve">In a data product specification, several requirements are set up for a product to conform to the specification.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34B7E36E" w14:textId="247D2166" w:rsidR="4EEFCF52" w:rsidRPr="00B84454" w:rsidRDefault="4EEFCF52" w:rsidP="4EEFCF52">
            <w:pPr>
              <w:jc w:val="left"/>
              <w:rPr>
                <w:sz w:val="18"/>
                <w:szCs w:val="18"/>
              </w:rPr>
            </w:pPr>
            <w:r w:rsidRPr="00B84454">
              <w:rPr>
                <w:rFonts w:eastAsia="Times New Roman"/>
                <w:color w:val="000000" w:themeColor="text1"/>
                <w:sz w:val="18"/>
                <w:szCs w:val="18"/>
              </w:rPr>
              <w:t xml:space="preserve">DataProductSpecificationPassed / This data quality measure is a boolean indicating that all requirements in the referred data product specification are fulfilled.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52EF1F6F"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4EF87312"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 series/</w:t>
            </w:r>
          </w:p>
          <w:p w14:paraId="3BE067BF" w14:textId="00296446"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0CAC257C" w14:textId="7CD27E8B" w:rsidR="00AE7348" w:rsidRPr="00B84454" w:rsidRDefault="4EEFCF52" w:rsidP="4EEFCF52">
            <w:pPr>
              <w:jc w:val="left"/>
              <w:rPr>
                <w:sz w:val="18"/>
                <w:szCs w:val="18"/>
              </w:rPr>
            </w:pPr>
            <w:del w:id="650" w:author="Raphael Malyankar" w:date="2025-02-12T22:23:00Z" w16du:dateUtc="2025-02-13T05:23:00Z">
              <w:r w:rsidRPr="00B84454" w:rsidDel="00AE7348">
                <w:rPr>
                  <w:rFonts w:eastAsia="Times New Roman"/>
                  <w:color w:val="000000" w:themeColor="text1"/>
                  <w:sz w:val="18"/>
                  <w:szCs w:val="18"/>
                </w:rPr>
                <w:delText>NA</w:delText>
              </w:r>
            </w:del>
            <w:ins w:id="651" w:author="Raphael Malyankar" w:date="2025-02-12T22:23:00Z" w16du:dateUtc="2025-02-13T05:23:00Z">
              <w:r w:rsidR="00AE7348" w:rsidRPr="00B84454">
                <w:rPr>
                  <w:sz w:val="18"/>
                  <w:szCs w:val="18"/>
                </w:rPr>
                <w:t>Aggregated Commission, Omission, Conceptual Consistency, Format Consistency, Topological Consistency, Horizontal Position Accuracy and Thematic Classification Correctness</w:t>
              </w:r>
            </w:ins>
          </w:p>
        </w:tc>
      </w:tr>
      <w:tr w:rsidR="4EEFCF52" w:rsidRPr="00B84454" w14:paraId="083C0634" w14:textId="77777777" w:rsidTr="00022719">
        <w:trPr>
          <w:cantSplit/>
        </w:trPr>
        <w:tc>
          <w:tcPr>
            <w:tcW w:w="530" w:type="dxa"/>
            <w:tcBorders>
              <w:top w:val="single" w:sz="8" w:space="0" w:color="auto"/>
              <w:left w:val="single" w:sz="8" w:space="0" w:color="auto"/>
              <w:bottom w:val="single" w:sz="8" w:space="0" w:color="auto"/>
              <w:right w:val="single" w:sz="8" w:space="0" w:color="auto"/>
            </w:tcBorders>
            <w:tcMar>
              <w:left w:w="108" w:type="dxa"/>
              <w:right w:w="108" w:type="dxa"/>
            </w:tcMar>
          </w:tcPr>
          <w:p w14:paraId="75CF41A3" w14:textId="321D65D2" w:rsidR="4EEFCF52" w:rsidRPr="00B84454" w:rsidRDefault="4EEFCF52" w:rsidP="4EEFCF52">
            <w:pPr>
              <w:jc w:val="left"/>
              <w:rPr>
                <w:sz w:val="18"/>
                <w:szCs w:val="18"/>
              </w:rPr>
            </w:pPr>
            <w:del w:id="652" w:author="Raphael Malyankar" w:date="2025-02-12T22:24:00Z" w16du:dateUtc="2025-02-13T05:24:00Z">
              <w:r w:rsidRPr="00B84454" w:rsidDel="006E34BE">
                <w:rPr>
                  <w:rFonts w:eastAsia="Times New Roman"/>
                  <w:color w:val="000000" w:themeColor="text1"/>
                  <w:sz w:val="18"/>
                  <w:szCs w:val="18"/>
                </w:rPr>
                <w:lastRenderedPageBreak/>
                <w:delText xml:space="preserve">19 </w:delText>
              </w:r>
            </w:del>
            <w:ins w:id="653" w:author="Raphael Malyankar" w:date="2025-02-12T22:24:00Z" w16du:dateUtc="2025-02-13T05:24:00Z">
              <w:r w:rsidR="006E34BE" w:rsidRPr="00B84454">
                <w:rPr>
                  <w:rFonts w:eastAsia="Times New Roman"/>
                  <w:color w:val="000000" w:themeColor="text1"/>
                  <w:sz w:val="18"/>
                  <w:szCs w:val="18"/>
                </w:rPr>
                <w:t xml:space="preserve">21 </w:t>
              </w:r>
            </w:ins>
          </w:p>
        </w:tc>
        <w:tc>
          <w:tcPr>
            <w:tcW w:w="1420" w:type="dxa"/>
            <w:tcBorders>
              <w:top w:val="single" w:sz="8" w:space="0" w:color="auto"/>
              <w:left w:val="single" w:sz="8" w:space="0" w:color="auto"/>
              <w:bottom w:val="single" w:sz="8" w:space="0" w:color="auto"/>
              <w:right w:val="single" w:sz="8" w:space="0" w:color="auto"/>
            </w:tcBorders>
            <w:tcMar>
              <w:left w:w="108" w:type="dxa"/>
              <w:right w:w="108" w:type="dxa"/>
            </w:tcMar>
          </w:tcPr>
          <w:p w14:paraId="24E08CE9" w14:textId="23EC9D7B" w:rsidR="4EEFCF52" w:rsidRPr="00B84454" w:rsidRDefault="4EEFCF52" w:rsidP="4EEFCF52">
            <w:pPr>
              <w:jc w:val="left"/>
              <w:rPr>
                <w:sz w:val="18"/>
                <w:szCs w:val="18"/>
              </w:rPr>
            </w:pPr>
            <w:r w:rsidRPr="00B84454">
              <w:rPr>
                <w:rFonts w:eastAsia="Times New Roman"/>
                <w:color w:val="000000" w:themeColor="text1"/>
                <w:sz w:val="18"/>
                <w:szCs w:val="18"/>
              </w:rPr>
              <w:t xml:space="preserve">Aggregation Measures / AggregationMeasures </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tcPr>
          <w:p w14:paraId="7A00304F" w14:textId="619E7926" w:rsidR="4EEFCF52" w:rsidRPr="00B84454" w:rsidRDefault="4EEFCF52" w:rsidP="4EEFCF52">
            <w:pPr>
              <w:jc w:val="left"/>
              <w:rPr>
                <w:sz w:val="18"/>
                <w:szCs w:val="18"/>
              </w:rPr>
            </w:pPr>
            <w:r w:rsidRPr="00B84454">
              <w:rPr>
                <w:rFonts w:eastAsia="Times New Roman"/>
                <w:color w:val="000000" w:themeColor="text1"/>
                <w:sz w:val="18"/>
                <w:szCs w:val="18"/>
              </w:rPr>
              <w:t xml:space="preserve">In a data product specification, several requirements are set up for a product to conform to the specification.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00FCAF85" w14:textId="47F97C16" w:rsidR="4EEFCF52" w:rsidRPr="00B84454" w:rsidRDefault="4EEFCF52" w:rsidP="4EEFCF52">
            <w:pPr>
              <w:jc w:val="left"/>
              <w:rPr>
                <w:sz w:val="18"/>
                <w:szCs w:val="18"/>
              </w:rPr>
            </w:pPr>
            <w:r w:rsidRPr="00B84454">
              <w:rPr>
                <w:rFonts w:eastAsia="Times New Roman"/>
                <w:color w:val="000000" w:themeColor="text1"/>
                <w:sz w:val="18"/>
                <w:szCs w:val="18"/>
              </w:rPr>
              <w:t xml:space="preserve">DataProductSpecificationFailRate / This data quality measure is a number indicating the number of data product specification requirements that are not fulfilled by the current product/dataset in relation to the total number of data product specification requirements. </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15052351"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w:t>
            </w:r>
          </w:p>
          <w:p w14:paraId="3A02CED1" w14:textId="77777777" w:rsidR="00507030" w:rsidRPr="00B84454" w:rsidRDefault="4EEFCF52" w:rsidP="4EEFCF52">
            <w:pPr>
              <w:jc w:val="left"/>
              <w:rPr>
                <w:rFonts w:eastAsia="Times New Roman"/>
                <w:color w:val="000000" w:themeColor="text1"/>
                <w:sz w:val="18"/>
                <w:szCs w:val="18"/>
              </w:rPr>
            </w:pPr>
            <w:r w:rsidRPr="00B84454">
              <w:rPr>
                <w:rFonts w:eastAsia="Times New Roman"/>
                <w:color w:val="000000" w:themeColor="text1"/>
                <w:sz w:val="18"/>
                <w:szCs w:val="18"/>
              </w:rPr>
              <w:t>dataset series/</w:t>
            </w:r>
          </w:p>
          <w:p w14:paraId="2E72B8A3" w14:textId="3638BEF7" w:rsidR="4EEFCF52" w:rsidRPr="00B84454" w:rsidRDefault="4EEFCF52" w:rsidP="4EEFCF52">
            <w:pPr>
              <w:jc w:val="left"/>
              <w:rPr>
                <w:sz w:val="18"/>
                <w:szCs w:val="18"/>
              </w:rPr>
            </w:pPr>
            <w:r w:rsidRPr="00B84454">
              <w:rPr>
                <w:rFonts w:eastAsia="Times New Roman"/>
                <w:color w:val="000000" w:themeColor="text1"/>
                <w:sz w:val="18"/>
                <w:szCs w:val="18"/>
              </w:rPr>
              <w:t xml:space="preserve">spatial object type </w:t>
            </w:r>
          </w:p>
        </w:tc>
        <w:tc>
          <w:tcPr>
            <w:tcW w:w="1299" w:type="dxa"/>
            <w:tcBorders>
              <w:top w:val="single" w:sz="8" w:space="0" w:color="auto"/>
              <w:left w:val="single" w:sz="8" w:space="0" w:color="auto"/>
              <w:bottom w:val="single" w:sz="8" w:space="0" w:color="auto"/>
              <w:right w:val="single" w:sz="8" w:space="0" w:color="auto"/>
            </w:tcBorders>
            <w:tcMar>
              <w:left w:w="108" w:type="dxa"/>
              <w:right w:w="108" w:type="dxa"/>
            </w:tcMar>
          </w:tcPr>
          <w:p w14:paraId="36583134" w14:textId="59DBED22" w:rsidR="4EEFCF52" w:rsidRPr="00B84454" w:rsidRDefault="4EEFCF52">
            <w:pPr>
              <w:keepNext/>
              <w:jc w:val="left"/>
              <w:rPr>
                <w:sz w:val="18"/>
                <w:szCs w:val="18"/>
              </w:rPr>
              <w:pPrChange w:id="654" w:author="Raphael Malyankar" w:date="2025-02-18T19:45:00Z" w16du:dateUtc="2025-02-19T02:45:00Z">
                <w:pPr>
                  <w:jc w:val="left"/>
                </w:pPr>
              </w:pPrChange>
            </w:pPr>
            <w:r w:rsidRPr="00B84454">
              <w:rPr>
                <w:rFonts w:eastAsia="Times New Roman"/>
                <w:color w:val="000000" w:themeColor="text1"/>
                <w:sz w:val="18"/>
                <w:szCs w:val="18"/>
              </w:rPr>
              <w:t>NA</w:t>
            </w:r>
          </w:p>
        </w:tc>
      </w:tr>
    </w:tbl>
    <w:p w14:paraId="0109E192" w14:textId="068D32AD" w:rsidR="004B059F" w:rsidRDefault="004B059F">
      <w:pPr>
        <w:pStyle w:val="Caption"/>
        <w:jc w:val="center"/>
        <w:rPr>
          <w:ins w:id="655" w:author="Raphael Malyankar" w:date="2025-02-18T19:45:00Z" w16du:dateUtc="2025-02-19T02:45:00Z"/>
        </w:rPr>
        <w:pPrChange w:id="656" w:author="Raphael Malyankar" w:date="2025-02-18T19:45:00Z" w16du:dateUtc="2025-02-19T02:45:00Z">
          <w:pPr>
            <w:pStyle w:val="Caption"/>
          </w:pPr>
        </w:pPrChange>
      </w:pPr>
      <w:ins w:id="657" w:author="Raphael Malyankar" w:date="2025-02-18T19:45:00Z" w16du:dateUtc="2025-02-19T02:45:00Z">
        <w:r>
          <w:t xml:space="preserve">Table </w:t>
        </w:r>
        <w:r>
          <w:fldChar w:fldCharType="begin"/>
        </w:r>
        <w:r>
          <w:instrText xml:space="preserve"> STYLEREF 1 \s </w:instrText>
        </w:r>
      </w:ins>
      <w:r>
        <w:fldChar w:fldCharType="separate"/>
      </w:r>
      <w:r>
        <w:rPr>
          <w:noProof/>
        </w:rPr>
        <w:t>7</w:t>
      </w:r>
      <w:ins w:id="658" w:author="Raphael Malyankar" w:date="2025-02-18T19:45:00Z" w16du:dateUtc="2025-02-19T02:45:00Z">
        <w:r>
          <w:fldChar w:fldCharType="end"/>
        </w:r>
        <w:r>
          <w:t>-</w:t>
        </w:r>
        <w:r>
          <w:fldChar w:fldCharType="begin"/>
        </w:r>
        <w:r>
          <w:instrText xml:space="preserve"> SEQ Table \* ARABIC \s 1 </w:instrText>
        </w:r>
      </w:ins>
      <w:r>
        <w:fldChar w:fldCharType="separate"/>
      </w:r>
      <w:ins w:id="659" w:author="Raphael Malyankar" w:date="2025-02-18T19:45:00Z" w16du:dateUtc="2025-02-19T02:45:00Z">
        <w:r>
          <w:rPr>
            <w:noProof/>
          </w:rPr>
          <w:t>1</w:t>
        </w:r>
        <w:r>
          <w:fldChar w:fldCharType="end"/>
        </w:r>
        <w:r>
          <w:t xml:space="preserve"> - </w:t>
        </w:r>
        <w:r w:rsidRPr="00F52B0F">
          <w:t>IHO recommended quality elements and their relevance to S-130</w:t>
        </w:r>
      </w:ins>
    </w:p>
    <w:p w14:paraId="6D5CAFE5" w14:textId="7D66839A" w:rsidR="00E366B1" w:rsidRDefault="00801A19">
      <w:pPr>
        <w:pPrChange w:id="660" w:author="Raphael Malyankar" w:date="2025-02-18T19:45:00Z" w16du:dateUtc="2025-02-19T02:45:00Z">
          <w:pPr>
            <w:pStyle w:val="Caption"/>
            <w:jc w:val="center"/>
          </w:pPr>
        </w:pPrChange>
      </w:pPr>
      <w:del w:id="661" w:author="Raphael Malyankar" w:date="2025-02-18T19:45:00Z" w16du:dateUtc="2025-02-19T02:45:00Z">
        <w:r w:rsidDel="004B059F">
          <w:delText>Table 9</w:delText>
        </w:r>
      </w:del>
      <w:del w:id="662" w:author="Raphael Malyankar" w:date="2025-02-13T21:27:00Z" w16du:dateUtc="2025-02-14T04:27:00Z">
        <w:r w:rsidRPr="4EEFCF52" w:rsidDel="00CB10E9">
          <w:delText>.</w:delText>
        </w:r>
      </w:del>
      <w:del w:id="663" w:author="Raphael Malyankar" w:date="2025-02-18T19:45:00Z" w16du:dateUtc="2025-02-19T02:45:00Z">
        <w:r w:rsidRPr="4EEFCF52" w:rsidDel="004B059F">
          <w:delText>1 - IHO recommended quality elements and their relevance to S-130</w:delText>
        </w:r>
      </w:del>
      <w:r>
        <w:br/>
      </w:r>
    </w:p>
    <w:p w14:paraId="40F3F409" w14:textId="6E4D2F0B" w:rsidR="00E366B1" w:rsidRDefault="0B164241" w:rsidP="008375A4">
      <w:pPr>
        <w:pStyle w:val="Heading1"/>
      </w:pPr>
      <w:bookmarkStart w:id="664" w:name="_Toc422820141"/>
      <w:bookmarkStart w:id="665" w:name="_Toc190800588"/>
      <w:r>
        <w:t>Data Capture and Classification</w:t>
      </w:r>
      <w:bookmarkEnd w:id="664"/>
      <w:bookmarkEnd w:id="665"/>
    </w:p>
    <w:p w14:paraId="4606ED35" w14:textId="333ACA75" w:rsidR="005D617B" w:rsidRPr="00C0777C" w:rsidDel="00056E03" w:rsidRDefault="005D617B" w:rsidP="1CF343D6">
      <w:pPr>
        <w:rPr>
          <w:del w:id="666" w:author="Raphael Malyankar" w:date="2025-02-18T22:14:00Z" w16du:dateUtc="2025-02-19T05:14:00Z"/>
        </w:rPr>
      </w:pPr>
    </w:p>
    <w:p w14:paraId="07DEAD75" w14:textId="1CE5D82D" w:rsidR="00E366B1" w:rsidRDefault="0025005B" w:rsidP="008375A4">
      <w:pPr>
        <w:rPr>
          <w:b/>
          <w:bCs/>
        </w:rPr>
      </w:pPr>
      <w:r w:rsidRPr="00C0777C">
        <w:t xml:space="preserve">The production process used to generate </w:t>
      </w:r>
      <w:r w:rsidR="00416BFB">
        <w:t>S-130</w:t>
      </w:r>
      <w:r w:rsidR="00014A1F" w:rsidRPr="00C0777C">
        <w:t xml:space="preserve"> </w:t>
      </w:r>
      <w:r w:rsidRPr="00C0777C">
        <w:t>products may be described in the dataset metadata.</w:t>
      </w:r>
      <w:r>
        <w:t xml:space="preserve"> </w:t>
      </w:r>
      <w:ins w:id="667" w:author="Raphael Malyankar" w:date="2025-02-18T19:50:00Z" w16du:dateUtc="2025-02-19T02:50:00Z">
        <w:r w:rsidR="005026E3">
          <w:t xml:space="preserve">Since S-100 Edition 5.2.0 </w:t>
        </w:r>
      </w:ins>
      <w:ins w:id="668" w:author="Raphael Malyankar" w:date="2025-02-18T19:51:00Z" w16du:dateUtc="2025-02-19T02:51:00Z">
        <w:r w:rsidR="005026E3">
          <w:t xml:space="preserve">discovery metadata </w:t>
        </w:r>
      </w:ins>
      <w:ins w:id="669" w:author="Raphael Malyankar" w:date="2025-02-18T19:50:00Z" w16du:dateUtc="2025-02-19T02:50:00Z">
        <w:r w:rsidR="005026E3">
          <w:t xml:space="preserve">does not provide distinct </w:t>
        </w:r>
      </w:ins>
      <w:ins w:id="670" w:author="Raphael Malyankar" w:date="2025-02-18T19:51:00Z" w16du:dateUtc="2025-02-19T02:51:00Z">
        <w:r w:rsidR="005026E3">
          <w:t xml:space="preserve">classes or fields for describing the production process, the descriptions may be combined </w:t>
        </w:r>
      </w:ins>
      <w:ins w:id="671" w:author="Raphael Malyankar" w:date="2025-02-18T19:53:00Z" w16du:dateUtc="2025-02-19T02:53:00Z">
        <w:r w:rsidR="005026E3">
          <w:t xml:space="preserve">into a text string </w:t>
        </w:r>
      </w:ins>
      <w:ins w:id="672" w:author="Raphael Malyankar" w:date="2025-02-18T19:51:00Z" w16du:dateUtc="2025-02-19T02:51:00Z">
        <w:r w:rsidR="005026E3">
          <w:t>in</w:t>
        </w:r>
      </w:ins>
      <w:ins w:id="673" w:author="Raphael Malyankar" w:date="2025-02-18T19:52:00Z" w16du:dateUtc="2025-02-19T02:52:00Z">
        <w:r w:rsidR="005026E3">
          <w:t xml:space="preserve"> the </w:t>
        </w:r>
        <w:r w:rsidR="005026E3" w:rsidRPr="005026E3">
          <w:rPr>
            <w:i/>
            <w:iCs/>
          </w:rPr>
          <w:t>comment</w:t>
        </w:r>
        <w:r w:rsidR="005026E3">
          <w:t xml:space="preserve"> field of S100_DatasetDiscoveryMetadata (clause </w:t>
        </w:r>
        <w:r w:rsidR="005026E3">
          <w:fldChar w:fldCharType="begin"/>
        </w:r>
        <w:r w:rsidR="005026E3">
          <w:instrText xml:space="preserve"> REF _Ref190779148 \r \h </w:instrText>
        </w:r>
      </w:ins>
      <w:ins w:id="674" w:author="Raphael Malyankar" w:date="2025-02-18T19:52:00Z" w16du:dateUtc="2025-02-19T02:52:00Z">
        <w:r w:rsidR="005026E3">
          <w:fldChar w:fldCharType="separate"/>
        </w:r>
        <w:r w:rsidR="005026E3">
          <w:t>12.2.4</w:t>
        </w:r>
        <w:r w:rsidR="005026E3">
          <w:fldChar w:fldCharType="end"/>
        </w:r>
        <w:r w:rsidR="005026E3">
          <w:t>).</w:t>
        </w:r>
      </w:ins>
    </w:p>
    <w:p w14:paraId="2A6561C6" w14:textId="77777777" w:rsidR="00E366B1" w:rsidRDefault="00E366B1" w:rsidP="00C80558"/>
    <w:tbl>
      <w:tblPr>
        <w:tblW w:w="5000" w:type="pct"/>
        <w:tblLook w:val="0000" w:firstRow="0" w:lastRow="0" w:firstColumn="0" w:lastColumn="0" w:noHBand="0" w:noVBand="0"/>
      </w:tblPr>
      <w:tblGrid>
        <w:gridCol w:w="2191"/>
        <w:gridCol w:w="3350"/>
        <w:gridCol w:w="1365"/>
        <w:gridCol w:w="2190"/>
      </w:tblGrid>
      <w:tr w:rsidR="00E366B1" w14:paraId="0B607B9D" w14:textId="77777777" w:rsidTr="005026E3">
        <w:tc>
          <w:tcPr>
            <w:tcW w:w="121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E64B86F" w14:textId="5FE6A0AE" w:rsidR="00E366B1" w:rsidRPr="005D617B" w:rsidRDefault="0025005B" w:rsidP="005D617B">
            <w:pPr>
              <w:jc w:val="center"/>
              <w:rPr>
                <w:b/>
              </w:rPr>
            </w:pPr>
            <w:r w:rsidRPr="005D617B">
              <w:rPr>
                <w:b/>
              </w:rPr>
              <w:t>Item Name</w:t>
            </w:r>
          </w:p>
        </w:tc>
        <w:tc>
          <w:tcPr>
            <w:tcW w:w="185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9042316" w14:textId="2DAF1D03" w:rsidR="00E366B1" w:rsidRPr="005D617B" w:rsidRDefault="0025005B" w:rsidP="005D617B">
            <w:pPr>
              <w:jc w:val="center"/>
              <w:rPr>
                <w:b/>
              </w:rPr>
            </w:pPr>
            <w:r w:rsidRPr="005D617B">
              <w:rPr>
                <w:b/>
              </w:rPr>
              <w:t>Description</w:t>
            </w:r>
          </w:p>
        </w:tc>
        <w:tc>
          <w:tcPr>
            <w:tcW w:w="7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EC2D5A3" w14:textId="31F8C1D9" w:rsidR="00E366B1" w:rsidRPr="005D617B" w:rsidRDefault="0025005B" w:rsidP="005D617B">
            <w:pPr>
              <w:jc w:val="center"/>
              <w:rPr>
                <w:b/>
              </w:rPr>
            </w:pPr>
            <w:r w:rsidRPr="005D617B">
              <w:rPr>
                <w:b/>
              </w:rPr>
              <w:t>Multiplicity</w:t>
            </w:r>
          </w:p>
        </w:tc>
        <w:tc>
          <w:tcPr>
            <w:tcW w:w="121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38AB577" w14:textId="77777777" w:rsidR="00E366B1" w:rsidRPr="005D617B" w:rsidRDefault="0025005B" w:rsidP="005D617B">
            <w:pPr>
              <w:jc w:val="center"/>
              <w:rPr>
                <w:b/>
              </w:rPr>
            </w:pPr>
            <w:r w:rsidRPr="005D617B">
              <w:rPr>
                <w:b/>
              </w:rPr>
              <w:t>Type</w:t>
            </w:r>
          </w:p>
        </w:tc>
      </w:tr>
      <w:tr w:rsidR="00E366B1" w14:paraId="1DDCF30B" w14:textId="77777777" w:rsidTr="005D617B">
        <w:tc>
          <w:tcPr>
            <w:tcW w:w="1217" w:type="pct"/>
            <w:tcBorders>
              <w:top w:val="single" w:sz="4" w:space="0" w:color="000000"/>
              <w:left w:val="single" w:sz="4" w:space="0" w:color="000000"/>
              <w:bottom w:val="single" w:sz="4" w:space="0" w:color="000000"/>
              <w:right w:val="single" w:sz="4" w:space="0" w:color="000000"/>
            </w:tcBorders>
            <w:shd w:val="clear" w:color="auto" w:fill="auto"/>
          </w:tcPr>
          <w:p w14:paraId="0F72E04C" w14:textId="77777777" w:rsidR="00E366B1" w:rsidRDefault="0025005B" w:rsidP="008375A4">
            <w:r>
              <w:t>dataSource</w:t>
            </w:r>
          </w:p>
        </w:tc>
        <w:tc>
          <w:tcPr>
            <w:tcW w:w="1854" w:type="pct"/>
            <w:tcBorders>
              <w:top w:val="single" w:sz="4" w:space="0" w:color="000000"/>
              <w:left w:val="single" w:sz="4" w:space="0" w:color="000000"/>
              <w:bottom w:val="single" w:sz="4" w:space="0" w:color="000000"/>
              <w:right w:val="single" w:sz="4" w:space="0" w:color="000000"/>
            </w:tcBorders>
            <w:shd w:val="clear" w:color="auto" w:fill="auto"/>
          </w:tcPr>
          <w:p w14:paraId="6F289A37" w14:textId="440F61A9" w:rsidR="00E366B1" w:rsidRDefault="0025005B" w:rsidP="008375A4">
            <w:r>
              <w:t>Identification of the kinds of data sources</w:t>
            </w:r>
            <w:r w:rsidR="00790884">
              <w:t xml:space="preserve"> </w:t>
            </w:r>
            <w:r>
              <w:t>usable to product datasets compliant with the</w:t>
            </w:r>
            <w:r w:rsidR="00C80558">
              <w:t xml:space="preserve"> </w:t>
            </w:r>
            <w:r>
              <w:t>considering specification</w:t>
            </w:r>
          </w:p>
        </w:tc>
        <w:tc>
          <w:tcPr>
            <w:tcW w:w="713" w:type="pct"/>
            <w:tcBorders>
              <w:top w:val="single" w:sz="4" w:space="0" w:color="000000"/>
              <w:left w:val="single" w:sz="4" w:space="0" w:color="000000"/>
              <w:bottom w:val="single" w:sz="4" w:space="0" w:color="000000"/>
              <w:right w:val="single" w:sz="4" w:space="0" w:color="000000"/>
            </w:tcBorders>
            <w:shd w:val="clear" w:color="auto" w:fill="auto"/>
          </w:tcPr>
          <w:p w14:paraId="03B12D44" w14:textId="77777777" w:rsidR="00E366B1" w:rsidRDefault="0025005B" w:rsidP="008375A4">
            <w:r>
              <w:t>0..*</w:t>
            </w:r>
          </w:p>
        </w:tc>
        <w:tc>
          <w:tcPr>
            <w:tcW w:w="1217" w:type="pct"/>
            <w:tcBorders>
              <w:top w:val="single" w:sz="4" w:space="0" w:color="000000"/>
              <w:left w:val="single" w:sz="4" w:space="0" w:color="000000"/>
              <w:bottom w:val="single" w:sz="4" w:space="0" w:color="000000"/>
              <w:right w:val="single" w:sz="4" w:space="0" w:color="000000"/>
            </w:tcBorders>
            <w:shd w:val="clear" w:color="auto" w:fill="auto"/>
          </w:tcPr>
          <w:p w14:paraId="3F2231CA" w14:textId="77777777" w:rsidR="00E366B1" w:rsidRDefault="0025005B" w:rsidP="008375A4">
            <w:r>
              <w:t>CharacterString</w:t>
            </w:r>
          </w:p>
        </w:tc>
      </w:tr>
      <w:tr w:rsidR="00E366B1" w14:paraId="53C2F33E" w14:textId="77777777" w:rsidTr="005D617B">
        <w:tc>
          <w:tcPr>
            <w:tcW w:w="1217" w:type="pct"/>
            <w:tcBorders>
              <w:top w:val="single" w:sz="4" w:space="0" w:color="000000"/>
              <w:left w:val="single" w:sz="4" w:space="0" w:color="000000"/>
              <w:bottom w:val="single" w:sz="4" w:space="0" w:color="000000"/>
              <w:right w:val="single" w:sz="4" w:space="0" w:color="000000"/>
            </w:tcBorders>
            <w:shd w:val="clear" w:color="auto" w:fill="auto"/>
          </w:tcPr>
          <w:p w14:paraId="4064AC9C" w14:textId="77777777" w:rsidR="00E366B1" w:rsidRDefault="0025005B" w:rsidP="008375A4">
            <w:r>
              <w:t>productionProcess</w:t>
            </w:r>
          </w:p>
        </w:tc>
        <w:tc>
          <w:tcPr>
            <w:tcW w:w="1854" w:type="pct"/>
            <w:tcBorders>
              <w:top w:val="single" w:sz="4" w:space="0" w:color="000000"/>
              <w:left w:val="single" w:sz="4" w:space="0" w:color="000000"/>
              <w:bottom w:val="single" w:sz="4" w:space="0" w:color="000000"/>
              <w:right w:val="single" w:sz="4" w:space="0" w:color="000000"/>
            </w:tcBorders>
            <w:shd w:val="clear" w:color="auto" w:fill="auto"/>
          </w:tcPr>
          <w:p w14:paraId="04772A23" w14:textId="0F8A7A4C" w:rsidR="00E366B1" w:rsidRDefault="0025005B" w:rsidP="008375A4">
            <w:r>
              <w:t>Link to a textual description of the production</w:t>
            </w:r>
            <w:r w:rsidR="00790884">
              <w:t xml:space="preserve"> </w:t>
            </w:r>
            <w:r>
              <w:t>process (including encoding guide)</w:t>
            </w:r>
            <w:r w:rsidR="00790884">
              <w:t xml:space="preserve"> </w:t>
            </w:r>
            <w:r>
              <w:t>applicable to the datasets compliant with the</w:t>
            </w:r>
            <w:r w:rsidR="00C80558">
              <w:t xml:space="preserve"> </w:t>
            </w:r>
            <w:r>
              <w:t>considering specification</w:t>
            </w:r>
          </w:p>
        </w:tc>
        <w:tc>
          <w:tcPr>
            <w:tcW w:w="713" w:type="pct"/>
            <w:tcBorders>
              <w:top w:val="single" w:sz="4" w:space="0" w:color="000000"/>
              <w:left w:val="single" w:sz="4" w:space="0" w:color="000000"/>
              <w:bottom w:val="single" w:sz="4" w:space="0" w:color="000000"/>
              <w:right w:val="single" w:sz="4" w:space="0" w:color="000000"/>
            </w:tcBorders>
            <w:shd w:val="clear" w:color="auto" w:fill="auto"/>
          </w:tcPr>
          <w:p w14:paraId="6A9821C2" w14:textId="77777777" w:rsidR="00E366B1" w:rsidRDefault="0025005B" w:rsidP="008375A4">
            <w:r>
              <w:t>0..*</w:t>
            </w:r>
          </w:p>
        </w:tc>
        <w:tc>
          <w:tcPr>
            <w:tcW w:w="1217" w:type="pct"/>
            <w:tcBorders>
              <w:top w:val="single" w:sz="4" w:space="0" w:color="000000"/>
              <w:left w:val="single" w:sz="4" w:space="0" w:color="000000"/>
              <w:bottom w:val="single" w:sz="4" w:space="0" w:color="000000"/>
              <w:right w:val="single" w:sz="4" w:space="0" w:color="000000"/>
            </w:tcBorders>
            <w:shd w:val="clear" w:color="auto" w:fill="auto"/>
          </w:tcPr>
          <w:p w14:paraId="6953ED49" w14:textId="77777777" w:rsidR="00E366B1" w:rsidRDefault="0025005B">
            <w:pPr>
              <w:keepNext/>
              <w:pPrChange w:id="675" w:author="Raphael Malyankar" w:date="2025-02-18T19:44:00Z" w16du:dateUtc="2025-02-19T02:44:00Z">
                <w:pPr/>
              </w:pPrChange>
            </w:pPr>
            <w:r>
              <w:t>CharacterString (URL)</w:t>
            </w:r>
          </w:p>
        </w:tc>
      </w:tr>
    </w:tbl>
    <w:p w14:paraId="03D479EC" w14:textId="4E6641CF" w:rsidR="004B059F" w:rsidRDefault="004B059F">
      <w:pPr>
        <w:pStyle w:val="Caption"/>
        <w:jc w:val="center"/>
        <w:rPr>
          <w:ins w:id="676" w:author="Raphael Malyankar" w:date="2025-02-18T19:44:00Z" w16du:dateUtc="2025-02-19T02:44:00Z"/>
        </w:rPr>
        <w:pPrChange w:id="677" w:author="Raphael Malyankar" w:date="2025-02-18T19:44:00Z" w16du:dateUtc="2025-02-19T02:44:00Z">
          <w:pPr>
            <w:pStyle w:val="Caption"/>
          </w:pPr>
        </w:pPrChange>
      </w:pPr>
      <w:ins w:id="678" w:author="Raphael Malyankar" w:date="2025-02-18T19:44:00Z" w16du:dateUtc="2025-02-19T02:44:00Z">
        <w:r>
          <w:t xml:space="preserve">Table </w:t>
        </w:r>
      </w:ins>
      <w:ins w:id="679" w:author="Raphael Malyankar" w:date="2025-02-18T19:45:00Z" w16du:dateUtc="2025-02-19T02:45:00Z">
        <w:r>
          <w:fldChar w:fldCharType="begin"/>
        </w:r>
        <w:r>
          <w:instrText xml:space="preserve"> STYLEREF 1 \s </w:instrText>
        </w:r>
      </w:ins>
      <w:r>
        <w:fldChar w:fldCharType="separate"/>
      </w:r>
      <w:r>
        <w:rPr>
          <w:noProof/>
        </w:rPr>
        <w:t>8</w:t>
      </w:r>
      <w:ins w:id="680" w:author="Raphael Malyankar" w:date="2025-02-18T19:45:00Z" w16du:dateUtc="2025-02-19T02:45:00Z">
        <w:r>
          <w:fldChar w:fldCharType="end"/>
        </w:r>
      </w:ins>
      <w:ins w:id="681" w:author="Raphael Malyankar" w:date="2025-02-18T19:47:00Z" w16du:dateUtc="2025-02-19T02:47:00Z">
        <w:r w:rsidR="004438D7">
          <w:t>-</w:t>
        </w:r>
      </w:ins>
      <w:ins w:id="682" w:author="Raphael Malyankar" w:date="2025-02-18T19:45:00Z" w16du:dateUtc="2025-02-19T02:45:00Z">
        <w:r>
          <w:fldChar w:fldCharType="begin"/>
        </w:r>
        <w:r>
          <w:instrText xml:space="preserve"> SEQ Table \* ARABIC \s 1 </w:instrText>
        </w:r>
      </w:ins>
      <w:r>
        <w:fldChar w:fldCharType="separate"/>
      </w:r>
      <w:ins w:id="683" w:author="Raphael Malyankar" w:date="2025-02-18T19:45:00Z" w16du:dateUtc="2025-02-19T02:45:00Z">
        <w:r>
          <w:rPr>
            <w:noProof/>
          </w:rPr>
          <w:t>1</w:t>
        </w:r>
        <w:r>
          <w:fldChar w:fldCharType="end"/>
        </w:r>
      </w:ins>
      <w:ins w:id="684" w:author="Raphael Malyankar" w:date="2025-02-18T19:44:00Z" w16du:dateUtc="2025-02-19T02:44:00Z">
        <w:r>
          <w:t xml:space="preserve"> - Data capture information</w:t>
        </w:r>
      </w:ins>
    </w:p>
    <w:p w14:paraId="07769029" w14:textId="0CED534F" w:rsidR="00217D27" w:rsidDel="004B059F" w:rsidRDefault="00217D27" w:rsidP="00C00979">
      <w:pPr>
        <w:pStyle w:val="Caption"/>
        <w:jc w:val="center"/>
        <w:rPr>
          <w:del w:id="685" w:author="Raphael Malyankar" w:date="2025-02-18T19:43:00Z" w16du:dateUtc="2025-02-19T02:43:00Z"/>
        </w:rPr>
      </w:pPr>
      <w:del w:id="686" w:author="Raphael Malyankar" w:date="2025-02-18T19:43:00Z" w16du:dateUtc="2025-02-19T02:43:00Z">
        <w:r w:rsidDel="004B059F">
          <w:delText xml:space="preserve">Table </w:delText>
        </w:r>
        <w:r w:rsidR="00C644FC" w:rsidDel="004B059F">
          <w:rPr>
            <w:iCs w:val="0"/>
          </w:rPr>
          <w:fldChar w:fldCharType="begin"/>
        </w:r>
        <w:r w:rsidR="00C644FC" w:rsidDel="004B059F">
          <w:delInstrText xml:space="preserve"> STYLEREF 1 \s </w:delInstrText>
        </w:r>
        <w:r w:rsidR="00C644FC" w:rsidDel="004B059F">
          <w:rPr>
            <w:iCs w:val="0"/>
          </w:rPr>
          <w:fldChar w:fldCharType="separate"/>
        </w:r>
        <w:r w:rsidR="00C644FC" w:rsidDel="004B059F">
          <w:delText>10</w:delText>
        </w:r>
        <w:r w:rsidR="00C644FC" w:rsidDel="004B059F">
          <w:rPr>
            <w:iCs w:val="0"/>
          </w:rPr>
          <w:fldChar w:fldCharType="end"/>
        </w:r>
      </w:del>
      <w:del w:id="687" w:author="Raphael Malyankar" w:date="2025-02-17T19:52:00Z" w16du:dateUtc="2025-02-18T02:52:00Z">
        <w:r w:rsidR="00C644FC" w:rsidDel="007A63D5">
          <w:delText>.</w:delText>
        </w:r>
      </w:del>
      <w:del w:id="688" w:author="Raphael Malyankar" w:date="2025-02-18T14:06:00Z" w16du:dateUtc="2025-02-18T21:06:00Z">
        <w:r w:rsidR="00C644FC" w:rsidDel="0023488D">
          <w:rPr>
            <w:iCs w:val="0"/>
          </w:rPr>
          <w:fldChar w:fldCharType="begin"/>
        </w:r>
        <w:r w:rsidR="00C644FC" w:rsidDel="0023488D">
          <w:delInstrText xml:space="preserve"> SEQ Table \* ARABIC \s 1 </w:delInstrText>
        </w:r>
        <w:r w:rsidR="00C644FC" w:rsidDel="0023488D">
          <w:rPr>
            <w:iCs w:val="0"/>
          </w:rPr>
          <w:fldChar w:fldCharType="separate"/>
        </w:r>
        <w:r w:rsidR="00C644FC" w:rsidDel="0023488D">
          <w:delText>1</w:delText>
        </w:r>
        <w:r w:rsidR="00C644FC" w:rsidDel="0023488D">
          <w:rPr>
            <w:iCs w:val="0"/>
          </w:rPr>
          <w:fldChar w:fldCharType="end"/>
        </w:r>
      </w:del>
      <w:del w:id="689" w:author="Raphael Malyankar" w:date="2025-02-18T19:43:00Z" w16du:dateUtc="2025-02-19T02:43:00Z">
        <w:r w:rsidDel="004B059F">
          <w:delText xml:space="preserve"> </w:delText>
        </w:r>
        <w:r w:rsidR="00785532" w:rsidDel="004B059F">
          <w:delText xml:space="preserve">- </w:delText>
        </w:r>
        <w:r w:rsidDel="004B059F">
          <w:delText>Data capture information</w:delText>
        </w:r>
      </w:del>
    </w:p>
    <w:p w14:paraId="78FA76AC" w14:textId="77777777" w:rsidR="00E366B1" w:rsidRDefault="00E366B1" w:rsidP="008375A4"/>
    <w:p w14:paraId="2AA1F776" w14:textId="18B6A3BC" w:rsidR="00E366B1" w:rsidRDefault="0B164241" w:rsidP="008375A4">
      <w:pPr>
        <w:pStyle w:val="Heading2"/>
      </w:pPr>
      <w:bookmarkStart w:id="690" w:name="_Toc422820142"/>
      <w:bookmarkStart w:id="691" w:name="_Toc190800589"/>
      <w:r>
        <w:t>Data Encoding and Product Delivery</w:t>
      </w:r>
      <w:bookmarkEnd w:id="690"/>
      <w:bookmarkEnd w:id="691"/>
    </w:p>
    <w:p w14:paraId="229F2AE8" w14:textId="676A4B86" w:rsidR="00E366B1" w:rsidRDefault="0B164241" w:rsidP="008375A4">
      <w:pPr>
        <w:pStyle w:val="Heading3"/>
      </w:pPr>
      <w:bookmarkStart w:id="692" w:name="_Toc316976318"/>
      <w:bookmarkStart w:id="693" w:name="_Toc422820143"/>
      <w:bookmarkStart w:id="694" w:name="_Toc190800590"/>
      <w:r>
        <w:t>Data Encoding</w:t>
      </w:r>
      <w:bookmarkEnd w:id="692"/>
      <w:bookmarkEnd w:id="693"/>
      <w:bookmarkEnd w:id="694"/>
    </w:p>
    <w:p w14:paraId="4F3DD33B" w14:textId="79322F6D" w:rsidR="00E366B1" w:rsidRDefault="0025005B" w:rsidP="008375A4">
      <w:pPr>
        <w:rPr>
          <w:szCs w:val="22"/>
        </w:rPr>
      </w:pPr>
      <w:r>
        <w:t xml:space="preserve">The principal encoding will be the </w:t>
      </w:r>
      <w:ins w:id="695" w:author="Raphael Malyankar" w:date="2025-02-18T19:54:00Z" w16du:dateUtc="2025-02-19T02:54:00Z">
        <w:r w:rsidR="005026E3">
          <w:t xml:space="preserve">S-100 profile of the </w:t>
        </w:r>
      </w:ins>
      <w:r>
        <w:t>Open Geospatial Consortium (OGC), Geography Markup Language (GML) format. GML is an XML grammar designed to express geographical features. It serves as a modelling language for geographic systems as well as an open interchange form</w:t>
      </w:r>
      <w:r w:rsidR="00C00979">
        <w:t>at for geographic transactions.</w:t>
      </w:r>
      <w:r w:rsidR="00FC34EB">
        <w:t xml:space="preserve"> The GML encoding is in conformance with S-100 Part 10b.</w:t>
      </w:r>
    </w:p>
    <w:p w14:paraId="1677AB4A" w14:textId="4DD8F298" w:rsidR="0071625D" w:rsidRDefault="0B164241" w:rsidP="00C80558">
      <w:pPr>
        <w:pStyle w:val="Heading3"/>
      </w:pPr>
      <w:bookmarkStart w:id="696" w:name="_Toc482265478"/>
      <w:bookmarkStart w:id="697" w:name="_Toc190800591"/>
      <w:r>
        <w:t>Types of Datasets</w:t>
      </w:r>
      <w:bookmarkEnd w:id="696"/>
      <w:bookmarkEnd w:id="697"/>
    </w:p>
    <w:p w14:paraId="0C17A9CC" w14:textId="3BCFA57B" w:rsidR="0071625D" w:rsidRDefault="0071625D" w:rsidP="008375A4">
      <w:r>
        <w:t xml:space="preserve">A dataset is a grouping of features, attributes, geometry and metadata which comprises a specific coverage. The following types of </w:t>
      </w:r>
      <w:r w:rsidR="00416BFB">
        <w:t>S-130</w:t>
      </w:r>
      <w:r>
        <w:t xml:space="preserve"> dataset may be produced and contained within an exchange set:</w:t>
      </w:r>
    </w:p>
    <w:p w14:paraId="59052E39" w14:textId="6DCCA8BD" w:rsidR="00861D7D" w:rsidRDefault="00861D7D" w:rsidP="1CF343D6"/>
    <w:p w14:paraId="0D7EF8A7" w14:textId="77777777" w:rsidR="00861D7D" w:rsidRDefault="00861D7D" w:rsidP="008375A4"/>
    <w:tbl>
      <w:tblPr>
        <w:tblStyle w:val="TableGrid"/>
        <w:tblW w:w="9214" w:type="dxa"/>
        <w:tblLook w:val="04A0" w:firstRow="1" w:lastRow="0" w:firstColumn="1" w:lastColumn="0" w:noHBand="0" w:noVBand="1"/>
        <w:tblPrChange w:id="698" w:author="Raphael Malyankar" w:date="2025-02-17T19:56:00Z" w16du:dateUtc="2025-02-18T02:56:00Z">
          <w:tblPr>
            <w:tblStyle w:val="TableGrid"/>
            <w:tblW w:w="9214" w:type="dxa"/>
            <w:tblLook w:val="04A0" w:firstRow="1" w:lastRow="0" w:firstColumn="1" w:lastColumn="0" w:noHBand="0" w:noVBand="1"/>
          </w:tblPr>
        </w:tblPrChange>
      </w:tblPr>
      <w:tblGrid>
        <w:gridCol w:w="3055"/>
        <w:gridCol w:w="6159"/>
        <w:tblGridChange w:id="699">
          <w:tblGrid>
            <w:gridCol w:w="3055"/>
            <w:gridCol w:w="6159"/>
          </w:tblGrid>
        </w:tblGridChange>
      </w:tblGrid>
      <w:tr w:rsidR="0071625D" w14:paraId="61E9BE22" w14:textId="77777777" w:rsidTr="007A63D5">
        <w:trPr>
          <w:cantSplit/>
          <w:trPrChange w:id="700" w:author="Raphael Malyankar" w:date="2025-02-17T19:56:00Z" w16du:dateUtc="2025-02-18T02:56:00Z">
            <w:trPr>
              <w:cantSplit/>
            </w:trPr>
          </w:trPrChange>
        </w:trPr>
        <w:tc>
          <w:tcPr>
            <w:tcW w:w="3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Change w:id="701" w:author="Raphael Malyankar" w:date="2025-02-17T19:56:00Z" w16du:dateUtc="2025-02-18T02:56:00Z">
              <w:tcPr>
                <w:tcW w:w="30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02D9AC50" w14:textId="77777777" w:rsidR="0071625D" w:rsidRPr="007A63D5" w:rsidRDefault="0071625D" w:rsidP="008375A4">
            <w:pPr>
              <w:rPr>
                <w:b/>
                <w:bCs/>
                <w:lang w:val="en-CA"/>
                <w:rPrChange w:id="702" w:author="Raphael Malyankar" w:date="2025-02-17T19:56:00Z" w16du:dateUtc="2025-02-18T02:56:00Z">
                  <w:rPr>
                    <w:lang w:val="en-CA"/>
                  </w:rPr>
                </w:rPrChange>
              </w:rPr>
            </w:pPr>
            <w:r w:rsidRPr="007A63D5">
              <w:rPr>
                <w:b/>
                <w:bCs/>
                <w:lang w:val="en-CA"/>
                <w:rPrChange w:id="703" w:author="Raphael Malyankar" w:date="2025-02-17T19:56:00Z" w16du:dateUtc="2025-02-18T02:56:00Z">
                  <w:rPr>
                    <w:lang w:val="en-CA"/>
                  </w:rPr>
                </w:rPrChange>
              </w:rPr>
              <w:t>Dataset</w:t>
            </w:r>
          </w:p>
        </w:tc>
        <w:tc>
          <w:tcPr>
            <w:tcW w:w="61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Change w:id="704" w:author="Raphael Malyankar" w:date="2025-02-17T19:56:00Z" w16du:dateUtc="2025-02-18T02:56:00Z">
              <w:tcPr>
                <w:tcW w:w="61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73B42B30" w14:textId="77777777" w:rsidR="0071625D" w:rsidRPr="007A63D5" w:rsidRDefault="0071625D" w:rsidP="008375A4">
            <w:pPr>
              <w:rPr>
                <w:b/>
                <w:bCs/>
                <w:lang w:val="en-CA"/>
                <w:rPrChange w:id="705" w:author="Raphael Malyankar" w:date="2025-02-17T19:56:00Z" w16du:dateUtc="2025-02-18T02:56:00Z">
                  <w:rPr>
                    <w:lang w:val="en-CA"/>
                  </w:rPr>
                </w:rPrChange>
              </w:rPr>
            </w:pPr>
            <w:r w:rsidRPr="007A63D5">
              <w:rPr>
                <w:b/>
                <w:bCs/>
                <w:lang w:val="en-CA"/>
                <w:rPrChange w:id="706" w:author="Raphael Malyankar" w:date="2025-02-17T19:56:00Z" w16du:dateUtc="2025-02-18T02:56:00Z">
                  <w:rPr>
                    <w:lang w:val="en-CA"/>
                  </w:rPr>
                </w:rPrChange>
              </w:rPr>
              <w:t>Explanations</w:t>
            </w:r>
          </w:p>
        </w:tc>
      </w:tr>
      <w:tr w:rsidR="0071625D" w14:paraId="1000730C" w14:textId="77777777" w:rsidTr="2BB42DEF">
        <w:tc>
          <w:tcPr>
            <w:tcW w:w="3055" w:type="dxa"/>
            <w:tcBorders>
              <w:top w:val="single" w:sz="4" w:space="0" w:color="auto"/>
              <w:left w:val="single" w:sz="4" w:space="0" w:color="auto"/>
              <w:bottom w:val="single" w:sz="4" w:space="0" w:color="auto"/>
              <w:right w:val="single" w:sz="4" w:space="0" w:color="auto"/>
            </w:tcBorders>
            <w:hideMark/>
          </w:tcPr>
          <w:p w14:paraId="5F300C45" w14:textId="77777777" w:rsidR="0071625D" w:rsidRDefault="0071625D" w:rsidP="008375A4">
            <w:pPr>
              <w:rPr>
                <w:lang w:val="en-CA"/>
              </w:rPr>
            </w:pPr>
            <w:r>
              <w:rPr>
                <w:lang w:val="en-CA"/>
              </w:rPr>
              <w:t>New dataset (base dataset):</w:t>
            </w:r>
          </w:p>
        </w:tc>
        <w:tc>
          <w:tcPr>
            <w:tcW w:w="6159" w:type="dxa"/>
            <w:tcBorders>
              <w:top w:val="single" w:sz="4" w:space="0" w:color="auto"/>
              <w:left w:val="single" w:sz="4" w:space="0" w:color="auto"/>
              <w:bottom w:val="single" w:sz="4" w:space="0" w:color="auto"/>
              <w:right w:val="single" w:sz="4" w:space="0" w:color="auto"/>
            </w:tcBorders>
            <w:hideMark/>
          </w:tcPr>
          <w:p w14:paraId="51539ED0" w14:textId="77777777" w:rsidR="0071625D" w:rsidRDefault="0071625D" w:rsidP="008375A4">
            <w:pPr>
              <w:rPr>
                <w:lang w:val="en-CA"/>
              </w:rPr>
            </w:pPr>
            <w:r>
              <w:rPr>
                <w:lang w:val="en-CA"/>
              </w:rPr>
              <w:t>Data for an area different (in coverage and/or extent) to existing datasets.</w:t>
            </w:r>
          </w:p>
        </w:tc>
      </w:tr>
      <w:tr w:rsidR="0071625D" w14:paraId="2464C15F" w14:textId="77777777" w:rsidTr="2BB42DEF">
        <w:tc>
          <w:tcPr>
            <w:tcW w:w="3055" w:type="dxa"/>
            <w:tcBorders>
              <w:top w:val="single" w:sz="4" w:space="0" w:color="auto"/>
              <w:left w:val="single" w:sz="4" w:space="0" w:color="auto"/>
              <w:bottom w:val="single" w:sz="4" w:space="0" w:color="auto"/>
              <w:right w:val="single" w:sz="4" w:space="0" w:color="auto"/>
            </w:tcBorders>
            <w:hideMark/>
          </w:tcPr>
          <w:p w14:paraId="7C4A52E5" w14:textId="77777777" w:rsidR="0071625D" w:rsidRDefault="0071625D" w:rsidP="008375A4">
            <w:pPr>
              <w:rPr>
                <w:lang w:val="en-CA"/>
              </w:rPr>
            </w:pPr>
            <w:r>
              <w:rPr>
                <w:lang w:val="en-CA"/>
              </w:rPr>
              <w:lastRenderedPageBreak/>
              <w:t>New Edition of a dataset:</w:t>
            </w:r>
          </w:p>
        </w:tc>
        <w:tc>
          <w:tcPr>
            <w:tcW w:w="6159" w:type="dxa"/>
            <w:tcBorders>
              <w:top w:val="single" w:sz="4" w:space="0" w:color="auto"/>
              <w:left w:val="single" w:sz="4" w:space="0" w:color="auto"/>
              <w:bottom w:val="single" w:sz="4" w:space="0" w:color="auto"/>
              <w:right w:val="single" w:sz="4" w:space="0" w:color="auto"/>
            </w:tcBorders>
            <w:hideMark/>
          </w:tcPr>
          <w:p w14:paraId="4A5B1C98" w14:textId="4504E68F" w:rsidR="0071625D" w:rsidRDefault="2BB42DEF" w:rsidP="00795CAE">
            <w:pPr>
              <w:rPr>
                <w:lang w:val="en-CA"/>
              </w:rPr>
            </w:pPr>
            <w:r w:rsidRPr="2BB42DEF">
              <w:rPr>
                <w:lang w:val="en-CA"/>
              </w:rPr>
              <w:t xml:space="preserve">A re-issue plus new information which has not been previously distributed by Updates. Each New Edition of a dataset </w:t>
            </w:r>
            <w:r w:rsidR="0071625D" w:rsidRPr="2BB42DEF">
              <w:rPr>
                <w:lang w:val="en-CA"/>
              </w:rPr>
              <w:t>must</w:t>
            </w:r>
            <w:r w:rsidRPr="2BB42DEF">
              <w:rPr>
                <w:lang w:val="en-CA"/>
              </w:rPr>
              <w:t xml:space="preserve"> have the same name as the dataset that it replaces and should have the same spatial extents. The edition number in the dataset discovery metadata </w:t>
            </w:r>
            <w:r w:rsidR="00795CAE">
              <w:rPr>
                <w:lang w:val="en-CA"/>
              </w:rPr>
              <w:t>must</w:t>
            </w:r>
            <w:r w:rsidRPr="2BB42DEF">
              <w:rPr>
                <w:lang w:val="en-CA"/>
              </w:rPr>
              <w:t xml:space="preserve"> increment up by one from the previous edition.</w:t>
            </w:r>
          </w:p>
        </w:tc>
      </w:tr>
      <w:tr w:rsidR="007A63D5" w14:paraId="1A09EF6F" w14:textId="77777777" w:rsidTr="2BB42DEF">
        <w:trPr>
          <w:ins w:id="707" w:author="Raphael Malyankar" w:date="2025-02-17T19:54:00Z"/>
        </w:trPr>
        <w:tc>
          <w:tcPr>
            <w:tcW w:w="3055" w:type="dxa"/>
            <w:tcBorders>
              <w:top w:val="single" w:sz="4" w:space="0" w:color="auto"/>
              <w:left w:val="single" w:sz="4" w:space="0" w:color="auto"/>
              <w:bottom w:val="single" w:sz="4" w:space="0" w:color="auto"/>
              <w:right w:val="single" w:sz="4" w:space="0" w:color="auto"/>
            </w:tcBorders>
          </w:tcPr>
          <w:p w14:paraId="72657ADE" w14:textId="0C3E50CF" w:rsidR="007A63D5" w:rsidRDefault="007A63D5" w:rsidP="007A63D5">
            <w:pPr>
              <w:rPr>
                <w:ins w:id="708" w:author="Raphael Malyankar" w:date="2025-02-17T19:54:00Z" w16du:dateUtc="2025-02-18T02:54:00Z"/>
                <w:lang w:val="en-CA"/>
              </w:rPr>
            </w:pPr>
            <w:ins w:id="709" w:author="Raphael Malyankar" w:date="2025-02-17T19:54:00Z" w16du:dateUtc="2025-02-18T02:54:00Z">
              <w:r>
                <w:rPr>
                  <w:lang w:val="en-CA"/>
                </w:rPr>
                <w:t>Update</w:t>
              </w:r>
            </w:ins>
          </w:p>
        </w:tc>
        <w:tc>
          <w:tcPr>
            <w:tcW w:w="6159" w:type="dxa"/>
            <w:tcBorders>
              <w:top w:val="single" w:sz="4" w:space="0" w:color="auto"/>
              <w:left w:val="single" w:sz="4" w:space="0" w:color="auto"/>
              <w:bottom w:val="single" w:sz="4" w:space="0" w:color="auto"/>
              <w:right w:val="single" w:sz="4" w:space="0" w:color="auto"/>
            </w:tcBorders>
          </w:tcPr>
          <w:p w14:paraId="3A278AF0" w14:textId="35D555D4" w:rsidR="007A63D5" w:rsidRPr="2BB42DEF" w:rsidRDefault="007A63D5" w:rsidP="007A63D5">
            <w:pPr>
              <w:rPr>
                <w:ins w:id="710" w:author="Raphael Malyankar" w:date="2025-02-17T19:54:00Z" w16du:dateUtc="2025-02-18T02:54:00Z"/>
                <w:lang w:val="en-CA"/>
              </w:rPr>
            </w:pPr>
            <w:ins w:id="711" w:author="Raphael Malyankar" w:date="2025-02-17T19:54:00Z" w16du:dateUtc="2025-02-18T02:54:00Z">
              <w:r w:rsidRPr="00B45E09">
                <w:t>Changing some information in an existing dataset</w:t>
              </w:r>
            </w:ins>
          </w:p>
        </w:tc>
      </w:tr>
      <w:tr w:rsidR="007A63D5" w14:paraId="02FC34F9" w14:textId="77777777" w:rsidTr="2BB42DEF">
        <w:trPr>
          <w:ins w:id="712" w:author="Raphael Malyankar" w:date="2025-02-17T19:54:00Z"/>
        </w:trPr>
        <w:tc>
          <w:tcPr>
            <w:tcW w:w="3055" w:type="dxa"/>
            <w:tcBorders>
              <w:top w:val="single" w:sz="4" w:space="0" w:color="auto"/>
              <w:left w:val="single" w:sz="4" w:space="0" w:color="auto"/>
              <w:bottom w:val="single" w:sz="4" w:space="0" w:color="auto"/>
              <w:right w:val="single" w:sz="4" w:space="0" w:color="auto"/>
            </w:tcBorders>
          </w:tcPr>
          <w:p w14:paraId="526B7E5D" w14:textId="3DD6CD04" w:rsidR="007A63D5" w:rsidRDefault="007A63D5" w:rsidP="007A63D5">
            <w:pPr>
              <w:rPr>
                <w:ins w:id="713" w:author="Raphael Malyankar" w:date="2025-02-17T19:54:00Z" w16du:dateUtc="2025-02-18T02:54:00Z"/>
                <w:lang w:val="en-CA"/>
              </w:rPr>
            </w:pPr>
            <w:ins w:id="714" w:author="Raphael Malyankar" w:date="2025-02-17T19:54:00Z" w16du:dateUtc="2025-02-18T02:54:00Z">
              <w:r>
                <w:rPr>
                  <w:lang w:val="en-CA"/>
                </w:rPr>
                <w:t>Reissue</w:t>
              </w:r>
            </w:ins>
          </w:p>
        </w:tc>
        <w:tc>
          <w:tcPr>
            <w:tcW w:w="6159" w:type="dxa"/>
            <w:tcBorders>
              <w:top w:val="single" w:sz="4" w:space="0" w:color="auto"/>
              <w:left w:val="single" w:sz="4" w:space="0" w:color="auto"/>
              <w:bottom w:val="single" w:sz="4" w:space="0" w:color="auto"/>
              <w:right w:val="single" w:sz="4" w:space="0" w:color="auto"/>
            </w:tcBorders>
          </w:tcPr>
          <w:p w14:paraId="00DB9553" w14:textId="4E318EC9" w:rsidR="007A63D5" w:rsidRPr="2BB42DEF" w:rsidRDefault="007A63D5" w:rsidP="007A63D5">
            <w:pPr>
              <w:rPr>
                <w:ins w:id="715" w:author="Raphael Malyankar" w:date="2025-02-17T19:54:00Z" w16du:dateUtc="2025-02-18T02:54:00Z"/>
                <w:lang w:val="en-CA"/>
              </w:rPr>
            </w:pPr>
            <w:ins w:id="716" w:author="Raphael Malyankar" w:date="2025-02-17T19:55:00Z" w16du:dateUtc="2025-02-18T02:55:00Z">
              <w:r>
                <w:t>A complete dataset i</w:t>
              </w:r>
            </w:ins>
            <w:ins w:id="717" w:author="Raphael Malyankar" w:date="2025-02-17T19:54:00Z" w16du:dateUtc="2025-02-18T02:54:00Z">
              <w:r w:rsidRPr="00B45E09">
                <w:t>nclud</w:t>
              </w:r>
            </w:ins>
            <w:ins w:id="718" w:author="Raphael Malyankar" w:date="2025-02-17T19:55:00Z" w16du:dateUtc="2025-02-18T02:55:00Z">
              <w:r>
                <w:t>ing</w:t>
              </w:r>
            </w:ins>
            <w:ins w:id="719" w:author="Raphael Malyankar" w:date="2025-02-17T19:54:00Z" w16du:dateUtc="2025-02-18T02:54:00Z">
              <w:r w:rsidRPr="00B45E09">
                <w:t xml:space="preserve"> all the updates applied to the original dataset up to the date of the re-issue.</w:t>
              </w:r>
            </w:ins>
          </w:p>
        </w:tc>
      </w:tr>
      <w:tr w:rsidR="0071625D" w14:paraId="1C6D3228" w14:textId="77777777" w:rsidTr="2BB42DEF">
        <w:tc>
          <w:tcPr>
            <w:tcW w:w="3055" w:type="dxa"/>
            <w:tcBorders>
              <w:top w:val="single" w:sz="4" w:space="0" w:color="auto"/>
              <w:left w:val="single" w:sz="4" w:space="0" w:color="auto"/>
              <w:bottom w:val="single" w:sz="4" w:space="0" w:color="auto"/>
              <w:right w:val="single" w:sz="4" w:space="0" w:color="auto"/>
            </w:tcBorders>
            <w:hideMark/>
          </w:tcPr>
          <w:p w14:paraId="6C7D8361" w14:textId="77777777" w:rsidR="0071625D" w:rsidRDefault="0071625D" w:rsidP="008375A4">
            <w:pPr>
              <w:rPr>
                <w:lang w:val="en-CA"/>
              </w:rPr>
            </w:pPr>
            <w:r>
              <w:rPr>
                <w:lang w:val="en-CA"/>
              </w:rPr>
              <w:t>Cancellation</w:t>
            </w:r>
          </w:p>
        </w:tc>
        <w:tc>
          <w:tcPr>
            <w:tcW w:w="6159" w:type="dxa"/>
            <w:tcBorders>
              <w:top w:val="single" w:sz="4" w:space="0" w:color="auto"/>
              <w:left w:val="single" w:sz="4" w:space="0" w:color="auto"/>
              <w:bottom w:val="single" w:sz="4" w:space="0" w:color="auto"/>
              <w:right w:val="single" w:sz="4" w:space="0" w:color="auto"/>
            </w:tcBorders>
            <w:hideMark/>
          </w:tcPr>
          <w:p w14:paraId="26260A7D" w14:textId="77777777" w:rsidR="0071625D" w:rsidRDefault="0071625D" w:rsidP="00BC3FC3">
            <w:pPr>
              <w:keepNext/>
              <w:rPr>
                <w:lang w:val="en-CA"/>
              </w:rPr>
            </w:pPr>
            <w:r>
              <w:rPr>
                <w:lang w:val="en-CA"/>
              </w:rPr>
              <w:t xml:space="preserve">Used to cancel dataset. </w:t>
            </w:r>
          </w:p>
        </w:tc>
      </w:tr>
    </w:tbl>
    <w:p w14:paraId="543A73F0" w14:textId="4542B1A6" w:rsidR="004B059F" w:rsidRDefault="004B059F" w:rsidP="00BC3FC3">
      <w:pPr>
        <w:pStyle w:val="Caption"/>
        <w:jc w:val="center"/>
        <w:rPr>
          <w:ins w:id="720" w:author="Raphael Malyankar" w:date="2025-02-18T19:43:00Z" w16du:dateUtc="2025-02-19T02:43:00Z"/>
        </w:rPr>
      </w:pPr>
      <w:ins w:id="721" w:author="Raphael Malyankar" w:date="2025-02-18T19:43:00Z" w16du:dateUtc="2025-02-19T02:43:00Z">
        <w:r>
          <w:t xml:space="preserve">Table </w:t>
        </w:r>
      </w:ins>
      <w:ins w:id="722" w:author="Raphael Malyankar" w:date="2025-02-18T19:45:00Z" w16du:dateUtc="2025-02-19T02:45:00Z">
        <w:r>
          <w:fldChar w:fldCharType="begin"/>
        </w:r>
        <w:r>
          <w:instrText xml:space="preserve"> STYLEREF 1 \s </w:instrText>
        </w:r>
      </w:ins>
      <w:r>
        <w:fldChar w:fldCharType="separate"/>
      </w:r>
      <w:r>
        <w:rPr>
          <w:noProof/>
        </w:rPr>
        <w:t>8</w:t>
      </w:r>
      <w:ins w:id="723" w:author="Raphael Malyankar" w:date="2025-02-18T19:45:00Z" w16du:dateUtc="2025-02-19T02:45:00Z">
        <w:r>
          <w:fldChar w:fldCharType="end"/>
        </w:r>
      </w:ins>
      <w:ins w:id="724" w:author="Raphael Malyankar" w:date="2025-02-18T19:47:00Z" w16du:dateUtc="2025-02-19T02:47:00Z">
        <w:r w:rsidR="004438D7">
          <w:t>-</w:t>
        </w:r>
      </w:ins>
      <w:ins w:id="725" w:author="Raphael Malyankar" w:date="2025-02-18T19:45:00Z" w16du:dateUtc="2025-02-19T02:45:00Z">
        <w:r>
          <w:fldChar w:fldCharType="begin"/>
        </w:r>
        <w:r>
          <w:instrText xml:space="preserve"> SEQ Table \* ARABIC \s 1 </w:instrText>
        </w:r>
      </w:ins>
      <w:r>
        <w:fldChar w:fldCharType="separate"/>
      </w:r>
      <w:ins w:id="726" w:author="Raphael Malyankar" w:date="2025-02-18T19:45:00Z" w16du:dateUtc="2025-02-19T02:45:00Z">
        <w:r>
          <w:rPr>
            <w:noProof/>
          </w:rPr>
          <w:t>2</w:t>
        </w:r>
        <w:r>
          <w:fldChar w:fldCharType="end"/>
        </w:r>
      </w:ins>
      <w:ins w:id="727" w:author="Raphael Malyankar" w:date="2025-02-18T19:43:00Z" w16du:dateUtc="2025-02-19T02:43:00Z">
        <w:r>
          <w:t xml:space="preserve"> - S-130 dataset types</w:t>
        </w:r>
      </w:ins>
    </w:p>
    <w:p w14:paraId="2E95B39C" w14:textId="77777777" w:rsidR="00BC3FC3" w:rsidRDefault="00BC3FC3" w:rsidP="004E44A6">
      <w:pPr>
        <w:rPr>
          <w:ins w:id="728" w:author="Raphael Malyankar" w:date="2025-02-18T20:24:00Z" w16du:dateUtc="2025-02-19T03:24:00Z"/>
        </w:rPr>
      </w:pPr>
    </w:p>
    <w:p w14:paraId="2F8F9A22" w14:textId="2A8AD289" w:rsidR="00BC3FC3" w:rsidRDefault="00BC3FC3" w:rsidP="00BC3FC3">
      <w:pPr>
        <w:pStyle w:val="Heading3"/>
        <w:rPr>
          <w:ins w:id="729" w:author="Raphael Malyankar" w:date="2025-02-18T20:23:00Z" w16du:dateUtc="2025-02-19T03:23:00Z"/>
        </w:rPr>
      </w:pPr>
      <w:ins w:id="730" w:author="Raphael Malyankar" w:date="2025-02-18T20:24:00Z" w16du:dateUtc="2025-02-19T03:24:00Z">
        <w:r>
          <w:t xml:space="preserve">Data </w:t>
        </w:r>
      </w:ins>
      <w:ins w:id="731" w:author="Raphael Malyankar" w:date="2025-02-18T20:23:00Z" w16du:dateUtc="2025-02-19T03:23:00Z">
        <w:r>
          <w:t>Format for Update Datasets</w:t>
        </w:r>
      </w:ins>
    </w:p>
    <w:p w14:paraId="3E0CBE04" w14:textId="7B506924" w:rsidR="000A3568" w:rsidRDefault="000A3568" w:rsidP="00BC3FC3">
      <w:pPr>
        <w:rPr>
          <w:ins w:id="732" w:author="Raphael Malyankar" w:date="2025-02-18T20:35:00Z" w16du:dateUtc="2025-02-19T03:35:00Z"/>
        </w:rPr>
      </w:pPr>
      <w:ins w:id="733" w:author="Raphael Malyankar" w:date="2025-02-18T20:35:00Z" w16du:dateUtc="2025-02-19T03:35:00Z">
        <w:r>
          <w:t>Update datasets use the same data format as base datasets.</w:t>
        </w:r>
      </w:ins>
    </w:p>
    <w:p w14:paraId="011A6CFE" w14:textId="77777777" w:rsidR="000A3568" w:rsidRDefault="000A3568" w:rsidP="00BC3FC3">
      <w:pPr>
        <w:rPr>
          <w:ins w:id="734" w:author="Raphael Malyankar" w:date="2025-02-18T20:35:00Z" w16du:dateUtc="2025-02-19T03:35:00Z"/>
        </w:rPr>
      </w:pPr>
    </w:p>
    <w:p w14:paraId="3796B003" w14:textId="75A60E69" w:rsidR="00BC3FC3" w:rsidRDefault="00BC3FC3" w:rsidP="00BC3FC3">
      <w:pPr>
        <w:rPr>
          <w:ins w:id="735" w:author="Raphael Malyankar" w:date="2025-02-18T20:27:00Z" w16du:dateUtc="2025-02-19T03:27:00Z"/>
        </w:rPr>
      </w:pPr>
      <w:ins w:id="736" w:author="Raphael Malyankar" w:date="2025-02-18T20:25:00Z" w16du:dateUtc="2025-02-19T03:25:00Z">
        <w:r>
          <w:t xml:space="preserve">S-130 uses the </w:t>
        </w:r>
      </w:ins>
      <w:ins w:id="737" w:author="Raphael Malyankar" w:date="2025-02-18T20:26:00Z" w16du:dateUtc="2025-02-19T03:26:00Z">
        <w:r>
          <w:t>“whole-objec</w:t>
        </w:r>
        <w:r w:rsidR="00DF0FC0">
          <w:t>t update” approach described in S-100</w:t>
        </w:r>
      </w:ins>
      <w:ins w:id="738" w:author="Raphael Malyankar" w:date="2025-02-18T20:27:00Z" w16du:dateUtc="2025-02-19T03:27:00Z">
        <w:r w:rsidR="00DF0FC0">
          <w:t xml:space="preserve"> clause 10b-11.5</w:t>
        </w:r>
      </w:ins>
      <w:ins w:id="739" w:author="Raphael Malyankar" w:date="2025-02-18T20:31:00Z" w16du:dateUtc="2025-02-19T03:31:00Z">
        <w:r w:rsidR="00DF0FC0">
          <w:t xml:space="preserve"> and elaborated below.</w:t>
        </w:r>
      </w:ins>
    </w:p>
    <w:p w14:paraId="392E927A" w14:textId="77777777" w:rsidR="00DF0FC0" w:rsidRDefault="00DF0FC0" w:rsidP="00BC3FC3">
      <w:pPr>
        <w:rPr>
          <w:ins w:id="740" w:author="Raphael Malyankar" w:date="2025-02-18T20:27:00Z" w16du:dateUtc="2025-02-19T03:27:00Z"/>
        </w:rPr>
      </w:pPr>
    </w:p>
    <w:p w14:paraId="626D7950" w14:textId="67BC6AAE" w:rsidR="00DF0FC0" w:rsidRDefault="00DF0FC0" w:rsidP="00DF0FC0">
      <w:pPr>
        <w:pStyle w:val="ListParagraph"/>
        <w:numPr>
          <w:ilvl w:val="0"/>
          <w:numId w:val="18"/>
        </w:numPr>
        <w:rPr>
          <w:ins w:id="741" w:author="Raphael Malyankar" w:date="2025-02-18T20:27:00Z" w16du:dateUtc="2025-02-19T03:27:00Z"/>
        </w:rPr>
      </w:pPr>
      <w:ins w:id="742" w:author="Raphael Malyankar" w:date="2025-02-18T20:27:00Z" w16du:dateUtc="2025-02-19T03:27:00Z">
        <w:r>
          <w:t>Updates are only defined at a feature or information type level.</w:t>
        </w:r>
      </w:ins>
      <w:ins w:id="743" w:author="Raphael Malyankar" w:date="2025-02-18T20:31:00Z" w16du:dateUtc="2025-02-19T03:31:00Z">
        <w:r>
          <w:t xml:space="preserve"> Individual attribute values cannot be updated without updating the feature or information type instance as a whole.</w:t>
        </w:r>
      </w:ins>
    </w:p>
    <w:p w14:paraId="1336544E" w14:textId="77777777" w:rsidR="00DF0FC0" w:rsidRDefault="00DF0FC0" w:rsidP="00DF0FC0">
      <w:pPr>
        <w:pStyle w:val="ListParagraph"/>
        <w:numPr>
          <w:ilvl w:val="0"/>
          <w:numId w:val="18"/>
        </w:numPr>
        <w:rPr>
          <w:ins w:id="744" w:author="Raphael Malyankar" w:date="2025-02-18T20:29:00Z" w16du:dateUtc="2025-02-19T03:29:00Z"/>
        </w:rPr>
      </w:pPr>
      <w:ins w:id="745" w:author="Raphael Malyankar" w:date="2025-02-18T20:27:00Z" w16du:dateUtc="2025-02-19T03:27:00Z">
        <w:r>
          <w:t xml:space="preserve">Updates can only add new </w:t>
        </w:r>
      </w:ins>
      <w:ins w:id="746" w:author="Raphael Malyankar" w:date="2025-02-18T20:28:00Z" w16du:dateUtc="2025-02-19T03:28:00Z">
        <w:r>
          <w:t xml:space="preserve">instances or replace existing instances of </w:t>
        </w:r>
      </w:ins>
      <w:ins w:id="747" w:author="Raphael Malyankar" w:date="2025-02-18T20:27:00Z" w16du:dateUtc="2025-02-19T03:27:00Z">
        <w:r>
          <w:t xml:space="preserve">feature </w:t>
        </w:r>
      </w:ins>
      <w:ins w:id="748" w:author="Raphael Malyankar" w:date="2025-02-18T20:28:00Z" w16du:dateUtc="2025-02-19T03:28:00Z">
        <w:r>
          <w:t>or information types</w:t>
        </w:r>
      </w:ins>
      <w:ins w:id="749" w:author="Raphael Malyankar" w:date="2025-02-18T20:27:00Z" w16du:dateUtc="2025-02-19T03:27:00Z">
        <w:r>
          <w:t>.</w:t>
        </w:r>
      </w:ins>
    </w:p>
    <w:p w14:paraId="34673A13" w14:textId="1BCD7E9A" w:rsidR="00DF0FC0" w:rsidRDefault="00DF0FC0" w:rsidP="00DF0FC0">
      <w:pPr>
        <w:pStyle w:val="ListParagraph"/>
        <w:numPr>
          <w:ilvl w:val="0"/>
          <w:numId w:val="18"/>
        </w:numPr>
        <w:rPr>
          <w:ins w:id="750" w:author="Raphael Malyankar" w:date="2025-02-18T20:32:00Z" w16du:dateUtc="2025-02-19T03:32:00Z"/>
        </w:rPr>
      </w:pPr>
      <w:ins w:id="751" w:author="Raphael Malyankar" w:date="2025-02-18T20:27:00Z" w16du:dateUtc="2025-02-19T03:27:00Z">
        <w:r>
          <w:t>Updated feature</w:t>
        </w:r>
      </w:ins>
      <w:ins w:id="752" w:author="Raphael Malyankar" w:date="2025-02-18T20:29:00Z" w16du:dateUtc="2025-02-19T03:29:00Z">
        <w:r>
          <w:t xml:space="preserve"> o</w:t>
        </w:r>
      </w:ins>
      <w:ins w:id="753" w:author="Raphael Malyankar" w:date="2025-02-18T20:32:00Z" w16du:dateUtc="2025-02-19T03:32:00Z">
        <w:r>
          <w:t>r</w:t>
        </w:r>
      </w:ins>
      <w:ins w:id="754" w:author="Raphael Malyankar" w:date="2025-02-18T20:29:00Z" w16du:dateUtc="2025-02-19T03:29:00Z">
        <w:r>
          <w:t xml:space="preserve"> information type instances must</w:t>
        </w:r>
      </w:ins>
      <w:ins w:id="755" w:author="Raphael Malyankar" w:date="2025-02-18T20:27:00Z" w16du:dateUtc="2025-02-19T03:27:00Z">
        <w:r>
          <w:t xml:space="preserve"> retain the GML identifier </w:t>
        </w:r>
      </w:ins>
      <w:ins w:id="756" w:author="Raphael Malyankar" w:date="2025-02-18T20:29:00Z" w16du:dateUtc="2025-02-19T03:29:00Z">
        <w:r>
          <w:t xml:space="preserve">for their predecessor instances </w:t>
        </w:r>
      </w:ins>
      <w:ins w:id="757" w:author="Raphael Malyankar" w:date="2025-02-18T20:27:00Z" w16du:dateUtc="2025-02-19T03:27:00Z">
        <w:r>
          <w:t>in the base dataset.</w:t>
        </w:r>
      </w:ins>
    </w:p>
    <w:p w14:paraId="6684EB7D" w14:textId="3E5D4C9F" w:rsidR="00DF0FC0" w:rsidRDefault="00DF0FC0" w:rsidP="00DF0FC0">
      <w:pPr>
        <w:pStyle w:val="ListParagraph"/>
        <w:numPr>
          <w:ilvl w:val="0"/>
          <w:numId w:val="18"/>
        </w:numPr>
        <w:rPr>
          <w:ins w:id="758" w:author="Raphael Malyankar" w:date="2025-02-18T20:29:00Z" w16du:dateUtc="2025-02-19T03:29:00Z"/>
        </w:rPr>
      </w:pPr>
      <w:ins w:id="759" w:author="Raphael Malyankar" w:date="2025-02-18T20:33:00Z" w16du:dateUtc="2025-02-19T03:33:00Z">
        <w:r>
          <w:t>F</w:t>
        </w:r>
      </w:ins>
      <w:ins w:id="760" w:author="Raphael Malyankar" w:date="2025-02-18T20:32:00Z" w16du:dateUtc="2025-02-19T03:32:00Z">
        <w:r>
          <w:t xml:space="preserve">eature </w:t>
        </w:r>
      </w:ins>
      <w:ins w:id="761" w:author="Raphael Malyankar" w:date="2025-02-18T20:33:00Z" w16du:dateUtc="2025-02-19T03:33:00Z">
        <w:r>
          <w:t xml:space="preserve">or </w:t>
        </w:r>
      </w:ins>
      <w:ins w:id="762" w:author="Raphael Malyankar" w:date="2025-02-18T20:32:00Z" w16du:dateUtc="2025-02-19T03:32:00Z">
        <w:r>
          <w:t>information type instances</w:t>
        </w:r>
      </w:ins>
      <w:ins w:id="763" w:author="Raphael Malyankar" w:date="2025-02-18T20:33:00Z" w16du:dateUtc="2025-02-19T03:33:00Z">
        <w:r>
          <w:t xml:space="preserve"> in an update dataset</w:t>
        </w:r>
      </w:ins>
      <w:ins w:id="764" w:author="Raphael Malyankar" w:date="2025-02-18T20:32:00Z" w16du:dateUtc="2025-02-19T03:32:00Z">
        <w:r>
          <w:t xml:space="preserve"> must include all attributes and associations for t</w:t>
        </w:r>
      </w:ins>
      <w:ins w:id="765" w:author="Raphael Malyankar" w:date="2025-02-18T20:33:00Z" w16du:dateUtc="2025-02-19T03:33:00Z">
        <w:r>
          <w:t xml:space="preserve">he </w:t>
        </w:r>
      </w:ins>
      <w:ins w:id="766" w:author="Raphael Malyankar" w:date="2025-02-18T20:40:00Z" w16du:dateUtc="2025-02-19T03:40:00Z">
        <w:r w:rsidR="000A3568">
          <w:t xml:space="preserve">original </w:t>
        </w:r>
      </w:ins>
      <w:ins w:id="767" w:author="Raphael Malyankar" w:date="2025-02-18T20:33:00Z" w16du:dateUtc="2025-02-19T03:33:00Z">
        <w:r>
          <w:t>instance, since the whole data object is being replaced.</w:t>
        </w:r>
      </w:ins>
    </w:p>
    <w:p w14:paraId="487FEAC6" w14:textId="2F4F2890" w:rsidR="00DF0FC0" w:rsidRDefault="00DF0FC0" w:rsidP="00DF0FC0">
      <w:pPr>
        <w:pStyle w:val="ListParagraph"/>
        <w:numPr>
          <w:ilvl w:val="0"/>
          <w:numId w:val="18"/>
        </w:numPr>
        <w:rPr>
          <w:ins w:id="768" w:author="Raphael Malyankar" w:date="2025-02-18T20:37:00Z" w16du:dateUtc="2025-02-19T03:37:00Z"/>
        </w:rPr>
      </w:pPr>
      <w:ins w:id="769" w:author="Raphael Malyankar" w:date="2025-02-18T20:27:00Z" w16du:dateUtc="2025-02-19T03:27:00Z">
        <w:r>
          <w:t>It is not possible to update association</w:t>
        </w:r>
      </w:ins>
      <w:ins w:id="770" w:author="Raphael Malyankar" w:date="2025-02-18T20:37:00Z" w16du:dateUtc="2025-02-19T03:37:00Z">
        <w:r w:rsidR="000A3568">
          <w:t>s</w:t>
        </w:r>
      </w:ins>
      <w:ins w:id="771" w:author="Raphael Malyankar" w:date="2025-02-18T20:27:00Z" w16du:dateUtc="2025-02-19T03:27:00Z">
        <w:r>
          <w:t xml:space="preserve"> except by replacing all feature</w:t>
        </w:r>
      </w:ins>
      <w:ins w:id="772" w:author="Raphael Malyankar" w:date="2025-02-18T20:29:00Z" w16du:dateUtc="2025-02-19T03:29:00Z">
        <w:r>
          <w:t xml:space="preserve"> of information type instances</w:t>
        </w:r>
      </w:ins>
      <w:ins w:id="773" w:author="Raphael Malyankar" w:date="2025-02-18T20:27:00Z" w16du:dateUtc="2025-02-19T03:27:00Z">
        <w:r>
          <w:t xml:space="preserve"> affected by a change to references.</w:t>
        </w:r>
      </w:ins>
    </w:p>
    <w:p w14:paraId="4EE3EFE2" w14:textId="67BD0BC8" w:rsidR="000A3568" w:rsidRDefault="000A3568" w:rsidP="00DF0FC0">
      <w:pPr>
        <w:pStyle w:val="ListParagraph"/>
        <w:numPr>
          <w:ilvl w:val="0"/>
          <w:numId w:val="18"/>
        </w:numPr>
        <w:rPr>
          <w:ins w:id="774" w:author="Raphael Malyankar" w:date="2025-02-18T20:30:00Z" w16du:dateUtc="2025-02-19T03:30:00Z"/>
        </w:rPr>
      </w:pPr>
      <w:ins w:id="775" w:author="Raphael Malyankar" w:date="2025-02-18T20:37:00Z" w16du:dateUtc="2025-02-19T03:37:00Z">
        <w:r>
          <w:t>If an update to a feature or inf</w:t>
        </w:r>
      </w:ins>
      <w:ins w:id="776" w:author="Raphael Malyankar" w:date="2025-02-18T20:38:00Z" w16du:dateUtc="2025-02-19T03:38:00Z">
        <w:r>
          <w:t xml:space="preserve">ormation type involves no change to </w:t>
        </w:r>
      </w:ins>
      <w:ins w:id="777" w:author="Raphael Malyankar" w:date="2025-02-18T20:41:00Z" w16du:dateUtc="2025-02-19T03:41:00Z">
        <w:r>
          <w:t xml:space="preserve">its </w:t>
        </w:r>
      </w:ins>
      <w:ins w:id="778" w:author="Raphael Malyankar" w:date="2025-02-18T20:40:00Z" w16du:dateUtc="2025-02-19T03:40:00Z">
        <w:r>
          <w:t>associations</w:t>
        </w:r>
      </w:ins>
      <w:ins w:id="779" w:author="Raphael Malyankar" w:date="2025-02-18T20:41:00Z" w16du:dateUtc="2025-02-19T03:41:00Z">
        <w:r>
          <w:t>,</w:t>
        </w:r>
      </w:ins>
      <w:ins w:id="780" w:author="Raphael Malyankar" w:date="2025-02-18T20:38:00Z" w16du:dateUtc="2025-02-19T03:38:00Z">
        <w:r>
          <w:t xml:space="preserve"> either to the original feature</w:t>
        </w:r>
      </w:ins>
      <w:ins w:id="781" w:author="Raphael Malyankar" w:date="2025-02-18T20:40:00Z" w16du:dateUtc="2025-02-19T03:40:00Z">
        <w:r>
          <w:t>,</w:t>
        </w:r>
      </w:ins>
      <w:ins w:id="782" w:author="Raphael Malyankar" w:date="2025-02-18T20:38:00Z" w16du:dateUtc="2025-02-19T03:38:00Z">
        <w:r>
          <w:t xml:space="preserve"> or from the original to another feature or information type, it is not necessary to include </w:t>
        </w:r>
      </w:ins>
      <w:ins w:id="783" w:author="Raphael Malyankar" w:date="2025-02-18T20:40:00Z" w16du:dateUtc="2025-02-19T03:40:00Z">
        <w:r>
          <w:t xml:space="preserve">the associated </w:t>
        </w:r>
      </w:ins>
      <w:ins w:id="784" w:author="Raphael Malyankar" w:date="2025-02-18T20:39:00Z" w16du:dateUtc="2025-02-19T03:39:00Z">
        <w:r>
          <w:t>instances in the update dataset (unless they are also being updated).</w:t>
        </w:r>
      </w:ins>
    </w:p>
    <w:p w14:paraId="1BED11FC" w14:textId="410F8927" w:rsidR="00DF0FC0" w:rsidRDefault="00DF0FC0" w:rsidP="00DF0FC0">
      <w:pPr>
        <w:pStyle w:val="ListParagraph"/>
        <w:numPr>
          <w:ilvl w:val="0"/>
          <w:numId w:val="18"/>
        </w:numPr>
        <w:rPr>
          <w:ins w:id="785" w:author="Raphael Malyankar" w:date="2025-02-18T20:42:00Z" w16du:dateUtc="2025-02-19T03:42:00Z"/>
        </w:rPr>
      </w:pPr>
      <w:ins w:id="786" w:author="Raphael Malyankar" w:date="2025-02-18T20:27:00Z" w16du:dateUtc="2025-02-19T03:27:00Z">
        <w:r>
          <w:t>It is not possible to delete feature</w:t>
        </w:r>
      </w:ins>
      <w:ins w:id="787" w:author="Raphael Malyankar" w:date="2025-02-18T20:30:00Z" w16du:dateUtc="2025-02-19T03:30:00Z">
        <w:r>
          <w:t xml:space="preserve"> of information type instances</w:t>
        </w:r>
      </w:ins>
      <w:ins w:id="788" w:author="Raphael Malyankar" w:date="2025-02-18T20:27:00Z" w16du:dateUtc="2025-02-19T03:27:00Z">
        <w:r>
          <w:t xml:space="preserve"> through </w:t>
        </w:r>
      </w:ins>
      <w:ins w:id="789" w:author="Raphael Malyankar" w:date="2025-02-18T20:30:00Z" w16du:dateUtc="2025-02-19T03:30:00Z">
        <w:r>
          <w:t xml:space="preserve">an </w:t>
        </w:r>
      </w:ins>
      <w:ins w:id="790" w:author="Raphael Malyankar" w:date="2025-02-18T20:27:00Z" w16du:dateUtc="2025-02-19T03:27:00Z">
        <w:r>
          <w:t>update.</w:t>
        </w:r>
      </w:ins>
      <w:ins w:id="791" w:author="Raphael Malyankar" w:date="2025-02-18T20:30:00Z" w16du:dateUtc="2025-02-19T03:30:00Z">
        <w:r>
          <w:t xml:space="preserve"> A new edition of the dataset must be issued to delete an instance without replacement.</w:t>
        </w:r>
      </w:ins>
    </w:p>
    <w:p w14:paraId="4F0A7932" w14:textId="77777777" w:rsidR="009F412A" w:rsidRDefault="009F412A" w:rsidP="009F412A">
      <w:pPr>
        <w:rPr>
          <w:ins w:id="792" w:author="Raphael Malyankar" w:date="2025-02-18T20:23:00Z" w16du:dateUtc="2025-02-19T03:23:00Z"/>
        </w:rPr>
      </w:pPr>
    </w:p>
    <w:p w14:paraId="519704B5" w14:textId="2E438527" w:rsidR="00BC3FC3" w:rsidRDefault="00BC3FC3" w:rsidP="00BC3FC3">
      <w:pPr>
        <w:pStyle w:val="Heading3"/>
        <w:rPr>
          <w:ins w:id="793" w:author="Raphael Malyankar" w:date="2025-02-18T20:23:00Z" w16du:dateUtc="2025-02-19T03:23:00Z"/>
        </w:rPr>
      </w:pPr>
      <w:ins w:id="794" w:author="Raphael Malyankar" w:date="2025-02-18T20:23:00Z" w16du:dateUtc="2025-02-19T03:23:00Z">
        <w:r>
          <w:t>Data Format for C</w:t>
        </w:r>
      </w:ins>
      <w:ins w:id="795" w:author="Raphael Malyankar" w:date="2025-02-18T20:24:00Z" w16du:dateUtc="2025-02-19T03:24:00Z">
        <w:r>
          <w:t>ancellation Datasets</w:t>
        </w:r>
      </w:ins>
    </w:p>
    <w:p w14:paraId="2218DD5D" w14:textId="6C09513B" w:rsidR="00BC3FC3" w:rsidRDefault="000A3568" w:rsidP="00BC3FC3">
      <w:pPr>
        <w:rPr>
          <w:ins w:id="796" w:author="Raphael Malyankar" w:date="2025-02-18T20:23:00Z" w16du:dateUtc="2025-02-19T03:23:00Z"/>
        </w:rPr>
      </w:pPr>
      <w:ins w:id="797" w:author="Raphael Malyankar" w:date="2025-02-18T20:34:00Z" w16du:dateUtc="2025-02-19T03:34:00Z">
        <w:r>
          <w:t xml:space="preserve">Cancellation datasets </w:t>
        </w:r>
      </w:ins>
      <w:ins w:id="798" w:author="Raphael Malyankar" w:date="2025-02-18T20:35:00Z" w16du:dateUtc="2025-02-19T03:35:00Z">
        <w:r>
          <w:t>use the same data format as base datasets but in</w:t>
        </w:r>
      </w:ins>
      <w:ins w:id="799" w:author="Raphael Malyankar" w:date="2025-02-18T20:36:00Z" w16du:dateUtc="2025-02-19T03:36:00Z">
        <w:r>
          <w:t>clude no spatial objects or instances of feature or information types.</w:t>
        </w:r>
      </w:ins>
    </w:p>
    <w:p w14:paraId="11DD6D2E" w14:textId="77777777" w:rsidR="00E366B1" w:rsidRDefault="00E366B1" w:rsidP="008375A4"/>
    <w:p w14:paraId="7DA9D77E" w14:textId="126B2116" w:rsidR="00E366B1" w:rsidRDefault="0B164241" w:rsidP="008375A4">
      <w:pPr>
        <w:pStyle w:val="Heading2"/>
      </w:pPr>
      <w:bookmarkStart w:id="800" w:name="__RefHeading__2970_1382180727"/>
      <w:bookmarkStart w:id="801" w:name="__RefHeading__160_807617524"/>
      <w:bookmarkStart w:id="802" w:name="_Toc190800592"/>
      <w:bookmarkEnd w:id="800"/>
      <w:bookmarkEnd w:id="801"/>
      <w:r>
        <w:t>Numeric Attribute Encoding</w:t>
      </w:r>
      <w:bookmarkEnd w:id="802"/>
    </w:p>
    <w:p w14:paraId="77BCF242" w14:textId="49408CF4" w:rsidR="00E366B1" w:rsidRDefault="2BB42DEF" w:rsidP="008375A4">
      <w:r>
        <w:t xml:space="preserve">Floating point and integer attribute values </w:t>
      </w:r>
      <w:r w:rsidR="0025005B">
        <w:t>must</w:t>
      </w:r>
      <w:r>
        <w:t xml:space="preserve"> not contain leading zeros. Floating point attribute values </w:t>
      </w:r>
      <w:r w:rsidR="0025005B">
        <w:t>must</w:t>
      </w:r>
      <w:r>
        <w:t xml:space="preserve"> not contain non-significant trailing zeros.</w:t>
      </w:r>
    </w:p>
    <w:p w14:paraId="26A6C6FD" w14:textId="2F83096E" w:rsidR="00E366B1" w:rsidRDefault="0B164241" w:rsidP="008375A4">
      <w:pPr>
        <w:pStyle w:val="Heading2"/>
      </w:pPr>
      <w:bookmarkStart w:id="803" w:name="__RefHeading__2972_1382180727"/>
      <w:bookmarkStart w:id="804" w:name="__RefHeading__162_807617524"/>
      <w:bookmarkStart w:id="805" w:name="_Toc190800593"/>
      <w:bookmarkEnd w:id="803"/>
      <w:bookmarkEnd w:id="804"/>
      <w:r>
        <w:t>Text Attribute Values</w:t>
      </w:r>
      <w:bookmarkEnd w:id="805"/>
      <w:r>
        <w:t xml:space="preserve"> </w:t>
      </w:r>
    </w:p>
    <w:p w14:paraId="672C98DF" w14:textId="040EF8B6" w:rsidR="00E366B1" w:rsidRDefault="2BB42DEF" w:rsidP="008375A4">
      <w:r>
        <w:t xml:space="preserve">Character strings </w:t>
      </w:r>
      <w:r w:rsidR="0025005B">
        <w:t>must</w:t>
      </w:r>
      <w:r>
        <w:t xml:space="preserve"> be encoded using the character set defined in ISO 10646-1, in Unicode Transformation Format-8 (UTF-8). </w:t>
      </w:r>
    </w:p>
    <w:p w14:paraId="34F18F5C" w14:textId="2C88D956" w:rsidR="00E366B1" w:rsidRDefault="0B164241" w:rsidP="008375A4">
      <w:pPr>
        <w:pStyle w:val="Heading2"/>
      </w:pPr>
      <w:bookmarkStart w:id="806" w:name="__RefHeading__2974_1382180727"/>
      <w:bookmarkStart w:id="807" w:name="__RefHeading__164_807617524"/>
      <w:bookmarkStart w:id="808" w:name="_Toc190800594"/>
      <w:bookmarkEnd w:id="806"/>
      <w:bookmarkEnd w:id="807"/>
      <w:r>
        <w:t>Mandatory Attribute Values</w:t>
      </w:r>
      <w:bookmarkEnd w:id="808"/>
      <w:r>
        <w:t xml:space="preserve"> </w:t>
      </w:r>
    </w:p>
    <w:p w14:paraId="51672993" w14:textId="127DB8CC" w:rsidR="00E366B1" w:rsidRDefault="0025005B" w:rsidP="008375A4">
      <w:r>
        <w:t>All mandatory attributes are identified in the Feature Catalogue and summarised in Annex A – Data Classification and Encoding Guide.</w:t>
      </w:r>
    </w:p>
    <w:p w14:paraId="7DB2D97F" w14:textId="3784C4DF" w:rsidR="00E366B1" w:rsidRDefault="0B164241" w:rsidP="008375A4">
      <w:pPr>
        <w:pStyle w:val="Heading2"/>
      </w:pPr>
      <w:bookmarkStart w:id="809" w:name="__RefHeading__2976_1382180727"/>
      <w:bookmarkStart w:id="810" w:name="__RefHeading__166_807617524"/>
      <w:bookmarkStart w:id="811" w:name="_Toc190800595"/>
      <w:bookmarkEnd w:id="809"/>
      <w:bookmarkEnd w:id="810"/>
      <w:r>
        <w:lastRenderedPageBreak/>
        <w:t>Unknown Attribute Values</w:t>
      </w:r>
      <w:bookmarkEnd w:id="811"/>
      <w:r>
        <w:t xml:space="preserve"> </w:t>
      </w:r>
    </w:p>
    <w:p w14:paraId="514EC8F5" w14:textId="5AF16EF5" w:rsidR="00E366B1" w:rsidRDefault="2BB42DEF" w:rsidP="008375A4">
      <w:pPr>
        <w:rPr>
          <w:ins w:id="812" w:author="Raphael Malyankar" w:date="2025-02-18T19:55:00Z" w16du:dateUtc="2025-02-19T02:55:00Z"/>
        </w:rPr>
      </w:pPr>
      <w:r>
        <w:t xml:space="preserve">When a mandatory attribute code or tag is present but the attribute value is missing, it means that the producer wishes to indicate that this attribute value is unknown. Missing mandatory attributes </w:t>
      </w:r>
      <w:r w:rsidR="0025005B">
        <w:t>must</w:t>
      </w:r>
      <w:r>
        <w:t xml:space="preserve"> be “nilled”</w:t>
      </w:r>
      <w:del w:id="813" w:author="Raphael Malyankar" w:date="2025-02-18T19:55:00Z" w16du:dateUtc="2025-02-19T02:55:00Z">
        <w:r w:rsidDel="00F53176">
          <w:delText xml:space="preserve"> </w:delText>
        </w:r>
      </w:del>
      <w:r>
        <w:t>.</w:t>
      </w:r>
    </w:p>
    <w:p w14:paraId="7800B79C" w14:textId="77777777" w:rsidR="00F53176" w:rsidRDefault="00F53176" w:rsidP="008375A4"/>
    <w:p w14:paraId="56804787" w14:textId="5D239A2B" w:rsidR="00E366B1" w:rsidRDefault="2BB42DEF" w:rsidP="008375A4">
      <w:r>
        <w:t xml:space="preserve">Optional attributes </w:t>
      </w:r>
      <w:r w:rsidR="0025005B">
        <w:t>must</w:t>
      </w:r>
      <w:r>
        <w:t xml:space="preserve"> be omitted altogether if the value is unknown or missing. They </w:t>
      </w:r>
      <w:r w:rsidR="0025005B">
        <w:t>must</w:t>
      </w:r>
      <w:r>
        <w:t xml:space="preserve"> not be “nilled.”</w:t>
      </w:r>
    </w:p>
    <w:p w14:paraId="4152CA9D" w14:textId="77777777" w:rsidR="00D24531" w:rsidRDefault="00D24531" w:rsidP="008375A4"/>
    <w:p w14:paraId="1244EECC" w14:textId="7DED4FB3" w:rsidR="00E366B1" w:rsidRDefault="0025005B" w:rsidP="008375A4">
      <w:r>
        <w:t>EXAMPLE</w:t>
      </w:r>
      <w:r>
        <w:tab/>
        <w:t>A</w:t>
      </w:r>
      <w:r w:rsidR="003F3A4F">
        <w:t xml:space="preserve"> landmark </w:t>
      </w:r>
      <w:r>
        <w:t xml:space="preserve">feature has unknown </w:t>
      </w:r>
      <w:r w:rsidR="003F3A4F">
        <w:t>category of landmark</w:t>
      </w:r>
      <w:r>
        <w:t xml:space="preserve"> (mandatory attribute) and </w:t>
      </w:r>
      <w:r w:rsidR="003F3A4F">
        <w:t>function</w:t>
      </w:r>
      <w:r>
        <w:t xml:space="preserve"> (optional attribute). The feature could be coded as:</w:t>
      </w:r>
    </w:p>
    <w:p w14:paraId="1417711A" w14:textId="77777777" w:rsidR="00D24531" w:rsidRDefault="00D24531" w:rsidP="008375A4">
      <w:pPr>
        <w:rPr>
          <w:rFonts w:cs="Courier New"/>
        </w:rPr>
      </w:pPr>
    </w:p>
    <w:p w14:paraId="7989B909" w14:textId="7527C1AE" w:rsidR="00E366B1" w:rsidRPr="00006486" w:rsidRDefault="0025005B" w:rsidP="00006486">
      <w:pPr>
        <w:keepLines/>
        <w:rPr>
          <w:rFonts w:ascii="Courier New" w:hAnsi="Courier New" w:cs="Courier New"/>
          <w:sz w:val="20"/>
          <w:szCs w:val="20"/>
        </w:rPr>
      </w:pPr>
      <w:r w:rsidRPr="00006486">
        <w:rPr>
          <w:rFonts w:ascii="Courier New" w:hAnsi="Courier New" w:cs="Courier New"/>
          <w:sz w:val="20"/>
          <w:szCs w:val="20"/>
        </w:rPr>
        <w:t>&lt;</w:t>
      </w:r>
      <w:r w:rsidR="003F3A4F" w:rsidRPr="00006486">
        <w:rPr>
          <w:rFonts w:ascii="Courier New" w:hAnsi="Courier New" w:cs="Courier New"/>
          <w:sz w:val="20"/>
          <w:szCs w:val="20"/>
        </w:rPr>
        <w:t>Landmark</w:t>
      </w:r>
      <w:r w:rsidRPr="00006486">
        <w:rPr>
          <w:rFonts w:ascii="Courier New" w:hAnsi="Courier New" w:cs="Courier New"/>
          <w:sz w:val="20"/>
          <w:szCs w:val="20"/>
        </w:rPr>
        <w:t>&gt;</w:t>
      </w:r>
    </w:p>
    <w:p w14:paraId="338C7F90" w14:textId="437FD34F" w:rsidR="00E366B1" w:rsidRPr="00006486" w:rsidRDefault="0025005B" w:rsidP="00006486">
      <w:pPr>
        <w:keepLines/>
        <w:rPr>
          <w:rFonts w:ascii="Courier New" w:hAnsi="Courier New" w:cs="Courier New"/>
          <w:sz w:val="20"/>
          <w:szCs w:val="20"/>
        </w:rPr>
      </w:pPr>
      <w:r w:rsidRPr="00006486">
        <w:rPr>
          <w:rFonts w:ascii="Courier New" w:hAnsi="Courier New" w:cs="Courier New"/>
          <w:sz w:val="20"/>
          <w:szCs w:val="20"/>
        </w:rPr>
        <w:t xml:space="preserve">  </w:t>
      </w:r>
      <w:r w:rsidR="00396250" w:rsidRPr="00006486">
        <w:rPr>
          <w:rFonts w:ascii="Courier New" w:hAnsi="Courier New" w:cs="Courier New"/>
          <w:sz w:val="20"/>
          <w:szCs w:val="20"/>
        </w:rPr>
        <w:t>&lt;categoryOfLandmark xsi:nil=</w:t>
      </w:r>
      <w:r w:rsidR="00006486">
        <w:rPr>
          <w:rFonts w:ascii="Courier New" w:hAnsi="Courier New" w:cs="Courier New"/>
          <w:sz w:val="20"/>
          <w:szCs w:val="20"/>
        </w:rPr>
        <w:t>"</w:t>
      </w:r>
      <w:r w:rsidR="00396250" w:rsidRPr="00006486">
        <w:rPr>
          <w:rFonts w:ascii="Courier New" w:hAnsi="Courier New" w:cs="Courier New"/>
          <w:sz w:val="20"/>
          <w:szCs w:val="20"/>
        </w:rPr>
        <w:t>true</w:t>
      </w:r>
      <w:r w:rsidR="00006486">
        <w:rPr>
          <w:rFonts w:ascii="Courier New" w:hAnsi="Courier New" w:cs="Courier New"/>
          <w:sz w:val="20"/>
          <w:szCs w:val="20"/>
        </w:rPr>
        <w:t>"</w:t>
      </w:r>
      <w:r w:rsidR="00396250" w:rsidRPr="00006486">
        <w:rPr>
          <w:rFonts w:ascii="Courier New" w:hAnsi="Courier New" w:cs="Courier New"/>
          <w:sz w:val="20"/>
          <w:szCs w:val="20"/>
        </w:rPr>
        <w:t>/&gt;</w:t>
      </w:r>
    </w:p>
    <w:p w14:paraId="3006835E" w14:textId="3634403B" w:rsidR="00E366B1" w:rsidRPr="00006486" w:rsidRDefault="0025005B" w:rsidP="00006486">
      <w:pPr>
        <w:keepLines/>
        <w:rPr>
          <w:rFonts w:ascii="Courier New" w:hAnsi="Courier New" w:cs="Courier New"/>
          <w:sz w:val="20"/>
          <w:szCs w:val="20"/>
        </w:rPr>
      </w:pPr>
      <w:r w:rsidRPr="00006486">
        <w:rPr>
          <w:rFonts w:ascii="Courier New" w:hAnsi="Courier New" w:cs="Courier New"/>
          <w:sz w:val="20"/>
          <w:szCs w:val="20"/>
        </w:rPr>
        <w:t xml:space="preserve">  </w:t>
      </w:r>
      <w:r w:rsidR="00396250" w:rsidRPr="00006486">
        <w:rPr>
          <w:rFonts w:ascii="Courier New" w:hAnsi="Courier New" w:cs="Courier New"/>
          <w:sz w:val="20"/>
          <w:szCs w:val="20"/>
        </w:rPr>
        <w:t>&lt;function&gt;radio&lt;/function&gt;</w:t>
      </w:r>
    </w:p>
    <w:p w14:paraId="04EA6EA4" w14:textId="77777777" w:rsidR="00E366B1" w:rsidRPr="00006486" w:rsidRDefault="0025005B" w:rsidP="00006486">
      <w:pPr>
        <w:keepLines/>
        <w:rPr>
          <w:rFonts w:ascii="Courier New" w:hAnsi="Courier New" w:cs="Courier New"/>
          <w:sz w:val="20"/>
          <w:szCs w:val="20"/>
        </w:rPr>
      </w:pPr>
      <w:r w:rsidRPr="00006486">
        <w:rPr>
          <w:rFonts w:ascii="Courier New" w:hAnsi="Courier New" w:cs="Courier New"/>
          <w:sz w:val="20"/>
          <w:szCs w:val="20"/>
        </w:rPr>
        <w:t xml:space="preserve">  … other attributes…</w:t>
      </w:r>
    </w:p>
    <w:p w14:paraId="30A3339D" w14:textId="793B8511" w:rsidR="00E366B1" w:rsidRPr="00006486" w:rsidRDefault="0025005B" w:rsidP="00006486">
      <w:pPr>
        <w:keepLines/>
        <w:rPr>
          <w:rFonts w:ascii="Courier New" w:hAnsi="Courier New" w:cs="Courier New"/>
          <w:sz w:val="20"/>
          <w:szCs w:val="20"/>
        </w:rPr>
      </w:pPr>
      <w:r w:rsidRPr="00006486">
        <w:rPr>
          <w:rFonts w:ascii="Courier New" w:hAnsi="Courier New" w:cs="Courier New"/>
          <w:sz w:val="20"/>
          <w:szCs w:val="20"/>
        </w:rPr>
        <w:t xml:space="preserve"> … &lt;</w:t>
      </w:r>
      <w:r w:rsidR="00396250" w:rsidRPr="00006486">
        <w:rPr>
          <w:rFonts w:ascii="Courier New" w:hAnsi="Courier New" w:cs="Courier New"/>
          <w:sz w:val="20"/>
          <w:szCs w:val="20"/>
        </w:rPr>
        <w:t>status</w:t>
      </w:r>
      <w:r w:rsidRPr="00006486">
        <w:rPr>
          <w:rFonts w:ascii="Courier New" w:hAnsi="Courier New" w:cs="Courier New"/>
          <w:sz w:val="20"/>
          <w:szCs w:val="20"/>
        </w:rPr>
        <w:t>&gt; is NOT coded …</w:t>
      </w:r>
    </w:p>
    <w:p w14:paraId="7FFFE40D" w14:textId="6F36A80B" w:rsidR="00E366B1" w:rsidRDefault="0025005B" w:rsidP="00006486">
      <w:pPr>
        <w:keepLines/>
        <w:rPr>
          <w:rFonts w:ascii="Courier New" w:hAnsi="Courier New" w:cs="Courier New"/>
          <w:sz w:val="20"/>
          <w:szCs w:val="20"/>
        </w:rPr>
      </w:pPr>
      <w:r w:rsidRPr="00006486">
        <w:rPr>
          <w:rFonts w:ascii="Courier New" w:hAnsi="Courier New" w:cs="Courier New"/>
          <w:sz w:val="20"/>
          <w:szCs w:val="20"/>
        </w:rPr>
        <w:t>&lt;</w:t>
      </w:r>
      <w:r w:rsidR="00396250" w:rsidRPr="00006486">
        <w:rPr>
          <w:rFonts w:ascii="Courier New" w:hAnsi="Courier New" w:cs="Courier New"/>
          <w:sz w:val="20"/>
          <w:szCs w:val="20"/>
        </w:rPr>
        <w:t>Landmark</w:t>
      </w:r>
      <w:r w:rsidRPr="00006486">
        <w:rPr>
          <w:rFonts w:ascii="Courier New" w:hAnsi="Courier New" w:cs="Courier New"/>
          <w:sz w:val="20"/>
          <w:szCs w:val="20"/>
        </w:rPr>
        <w:t>&gt;</w:t>
      </w:r>
    </w:p>
    <w:p w14:paraId="1ED998B2" w14:textId="77777777" w:rsidR="00D24531" w:rsidRPr="00006486" w:rsidRDefault="00D24531" w:rsidP="00006486">
      <w:pPr>
        <w:keepLines/>
        <w:rPr>
          <w:rFonts w:ascii="Courier New" w:hAnsi="Courier New" w:cs="Courier New"/>
          <w:sz w:val="20"/>
          <w:szCs w:val="20"/>
        </w:rPr>
      </w:pPr>
    </w:p>
    <w:p w14:paraId="16DCB4A5" w14:textId="12D781F0" w:rsidR="00E366B1" w:rsidRDefault="0B164241" w:rsidP="008375A4">
      <w:pPr>
        <w:pStyle w:val="Heading2"/>
      </w:pPr>
      <w:bookmarkStart w:id="814" w:name="__RefHeading__2978_1382180727"/>
      <w:bookmarkStart w:id="815" w:name="__RefHeading__168_807617524"/>
      <w:bookmarkStart w:id="816" w:name="_Toc190800596"/>
      <w:bookmarkEnd w:id="814"/>
      <w:bookmarkEnd w:id="815"/>
      <w:r>
        <w:t>Structure of dataset files</w:t>
      </w:r>
      <w:bookmarkEnd w:id="816"/>
    </w:p>
    <w:p w14:paraId="2C0AE367" w14:textId="4881D70E" w:rsidR="00E366B1" w:rsidRDefault="0B164241" w:rsidP="008375A4">
      <w:pPr>
        <w:pStyle w:val="Heading3"/>
      </w:pPr>
      <w:bookmarkStart w:id="817" w:name="__RefHeading__170_807617524"/>
      <w:bookmarkStart w:id="818" w:name="_Toc190800597"/>
      <w:bookmarkEnd w:id="817"/>
      <w:r>
        <w:t>Sequence of objects</w:t>
      </w:r>
      <w:bookmarkEnd w:id="818"/>
    </w:p>
    <w:p w14:paraId="38C2A881" w14:textId="77777777" w:rsidR="00E366B1" w:rsidRDefault="0025005B" w:rsidP="008375A4">
      <w:r>
        <w:t>The order of data objects in each dataset file is described below:</w:t>
      </w:r>
    </w:p>
    <w:p w14:paraId="5CBB1B5A" w14:textId="77777777" w:rsidR="00E366B1" w:rsidRDefault="0025005B" w:rsidP="008375A4">
      <w:r>
        <w:t>Dataset Identification Information</w:t>
      </w:r>
    </w:p>
    <w:p w14:paraId="11153C9E" w14:textId="77777777" w:rsidR="00E366B1" w:rsidRDefault="0025005B" w:rsidP="008375A4">
      <w:r>
        <w:t>Dataset structure information</w:t>
      </w:r>
    </w:p>
    <w:p w14:paraId="76C3229B" w14:textId="77777777" w:rsidR="00E366B1" w:rsidRDefault="0025005B" w:rsidP="008375A4">
      <w:r>
        <w:t>Spatial records for by-reference geometries</w:t>
      </w:r>
    </w:p>
    <w:p w14:paraId="371390C4" w14:textId="3927140B" w:rsidR="00E366B1" w:rsidRPr="001F4FC9" w:rsidRDefault="0025005B" w:rsidP="008375A4">
      <w:pPr>
        <w:rPr>
          <w:color w:val="auto"/>
        </w:rPr>
      </w:pPr>
      <w:r w:rsidRPr="001F4FC9">
        <w:rPr>
          <w:color w:val="auto"/>
        </w:rPr>
        <w:tab/>
        <w:t>Point</w:t>
      </w:r>
    </w:p>
    <w:p w14:paraId="2B38C5D3" w14:textId="0BC4EDF7" w:rsidR="00B200CF" w:rsidRPr="001F4FC9" w:rsidRDefault="00B200CF" w:rsidP="008375A4">
      <w:pPr>
        <w:rPr>
          <w:color w:val="auto"/>
        </w:rPr>
      </w:pPr>
      <w:r w:rsidRPr="001F4FC9">
        <w:rPr>
          <w:color w:val="auto"/>
        </w:rPr>
        <w:tab/>
        <w:t>Curve</w:t>
      </w:r>
    </w:p>
    <w:p w14:paraId="1CE9CE1C" w14:textId="233AA6E6" w:rsidR="00B200CF" w:rsidRPr="001F4FC9" w:rsidRDefault="00B200CF" w:rsidP="008375A4">
      <w:pPr>
        <w:rPr>
          <w:color w:val="auto"/>
        </w:rPr>
      </w:pPr>
      <w:r w:rsidRPr="001F4FC9">
        <w:rPr>
          <w:color w:val="auto"/>
        </w:rPr>
        <w:tab/>
        <w:t>Composite Curve</w:t>
      </w:r>
    </w:p>
    <w:p w14:paraId="49D38266" w14:textId="13BF9E42" w:rsidR="00E366B1" w:rsidRDefault="0025005B" w:rsidP="008375A4">
      <w:r>
        <w:tab/>
        <w:t>Surface</w:t>
      </w:r>
    </w:p>
    <w:p w14:paraId="523E6C54" w14:textId="77777777" w:rsidR="00E366B1" w:rsidRDefault="0025005B" w:rsidP="008375A4">
      <w:r>
        <w:t>Information objects</w:t>
      </w:r>
    </w:p>
    <w:p w14:paraId="3FCEB439" w14:textId="77777777" w:rsidR="00E366B1" w:rsidRDefault="0025005B" w:rsidP="008375A4">
      <w:r>
        <w:t>Feature objects (Geometry may be encoded inline or by reference.)</w:t>
      </w:r>
    </w:p>
    <w:p w14:paraId="77E4C326" w14:textId="77777777" w:rsidR="00E366B1" w:rsidRDefault="0025005B" w:rsidP="00006486">
      <w:pPr>
        <w:ind w:firstLine="720"/>
      </w:pPr>
      <w:r w:rsidRPr="009F412A">
        <w:rPr>
          <w:highlight w:val="yellow"/>
          <w:rPrChange w:id="819" w:author="Raphael Malyankar" w:date="2025-02-18T20:44:00Z" w16du:dateUtc="2025-02-19T03:44:00Z">
            <w:rPr/>
          </w:rPrChange>
        </w:rPr>
        <w:t>Meta features</w:t>
      </w:r>
    </w:p>
    <w:p w14:paraId="1E1F7DD8" w14:textId="77777777" w:rsidR="00E366B1" w:rsidRDefault="0025005B" w:rsidP="00006486">
      <w:pPr>
        <w:ind w:firstLine="720"/>
      </w:pPr>
      <w:r>
        <w:t>Geo features</w:t>
      </w:r>
    </w:p>
    <w:p w14:paraId="392B96D2" w14:textId="77777777" w:rsidR="00E366B1" w:rsidRDefault="00E366B1" w:rsidP="008375A4"/>
    <w:p w14:paraId="5845B77A" w14:textId="1E81E4B8" w:rsidR="00E366B1" w:rsidRDefault="0B164241" w:rsidP="008375A4">
      <w:pPr>
        <w:pStyle w:val="Heading2"/>
      </w:pPr>
      <w:bookmarkStart w:id="820" w:name="__RefHeading__2980_1382180727"/>
      <w:bookmarkStart w:id="821" w:name="__RefHeading__172_807617524"/>
      <w:bookmarkStart w:id="822" w:name="_Toc190800598"/>
      <w:bookmarkEnd w:id="820"/>
      <w:bookmarkEnd w:id="821"/>
      <w:r>
        <w:t>Object identifiers</w:t>
      </w:r>
      <w:bookmarkEnd w:id="822"/>
    </w:p>
    <w:p w14:paraId="059C9E36" w14:textId="48E7088E" w:rsidR="00E366B1" w:rsidRDefault="084E3898" w:rsidP="008375A4">
      <w:r>
        <w:t>A unique worldwide identifier of feature records is provided through a feature attribute (featureIdentifier</w:t>
      </w:r>
      <w:r w:rsidR="00374AD7">
        <w:t xml:space="preserve">) </w:t>
      </w:r>
      <w:r w:rsidR="0094698D" w:rsidRPr="0094698D">
        <w:t>utiliz</w:t>
      </w:r>
      <w:r w:rsidR="0094698D">
        <w:t>ing</w:t>
      </w:r>
      <w:r w:rsidR="0094698D" w:rsidRPr="0094698D">
        <w:t xml:space="preserve"> the Maritime Resource Name (MRN) concept and namespace</w:t>
      </w:r>
      <w:r>
        <w:t>.</w:t>
      </w:r>
    </w:p>
    <w:p w14:paraId="409E618B" w14:textId="77777777" w:rsidR="00D24531" w:rsidRDefault="00D24531" w:rsidP="008375A4"/>
    <w:p w14:paraId="74440188" w14:textId="14FA0BDF" w:rsidR="00E366B1" w:rsidRDefault="2BB42DEF" w:rsidP="008375A4">
      <w:r>
        <w:t xml:space="preserve">Features, information types, collection objects, meta features, and geometries (inline or external) are all required by the schema to have a </w:t>
      </w:r>
      <w:r w:rsidRPr="2BB42DEF">
        <w:rPr>
          <w:b/>
          <w:bCs/>
        </w:rPr>
        <w:t>gml:id</w:t>
      </w:r>
      <w:r>
        <w:t xml:space="preserve"> attribute with a value that is unique within the dataset. The </w:t>
      </w:r>
      <w:r w:rsidRPr="2BB42DEF">
        <w:rPr>
          <w:b/>
          <w:bCs/>
        </w:rPr>
        <w:t>gml:id</w:t>
      </w:r>
      <w:r>
        <w:t xml:space="preserve"> values </w:t>
      </w:r>
      <w:r w:rsidR="0025005B">
        <w:t>must</w:t>
      </w:r>
      <w:r>
        <w:t xml:space="preserve"> be used as the reference for the object from another object in the same dataset or another dataset.</w:t>
      </w:r>
    </w:p>
    <w:p w14:paraId="6FFBB83D" w14:textId="77777777" w:rsidR="00E366B1" w:rsidRDefault="00E366B1" w:rsidP="008375A4"/>
    <w:p w14:paraId="26D7E37D" w14:textId="6A22795C" w:rsidR="00E366B1" w:rsidRDefault="0B164241" w:rsidP="008375A4">
      <w:pPr>
        <w:pStyle w:val="Heading2"/>
      </w:pPr>
      <w:bookmarkStart w:id="823" w:name="_Toc190800599"/>
      <w:r>
        <w:t>Data coverage</w:t>
      </w:r>
      <w:bookmarkEnd w:id="823"/>
    </w:p>
    <w:p w14:paraId="433EF878" w14:textId="08BF7E25" w:rsidR="00E366B1" w:rsidRPr="007D4A18" w:rsidRDefault="2BB42DEF" w:rsidP="008375A4">
      <w:pPr>
        <w:pStyle w:val="BodyText"/>
        <w:rPr>
          <w:highlight w:val="yellow"/>
          <w:rPrChange w:id="824" w:author="Raphael Malyankar" w:date="2025-02-18T20:02:00Z" w16du:dateUtc="2025-02-19T03:02:00Z">
            <w:rPr/>
          </w:rPrChange>
        </w:rPr>
      </w:pPr>
      <w:r w:rsidRPr="007D4A18">
        <w:rPr>
          <w:highlight w:val="yellow"/>
          <w:rPrChange w:id="825" w:author="Raphael Malyankar" w:date="2025-02-18T20:02:00Z" w16du:dateUtc="2025-02-19T03:02:00Z">
            <w:rPr/>
          </w:rPrChange>
        </w:rPr>
        <w:t xml:space="preserve">All areas of a dataset </w:t>
      </w:r>
      <w:r w:rsidR="0025005B" w:rsidRPr="007D4A18">
        <w:rPr>
          <w:highlight w:val="yellow"/>
          <w:rPrChange w:id="826" w:author="Raphael Malyankar" w:date="2025-02-18T20:02:00Z" w16du:dateUtc="2025-02-19T03:02:00Z">
            <w:rPr/>
          </w:rPrChange>
        </w:rPr>
        <w:t>must</w:t>
      </w:r>
      <w:r w:rsidRPr="007D4A18">
        <w:rPr>
          <w:highlight w:val="yellow"/>
          <w:rPrChange w:id="827" w:author="Raphael Malyankar" w:date="2025-02-18T20:02:00Z" w16du:dateUtc="2025-02-19T03:02:00Z">
            <w:rPr/>
          </w:rPrChange>
        </w:rPr>
        <w:t xml:space="preserve"> be covered by a </w:t>
      </w:r>
      <w:r w:rsidRPr="007D4A18">
        <w:rPr>
          <w:b/>
          <w:bCs/>
          <w:highlight w:val="yellow"/>
          <w:rPrChange w:id="828" w:author="Raphael Malyankar" w:date="2025-02-18T20:02:00Z" w16du:dateUtc="2025-02-19T03:02:00Z">
            <w:rPr/>
          </w:rPrChange>
        </w:rPr>
        <w:t>DataCoverage</w:t>
      </w:r>
      <w:r w:rsidRPr="007D4A18">
        <w:rPr>
          <w:highlight w:val="yellow"/>
          <w:rPrChange w:id="829" w:author="Raphael Malyankar" w:date="2025-02-18T20:02:00Z" w16du:dateUtc="2025-02-19T03:02:00Z">
            <w:rPr/>
          </w:rPrChange>
        </w:rPr>
        <w:t xml:space="preserve"> meta feature.</w:t>
      </w:r>
    </w:p>
    <w:p w14:paraId="79DA4D23" w14:textId="77777777" w:rsidR="00D24531" w:rsidRPr="007D4A18" w:rsidRDefault="00D24531" w:rsidP="008375A4">
      <w:pPr>
        <w:pStyle w:val="BodyText"/>
        <w:rPr>
          <w:highlight w:val="yellow"/>
          <w:rPrChange w:id="830" w:author="Raphael Malyankar" w:date="2025-02-18T20:02:00Z" w16du:dateUtc="2025-02-19T03:02:00Z">
            <w:rPr/>
          </w:rPrChange>
        </w:rPr>
      </w:pPr>
    </w:p>
    <w:p w14:paraId="3B65C9B9" w14:textId="361CAB22" w:rsidR="0071625D" w:rsidRPr="007D4A18" w:rsidRDefault="2BB42DEF" w:rsidP="008375A4">
      <w:pPr>
        <w:pStyle w:val="BodyText"/>
        <w:rPr>
          <w:ins w:id="831" w:author="Raphael Malyankar" w:date="2025-02-18T20:00:00Z" w16du:dateUtc="2025-02-19T03:00:00Z"/>
          <w:highlight w:val="yellow"/>
          <w:rPrChange w:id="832" w:author="Raphael Malyankar" w:date="2025-02-18T20:02:00Z" w16du:dateUtc="2025-02-19T03:02:00Z">
            <w:rPr>
              <w:ins w:id="833" w:author="Raphael Malyankar" w:date="2025-02-18T20:00:00Z" w16du:dateUtc="2025-02-19T03:00:00Z"/>
            </w:rPr>
          </w:rPrChange>
        </w:rPr>
      </w:pPr>
      <w:r w:rsidRPr="007D4A18">
        <w:rPr>
          <w:highlight w:val="yellow"/>
          <w:rPrChange w:id="834" w:author="Raphael Malyankar" w:date="2025-02-18T20:02:00Z" w16du:dateUtc="2025-02-19T03:02:00Z">
            <w:rPr/>
          </w:rPrChange>
        </w:rPr>
        <w:t xml:space="preserve">An update dataset </w:t>
      </w:r>
      <w:r w:rsidR="0071625D" w:rsidRPr="007D4A18">
        <w:rPr>
          <w:highlight w:val="yellow"/>
          <w:rPrChange w:id="835" w:author="Raphael Malyankar" w:date="2025-02-18T20:02:00Z" w16du:dateUtc="2025-02-19T03:02:00Z">
            <w:rPr/>
          </w:rPrChange>
        </w:rPr>
        <w:t>must</w:t>
      </w:r>
      <w:r w:rsidRPr="007D4A18">
        <w:rPr>
          <w:highlight w:val="yellow"/>
          <w:rPrChange w:id="836" w:author="Raphael Malyankar" w:date="2025-02-18T20:02:00Z" w16du:dateUtc="2025-02-19T03:02:00Z">
            <w:rPr/>
          </w:rPrChange>
        </w:rPr>
        <w:t xml:space="preserve"> not change the limit of a Data Coverage feature for the base dataset. Where the limit of a Data Coverage feature for a base dataset is to be changed, this </w:t>
      </w:r>
      <w:r w:rsidR="0071625D" w:rsidRPr="007D4A18">
        <w:rPr>
          <w:highlight w:val="yellow"/>
          <w:rPrChange w:id="837" w:author="Raphael Malyankar" w:date="2025-02-18T20:02:00Z" w16du:dateUtc="2025-02-19T03:02:00Z">
            <w:rPr/>
          </w:rPrChange>
        </w:rPr>
        <w:t>must</w:t>
      </w:r>
      <w:r w:rsidRPr="007D4A18">
        <w:rPr>
          <w:highlight w:val="yellow"/>
          <w:rPrChange w:id="838" w:author="Raphael Malyankar" w:date="2025-02-18T20:02:00Z" w16du:dateUtc="2025-02-19T03:02:00Z">
            <w:rPr/>
          </w:rPrChange>
        </w:rPr>
        <w:t xml:space="preserve"> be done by issuing a new edition of the dataset.</w:t>
      </w:r>
      <w:del w:id="839" w:author="Raphael Malyankar" w:date="2025-02-18T19:56:00Z" w16du:dateUtc="2025-02-19T02:56:00Z">
        <w:r w:rsidRPr="007D4A18" w:rsidDel="00F53176">
          <w:rPr>
            <w:highlight w:val="yellow"/>
            <w:rPrChange w:id="840" w:author="Raphael Malyankar" w:date="2025-02-18T20:02:00Z" w16du:dateUtc="2025-02-19T03:02:00Z">
              <w:rPr/>
            </w:rPrChange>
          </w:rPr>
          <w:delText xml:space="preserve"> </w:delText>
        </w:r>
      </w:del>
    </w:p>
    <w:p w14:paraId="72F9C3F7" w14:textId="77777777" w:rsidR="00F53176" w:rsidRPr="007D4A18" w:rsidRDefault="00F53176" w:rsidP="008375A4">
      <w:pPr>
        <w:pStyle w:val="BodyText"/>
        <w:rPr>
          <w:ins w:id="841" w:author="Raphael Malyankar" w:date="2025-02-18T20:00:00Z" w16du:dateUtc="2025-02-19T03:00:00Z"/>
          <w:highlight w:val="yellow"/>
          <w:rPrChange w:id="842" w:author="Raphael Malyankar" w:date="2025-02-18T20:02:00Z" w16du:dateUtc="2025-02-19T03:02:00Z">
            <w:rPr>
              <w:ins w:id="843" w:author="Raphael Malyankar" w:date="2025-02-18T20:00:00Z" w16du:dateUtc="2025-02-19T03:00:00Z"/>
            </w:rPr>
          </w:rPrChange>
        </w:rPr>
      </w:pPr>
    </w:p>
    <w:p w14:paraId="68986E9F" w14:textId="491D5C64" w:rsidR="00F53176" w:rsidRPr="007D4A18" w:rsidRDefault="00F53176" w:rsidP="008375A4">
      <w:pPr>
        <w:pStyle w:val="BodyText"/>
        <w:rPr>
          <w:ins w:id="844" w:author="Raphael Malyankar" w:date="2025-02-18T20:00:00Z" w16du:dateUtc="2025-02-19T03:00:00Z"/>
          <w:highlight w:val="yellow"/>
          <w:rPrChange w:id="845" w:author="Raphael Malyankar" w:date="2025-02-18T20:02:00Z" w16du:dateUtc="2025-02-19T03:02:00Z">
            <w:rPr>
              <w:ins w:id="846" w:author="Raphael Malyankar" w:date="2025-02-18T20:00:00Z" w16du:dateUtc="2025-02-19T03:00:00Z"/>
            </w:rPr>
          </w:rPrChange>
        </w:rPr>
      </w:pPr>
      <w:ins w:id="847" w:author="Raphael Malyankar" w:date="2025-02-18T20:00:00Z" w16du:dateUtc="2025-02-19T03:00:00Z">
        <w:r w:rsidRPr="007D4A18">
          <w:rPr>
            <w:highlight w:val="yellow"/>
            <w:rPrChange w:id="848" w:author="Raphael Malyankar" w:date="2025-02-18T20:02:00Z" w16du:dateUtc="2025-02-19T03:02:00Z">
              <w:rPr/>
            </w:rPrChange>
          </w:rPr>
          <w:t>OR</w:t>
        </w:r>
      </w:ins>
    </w:p>
    <w:p w14:paraId="240B756C" w14:textId="77777777" w:rsidR="00F53176" w:rsidRPr="007D4A18" w:rsidRDefault="00F53176" w:rsidP="008375A4">
      <w:pPr>
        <w:pStyle w:val="BodyText"/>
        <w:rPr>
          <w:ins w:id="849" w:author="Raphael Malyankar" w:date="2025-02-18T20:00:00Z" w16du:dateUtc="2025-02-19T03:00:00Z"/>
          <w:highlight w:val="yellow"/>
          <w:rPrChange w:id="850" w:author="Raphael Malyankar" w:date="2025-02-18T20:02:00Z" w16du:dateUtc="2025-02-19T03:02:00Z">
            <w:rPr>
              <w:ins w:id="851" w:author="Raphael Malyankar" w:date="2025-02-18T20:00:00Z" w16du:dateUtc="2025-02-19T03:00:00Z"/>
            </w:rPr>
          </w:rPrChange>
        </w:rPr>
      </w:pPr>
    </w:p>
    <w:p w14:paraId="23A81A9B" w14:textId="47F5324E" w:rsidR="00F53176" w:rsidRDefault="00F53176" w:rsidP="008375A4">
      <w:pPr>
        <w:pStyle w:val="BodyText"/>
        <w:rPr>
          <w:ins w:id="852" w:author="Raphael Malyankar" w:date="2025-02-18T20:02:00Z" w16du:dateUtc="2025-02-19T03:02:00Z"/>
        </w:rPr>
      </w:pPr>
      <w:ins w:id="853" w:author="Raphael Malyankar" w:date="2025-02-18T20:00:00Z" w16du:dateUtc="2025-02-19T03:00:00Z">
        <w:r w:rsidRPr="007D4A18">
          <w:rPr>
            <w:highlight w:val="yellow"/>
            <w:rPrChange w:id="854" w:author="Raphael Malyankar" w:date="2025-02-18T20:02:00Z" w16du:dateUtc="2025-02-19T03:02:00Z">
              <w:rPr/>
            </w:rPrChange>
          </w:rPr>
          <w:t xml:space="preserve">S-130 </w:t>
        </w:r>
      </w:ins>
      <w:ins w:id="855" w:author="Raphael Malyankar" w:date="2025-02-18T20:01:00Z" w16du:dateUtc="2025-02-19T03:01:00Z">
        <w:r w:rsidRPr="007D4A18">
          <w:rPr>
            <w:highlight w:val="yellow"/>
            <w:rPrChange w:id="856" w:author="Raphael Malyankar" w:date="2025-02-18T20:02:00Z" w16du:dateUtc="2025-02-19T03:02:00Z">
              <w:rPr/>
            </w:rPrChange>
          </w:rPr>
          <w:t xml:space="preserve">datasets </w:t>
        </w:r>
      </w:ins>
      <w:ins w:id="857" w:author="Raphael Malyankar" w:date="2025-02-18T20:00:00Z" w16du:dateUtc="2025-02-19T03:00:00Z">
        <w:r w:rsidRPr="007D4A18">
          <w:rPr>
            <w:highlight w:val="yellow"/>
            <w:rPrChange w:id="858" w:author="Raphael Malyankar" w:date="2025-02-18T20:02:00Z" w16du:dateUtc="2025-02-19T03:02:00Z">
              <w:rPr/>
            </w:rPrChange>
          </w:rPr>
          <w:t xml:space="preserve">do not </w:t>
        </w:r>
      </w:ins>
      <w:ins w:id="859" w:author="Raphael Malyankar" w:date="2025-02-18T20:01:00Z" w16du:dateUtc="2025-02-19T03:01:00Z">
        <w:r w:rsidRPr="007D4A18">
          <w:rPr>
            <w:highlight w:val="yellow"/>
            <w:rPrChange w:id="860" w:author="Raphael Malyankar" w:date="2025-02-18T20:02:00Z" w16du:dateUtc="2025-02-19T03:02:00Z">
              <w:rPr/>
            </w:rPrChange>
          </w:rPr>
          <w:t>include</w:t>
        </w:r>
      </w:ins>
      <w:ins w:id="861" w:author="Raphael Malyankar" w:date="2025-02-18T20:00:00Z" w16du:dateUtc="2025-02-19T03:00:00Z">
        <w:r w:rsidRPr="007D4A18">
          <w:rPr>
            <w:highlight w:val="yellow"/>
            <w:rPrChange w:id="862" w:author="Raphael Malyankar" w:date="2025-02-18T20:02:00Z" w16du:dateUtc="2025-02-19T03:02:00Z">
              <w:rPr/>
            </w:rPrChange>
          </w:rPr>
          <w:t xml:space="preserve"> a </w:t>
        </w:r>
        <w:r w:rsidRPr="007D4A18">
          <w:rPr>
            <w:b/>
            <w:bCs/>
            <w:highlight w:val="yellow"/>
            <w:rPrChange w:id="863" w:author="Raphael Malyankar" w:date="2025-02-18T20:02:00Z" w16du:dateUtc="2025-02-19T03:02:00Z">
              <w:rPr/>
            </w:rPrChange>
          </w:rPr>
          <w:t>Data</w:t>
        </w:r>
      </w:ins>
      <w:ins w:id="864" w:author="Raphael Malyankar" w:date="2025-02-18T20:01:00Z" w16du:dateUtc="2025-02-19T03:01:00Z">
        <w:r w:rsidRPr="007D4A18">
          <w:rPr>
            <w:b/>
            <w:bCs/>
            <w:highlight w:val="yellow"/>
            <w:rPrChange w:id="865" w:author="Raphael Malyankar" w:date="2025-02-18T20:02:00Z" w16du:dateUtc="2025-02-19T03:02:00Z">
              <w:rPr/>
            </w:rPrChange>
          </w:rPr>
          <w:t>Coverage</w:t>
        </w:r>
        <w:r w:rsidRPr="007D4A18">
          <w:rPr>
            <w:highlight w:val="yellow"/>
            <w:rPrChange w:id="866" w:author="Raphael Malyankar" w:date="2025-02-18T20:02:00Z" w16du:dateUtc="2025-02-19T03:02:00Z">
              <w:rPr/>
            </w:rPrChange>
          </w:rPr>
          <w:t xml:space="preserve"> meta-feature.</w:t>
        </w:r>
      </w:ins>
    </w:p>
    <w:p w14:paraId="43761800" w14:textId="77777777" w:rsidR="009F412A" w:rsidRDefault="009F412A" w:rsidP="008375A4">
      <w:pPr>
        <w:pStyle w:val="BodyText"/>
        <w:rPr>
          <w:ins w:id="867" w:author="Raphael Malyankar" w:date="2025-02-18T20:45:00Z" w16du:dateUtc="2025-02-19T03:45:00Z"/>
        </w:rPr>
      </w:pPr>
    </w:p>
    <w:p w14:paraId="3AE81CB1" w14:textId="00E3EFE0" w:rsidR="007D4A18" w:rsidRPr="0071625D" w:rsidRDefault="007D4A18" w:rsidP="008375A4">
      <w:pPr>
        <w:pStyle w:val="BodyText"/>
      </w:pPr>
      <w:ins w:id="868" w:author="Raphael Malyankar" w:date="2025-02-18T20:02:00Z" w16du:dateUtc="2025-02-19T03:02:00Z">
        <w:r>
          <w:t>The extent of data coverage in an</w:t>
        </w:r>
      </w:ins>
      <w:ins w:id="869" w:author="Raphael Malyankar" w:date="2025-02-18T20:03:00Z" w16du:dateUtc="2025-02-19T03:03:00Z">
        <w:r>
          <w:t xml:space="preserve"> S-130 dataset is encoded in discovery metatata </w:t>
        </w:r>
      </w:ins>
      <w:ins w:id="870" w:author="Raphael Malyankar" w:date="2025-02-18T20:04:00Z" w16du:dateUtc="2025-02-19T03:04:00Z">
        <w:r>
          <w:t>using one</w:t>
        </w:r>
      </w:ins>
      <w:ins w:id="871" w:author="Raphael Malyankar" w:date="2025-02-18T20:05:00Z" w16du:dateUtc="2025-02-19T03:05:00Z">
        <w:r>
          <w:t xml:space="preserve"> or more polygons (clauses </w:t>
        </w:r>
        <w:r>
          <w:fldChar w:fldCharType="begin"/>
        </w:r>
        <w:r>
          <w:instrText xml:space="preserve"> REF _Ref190779148 \r \h </w:instrText>
        </w:r>
      </w:ins>
      <w:ins w:id="872" w:author="Raphael Malyankar" w:date="2025-02-18T20:05:00Z" w16du:dateUtc="2025-02-19T03:05:00Z">
        <w:r>
          <w:fldChar w:fldCharType="separate"/>
        </w:r>
        <w:r>
          <w:t>12.2.4</w:t>
        </w:r>
        <w:r>
          <w:fldChar w:fldCharType="end"/>
        </w:r>
        <w:r>
          <w:t xml:space="preserve"> and </w:t>
        </w:r>
        <w:r>
          <w:fldChar w:fldCharType="begin"/>
        </w:r>
        <w:r>
          <w:instrText xml:space="preserve"> REF _Ref190801560 \r \h </w:instrText>
        </w:r>
      </w:ins>
      <w:ins w:id="873" w:author="Raphael Malyankar" w:date="2025-02-18T20:05:00Z" w16du:dateUtc="2025-02-19T03:05:00Z">
        <w:r>
          <w:fldChar w:fldCharType="separate"/>
        </w:r>
        <w:r>
          <w:t>12.2.6</w:t>
        </w:r>
        <w:r>
          <w:fldChar w:fldCharType="end"/>
        </w:r>
        <w:r>
          <w:t>).</w:t>
        </w:r>
      </w:ins>
    </w:p>
    <w:p w14:paraId="61CEE710" w14:textId="77777777" w:rsidR="00E366B1" w:rsidRDefault="00E366B1" w:rsidP="008375A4">
      <w:pPr>
        <w:pStyle w:val="BodyText"/>
      </w:pPr>
    </w:p>
    <w:p w14:paraId="598337FD" w14:textId="1EEB9327" w:rsidR="00E366B1" w:rsidRDefault="0B164241" w:rsidP="008375A4">
      <w:pPr>
        <w:pStyle w:val="Heading2"/>
      </w:pPr>
      <w:r>
        <w:t xml:space="preserve"> </w:t>
      </w:r>
      <w:bookmarkStart w:id="874" w:name="_Toc190800600"/>
      <w:r>
        <w:t>Data overlap</w:t>
      </w:r>
      <w:bookmarkEnd w:id="874"/>
    </w:p>
    <w:p w14:paraId="1A07C353" w14:textId="0C65A455" w:rsidR="00E366B1" w:rsidRDefault="497BEB69" w:rsidP="008375A4">
      <w:pPr>
        <w:pStyle w:val="BodyText"/>
      </w:pPr>
      <w:r>
        <w:t xml:space="preserve">S-130 datasets </w:t>
      </w:r>
      <w:r w:rsidR="00D8746E">
        <w:t>may</w:t>
      </w:r>
      <w:r>
        <w:t xml:space="preserve"> overlap other S-130 datasets.</w:t>
      </w:r>
    </w:p>
    <w:p w14:paraId="4AB99AF5" w14:textId="3812B7C9" w:rsidR="00E366B1" w:rsidRDefault="00E366B1" w:rsidP="008375A4">
      <w:pPr>
        <w:pStyle w:val="BodyText"/>
      </w:pPr>
    </w:p>
    <w:p w14:paraId="41215FDA" w14:textId="416F607D" w:rsidR="002C7068" w:rsidRDefault="0B164241" w:rsidP="00D24531">
      <w:pPr>
        <w:pStyle w:val="Heading1"/>
      </w:pPr>
      <w:bookmarkStart w:id="875" w:name="_Toc190800601"/>
      <w:r>
        <w:t>Data Delivery</w:t>
      </w:r>
      <w:bookmarkEnd w:id="875"/>
    </w:p>
    <w:p w14:paraId="4D7A7E0C" w14:textId="10E9A38B" w:rsidR="00E366B1" w:rsidRDefault="0B164241" w:rsidP="008375A4">
      <w:pPr>
        <w:pStyle w:val="Heading2"/>
      </w:pPr>
      <w:bookmarkStart w:id="876" w:name="_Toc316976319"/>
      <w:bookmarkStart w:id="877" w:name="_Toc422820144"/>
      <w:bookmarkStart w:id="878" w:name="_Toc190800602"/>
      <w:r>
        <w:t>Data Product Delivery Information</w:t>
      </w:r>
      <w:bookmarkEnd w:id="876"/>
      <w:bookmarkEnd w:id="877"/>
      <w:bookmarkEnd w:id="878"/>
    </w:p>
    <w:p w14:paraId="6F42726A" w14:textId="5D8AE7BC" w:rsidR="00E366B1" w:rsidRDefault="497BEB69" w:rsidP="008375A4">
      <w:r>
        <w:t xml:space="preserve">This data product specification defines GML as the primary format in which S-130 data products are delivered. The delivery format is described by the following items (from ISO 19131:2005): format name, version, specification, language, character set.  </w:t>
      </w:r>
    </w:p>
    <w:p w14:paraId="34BE7CEB" w14:textId="4514FBA3" w:rsidR="00E366B1" w:rsidRDefault="0025005B" w:rsidP="00E31660">
      <w:r>
        <w:br/>
      </w:r>
    </w:p>
    <w:tbl>
      <w:tblPr>
        <w:tblW w:w="9576" w:type="dxa"/>
        <w:tblLayout w:type="fixed"/>
        <w:tblLook w:val="0000" w:firstRow="0" w:lastRow="0" w:firstColumn="0" w:lastColumn="0" w:noHBand="0" w:noVBand="0"/>
        <w:tblPrChange w:id="879" w:author="Raphael Malyankar" w:date="2025-02-13T22:40:00Z" w16du:dateUtc="2025-02-14T05:40:00Z">
          <w:tblPr>
            <w:tblW w:w="9576" w:type="dxa"/>
            <w:tblLayout w:type="fixed"/>
            <w:tblLook w:val="0000" w:firstRow="0" w:lastRow="0" w:firstColumn="0" w:lastColumn="0" w:noHBand="0" w:noVBand="0"/>
          </w:tblPr>
        </w:tblPrChange>
      </w:tblPr>
      <w:tblGrid>
        <w:gridCol w:w="1508"/>
        <w:gridCol w:w="6649"/>
        <w:gridCol w:w="1419"/>
        <w:tblGridChange w:id="880">
          <w:tblGrid>
            <w:gridCol w:w="1508"/>
            <w:gridCol w:w="6649"/>
            <w:gridCol w:w="1419"/>
          </w:tblGrid>
        </w:tblGridChange>
      </w:tblGrid>
      <w:tr w:rsidR="00E366B1" w14:paraId="4A132D6A" w14:textId="77777777" w:rsidTr="003B3D96">
        <w:tc>
          <w:tcPr>
            <w:tcW w:w="1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Change w:id="881" w:author="Raphael Malyankar" w:date="2025-02-13T22:40:00Z" w16du:dateUtc="2025-02-14T05:40:00Z">
              <w:tcPr>
                <w:tcW w:w="1508"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0ACB114D" w14:textId="77777777" w:rsidR="00E366B1" w:rsidRPr="00D24531" w:rsidRDefault="0025005B" w:rsidP="00E31660">
            <w:pPr>
              <w:spacing w:line="360" w:lineRule="auto"/>
              <w:jc w:val="center"/>
              <w:rPr>
                <w:b/>
              </w:rPr>
            </w:pPr>
            <w:r w:rsidRPr="00D24531">
              <w:rPr>
                <w:b/>
              </w:rPr>
              <w:t>Name</w:t>
            </w:r>
          </w:p>
        </w:tc>
        <w:tc>
          <w:tcPr>
            <w:tcW w:w="66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Change w:id="882" w:author="Raphael Malyankar" w:date="2025-02-13T22:40:00Z" w16du:dateUtc="2025-02-14T05:40:00Z">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2B6366DA" w14:textId="77777777" w:rsidR="00E366B1" w:rsidRPr="00D24531" w:rsidRDefault="0025005B" w:rsidP="00E31660">
            <w:pPr>
              <w:spacing w:line="360" w:lineRule="auto"/>
              <w:jc w:val="center"/>
              <w:rPr>
                <w:b/>
              </w:rPr>
            </w:pPr>
            <w:r w:rsidRPr="00D24531">
              <w:rPr>
                <w:b/>
              </w:rPr>
              <w:t>ISO 19131 Elements</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Change w:id="883" w:author="Raphael Malyankar" w:date="2025-02-13T22:40:00Z" w16du:dateUtc="2025-02-14T05:40:00Z">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F6D95A9" w14:textId="77777777" w:rsidR="00E366B1" w:rsidRPr="00D24531" w:rsidRDefault="0025005B" w:rsidP="00E31660">
            <w:pPr>
              <w:spacing w:line="360" w:lineRule="auto"/>
              <w:jc w:val="center"/>
              <w:rPr>
                <w:b/>
              </w:rPr>
            </w:pPr>
            <w:r w:rsidRPr="00D24531">
              <w:rPr>
                <w:b/>
              </w:rPr>
              <w:t>Value</w:t>
            </w:r>
          </w:p>
        </w:tc>
      </w:tr>
      <w:tr w:rsidR="00E366B1" w14:paraId="0CE0D611" w14:textId="77777777" w:rsidTr="00F117D0">
        <w:tc>
          <w:tcPr>
            <w:tcW w:w="15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21E1D" w14:textId="77777777" w:rsidR="00E366B1" w:rsidRDefault="0025005B" w:rsidP="00E31660">
            <w:pPr>
              <w:spacing w:line="360" w:lineRule="auto"/>
            </w:pPr>
            <w:r>
              <w:t>Format name</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A19E0" w14:textId="77777777" w:rsidR="00E366B1" w:rsidRDefault="0025005B" w:rsidP="00E31660">
            <w:pPr>
              <w:spacing w:line="360" w:lineRule="auto"/>
            </w:pPr>
            <w:r>
              <w:t>DPS_DeliveryInformation.deliveryFormat &gt; DPS_DeliveryFormat.formatName</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F69F7" w14:textId="77777777" w:rsidR="00E366B1" w:rsidRDefault="0025005B" w:rsidP="00E31660">
            <w:pPr>
              <w:spacing w:line="360" w:lineRule="auto"/>
            </w:pPr>
            <w:r>
              <w:t>GML*</w:t>
            </w:r>
          </w:p>
        </w:tc>
      </w:tr>
      <w:tr w:rsidR="00E366B1" w14:paraId="161C6CDD" w14:textId="77777777" w:rsidTr="00F117D0">
        <w:tc>
          <w:tcPr>
            <w:tcW w:w="15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0F988" w14:textId="77777777" w:rsidR="00E366B1" w:rsidRDefault="0025005B" w:rsidP="00E31660">
            <w:pPr>
              <w:spacing w:line="360" w:lineRule="auto"/>
            </w:pPr>
            <w:r>
              <w:t>Version</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1A873" w14:textId="77777777" w:rsidR="00E366B1" w:rsidRDefault="0025005B" w:rsidP="00E31660">
            <w:pPr>
              <w:spacing w:line="360" w:lineRule="auto"/>
            </w:pPr>
            <w:r>
              <w:t>DPS_DeliveryInformation.deliveryFormat &gt; DPS_DeliveryFormat.version</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84003" w14:textId="77777777" w:rsidR="00E366B1" w:rsidRDefault="0025005B" w:rsidP="00E31660">
            <w:pPr>
              <w:spacing w:line="360" w:lineRule="auto"/>
            </w:pPr>
            <w:r>
              <w:t>3.2.1</w:t>
            </w:r>
          </w:p>
        </w:tc>
      </w:tr>
      <w:tr w:rsidR="00E366B1" w14:paraId="7A2F0D12" w14:textId="77777777" w:rsidTr="00F117D0">
        <w:tc>
          <w:tcPr>
            <w:tcW w:w="15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90F7C" w14:textId="77777777" w:rsidR="00E366B1" w:rsidRDefault="0025005B" w:rsidP="00E31660">
            <w:pPr>
              <w:spacing w:line="360" w:lineRule="auto"/>
            </w:pPr>
            <w:r>
              <w:t>Specification description</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3E08A" w14:textId="77777777" w:rsidR="00E366B1" w:rsidRDefault="0025005B" w:rsidP="00E31660">
            <w:pPr>
              <w:spacing w:line="360" w:lineRule="auto"/>
            </w:pPr>
            <w:r>
              <w:t>DPS_DeliveryInformation.deliveryFormat &gt; DPS_DeliveryFormat.specification</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9D577" w14:textId="77777777" w:rsidR="00E366B1" w:rsidRDefault="0025005B" w:rsidP="00E31660">
            <w:pPr>
              <w:spacing w:line="360" w:lineRule="auto"/>
            </w:pPr>
            <w:r>
              <w:t xml:space="preserve">GML* </w:t>
            </w:r>
          </w:p>
        </w:tc>
      </w:tr>
      <w:tr w:rsidR="00E366B1" w14:paraId="5EE5B849" w14:textId="77777777" w:rsidTr="00F117D0">
        <w:tc>
          <w:tcPr>
            <w:tcW w:w="15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55961" w14:textId="77777777" w:rsidR="00E366B1" w:rsidRDefault="0025005B" w:rsidP="00E31660">
            <w:pPr>
              <w:spacing w:line="360" w:lineRule="auto"/>
            </w:pPr>
            <w:r>
              <w:t>Language</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2E988" w14:textId="77777777" w:rsidR="00E366B1" w:rsidRDefault="0025005B" w:rsidP="00E31660">
            <w:pPr>
              <w:spacing w:line="360" w:lineRule="auto"/>
            </w:pPr>
            <w:r>
              <w:t>DPS_DeliveryInformation.deliveryFormat &gt; DPS_DeliveryFormat.language</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5D3A9" w14:textId="4EA25662" w:rsidR="00E366B1" w:rsidRDefault="0025005B" w:rsidP="00E31660">
            <w:pPr>
              <w:spacing w:line="360" w:lineRule="auto"/>
            </w:pPr>
            <w:r>
              <w:t>English</w:t>
            </w:r>
          </w:p>
        </w:tc>
      </w:tr>
      <w:tr w:rsidR="00E366B1" w14:paraId="2F80EB0C" w14:textId="77777777" w:rsidTr="00F117D0">
        <w:tc>
          <w:tcPr>
            <w:tcW w:w="15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BA3B5" w14:textId="77777777" w:rsidR="00E366B1" w:rsidRDefault="0025005B" w:rsidP="00E31660">
            <w:pPr>
              <w:spacing w:line="360" w:lineRule="auto"/>
            </w:pPr>
            <w:r>
              <w:t>Character set</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432C4" w14:textId="77777777" w:rsidR="00E366B1" w:rsidRDefault="0025005B" w:rsidP="00E31660">
            <w:pPr>
              <w:spacing w:line="360" w:lineRule="auto"/>
            </w:pPr>
            <w:r>
              <w:t>DPS_DeliveryInformation.deliveryFormat &gt; DPS_DeliveryFormat.characterSet &gt; MD_CharacterSetCode</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C6524" w14:textId="77777777" w:rsidR="00E366B1" w:rsidRDefault="0025005B" w:rsidP="00E31660">
            <w:pPr>
              <w:spacing w:line="360" w:lineRule="auto"/>
            </w:pPr>
            <w:r>
              <w:t>004 – utf8</w:t>
            </w:r>
          </w:p>
        </w:tc>
      </w:tr>
    </w:tbl>
    <w:p w14:paraId="5F9A18C8" w14:textId="6D9C2A25" w:rsidR="007F4043" w:rsidRDefault="007F4043" w:rsidP="00623E8A">
      <w:pPr>
        <w:pStyle w:val="Caption"/>
        <w:jc w:val="center"/>
      </w:pPr>
      <w:r>
        <w:t xml:space="preserve">Table </w:t>
      </w:r>
      <w:ins w:id="884" w:author="Raphael Malyankar" w:date="2025-02-18T19:45:00Z" w16du:dateUtc="2025-02-19T02:45:00Z">
        <w:r w:rsidR="004B059F">
          <w:fldChar w:fldCharType="begin"/>
        </w:r>
        <w:r w:rsidR="004B059F">
          <w:instrText xml:space="preserve"> STYLEREF 1 \s </w:instrText>
        </w:r>
      </w:ins>
      <w:r w:rsidR="004B059F">
        <w:fldChar w:fldCharType="separate"/>
      </w:r>
      <w:r w:rsidR="004B059F">
        <w:rPr>
          <w:noProof/>
        </w:rPr>
        <w:t>9</w:t>
      </w:r>
      <w:ins w:id="885" w:author="Raphael Malyankar" w:date="2025-02-18T19:45:00Z" w16du:dateUtc="2025-02-19T02:45:00Z">
        <w:r w:rsidR="004B059F">
          <w:fldChar w:fldCharType="end"/>
        </w:r>
      </w:ins>
      <w:ins w:id="886" w:author="Raphael Malyankar" w:date="2025-02-18T19:47:00Z" w16du:dateUtc="2025-02-19T02:47:00Z">
        <w:r w:rsidR="004438D7">
          <w:t>-</w:t>
        </w:r>
      </w:ins>
      <w:ins w:id="887" w:author="Raphael Malyankar" w:date="2025-02-18T19:45:00Z" w16du:dateUtc="2025-02-19T02:45:00Z">
        <w:r w:rsidR="004B059F">
          <w:fldChar w:fldCharType="begin"/>
        </w:r>
        <w:r w:rsidR="004B059F">
          <w:instrText xml:space="preserve"> SEQ Table \* ARABIC \s 1 </w:instrText>
        </w:r>
      </w:ins>
      <w:r w:rsidR="004B059F">
        <w:fldChar w:fldCharType="separate"/>
      </w:r>
      <w:ins w:id="888" w:author="Raphael Malyankar" w:date="2025-02-18T19:45:00Z" w16du:dateUtc="2025-02-19T02:45:00Z">
        <w:r w:rsidR="004B059F">
          <w:rPr>
            <w:noProof/>
          </w:rPr>
          <w:t>1</w:t>
        </w:r>
        <w:r w:rsidR="004B059F">
          <w:fldChar w:fldCharType="end"/>
        </w:r>
      </w:ins>
      <w:del w:id="889" w:author="Raphael Malyankar" w:date="2025-02-18T14:06:00Z" w16du:dateUtc="2025-02-18T21:06:00Z">
        <w:r w:rsidR="00C644FC" w:rsidDel="0023488D">
          <w:fldChar w:fldCharType="begin"/>
        </w:r>
        <w:r w:rsidR="00C644FC" w:rsidDel="0023488D">
          <w:delInstrText xml:space="preserve"> STYLEREF 1 \s </w:delInstrText>
        </w:r>
        <w:r w:rsidR="00C644FC" w:rsidDel="0023488D">
          <w:fldChar w:fldCharType="separate"/>
        </w:r>
        <w:r w:rsidR="00C644FC" w:rsidDel="0023488D">
          <w:delText>11</w:delText>
        </w:r>
        <w:r w:rsidR="00C644FC" w:rsidDel="0023488D">
          <w:fldChar w:fldCharType="end"/>
        </w:r>
        <w:r w:rsidR="00C644FC" w:rsidDel="0023488D">
          <w:delText>.</w:delText>
        </w:r>
        <w:r w:rsidR="00C644FC" w:rsidDel="0023488D">
          <w:fldChar w:fldCharType="begin"/>
        </w:r>
        <w:r w:rsidR="00C644FC" w:rsidDel="0023488D">
          <w:delInstrText xml:space="preserve"> SEQ Table \* ARABIC \s 1 </w:delInstrText>
        </w:r>
        <w:r w:rsidR="00C644FC" w:rsidDel="0023488D">
          <w:fldChar w:fldCharType="separate"/>
        </w:r>
        <w:r w:rsidR="00C644FC" w:rsidDel="0023488D">
          <w:delText>1</w:delText>
        </w:r>
        <w:r w:rsidR="00C644FC" w:rsidDel="0023488D">
          <w:fldChar w:fldCharType="end"/>
        </w:r>
      </w:del>
      <w:r>
        <w:t xml:space="preserve"> </w:t>
      </w:r>
      <w:r w:rsidR="00785532">
        <w:t xml:space="preserve">- </w:t>
      </w:r>
      <w:r>
        <w:t>Data product delivery</w:t>
      </w:r>
    </w:p>
    <w:p w14:paraId="7FC60472" w14:textId="6823081D" w:rsidR="00E366B1" w:rsidRDefault="0025005B" w:rsidP="008375A4">
      <w:pPr>
        <w:pStyle w:val="BodyText"/>
      </w:pPr>
      <w:r>
        <w:t xml:space="preserve">* GML is an XML encoding for the transport and storage of geographic information, including both the geometry and the properties of geographic features, between distributed systems. The XML Schema for the GML application schema is provided in a schema document </w:t>
      </w:r>
      <w:r w:rsidR="00E31660">
        <w:t>S1</w:t>
      </w:r>
      <w:r w:rsidR="002F0013">
        <w:t>30</w:t>
      </w:r>
      <w:r>
        <w:t>.xsd</w:t>
      </w:r>
      <w:r w:rsidR="002C0D55">
        <w:t xml:space="preserve"> which imports other schema(s) defining common types</w:t>
      </w:r>
      <w:r>
        <w:t>. Feature instance</w:t>
      </w:r>
      <w:r w:rsidR="008D65C1">
        <w:t>s</w:t>
      </w:r>
      <w:r>
        <w:t xml:space="preserve"> </w:t>
      </w:r>
      <w:r w:rsidR="00103D4E">
        <w:t>must</w:t>
      </w:r>
      <w:r>
        <w:t xml:space="preserve"> validate against </w:t>
      </w:r>
      <w:r w:rsidR="00E31660">
        <w:t>S1</w:t>
      </w:r>
      <w:r w:rsidR="002F0013">
        <w:t>30</w:t>
      </w:r>
      <w:r>
        <w:t>.xsd and conform to all other requirements specified in this data product specification including all constraints not captured in the XML Schema document.</w:t>
      </w:r>
    </w:p>
    <w:p w14:paraId="75D7413E" w14:textId="77777777" w:rsidR="002F0013" w:rsidRDefault="002F0013" w:rsidP="008375A4">
      <w:pPr>
        <w:pStyle w:val="BodyText"/>
      </w:pPr>
    </w:p>
    <w:p w14:paraId="4F353052" w14:textId="77777777" w:rsidR="002F0013" w:rsidRPr="002C7068" w:rsidRDefault="002F0013" w:rsidP="008375A4">
      <w:pPr>
        <w:pStyle w:val="BodyText"/>
      </w:pPr>
    </w:p>
    <w:p w14:paraId="6FC1C2FE" w14:textId="248BB257" w:rsidR="002C7068" w:rsidRPr="002C7068" w:rsidRDefault="0B164241" w:rsidP="00D24531">
      <w:pPr>
        <w:pStyle w:val="Heading3"/>
      </w:pPr>
      <w:bookmarkStart w:id="890" w:name="_Toc482265496"/>
      <w:bookmarkStart w:id="891" w:name="_Toc190800603"/>
      <w:r>
        <w:t>New editions</w:t>
      </w:r>
      <w:bookmarkEnd w:id="890"/>
      <w:bookmarkEnd w:id="891"/>
    </w:p>
    <w:p w14:paraId="6AA5887D" w14:textId="24F3CCD4" w:rsidR="00E366B1" w:rsidRDefault="2BB42DEF" w:rsidP="008375A4">
      <w:pPr>
        <w:pStyle w:val="BodyText"/>
      </w:pPr>
      <w:r>
        <w:t xml:space="preserve">When a new edition of a dataset is received, the system </w:t>
      </w:r>
      <w:r w:rsidR="002C7068">
        <w:t>must</w:t>
      </w:r>
      <w:r>
        <w:t xml:space="preserve"> replace the previous edition, along</w:t>
      </w:r>
      <w:ins w:id="892" w:author="Raphael Malyankar" w:date="2025-02-17T20:03:00Z" w16du:dateUtc="2025-02-18T03:03:00Z">
        <w:r w:rsidR="00D66A9F">
          <w:t xml:space="preserve"> with its updates,</w:t>
        </w:r>
      </w:ins>
      <w:r>
        <w:t xml:space="preserve"> with the new edition of the dataset.</w:t>
      </w:r>
    </w:p>
    <w:p w14:paraId="08C36F70" w14:textId="18D5D86E" w:rsidR="004458F5" w:rsidRDefault="004458F5" w:rsidP="008375A4">
      <w:pPr>
        <w:pStyle w:val="BodyText"/>
      </w:pPr>
      <w:bookmarkStart w:id="893" w:name="_Toc316976321"/>
      <w:bookmarkStart w:id="894" w:name="_Toc422820145"/>
    </w:p>
    <w:p w14:paraId="6B722602" w14:textId="2BAA87E1" w:rsidR="00E366B1" w:rsidRDefault="0B164241" w:rsidP="001E3DDE">
      <w:pPr>
        <w:pStyle w:val="Heading2"/>
      </w:pPr>
      <w:bookmarkStart w:id="895" w:name="_Toc190800604"/>
      <w:r>
        <w:t>Exchange Set</w:t>
      </w:r>
      <w:bookmarkEnd w:id="893"/>
      <w:bookmarkEnd w:id="894"/>
      <w:bookmarkEnd w:id="895"/>
    </w:p>
    <w:p w14:paraId="56C1E86E" w14:textId="20B1BAD7" w:rsidR="00D24531" w:rsidRDefault="2BB42DEF" w:rsidP="008375A4">
      <w:pPr>
        <w:pStyle w:val="BodyText"/>
        <w:rPr>
          <w:ins w:id="896" w:author="Raphael Malyankar" w:date="2025-02-17T21:47:00Z" w16du:dateUtc="2025-02-18T04:47:00Z"/>
        </w:rPr>
      </w:pPr>
      <w:r>
        <w:t xml:space="preserve">Data which conforms to this product specification </w:t>
      </w:r>
      <w:r w:rsidR="003062E2">
        <w:t>must</w:t>
      </w:r>
      <w:r>
        <w:t xml:space="preserve"> be delivered by means of an exchange set.</w:t>
      </w:r>
    </w:p>
    <w:p w14:paraId="0CD764EF" w14:textId="55E8C6ED" w:rsidR="007E32AB" w:rsidRDefault="007E32AB" w:rsidP="00763ABB">
      <w:pPr>
        <w:pStyle w:val="Heading3"/>
        <w:rPr>
          <w:ins w:id="897" w:author="Raphael Malyankar" w:date="2025-02-17T20:42:00Z" w16du:dateUtc="2025-02-18T03:42:00Z"/>
        </w:rPr>
      </w:pPr>
      <w:bookmarkStart w:id="898" w:name="_Ref190721539"/>
      <w:bookmarkStart w:id="899" w:name="_Toc190800605"/>
      <w:ins w:id="900" w:author="Raphael Malyankar" w:date="2025-02-17T21:47:00Z" w16du:dateUtc="2025-02-18T04:47:00Z">
        <w:r>
          <w:lastRenderedPageBreak/>
          <w:t xml:space="preserve">Components of the </w:t>
        </w:r>
      </w:ins>
      <w:ins w:id="901" w:author="Raphael Malyankar" w:date="2025-02-17T21:48:00Z" w16du:dateUtc="2025-02-18T04:48:00Z">
        <w:r>
          <w:t>e</w:t>
        </w:r>
      </w:ins>
      <w:ins w:id="902" w:author="Raphael Malyankar" w:date="2025-02-17T21:47:00Z" w16du:dateUtc="2025-02-18T04:47:00Z">
        <w:r>
          <w:t xml:space="preserve">xchange </w:t>
        </w:r>
      </w:ins>
      <w:ins w:id="903" w:author="Raphael Malyankar" w:date="2025-02-17T21:48:00Z" w16du:dateUtc="2025-02-18T04:48:00Z">
        <w:r>
          <w:t>s</w:t>
        </w:r>
      </w:ins>
      <w:ins w:id="904" w:author="Raphael Malyankar" w:date="2025-02-17T21:47:00Z" w16du:dateUtc="2025-02-18T04:47:00Z">
        <w:r>
          <w:t>et</w:t>
        </w:r>
      </w:ins>
      <w:bookmarkEnd w:id="898"/>
      <w:bookmarkEnd w:id="899"/>
    </w:p>
    <w:p w14:paraId="26B8F3BA" w14:textId="2D633E45" w:rsidR="00E82CC9" w:rsidDel="00ED2C9D" w:rsidRDefault="00E82CC9" w:rsidP="008375A4">
      <w:pPr>
        <w:pStyle w:val="BodyText"/>
        <w:rPr>
          <w:del w:id="905" w:author="Raphael Malyankar" w:date="2025-02-18T20:13:00Z" w16du:dateUtc="2025-02-19T03:13:00Z"/>
        </w:rPr>
      </w:pPr>
    </w:p>
    <w:p w14:paraId="26EA115A" w14:textId="77777777" w:rsidR="00E82CC9" w:rsidRDefault="003062E2" w:rsidP="008375A4">
      <w:pPr>
        <w:pStyle w:val="BodyText"/>
        <w:rPr>
          <w:ins w:id="906" w:author="Raphael Malyankar" w:date="2025-02-17T20:43:00Z" w16du:dateUtc="2025-02-18T03:43:00Z"/>
        </w:rPr>
      </w:pPr>
      <w:r w:rsidRPr="003062E2">
        <w:t xml:space="preserve">An exchange set will consist of one or more S-130 datasets. Each exchange set will include a single (XML) </w:t>
      </w:r>
      <w:ins w:id="907" w:author="Raphael Malyankar" w:date="2025-02-17T20:07:00Z" w16du:dateUtc="2025-02-18T03:07:00Z">
        <w:r w:rsidR="00F24237">
          <w:t xml:space="preserve">exchange </w:t>
        </w:r>
      </w:ins>
      <w:r w:rsidRPr="003062E2">
        <w:t>catalogue file</w:t>
      </w:r>
      <w:ins w:id="908" w:author="Raphael Malyankar" w:date="2025-02-17T20:40:00Z" w16du:dateUtc="2025-02-18T03:40:00Z">
        <w:r w:rsidR="00E82CC9" w:rsidRPr="00E82CC9">
          <w:t xml:space="preserve"> </w:t>
        </w:r>
        <w:r w:rsidR="00E82CC9" w:rsidRPr="003062E2">
          <w:t>containing discovery metadata for each S-130 dataset</w:t>
        </w:r>
        <w:r w:rsidR="00E82CC9">
          <w:t>.</w:t>
        </w:r>
      </w:ins>
      <w:del w:id="909" w:author="Raphael Malyankar" w:date="2025-02-17T20:40:00Z" w16du:dateUtc="2025-02-18T03:40:00Z">
        <w:r w:rsidRPr="003062E2" w:rsidDel="00E82CC9">
          <w:delText>,</w:delText>
        </w:r>
      </w:del>
      <w:r w:rsidRPr="003062E2">
        <w:t xml:space="preserve"> S-130 exchange set</w:t>
      </w:r>
      <w:r w:rsidR="000A64C4">
        <w:t xml:space="preserve"> catalogues conform to S-100 5.</w:t>
      </w:r>
      <w:del w:id="910" w:author="Raphael Malyankar" w:date="2025-02-17T20:05:00Z" w16du:dateUtc="2025-02-18T03:05:00Z">
        <w:r w:rsidR="000A64C4" w:rsidDel="00F24237">
          <w:delText>1</w:delText>
        </w:r>
      </w:del>
      <w:ins w:id="911" w:author="Raphael Malyankar" w:date="2025-02-17T20:05:00Z" w16du:dateUtc="2025-02-18T03:05:00Z">
        <w:r w:rsidR="00F24237">
          <w:t>2</w:t>
        </w:r>
      </w:ins>
      <w:r w:rsidRPr="003062E2">
        <w:t xml:space="preserve">.0 Part 17, </w:t>
      </w:r>
      <w:del w:id="912" w:author="Raphael Malyankar" w:date="2025-02-17T20:07:00Z" w16du:dateUtc="2025-02-18T03:07:00Z">
        <w:r w:rsidRPr="003062E2" w:rsidDel="00F24237">
          <w:delText>figure 17-7 without modification</w:delText>
        </w:r>
      </w:del>
      <w:ins w:id="913" w:author="Raphael Malyankar" w:date="2025-02-17T20:07:00Z" w16du:dateUtc="2025-02-18T03:07:00Z">
        <w:r w:rsidR="00F24237">
          <w:t>clause</w:t>
        </w:r>
      </w:ins>
      <w:ins w:id="914" w:author="Raphael Malyankar" w:date="2025-02-17T20:08:00Z" w16du:dateUtc="2025-02-18T03:08:00Z">
        <w:r w:rsidR="00F24237">
          <w:t xml:space="preserve"> 17-4.5</w:t>
        </w:r>
      </w:ins>
      <w:del w:id="915" w:author="Raphael Malyankar" w:date="2025-02-17T20:40:00Z" w16du:dateUtc="2025-02-18T03:40:00Z">
        <w:r w:rsidRPr="003062E2" w:rsidDel="00E82CC9">
          <w:delText>, containing discovery metadata for each S-130 dataset</w:delText>
        </w:r>
      </w:del>
      <w:r w:rsidRPr="003062E2">
        <w:t>.</w:t>
      </w:r>
    </w:p>
    <w:p w14:paraId="1DD2AE1D" w14:textId="77777777" w:rsidR="00E82CC9" w:rsidRDefault="00E82CC9" w:rsidP="008375A4">
      <w:pPr>
        <w:pStyle w:val="BodyText"/>
        <w:rPr>
          <w:ins w:id="916" w:author="Raphael Malyankar" w:date="2025-02-17T20:43:00Z" w16du:dateUtc="2025-02-18T03:43:00Z"/>
        </w:rPr>
      </w:pPr>
    </w:p>
    <w:p w14:paraId="7C420F0F" w14:textId="37B7B620" w:rsidR="00D24531" w:rsidRDefault="003062E2" w:rsidP="008375A4">
      <w:pPr>
        <w:pStyle w:val="BodyText"/>
      </w:pPr>
      <w:del w:id="917" w:author="Raphael Malyankar" w:date="2025-02-17T20:42:00Z" w16du:dateUtc="2025-02-18T03:42:00Z">
        <w:r w:rsidRPr="003062E2" w:rsidDel="00E82CC9">
          <w:delText xml:space="preserve"> </w:delText>
        </w:r>
      </w:del>
      <w:r w:rsidRPr="003062E2">
        <w:t>S-130 Exchange set</w:t>
      </w:r>
      <w:r w:rsidR="000A64C4">
        <w:t xml:space="preserve"> structure conforms to S-100 5.</w:t>
      </w:r>
      <w:del w:id="918" w:author="Raphael Malyankar" w:date="2025-02-17T20:08:00Z" w16du:dateUtc="2025-02-18T03:08:00Z">
        <w:r w:rsidR="000A64C4" w:rsidDel="00F24237">
          <w:delText>1</w:delText>
        </w:r>
      </w:del>
      <w:ins w:id="919" w:author="Raphael Malyankar" w:date="2025-02-17T20:08:00Z" w16du:dateUtc="2025-02-18T03:08:00Z">
        <w:r w:rsidR="00F24237">
          <w:t>2</w:t>
        </w:r>
      </w:ins>
      <w:r w:rsidRPr="003062E2">
        <w:t xml:space="preserve">.0 Part 17, </w:t>
      </w:r>
      <w:del w:id="920" w:author="Raphael Malyankar" w:date="2025-02-17T20:09:00Z" w16du:dateUtc="2025-02-18T03:09:00Z">
        <w:r w:rsidRPr="003062E2" w:rsidDel="00F24237">
          <w:delText>figure 17-3 without modification</w:delText>
        </w:r>
      </w:del>
      <w:ins w:id="921" w:author="Raphael Malyankar" w:date="2025-02-17T20:09:00Z" w16du:dateUtc="2025-02-18T03:09:00Z">
        <w:r w:rsidR="00F24237">
          <w:t>clause 17-2</w:t>
        </w:r>
      </w:ins>
      <w:r w:rsidRPr="003062E2">
        <w:t>.</w:t>
      </w:r>
      <w:ins w:id="922" w:author="Raphael Malyankar" w:date="2025-02-17T20:09:00Z" w16du:dateUtc="2025-02-18T03:09:00Z">
        <w:r w:rsidR="00F24237">
          <w:t xml:space="preserve"> Since </w:t>
        </w:r>
      </w:ins>
      <w:ins w:id="923" w:author="Raphael Malyankar" w:date="2025-02-17T20:10:00Z" w16du:dateUtc="2025-02-18T03:10:00Z">
        <w:r w:rsidR="00F24237">
          <w:t xml:space="preserve">S-130 exchange sets do not contain ISO metadata files, the corresponding components are </w:t>
        </w:r>
      </w:ins>
      <w:ins w:id="924" w:author="Raphael Malyankar" w:date="2025-02-17T20:12:00Z" w16du:dateUtc="2025-02-18T03:12:00Z">
        <w:r w:rsidR="00502145">
          <w:t>omitted</w:t>
        </w:r>
      </w:ins>
      <w:ins w:id="925" w:author="Raphael Malyankar" w:date="2025-02-17T20:41:00Z" w16du:dateUtc="2025-02-18T03:41:00Z">
        <w:r w:rsidR="00E82CC9">
          <w:t xml:space="preserve"> from </w:t>
        </w:r>
      </w:ins>
      <w:ins w:id="926" w:author="Raphael Malyankar" w:date="2025-02-17T20:42:00Z" w16du:dateUtc="2025-02-18T03:42:00Z">
        <w:r w:rsidR="00E82CC9">
          <w:fldChar w:fldCharType="begin"/>
        </w:r>
        <w:r w:rsidR="00E82CC9">
          <w:instrText xml:space="preserve"> REF _Ref190717340 \h </w:instrText>
        </w:r>
      </w:ins>
      <w:ins w:id="927" w:author="Raphael Malyankar" w:date="2025-02-17T20:42:00Z" w16du:dateUtc="2025-02-18T03:42:00Z">
        <w:r w:rsidR="00E82CC9">
          <w:fldChar w:fldCharType="separate"/>
        </w:r>
        <w:r w:rsidR="00E82CC9">
          <w:t xml:space="preserve">Figure </w:t>
        </w:r>
        <w:r w:rsidR="00E82CC9">
          <w:rPr>
            <w:noProof/>
          </w:rPr>
          <w:t>9</w:t>
        </w:r>
        <w:r w:rsidR="00E82CC9">
          <w:t>-</w:t>
        </w:r>
        <w:r w:rsidR="00E82CC9">
          <w:rPr>
            <w:noProof/>
          </w:rPr>
          <w:t>1</w:t>
        </w:r>
        <w:r w:rsidR="00E82CC9">
          <w:fldChar w:fldCharType="end"/>
        </w:r>
        <w:r w:rsidR="00E82CC9">
          <w:t xml:space="preserve"> below</w:t>
        </w:r>
      </w:ins>
      <w:ins w:id="928" w:author="Raphael Malyankar" w:date="2025-02-17T20:11:00Z" w16du:dateUtc="2025-02-18T03:11:00Z">
        <w:r w:rsidR="00F24237">
          <w:t>.</w:t>
        </w:r>
      </w:ins>
    </w:p>
    <w:p w14:paraId="17BEDC28" w14:textId="77777777" w:rsidR="003062E2" w:rsidRDefault="003062E2" w:rsidP="008375A4">
      <w:pPr>
        <w:pStyle w:val="BodyText"/>
        <w:rPr>
          <w:rFonts w:eastAsia="Calibri"/>
          <w:szCs w:val="20"/>
        </w:rPr>
      </w:pPr>
    </w:p>
    <w:p w14:paraId="6950E814" w14:textId="77777777" w:rsidR="00E82CC9" w:rsidRDefault="00754EDD" w:rsidP="00ED2C9D">
      <w:pPr>
        <w:pStyle w:val="BodyText"/>
        <w:keepNext/>
        <w:jc w:val="center"/>
        <w:rPr>
          <w:ins w:id="929" w:author="Raphael Malyankar" w:date="2025-02-17T20:41:00Z" w16du:dateUtc="2025-02-18T03:41:00Z"/>
        </w:rPr>
      </w:pPr>
      <w:r>
        <w:rPr>
          <w:noProof/>
          <w:lang w:eastAsia="en-US"/>
        </w:rPr>
        <w:drawing>
          <wp:inline distT="0" distB="0" distL="0" distR="0" wp14:anchorId="671E9310" wp14:editId="725E3818">
            <wp:extent cx="5782310" cy="367273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82310" cy="3672735"/>
                    </a:xfrm>
                    <a:prstGeom prst="rect">
                      <a:avLst/>
                    </a:prstGeom>
                  </pic:spPr>
                </pic:pic>
              </a:graphicData>
            </a:graphic>
          </wp:inline>
        </w:drawing>
      </w:r>
    </w:p>
    <w:p w14:paraId="5CCF9164" w14:textId="5A3EAB07" w:rsidR="00352770" w:rsidRDefault="00E82CC9" w:rsidP="00E82CC9">
      <w:pPr>
        <w:pStyle w:val="Caption"/>
        <w:jc w:val="center"/>
        <w:rPr>
          <w:ins w:id="930" w:author="Raphael Malyankar" w:date="2025-02-17T21:48:00Z" w16du:dateUtc="2025-02-18T04:48:00Z"/>
        </w:rPr>
      </w:pPr>
      <w:bookmarkStart w:id="931" w:name="_Ref190717340"/>
      <w:ins w:id="932" w:author="Raphael Malyankar" w:date="2025-02-17T20:41:00Z" w16du:dateUtc="2025-02-18T03:41:00Z">
        <w:r>
          <w:t xml:space="preserve">Figure </w:t>
        </w:r>
      </w:ins>
      <w:ins w:id="933" w:author="Raphael Malyankar" w:date="2025-02-18T22:06:00Z" w16du:dateUtc="2025-02-19T05:06:00Z">
        <w:r w:rsidR="009A3B0D">
          <w:fldChar w:fldCharType="begin"/>
        </w:r>
        <w:r w:rsidR="009A3B0D">
          <w:instrText xml:space="preserve"> STYLEREF 1 \s </w:instrText>
        </w:r>
      </w:ins>
      <w:r w:rsidR="009A3B0D">
        <w:fldChar w:fldCharType="separate"/>
      </w:r>
      <w:r w:rsidR="009A3B0D">
        <w:rPr>
          <w:noProof/>
        </w:rPr>
        <w:t>9</w:t>
      </w:r>
      <w:ins w:id="934" w:author="Raphael Malyankar" w:date="2025-02-18T22:06:00Z" w16du:dateUtc="2025-02-19T05:06:00Z">
        <w:r w:rsidR="009A3B0D">
          <w:fldChar w:fldCharType="end"/>
        </w:r>
      </w:ins>
      <w:ins w:id="935" w:author="Raphael Malyankar" w:date="2025-02-18T22:47:00Z" w16du:dateUtc="2025-02-19T05:47:00Z">
        <w:r w:rsidR="00FE7A6C">
          <w:t>-</w:t>
        </w:r>
      </w:ins>
      <w:ins w:id="936" w:author="Raphael Malyankar" w:date="2025-02-18T22:06:00Z" w16du:dateUtc="2025-02-19T05:06:00Z">
        <w:r w:rsidR="009A3B0D">
          <w:fldChar w:fldCharType="begin"/>
        </w:r>
        <w:r w:rsidR="009A3B0D">
          <w:instrText xml:space="preserve"> SEQ Figure \* ARABIC \s 1 </w:instrText>
        </w:r>
      </w:ins>
      <w:r w:rsidR="009A3B0D">
        <w:fldChar w:fldCharType="separate"/>
      </w:r>
      <w:ins w:id="937" w:author="Raphael Malyankar" w:date="2025-02-18T22:06:00Z" w16du:dateUtc="2025-02-19T05:06:00Z">
        <w:r w:rsidR="009A3B0D">
          <w:rPr>
            <w:noProof/>
          </w:rPr>
          <w:t>1</w:t>
        </w:r>
        <w:r w:rsidR="009A3B0D">
          <w:fldChar w:fldCharType="end"/>
        </w:r>
      </w:ins>
      <w:bookmarkEnd w:id="931"/>
      <w:ins w:id="938" w:author="Raphael Malyankar" w:date="2025-02-17T20:41:00Z" w16du:dateUtc="2025-02-18T03:41:00Z">
        <w:r>
          <w:t xml:space="preserve"> - S-130 Exchange set </w:t>
        </w:r>
      </w:ins>
      <w:ins w:id="939" w:author="Raphael Malyankar" w:date="2025-02-17T21:49:00Z" w16du:dateUtc="2025-02-18T04:49:00Z">
        <w:r w:rsidR="007E32AB">
          <w:t>components</w:t>
        </w:r>
      </w:ins>
    </w:p>
    <w:p w14:paraId="773E473A" w14:textId="77777777" w:rsidR="00763ABB" w:rsidRDefault="00763ABB" w:rsidP="00763ABB"/>
    <w:p w14:paraId="741A5DDB" w14:textId="7F5F3F12" w:rsidR="000073B3" w:rsidRDefault="000073B3" w:rsidP="000073B3">
      <w:pPr>
        <w:pStyle w:val="Heading3"/>
      </w:pPr>
      <w:bookmarkStart w:id="940" w:name="_Toc190800606"/>
      <w:ins w:id="941" w:author="Raphael Malyankar" w:date="2025-02-17T22:20:00Z" w16du:dateUtc="2025-02-18T05:20:00Z">
        <w:r>
          <w:t>Exchange set structure</w:t>
        </w:r>
      </w:ins>
      <w:bookmarkEnd w:id="940"/>
    </w:p>
    <w:p w14:paraId="3CFA5EAE" w14:textId="559C9C05" w:rsidR="007E32AB" w:rsidRDefault="007E32AB" w:rsidP="007E32AB">
      <w:pPr>
        <w:rPr>
          <w:ins w:id="942" w:author="Raphael Malyankar" w:date="2025-02-17T21:55:00Z" w16du:dateUtc="2025-02-18T04:55:00Z"/>
        </w:rPr>
      </w:pPr>
      <w:ins w:id="943" w:author="Raphael Malyankar" w:date="2025-02-17T21:52:00Z" w16du:dateUtc="2025-02-18T04:52:00Z">
        <w:r>
          <w:t>Data product</w:t>
        </w:r>
      </w:ins>
      <w:ins w:id="944" w:author="Raphael Malyankar" w:date="2025-02-17T21:53:00Z" w16du:dateUtc="2025-02-18T04:53:00Z">
        <w:r>
          <w:t>s</w:t>
        </w:r>
      </w:ins>
      <w:ins w:id="945" w:author="Raphael Malyankar" w:date="2025-02-17T21:52:00Z" w16du:dateUtc="2025-02-18T04:52:00Z">
        <w:r>
          <w:t xml:space="preserve"> are delivered</w:t>
        </w:r>
      </w:ins>
      <w:ins w:id="946" w:author="Raphael Malyankar" w:date="2025-02-17T21:51:00Z" w16du:dateUtc="2025-02-18T04:51:00Z">
        <w:r>
          <w:t xml:space="preserve"> </w:t>
        </w:r>
      </w:ins>
      <w:ins w:id="947" w:author="Raphael Malyankar" w:date="2025-02-17T21:52:00Z" w16du:dateUtc="2025-02-18T04:52:00Z">
        <w:r>
          <w:t>as package</w:t>
        </w:r>
      </w:ins>
      <w:ins w:id="948" w:author="Raphael Malyankar" w:date="2025-02-17T21:53:00Z" w16du:dateUtc="2025-02-18T04:53:00Z">
        <w:r>
          <w:t>s</w:t>
        </w:r>
      </w:ins>
      <w:ins w:id="949" w:author="Raphael Malyankar" w:date="2025-02-17T21:52:00Z" w16du:dateUtc="2025-02-18T04:52:00Z">
        <w:r>
          <w:t xml:space="preserve"> </w:t>
        </w:r>
      </w:ins>
      <w:ins w:id="950" w:author="Raphael Malyankar" w:date="2025-02-17T21:50:00Z" w16du:dateUtc="2025-02-18T04:50:00Z">
        <w:r w:rsidRPr="007E32AB">
          <w:t>(such as ZIP archives or files organised within a file system folder/directory structure) containing both the Exchange Catalogue and one or more data</w:t>
        </w:r>
        <w:r>
          <w:t>sets</w:t>
        </w:r>
      </w:ins>
      <w:ins w:id="951" w:author="Raphael Malyankar" w:date="2025-02-17T21:54:00Z" w16du:dateUtc="2025-02-18T04:54:00Z">
        <w:r w:rsidR="00763ABB">
          <w:t xml:space="preserve">, </w:t>
        </w:r>
      </w:ins>
      <w:ins w:id="952" w:author="Raphael Malyankar" w:date="2025-02-17T21:53:00Z" w16du:dateUtc="2025-02-18T04:53:00Z">
        <w:r>
          <w:t>updates</w:t>
        </w:r>
      </w:ins>
      <w:ins w:id="953" w:author="Raphael Malyankar" w:date="2025-02-17T21:54:00Z" w16du:dateUtc="2025-02-18T04:54:00Z">
        <w:r w:rsidR="00763ABB">
          <w:t xml:space="preserve"> or lan</w:t>
        </w:r>
      </w:ins>
      <w:ins w:id="954" w:author="Raphael Malyankar" w:date="2025-02-17T21:55:00Z" w16du:dateUtc="2025-02-18T04:55:00Z">
        <w:r w:rsidR="00763ABB">
          <w:t>guage packs</w:t>
        </w:r>
      </w:ins>
      <w:ins w:id="955" w:author="Raphael Malyankar" w:date="2025-02-17T21:50:00Z" w16du:dateUtc="2025-02-18T04:50:00Z">
        <w:r>
          <w:t>.</w:t>
        </w:r>
      </w:ins>
    </w:p>
    <w:p w14:paraId="2924B714" w14:textId="77777777" w:rsidR="00763ABB" w:rsidRDefault="00763ABB" w:rsidP="00763ABB">
      <w:pPr>
        <w:rPr>
          <w:ins w:id="956" w:author="Raphael Malyankar" w:date="2025-02-17T21:56:00Z" w16du:dateUtc="2025-02-18T04:56:00Z"/>
        </w:rPr>
      </w:pPr>
    </w:p>
    <w:p w14:paraId="2189351C" w14:textId="453DEF8B" w:rsidR="00763ABB" w:rsidRPr="003A655F" w:rsidRDefault="00763ABB" w:rsidP="00763ABB">
      <w:pPr>
        <w:spacing w:after="60" w:line="240" w:lineRule="auto"/>
        <w:rPr>
          <w:ins w:id="957" w:author="Raphael Malyankar" w:date="2025-02-17T21:56:00Z" w16du:dateUtc="2025-02-18T04:56:00Z"/>
          <w:lang w:val="en-GB"/>
        </w:rPr>
      </w:pPr>
      <w:ins w:id="958" w:author="Raphael Malyankar" w:date="2025-02-17T21:56:00Z" w16du:dateUtc="2025-02-18T04:56:00Z">
        <w:r w:rsidRPr="003A655F">
          <w:rPr>
            <w:lang w:val="en-GB"/>
          </w:rPr>
          <w:t>The structure of an S-104 Exchange Set must be according to the structure described below, which is based on S-100 Part 17, clause 17-4.2. The S-1</w:t>
        </w:r>
      </w:ins>
      <w:ins w:id="959" w:author="Raphael Malyankar" w:date="2025-02-18T20:15:00Z" w16du:dateUtc="2025-02-19T03:15:00Z">
        <w:r w:rsidR="00ED2C9D">
          <w:rPr>
            <w:lang w:val="en-GB"/>
          </w:rPr>
          <w:t>30</w:t>
        </w:r>
      </w:ins>
      <w:ins w:id="960" w:author="Raphael Malyankar" w:date="2025-02-17T21:56:00Z" w16du:dateUtc="2025-02-18T04:56:00Z">
        <w:r w:rsidRPr="003A655F">
          <w:rPr>
            <w:lang w:val="en-GB"/>
          </w:rPr>
          <w:t xml:space="preserve"> Exchange Set structure is depicted in </w:t>
        </w:r>
      </w:ins>
    </w:p>
    <w:p w14:paraId="27C73842" w14:textId="77777777" w:rsidR="00763ABB" w:rsidRPr="003A655F" w:rsidRDefault="00763ABB" w:rsidP="00763ABB">
      <w:pPr>
        <w:pStyle w:val="ListParagraph"/>
        <w:numPr>
          <w:ilvl w:val="0"/>
          <w:numId w:val="17"/>
        </w:numPr>
        <w:suppressAutoHyphens w:val="0"/>
        <w:spacing w:after="60" w:line="240" w:lineRule="auto"/>
        <w:ind w:left="567" w:hanging="283"/>
        <w:rPr>
          <w:ins w:id="961" w:author="Raphael Malyankar" w:date="2025-02-17T21:56:00Z" w16du:dateUtc="2025-02-18T04:56:00Z"/>
          <w:lang w:val="en-GB"/>
        </w:rPr>
      </w:pPr>
      <w:ins w:id="962" w:author="Raphael Malyankar" w:date="2025-02-17T21:56:00Z" w16du:dateUtc="2025-02-18T04:56:00Z">
        <w:r w:rsidRPr="003A655F">
          <w:rPr>
            <w:lang w:val="en-GB"/>
          </w:rPr>
          <w:t>All content must be placed inside a top root folder named S100_ROOT. This is the only top level root folder in an Exchange Set containing only S-100 products.</w:t>
        </w:r>
      </w:ins>
    </w:p>
    <w:p w14:paraId="20C60196" w14:textId="767BD69C" w:rsidR="00763ABB" w:rsidRPr="003A655F" w:rsidRDefault="00763ABB" w:rsidP="00763ABB">
      <w:pPr>
        <w:pStyle w:val="ListParagraph"/>
        <w:numPr>
          <w:ilvl w:val="0"/>
          <w:numId w:val="17"/>
        </w:numPr>
        <w:suppressAutoHyphens w:val="0"/>
        <w:spacing w:after="60" w:line="240" w:lineRule="auto"/>
        <w:ind w:left="567" w:hanging="283"/>
        <w:rPr>
          <w:ins w:id="963" w:author="Raphael Malyankar" w:date="2025-02-17T21:56:00Z" w16du:dateUtc="2025-02-18T04:56:00Z"/>
          <w:lang w:val="en-GB"/>
        </w:rPr>
      </w:pPr>
      <w:ins w:id="964" w:author="Raphael Malyankar" w:date="2025-02-17T21:56:00Z" w16du:dateUtc="2025-02-18T04:56:00Z">
        <w:r w:rsidRPr="003A655F">
          <w:rPr>
            <w:lang w:val="en-GB"/>
          </w:rPr>
          <w:t>The S100_ROOT folder must contain a subfolder for S-1</w:t>
        </w:r>
      </w:ins>
      <w:ins w:id="965" w:author="Raphael Malyankar" w:date="2025-02-18T20:15:00Z" w16du:dateUtc="2025-02-19T03:15:00Z">
        <w:r w:rsidR="00ED2C9D">
          <w:rPr>
            <w:lang w:val="en-GB"/>
          </w:rPr>
          <w:t>30</w:t>
        </w:r>
      </w:ins>
      <w:ins w:id="966" w:author="Raphael Malyankar" w:date="2025-02-17T21:56:00Z" w16du:dateUtc="2025-02-18T04:56:00Z">
        <w:r w:rsidRPr="003A655F">
          <w:rPr>
            <w:lang w:val="en-GB"/>
          </w:rPr>
          <w:t xml:space="preserve"> which holds content specific to S-1</w:t>
        </w:r>
        <w:r>
          <w:rPr>
            <w:lang w:val="en-GB"/>
          </w:rPr>
          <w:t>30</w:t>
        </w:r>
        <w:r w:rsidRPr="003A655F">
          <w:rPr>
            <w:lang w:val="en-GB"/>
          </w:rPr>
          <w:t>.</w:t>
        </w:r>
      </w:ins>
    </w:p>
    <w:p w14:paraId="6737A783" w14:textId="4E9E150A" w:rsidR="00763ABB" w:rsidRPr="003A655F" w:rsidRDefault="00763ABB" w:rsidP="00763ABB">
      <w:pPr>
        <w:pStyle w:val="ListParagraph"/>
        <w:numPr>
          <w:ilvl w:val="0"/>
          <w:numId w:val="17"/>
        </w:numPr>
        <w:suppressAutoHyphens w:val="0"/>
        <w:spacing w:after="60" w:line="240" w:lineRule="auto"/>
        <w:ind w:left="567" w:hanging="283"/>
        <w:rPr>
          <w:ins w:id="967" w:author="Raphael Malyankar" w:date="2025-02-17T21:56:00Z" w16du:dateUtc="2025-02-18T04:56:00Z"/>
          <w:lang w:val="en-GB"/>
        </w:rPr>
      </w:pPr>
      <w:ins w:id="968" w:author="Raphael Malyankar" w:date="2025-02-17T21:56:00Z" w16du:dateUtc="2025-02-18T04:56:00Z">
        <w:r w:rsidRPr="003A655F">
          <w:rPr>
            <w:lang w:val="en-GB"/>
          </w:rPr>
          <w:t>An S-1</w:t>
        </w:r>
      </w:ins>
      <w:ins w:id="969" w:author="Raphael Malyankar" w:date="2025-02-18T20:15:00Z" w16du:dateUtc="2025-02-19T03:15:00Z">
        <w:r w:rsidR="00ED2C9D">
          <w:rPr>
            <w:lang w:val="en-GB"/>
          </w:rPr>
          <w:t>30</w:t>
        </w:r>
      </w:ins>
      <w:ins w:id="970" w:author="Raphael Malyankar" w:date="2025-02-17T21:56:00Z" w16du:dateUtc="2025-02-18T04:56:00Z">
        <w:r w:rsidRPr="003A655F">
          <w:rPr>
            <w:lang w:val="en-GB"/>
          </w:rPr>
          <w:t xml:space="preserve"> Exchange Set must contain an Exchange Set Catalogue, CATALOG.XML, its digital signature CATALOG.SIGN and may contain any number of S-1</w:t>
        </w:r>
        <w:r>
          <w:rPr>
            <w:lang w:val="en-GB"/>
          </w:rPr>
          <w:t>30</w:t>
        </w:r>
        <w:r w:rsidRPr="003A655F">
          <w:rPr>
            <w:lang w:val="en-GB"/>
          </w:rPr>
          <w:t xml:space="preserve"> conformant dataset files</w:t>
        </w:r>
        <w:r>
          <w:rPr>
            <w:lang w:val="en-GB"/>
          </w:rPr>
          <w:t>, lan</w:t>
        </w:r>
      </w:ins>
      <w:ins w:id="971" w:author="Raphael Malyankar" w:date="2025-02-17T21:57:00Z" w16du:dateUtc="2025-02-18T04:57:00Z">
        <w:r>
          <w:rPr>
            <w:lang w:val="en-GB"/>
          </w:rPr>
          <w:t>guage packs,</w:t>
        </w:r>
      </w:ins>
      <w:ins w:id="972" w:author="Raphael Malyankar" w:date="2025-02-17T21:56:00Z" w16du:dateUtc="2025-02-18T04:56:00Z">
        <w:r w:rsidRPr="003A655F">
          <w:rPr>
            <w:lang w:val="en-GB"/>
          </w:rPr>
          <w:t xml:space="preserve"> and Catalogue files.</w:t>
        </w:r>
      </w:ins>
    </w:p>
    <w:p w14:paraId="5D224C7E" w14:textId="155DD63C" w:rsidR="00763ABB" w:rsidRPr="003A655F" w:rsidRDefault="00763ABB" w:rsidP="00763ABB">
      <w:pPr>
        <w:pStyle w:val="ListParagraph"/>
        <w:numPr>
          <w:ilvl w:val="0"/>
          <w:numId w:val="17"/>
        </w:numPr>
        <w:suppressAutoHyphens w:val="0"/>
        <w:spacing w:line="240" w:lineRule="auto"/>
        <w:ind w:left="567" w:hanging="283"/>
        <w:rPr>
          <w:ins w:id="973" w:author="Raphael Malyankar" w:date="2025-02-17T21:56:00Z" w16du:dateUtc="2025-02-18T04:56:00Z"/>
          <w:lang w:val="en-GB"/>
        </w:rPr>
      </w:pPr>
      <w:ins w:id="974" w:author="Raphael Malyankar" w:date="2025-02-17T21:56:00Z" w16du:dateUtc="2025-02-18T04:56:00Z">
        <w:r w:rsidRPr="003A655F">
          <w:rPr>
            <w:lang w:val="en-GB"/>
          </w:rPr>
          <w:t>The S-1</w:t>
        </w:r>
      </w:ins>
      <w:ins w:id="975" w:author="Raphael Malyankar" w:date="2025-02-17T21:57:00Z" w16du:dateUtc="2025-02-18T04:57:00Z">
        <w:r>
          <w:rPr>
            <w:lang w:val="en-GB"/>
          </w:rPr>
          <w:t>30</w:t>
        </w:r>
      </w:ins>
      <w:ins w:id="976" w:author="Raphael Malyankar" w:date="2025-02-17T21:56:00Z" w16du:dateUtc="2025-02-18T04:56:00Z">
        <w:r w:rsidRPr="003A655F">
          <w:rPr>
            <w:lang w:val="en-GB"/>
          </w:rPr>
          <w:t xml:space="preserve"> subfolder must contain subfolders for the component dataset files (DATASET_FILES) and Catalogues (CATALOGUES) as required:</w:t>
        </w:r>
      </w:ins>
    </w:p>
    <w:p w14:paraId="07DD59F0" w14:textId="0B595259" w:rsidR="00763ABB" w:rsidRPr="003A655F" w:rsidRDefault="00763ABB" w:rsidP="00763ABB">
      <w:pPr>
        <w:pStyle w:val="ListParagraph"/>
        <w:numPr>
          <w:ilvl w:val="1"/>
          <w:numId w:val="17"/>
        </w:numPr>
        <w:suppressAutoHyphens w:val="0"/>
        <w:spacing w:line="240" w:lineRule="auto"/>
        <w:ind w:left="1134" w:hanging="283"/>
        <w:rPr>
          <w:ins w:id="977" w:author="Raphael Malyankar" w:date="2025-02-17T21:56:00Z" w16du:dateUtc="2025-02-18T04:56:00Z"/>
          <w:lang w:val="en-GB"/>
        </w:rPr>
      </w:pPr>
      <w:ins w:id="978" w:author="Raphael Malyankar" w:date="2025-02-17T21:56:00Z" w16du:dateUtc="2025-02-18T04:56:00Z">
        <w:r w:rsidRPr="003A655F">
          <w:rPr>
            <w:lang w:val="en-GB"/>
          </w:rPr>
          <w:lastRenderedPageBreak/>
          <w:t>The DATASET_FILES subfolder is required if and only if the Exchange Set contains an S-1</w:t>
        </w:r>
      </w:ins>
      <w:ins w:id="979" w:author="Raphael Malyankar" w:date="2025-02-17T21:57:00Z" w16du:dateUtc="2025-02-18T04:57:00Z">
        <w:r>
          <w:rPr>
            <w:lang w:val="en-GB"/>
          </w:rPr>
          <w:t>30</w:t>
        </w:r>
      </w:ins>
      <w:ins w:id="980" w:author="Raphael Malyankar" w:date="2025-02-17T21:56:00Z" w16du:dateUtc="2025-02-18T04:56:00Z">
        <w:r w:rsidRPr="003A655F">
          <w:rPr>
            <w:lang w:val="en-GB"/>
          </w:rPr>
          <w:t xml:space="preserve"> dataset</w:t>
        </w:r>
      </w:ins>
      <w:ins w:id="981" w:author="Raphael Malyankar" w:date="2025-02-17T21:57:00Z" w16du:dateUtc="2025-02-18T04:57:00Z">
        <w:r>
          <w:rPr>
            <w:lang w:val="en-GB"/>
          </w:rPr>
          <w:t xml:space="preserve"> (base or update)</w:t>
        </w:r>
      </w:ins>
      <w:ins w:id="982" w:author="Raphael Malyankar" w:date="2025-02-17T21:56:00Z" w16du:dateUtc="2025-02-18T04:56:00Z">
        <w:r w:rsidRPr="003A655F">
          <w:rPr>
            <w:lang w:val="en-GB"/>
          </w:rPr>
          <w:t>.</w:t>
        </w:r>
      </w:ins>
    </w:p>
    <w:p w14:paraId="51D00FB2" w14:textId="7098BC35" w:rsidR="00763ABB" w:rsidRPr="003A655F" w:rsidRDefault="00763ABB" w:rsidP="00763ABB">
      <w:pPr>
        <w:pStyle w:val="ListParagraph"/>
        <w:numPr>
          <w:ilvl w:val="1"/>
          <w:numId w:val="17"/>
        </w:numPr>
        <w:suppressAutoHyphens w:val="0"/>
        <w:spacing w:after="60" w:line="240" w:lineRule="auto"/>
        <w:ind w:left="1134" w:hanging="283"/>
        <w:rPr>
          <w:ins w:id="983" w:author="Raphael Malyankar" w:date="2025-02-17T21:56:00Z" w16du:dateUtc="2025-02-18T04:56:00Z"/>
          <w:lang w:val="en-GB"/>
        </w:rPr>
      </w:pPr>
      <w:ins w:id="984" w:author="Raphael Malyankar" w:date="2025-02-17T21:56:00Z" w16du:dateUtc="2025-02-18T04:56:00Z">
        <w:r w:rsidRPr="003A655F">
          <w:rPr>
            <w:lang w:val="en-GB"/>
          </w:rPr>
          <w:t>The CATALOGUES subfolder is required if and only if the Exchange Set contains a Feature Catalogue. (This Edition of S-1</w:t>
        </w:r>
      </w:ins>
      <w:ins w:id="985" w:author="Raphael Malyankar" w:date="2025-02-17T21:57:00Z" w16du:dateUtc="2025-02-18T04:57:00Z">
        <w:r>
          <w:rPr>
            <w:lang w:val="en-GB"/>
          </w:rPr>
          <w:t>30</w:t>
        </w:r>
      </w:ins>
      <w:ins w:id="986" w:author="Raphael Malyankar" w:date="2025-02-17T21:56:00Z" w16du:dateUtc="2025-02-18T04:56:00Z">
        <w:r w:rsidRPr="003A655F">
          <w:rPr>
            <w:lang w:val="en-GB"/>
          </w:rPr>
          <w:t xml:space="preserve"> does not include </w:t>
        </w:r>
        <w:r>
          <w:rPr>
            <w:lang w:val="en-GB"/>
          </w:rPr>
          <w:t>Interoperability or Portrayal</w:t>
        </w:r>
        <w:r w:rsidRPr="003A655F">
          <w:rPr>
            <w:lang w:val="en-GB"/>
          </w:rPr>
          <w:t xml:space="preserve"> Catalogues.)</w:t>
        </w:r>
      </w:ins>
    </w:p>
    <w:p w14:paraId="35F712C1" w14:textId="77777777" w:rsidR="00763ABB" w:rsidRPr="003A655F" w:rsidRDefault="00763ABB" w:rsidP="00763ABB">
      <w:pPr>
        <w:pStyle w:val="ListParagraph"/>
        <w:numPr>
          <w:ilvl w:val="0"/>
          <w:numId w:val="17"/>
        </w:numPr>
        <w:suppressAutoHyphens w:val="0"/>
        <w:spacing w:after="60" w:line="240" w:lineRule="auto"/>
        <w:ind w:left="567" w:hanging="283"/>
        <w:rPr>
          <w:ins w:id="987" w:author="Raphael Malyankar" w:date="2025-02-17T21:56:00Z" w16du:dateUtc="2025-02-18T04:56:00Z"/>
          <w:lang w:val="en-GB"/>
        </w:rPr>
      </w:pPr>
      <w:ins w:id="988" w:author="Raphael Malyankar" w:date="2025-02-17T21:56:00Z" w16du:dateUtc="2025-02-18T04:56:00Z">
        <w:r w:rsidRPr="003A655F">
          <w:rPr>
            <w:lang w:val="en-GB"/>
          </w:rPr>
          <w:t>The DATASET_FILES folder must contain a subfolder named according to the Producer Code.</w:t>
        </w:r>
      </w:ins>
    </w:p>
    <w:p w14:paraId="62974FF3" w14:textId="77777777" w:rsidR="00763ABB" w:rsidRPr="003A655F" w:rsidRDefault="00763ABB" w:rsidP="00763ABB">
      <w:pPr>
        <w:pStyle w:val="ListParagraph"/>
        <w:numPr>
          <w:ilvl w:val="0"/>
          <w:numId w:val="17"/>
        </w:numPr>
        <w:suppressAutoHyphens w:val="0"/>
        <w:spacing w:after="60" w:line="240" w:lineRule="auto"/>
        <w:ind w:left="567" w:hanging="283"/>
        <w:rPr>
          <w:ins w:id="989" w:author="Raphael Malyankar" w:date="2025-02-17T21:56:00Z" w16du:dateUtc="2025-02-18T04:56:00Z"/>
          <w:lang w:val="en-GB"/>
        </w:rPr>
      </w:pPr>
      <w:ins w:id="990" w:author="Raphael Malyankar" w:date="2025-02-17T21:56:00Z" w16du:dateUtc="2025-02-18T04:56:00Z">
        <w:r w:rsidRPr="003A655F">
          <w:rPr>
            <w:lang w:val="en-GB"/>
          </w:rPr>
          <w:t>Individual data files must be placed under the Producer subfolder, either directly in the Producer folder, or within a lower-level subfolder hierarchy. Individual data files may be optionally placed in their own subfolders or grouped with other data files.</w:t>
        </w:r>
      </w:ins>
    </w:p>
    <w:p w14:paraId="61E31550" w14:textId="77777777" w:rsidR="00763ABB" w:rsidRDefault="00763ABB" w:rsidP="00763ABB">
      <w:pPr>
        <w:pStyle w:val="ListParagraph"/>
        <w:numPr>
          <w:ilvl w:val="0"/>
          <w:numId w:val="17"/>
        </w:numPr>
        <w:suppressAutoHyphens w:val="0"/>
        <w:spacing w:after="60" w:line="240" w:lineRule="auto"/>
        <w:ind w:left="567" w:hanging="283"/>
        <w:rPr>
          <w:ins w:id="991" w:author="Raphael Malyankar" w:date="2025-02-17T21:58:00Z" w16du:dateUtc="2025-02-18T04:58:00Z"/>
          <w:lang w:val="en-GB"/>
        </w:rPr>
      </w:pPr>
      <w:ins w:id="992" w:author="Raphael Malyankar" w:date="2025-02-17T21:56:00Z" w16du:dateUtc="2025-02-18T04:56:00Z">
        <w:r w:rsidRPr="003A655F">
          <w:rPr>
            <w:lang w:val="en-GB"/>
          </w:rPr>
          <w:t xml:space="preserve">An Exchange Set may carry </w:t>
        </w:r>
        <w:r>
          <w:rPr>
            <w:lang w:val="en-GB"/>
          </w:rPr>
          <w:t xml:space="preserve">a </w:t>
        </w:r>
        <w:r w:rsidRPr="003A655F">
          <w:rPr>
            <w:lang w:val="en-GB"/>
          </w:rPr>
          <w:t xml:space="preserve">Feature Catalogue, which should also be </w:t>
        </w:r>
        <w:r>
          <w:rPr>
            <w:lang w:val="en-GB"/>
          </w:rPr>
          <w:t>placed</w:t>
        </w:r>
        <w:r w:rsidRPr="003A655F">
          <w:rPr>
            <w:lang w:val="en-GB"/>
          </w:rPr>
          <w:t xml:space="preserve"> in the CATALOGUES folder.</w:t>
        </w:r>
      </w:ins>
    </w:p>
    <w:p w14:paraId="71F8299F" w14:textId="0E1052F1" w:rsidR="00763ABB" w:rsidRDefault="00763ABB" w:rsidP="00763ABB">
      <w:pPr>
        <w:pStyle w:val="ListParagraph"/>
        <w:numPr>
          <w:ilvl w:val="0"/>
          <w:numId w:val="17"/>
        </w:numPr>
        <w:suppressAutoHyphens w:val="0"/>
        <w:spacing w:after="60" w:line="240" w:lineRule="auto"/>
        <w:ind w:left="567" w:hanging="283"/>
        <w:rPr>
          <w:ins w:id="993" w:author="Raphael Malyankar" w:date="2025-02-17T22:00:00Z" w16du:dateUtc="2025-02-18T05:00:00Z"/>
          <w:lang w:val="en-GB"/>
        </w:rPr>
      </w:pPr>
      <w:ins w:id="994" w:author="Raphael Malyankar" w:date="2025-02-17T21:58:00Z" w16du:dateUtc="2025-02-18T04:58:00Z">
        <w:r>
          <w:rPr>
            <w:lang w:val="en-GB"/>
          </w:rPr>
          <w:t xml:space="preserve">An exchange set may include </w:t>
        </w:r>
      </w:ins>
      <w:ins w:id="995" w:author="Raphael Malyankar" w:date="2025-02-17T21:59:00Z" w16du:dateUtc="2025-02-18T04:59:00Z">
        <w:r>
          <w:rPr>
            <w:lang w:val="en-GB"/>
          </w:rPr>
          <w:t>zero, one,</w:t>
        </w:r>
      </w:ins>
      <w:ins w:id="996" w:author="Raphael Malyankar" w:date="2025-02-17T21:58:00Z" w16du:dateUtc="2025-02-18T04:58:00Z">
        <w:r>
          <w:rPr>
            <w:lang w:val="en-GB"/>
          </w:rPr>
          <w:t xml:space="preserve"> or more language packs</w:t>
        </w:r>
      </w:ins>
      <w:ins w:id="997" w:author="Raphael Malyankar" w:date="2025-02-17T21:59:00Z" w16du:dateUtc="2025-02-18T04:59:00Z">
        <w:r>
          <w:rPr>
            <w:lang w:val="en-GB"/>
          </w:rPr>
          <w:t xml:space="preserve">. If included, language packs </w:t>
        </w:r>
      </w:ins>
      <w:ins w:id="998" w:author="Raphael Malyankar" w:date="2025-02-17T21:58:00Z" w16du:dateUtc="2025-02-18T04:58:00Z">
        <w:r>
          <w:rPr>
            <w:lang w:val="en-GB"/>
          </w:rPr>
          <w:t>must be placed in the SUPPORT_FILES folder.</w:t>
        </w:r>
      </w:ins>
    </w:p>
    <w:p w14:paraId="46A61206" w14:textId="71EEB860" w:rsidR="00763ABB" w:rsidRDefault="00763ABB" w:rsidP="00763ABB">
      <w:pPr>
        <w:pStyle w:val="ListParagraph"/>
        <w:numPr>
          <w:ilvl w:val="0"/>
          <w:numId w:val="17"/>
        </w:numPr>
        <w:suppressAutoHyphens w:val="0"/>
        <w:spacing w:after="60" w:line="240" w:lineRule="auto"/>
        <w:ind w:left="567" w:hanging="283"/>
        <w:rPr>
          <w:ins w:id="999" w:author="Raphael Malyankar" w:date="2025-02-17T22:00:00Z" w16du:dateUtc="2025-02-18T05:00:00Z"/>
          <w:lang w:val="en-GB"/>
        </w:rPr>
      </w:pPr>
      <w:ins w:id="1000" w:author="Raphael Malyankar" w:date="2025-02-17T22:00:00Z" w16du:dateUtc="2025-02-18T05:00:00Z">
        <w:r w:rsidRPr="00763ABB">
          <w:rPr>
            <w:lang w:val="en-GB"/>
          </w:rPr>
          <w:t>Except for the signature of the Exchange Catalogue file (CATALOG.XML), which is in the CATALOG.SIGN file, all digital signatures are included within their corresponding resource metadata records in CATALOG.XM</w:t>
        </w:r>
        <w:r>
          <w:rPr>
            <w:lang w:val="en-GB"/>
          </w:rPr>
          <w:t>L.</w:t>
        </w:r>
      </w:ins>
    </w:p>
    <w:p w14:paraId="1C7AE5C4" w14:textId="77777777" w:rsidR="00763ABB" w:rsidRDefault="00763ABB" w:rsidP="00763ABB">
      <w:pPr>
        <w:pStyle w:val="ListParagraph"/>
        <w:numPr>
          <w:ilvl w:val="0"/>
          <w:numId w:val="17"/>
        </w:numPr>
        <w:suppressAutoHyphens w:val="0"/>
        <w:spacing w:after="60" w:line="240" w:lineRule="auto"/>
        <w:ind w:left="567" w:hanging="283"/>
        <w:rPr>
          <w:ins w:id="1001" w:author="Raphael Malyankar" w:date="2025-02-17T22:01:00Z" w16du:dateUtc="2025-02-18T05:01:00Z"/>
          <w:lang w:val="en-GB"/>
        </w:rPr>
      </w:pPr>
      <w:ins w:id="1002" w:author="Raphael Malyankar" w:date="2025-02-17T22:01:00Z" w16du:dateUtc="2025-02-18T05:01:00Z">
        <w:r w:rsidRPr="00763ABB">
          <w:rPr>
            <w:lang w:val="en-GB"/>
          </w:rPr>
          <w:t>Dataset and Catalogue file and/or folder names should be such as to avoid inadvertent overwriting of files</w:t>
        </w:r>
        <w:r>
          <w:rPr>
            <w:lang w:val="en-GB"/>
          </w:rPr>
          <w:t>.</w:t>
        </w:r>
      </w:ins>
    </w:p>
    <w:p w14:paraId="50637FC6" w14:textId="7BBE2F75" w:rsidR="00763ABB" w:rsidRDefault="00763ABB" w:rsidP="00E671A8">
      <w:pPr>
        <w:pStyle w:val="ListParagraph"/>
        <w:numPr>
          <w:ilvl w:val="0"/>
          <w:numId w:val="17"/>
        </w:numPr>
        <w:suppressAutoHyphens w:val="0"/>
        <w:spacing w:after="60" w:line="240" w:lineRule="auto"/>
        <w:ind w:left="567" w:hanging="283"/>
        <w:rPr>
          <w:ins w:id="1003" w:author="Raphael Malyankar" w:date="2025-02-17T22:01:00Z" w16du:dateUtc="2025-02-18T05:01:00Z"/>
          <w:lang w:val="en-GB"/>
        </w:rPr>
      </w:pPr>
      <w:ins w:id="1004" w:author="Raphael Malyankar" w:date="2025-02-17T22:01:00Z" w16du:dateUtc="2025-02-18T05:01:00Z">
        <w:r w:rsidRPr="00763ABB">
          <w:rPr>
            <w:lang w:val="en-GB"/>
          </w:rPr>
          <w:t xml:space="preserve">Digital signatures are required for Exchange Sets and datasets </w:t>
        </w:r>
      </w:ins>
      <w:ins w:id="1005" w:author="Raphael Malyankar" w:date="2025-02-18T20:14:00Z" w16du:dateUtc="2025-02-19T03:14:00Z">
        <w:r w:rsidR="00ED2C9D">
          <w:rPr>
            <w:lang w:val="en-GB"/>
          </w:rPr>
          <w:t>conforming to S-100 Edition 5.2.0</w:t>
        </w:r>
      </w:ins>
      <w:ins w:id="1006" w:author="Raphael Malyankar" w:date="2025-02-17T22:01:00Z" w16du:dateUtc="2025-02-18T05:01:00Z">
        <w:r w:rsidRPr="00763ABB">
          <w:rPr>
            <w:lang w:val="en-GB"/>
          </w:rPr>
          <w:t>. All resources included within an Exchange Set, including support files and catalogues, must be signed (S-100 Part 17).</w:t>
        </w:r>
      </w:ins>
    </w:p>
    <w:p w14:paraId="3A9C09CA" w14:textId="77777777" w:rsidR="00E671A8" w:rsidRDefault="00E671A8" w:rsidP="00E671A8">
      <w:pPr>
        <w:suppressAutoHyphens w:val="0"/>
        <w:spacing w:after="60" w:line="240" w:lineRule="auto"/>
        <w:rPr>
          <w:ins w:id="1007" w:author="Raphael Malyankar" w:date="2025-02-17T22:01:00Z" w16du:dateUtc="2025-02-18T05:01:00Z"/>
          <w:lang w:val="en-GB"/>
        </w:rPr>
      </w:pPr>
    </w:p>
    <w:p w14:paraId="6E018341" w14:textId="77777777" w:rsidR="004278DE" w:rsidRDefault="004278DE" w:rsidP="004278DE">
      <w:pPr>
        <w:keepNext/>
        <w:suppressAutoHyphens w:val="0"/>
        <w:spacing w:after="60" w:line="240" w:lineRule="auto"/>
        <w:jc w:val="center"/>
        <w:rPr>
          <w:ins w:id="1008" w:author="Raphael Malyankar" w:date="2025-02-17T22:16:00Z" w16du:dateUtc="2025-02-18T05:16:00Z"/>
        </w:rPr>
      </w:pPr>
      <w:ins w:id="1009" w:author="Raphael Malyankar" w:date="2025-02-17T22:16:00Z" w16du:dateUtc="2025-02-18T05:16:00Z">
        <w:r>
          <w:rPr>
            <w:noProof/>
            <w:lang w:val="en-GB"/>
          </w:rPr>
          <w:lastRenderedPageBreak/>
          <w:drawing>
            <wp:inline distT="0" distB="0" distL="0" distR="0" wp14:anchorId="605EE6BC" wp14:editId="2607AEBB">
              <wp:extent cx="5411638" cy="4705049"/>
              <wp:effectExtent l="0" t="0" r="0" b="635"/>
              <wp:docPr id="2073285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85031"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11638" cy="4705049"/>
                      </a:xfrm>
                      <a:prstGeom prst="rect">
                        <a:avLst/>
                      </a:prstGeom>
                    </pic:spPr>
                  </pic:pic>
                </a:graphicData>
              </a:graphic>
            </wp:inline>
          </w:drawing>
        </w:r>
      </w:ins>
    </w:p>
    <w:p w14:paraId="5FBD2E54" w14:textId="25B19D7E" w:rsidR="00E671A8" w:rsidRPr="00E671A8" w:rsidRDefault="004278DE" w:rsidP="00ED2C9D">
      <w:pPr>
        <w:pStyle w:val="Caption"/>
        <w:jc w:val="center"/>
        <w:rPr>
          <w:ins w:id="1010" w:author="Raphael Malyankar" w:date="2025-02-17T21:56:00Z" w16du:dateUtc="2025-02-18T04:56:00Z"/>
          <w:lang w:val="en-GB"/>
        </w:rPr>
      </w:pPr>
      <w:ins w:id="1011" w:author="Raphael Malyankar" w:date="2025-02-17T22:16:00Z" w16du:dateUtc="2025-02-18T05:16:00Z">
        <w:r>
          <w:t xml:space="preserve">Figure </w:t>
        </w:r>
      </w:ins>
      <w:ins w:id="1012" w:author="Raphael Malyankar" w:date="2025-02-18T22:06:00Z" w16du:dateUtc="2025-02-19T05:06:00Z">
        <w:r w:rsidR="009A3B0D">
          <w:fldChar w:fldCharType="begin"/>
        </w:r>
        <w:r w:rsidR="009A3B0D">
          <w:instrText xml:space="preserve"> STYLEREF 1 \s </w:instrText>
        </w:r>
      </w:ins>
      <w:r w:rsidR="009A3B0D">
        <w:fldChar w:fldCharType="separate"/>
      </w:r>
      <w:r w:rsidR="009A3B0D">
        <w:rPr>
          <w:noProof/>
        </w:rPr>
        <w:t>9</w:t>
      </w:r>
      <w:ins w:id="1013" w:author="Raphael Malyankar" w:date="2025-02-18T22:06:00Z" w16du:dateUtc="2025-02-19T05:06:00Z">
        <w:r w:rsidR="009A3B0D">
          <w:fldChar w:fldCharType="end"/>
        </w:r>
      </w:ins>
      <w:ins w:id="1014" w:author="Raphael Malyankar" w:date="2025-02-18T22:47:00Z" w16du:dateUtc="2025-02-19T05:47:00Z">
        <w:r w:rsidR="00FE7A6C">
          <w:t>-</w:t>
        </w:r>
      </w:ins>
      <w:ins w:id="1015" w:author="Raphael Malyankar" w:date="2025-02-18T22:06:00Z" w16du:dateUtc="2025-02-19T05:06:00Z">
        <w:r w:rsidR="009A3B0D">
          <w:fldChar w:fldCharType="begin"/>
        </w:r>
        <w:r w:rsidR="009A3B0D">
          <w:instrText xml:space="preserve"> SEQ Figure \* ARABIC \s 1 </w:instrText>
        </w:r>
      </w:ins>
      <w:r w:rsidR="009A3B0D">
        <w:fldChar w:fldCharType="separate"/>
      </w:r>
      <w:ins w:id="1016" w:author="Raphael Malyankar" w:date="2025-02-18T22:06:00Z" w16du:dateUtc="2025-02-19T05:06:00Z">
        <w:r w:rsidR="009A3B0D">
          <w:rPr>
            <w:noProof/>
          </w:rPr>
          <w:t>2</w:t>
        </w:r>
        <w:r w:rsidR="009A3B0D">
          <w:fldChar w:fldCharType="end"/>
        </w:r>
      </w:ins>
      <w:ins w:id="1017" w:author="Raphael Malyankar" w:date="2025-02-17T22:16:00Z" w16du:dateUtc="2025-02-18T05:16:00Z">
        <w:r>
          <w:t xml:space="preserve"> - Typical S-130 Exchange Set structure</w:t>
        </w:r>
      </w:ins>
    </w:p>
    <w:p w14:paraId="4808BC24" w14:textId="61E55347" w:rsidR="00304C65" w:rsidRDefault="00304C65" w:rsidP="00304C65">
      <w:pPr>
        <w:rPr>
          <w:ins w:id="1018" w:author="Raphael Malyankar" w:date="2025-02-17T22:18:00Z" w16du:dateUtc="2025-02-18T05:18:00Z"/>
        </w:rPr>
      </w:pPr>
      <w:ins w:id="1019" w:author="Raphael Malyankar" w:date="2025-02-17T22:18:00Z" w16du:dateUtc="2025-02-18T05:18:00Z">
        <w:r>
          <w:t>General guidelines for Exchange Set structure are provided in S-100 Part 17.</w:t>
        </w:r>
      </w:ins>
    </w:p>
    <w:p w14:paraId="6FE5D45E" w14:textId="77777777" w:rsidR="00304C65" w:rsidRDefault="00304C65" w:rsidP="00304C65">
      <w:pPr>
        <w:rPr>
          <w:ins w:id="1020" w:author="Raphael Malyankar" w:date="2025-02-17T22:18:00Z" w16du:dateUtc="2025-02-18T05:18:00Z"/>
        </w:rPr>
      </w:pPr>
    </w:p>
    <w:p w14:paraId="5952E204" w14:textId="12267E42" w:rsidR="00763ABB" w:rsidRPr="00754EDD" w:rsidRDefault="00304C65" w:rsidP="00304C65">
      <w:pPr>
        <w:rPr>
          <w:ins w:id="1021" w:author="Raphael Malyankar" w:date="2025-02-17T21:46:00Z" w16du:dateUtc="2025-02-18T04:46:00Z"/>
        </w:rPr>
      </w:pPr>
      <w:ins w:id="1022" w:author="Raphael Malyankar" w:date="2025-02-17T22:18:00Z" w16du:dateUtc="2025-02-18T05:18:00Z">
        <w:r>
          <w:t>Note that the names and locations of files are coded within the CATALOG.XML files, and therefore files and folders should not be renamed or relocated by Producers or end-user systems unless these references can be updated. Feature Catalogues can be relocated to a common system location if their internal structure is maintained.</w:t>
        </w:r>
      </w:ins>
    </w:p>
    <w:p w14:paraId="24F3AEE5" w14:textId="77777777" w:rsidR="00E868CC" w:rsidRDefault="00E868CC" w:rsidP="001E3DDE">
      <w:pPr>
        <w:rPr>
          <w:ins w:id="1023" w:author="Raphael Malyankar" w:date="2025-02-17T21:56:00Z" w16du:dateUtc="2025-02-18T04:56:00Z"/>
        </w:rPr>
      </w:pPr>
    </w:p>
    <w:p w14:paraId="1E04FCCF" w14:textId="77777777" w:rsidR="00763ABB" w:rsidRDefault="00763ABB" w:rsidP="001E3DDE"/>
    <w:p w14:paraId="1F2945A2" w14:textId="0AD56B78" w:rsidR="00E366B1" w:rsidRDefault="0B164241" w:rsidP="001E3DDE">
      <w:pPr>
        <w:pStyle w:val="Heading2"/>
      </w:pPr>
      <w:bookmarkStart w:id="1024" w:name="_Toc225648345"/>
      <w:bookmarkStart w:id="1025" w:name="_Toc225065202"/>
      <w:bookmarkStart w:id="1026" w:name="_Toc226430998"/>
      <w:bookmarkStart w:id="1027" w:name="_Toc286307906"/>
      <w:bookmarkStart w:id="1028" w:name="_Toc316976323"/>
      <w:bookmarkStart w:id="1029" w:name="_Toc422820148"/>
      <w:bookmarkStart w:id="1030" w:name="_Ref190718775"/>
      <w:bookmarkStart w:id="1031" w:name="_Toc190800607"/>
      <w:r>
        <w:t>Dataset Naming</w:t>
      </w:r>
      <w:bookmarkEnd w:id="1024"/>
      <w:bookmarkEnd w:id="1025"/>
      <w:bookmarkEnd w:id="1026"/>
      <w:bookmarkEnd w:id="1027"/>
      <w:bookmarkEnd w:id="1028"/>
      <w:r>
        <w:t xml:space="preserve"> Convention</w:t>
      </w:r>
      <w:bookmarkEnd w:id="1029"/>
      <w:bookmarkEnd w:id="1030"/>
      <w:bookmarkEnd w:id="1031"/>
    </w:p>
    <w:p w14:paraId="0D610C28" w14:textId="77777777" w:rsidR="00E366B1" w:rsidRDefault="0025005B" w:rsidP="008375A4">
      <w:pPr>
        <w:rPr>
          <w:rFonts w:eastAsia="Times New Roman"/>
        </w:rPr>
      </w:pPr>
      <w:r>
        <w:t xml:space="preserve">All dataset files will have unique world-wide file identifiers. The file identifier of the dataset should not be used to describe the physical content of the file. The dataset file metadata that accompanies the file will inform the user of the name and purpose of the file (new, replacement and deletion). </w:t>
      </w:r>
    </w:p>
    <w:p w14:paraId="5F1C05C3" w14:textId="77777777" w:rsidR="00E366B1" w:rsidRDefault="0025005B" w:rsidP="008375A4">
      <w:r>
        <w:t>In this encoding the dataset files are named according to the specifications given below:</w:t>
      </w:r>
    </w:p>
    <w:p w14:paraId="55869B55" w14:textId="6C6E57BF" w:rsidR="00E366B1" w:rsidRDefault="00E366B1" w:rsidP="008375A4"/>
    <w:p w14:paraId="60293EA2" w14:textId="3E689110" w:rsidR="00E868CC" w:rsidRDefault="00E868CC" w:rsidP="008375A4">
      <w:r>
        <w:t>1</w:t>
      </w:r>
      <w:r w:rsidR="00F901FA">
        <w:t>30</w:t>
      </w:r>
      <w:r>
        <w:t>CCCCØØØØØØØØØØ.GML</w:t>
      </w:r>
    </w:p>
    <w:p w14:paraId="188D1229" w14:textId="77777777" w:rsidR="00E868CC" w:rsidRDefault="00E868CC" w:rsidP="008375A4"/>
    <w:p w14:paraId="280201BE" w14:textId="77777777" w:rsidR="00E366B1" w:rsidRDefault="0025005B" w:rsidP="008375A4">
      <w:r>
        <w:t>The main part forms an identifier where:</w:t>
      </w:r>
    </w:p>
    <w:p w14:paraId="72951CC9" w14:textId="5BF9E9CF" w:rsidR="00E868CC" w:rsidRDefault="00E868CC" w:rsidP="0086114C">
      <w:pPr>
        <w:pStyle w:val="ListParagraph"/>
        <w:numPr>
          <w:ilvl w:val="0"/>
          <w:numId w:val="11"/>
        </w:numPr>
      </w:pPr>
      <w:r>
        <w:t>130 - the first 3 characters identify the dataset as an S-1</w:t>
      </w:r>
      <w:r w:rsidR="00F901FA">
        <w:t>30</w:t>
      </w:r>
      <w:r>
        <w:t xml:space="preserve"> dataset (mandatory).</w:t>
      </w:r>
    </w:p>
    <w:p w14:paraId="09B33743" w14:textId="2A6FF630" w:rsidR="00E868CC" w:rsidRDefault="2BB42DEF" w:rsidP="0086114C">
      <w:pPr>
        <w:pStyle w:val="ListParagraph"/>
        <w:numPr>
          <w:ilvl w:val="0"/>
          <w:numId w:val="3"/>
        </w:numPr>
      </w:pPr>
      <w:r>
        <w:t xml:space="preserve">CCCC - the fourth to seventh characters identify the producer code of the issuing agency. Where the producer code is derived from a 2 or 3 character format, the missing characters of the producer code </w:t>
      </w:r>
      <w:r w:rsidR="00E868CC">
        <w:t>must</w:t>
      </w:r>
      <w:r>
        <w:t xml:space="preserve"> be populated with zeros (“00” or “0” respectively) for the sixth and seventh characters of the dataset file name, as required.</w:t>
      </w:r>
    </w:p>
    <w:p w14:paraId="2BCD86ED" w14:textId="435A0C93" w:rsidR="00E868CC" w:rsidRDefault="00E868CC" w:rsidP="0086114C">
      <w:pPr>
        <w:pStyle w:val="ListParagraph"/>
        <w:numPr>
          <w:ilvl w:val="0"/>
          <w:numId w:val="3"/>
        </w:numPr>
      </w:pPr>
      <w:r>
        <w:lastRenderedPageBreak/>
        <w:t>ØØØØØØØØØØ - the eighth to the maximum seventeenth characters are optional and may be used in any way by the producer to provide the unique file name. The following characters are allowed in the dataset name: A to Z, 0 to 9 and the special character _ (underscore).</w:t>
      </w:r>
    </w:p>
    <w:p w14:paraId="54306BA1" w14:textId="67DF8FE8" w:rsidR="00E868CC" w:rsidRDefault="00E868CC" w:rsidP="0086114C">
      <w:pPr>
        <w:pStyle w:val="ListParagraph"/>
        <w:numPr>
          <w:ilvl w:val="0"/>
          <w:numId w:val="3"/>
        </w:numPr>
      </w:pPr>
      <w:r>
        <w:t>.GML – new datasets and new editions.</w:t>
      </w:r>
    </w:p>
    <w:p w14:paraId="5A8CE93F" w14:textId="77777777" w:rsidR="00E366B1" w:rsidRDefault="00E366B1" w:rsidP="008375A4"/>
    <w:p w14:paraId="36257883" w14:textId="77777777" w:rsidR="00E366B1" w:rsidRDefault="00E366B1" w:rsidP="008375A4">
      <w:pPr>
        <w:rPr>
          <w:ins w:id="1032" w:author="Raphael Malyankar" w:date="2025-02-17T21:03:00Z" w16du:dateUtc="2025-02-18T04:03:00Z"/>
        </w:rPr>
      </w:pPr>
    </w:p>
    <w:p w14:paraId="23177371" w14:textId="475339DD" w:rsidR="005E2779" w:rsidRDefault="005E2779" w:rsidP="00ED2C9D">
      <w:pPr>
        <w:pStyle w:val="Heading2"/>
        <w:rPr>
          <w:ins w:id="1033" w:author="Raphael Malyankar" w:date="2025-02-17T21:03:00Z" w16du:dateUtc="2025-02-18T04:03:00Z"/>
        </w:rPr>
      </w:pPr>
      <w:bookmarkStart w:id="1034" w:name="_Toc190800608"/>
      <w:ins w:id="1035" w:author="Raphael Malyankar" w:date="2025-02-17T21:03:00Z" w16du:dateUtc="2025-02-18T04:03:00Z">
        <w:r>
          <w:t>Support File Naming Convention</w:t>
        </w:r>
        <w:bookmarkEnd w:id="1034"/>
      </w:ins>
    </w:p>
    <w:p w14:paraId="02339155" w14:textId="5DACB1C0" w:rsidR="00A059F0" w:rsidRDefault="00A059F0" w:rsidP="00A059F0">
      <w:pPr>
        <w:rPr>
          <w:ins w:id="1036" w:author="Raphael Malyankar" w:date="2025-02-17T21:05:00Z" w16du:dateUtc="2025-02-18T04:05:00Z"/>
        </w:rPr>
      </w:pPr>
      <w:ins w:id="1037" w:author="Raphael Malyankar" w:date="2025-02-17T21:05:00Z" w16du:dateUtc="2025-02-18T04:05:00Z">
        <w:r>
          <w:t xml:space="preserve">Support file names are subject to the same naming rules as dataset file names (clause </w:t>
        </w:r>
        <w:r>
          <w:fldChar w:fldCharType="begin"/>
        </w:r>
        <w:r>
          <w:instrText xml:space="preserve"> REF _Ref190718775 \r \h </w:instrText>
        </w:r>
      </w:ins>
      <w:ins w:id="1038" w:author="Raphael Malyankar" w:date="2025-02-17T21:05:00Z" w16du:dateUtc="2025-02-18T04:05:00Z">
        <w:r>
          <w:fldChar w:fldCharType="separate"/>
        </w:r>
        <w:r>
          <w:t>9.3</w:t>
        </w:r>
        <w:r>
          <w:fldChar w:fldCharType="end"/>
        </w:r>
        <w:r>
          <w:t>), except that the extension is determined by the support file format</w:t>
        </w:r>
      </w:ins>
      <w:ins w:id="1039" w:author="Raphael Malyankar" w:date="2025-02-17T21:08:00Z" w16du:dateUtc="2025-02-18T04:08:00Z">
        <w:r>
          <w:t xml:space="preserve"> (XML for language packs)</w:t>
        </w:r>
      </w:ins>
      <w:ins w:id="1040" w:author="Raphael Malyankar" w:date="2025-02-17T21:07:00Z" w16du:dateUtc="2025-02-18T04:07:00Z">
        <w:r>
          <w:t xml:space="preserve"> and the length is determined by the</w:t>
        </w:r>
      </w:ins>
      <w:ins w:id="1041" w:author="Raphael Malyankar" w:date="2025-02-17T21:08:00Z" w16du:dateUtc="2025-02-18T04:08:00Z">
        <w:r>
          <w:t xml:space="preserve"> name of the</w:t>
        </w:r>
      </w:ins>
      <w:ins w:id="1042" w:author="Raphael Malyankar" w:date="2025-02-17T21:07:00Z" w16du:dateUtc="2025-02-18T04:07:00Z">
        <w:r>
          <w:t xml:space="preserve"> Feature </w:t>
        </w:r>
      </w:ins>
      <w:ins w:id="1043" w:author="Raphael Malyankar" w:date="2025-02-17T21:08:00Z" w16du:dateUtc="2025-02-18T04:08:00Z">
        <w:r>
          <w:t>C</w:t>
        </w:r>
      </w:ins>
      <w:ins w:id="1044" w:author="Raphael Malyankar" w:date="2025-02-17T21:07:00Z" w16du:dateUtc="2025-02-18T04:07:00Z">
        <w:r>
          <w:t xml:space="preserve">atalogue </w:t>
        </w:r>
      </w:ins>
      <w:ins w:id="1045" w:author="Raphael Malyankar" w:date="2025-02-17T21:08:00Z" w16du:dateUtc="2025-02-18T04:08:00Z">
        <w:r>
          <w:t>file</w:t>
        </w:r>
      </w:ins>
      <w:ins w:id="1046" w:author="Raphael Malyankar" w:date="2025-02-17T21:05:00Z" w16du:dateUtc="2025-02-18T04:05:00Z">
        <w:r>
          <w:t>.</w:t>
        </w:r>
      </w:ins>
    </w:p>
    <w:p w14:paraId="21E31D6D" w14:textId="77777777" w:rsidR="00B41B75" w:rsidRDefault="00B41B75" w:rsidP="00A059F0">
      <w:pPr>
        <w:rPr>
          <w:ins w:id="1047" w:author="Raphael Malyankar" w:date="2025-02-18T00:55:00Z" w16du:dateUtc="2025-02-18T07:55:00Z"/>
        </w:rPr>
      </w:pPr>
    </w:p>
    <w:p w14:paraId="0D18D779" w14:textId="48CE0002" w:rsidR="00A059F0" w:rsidRDefault="00A059F0" w:rsidP="00A059F0">
      <w:pPr>
        <w:rPr>
          <w:ins w:id="1048" w:author="Raphael Malyankar" w:date="2025-02-17T21:05:00Z" w16du:dateUtc="2025-02-18T04:05:00Z"/>
        </w:rPr>
      </w:pPr>
      <w:ins w:id="1049" w:author="Raphael Malyankar" w:date="2025-02-17T21:05:00Z" w16du:dateUtc="2025-02-18T04:05:00Z">
        <w:r>
          <w:t>This clause covers names of language packs, which are the only support files allowed in this Edition of S-1</w:t>
        </w:r>
      </w:ins>
      <w:ins w:id="1050" w:author="Raphael Malyankar" w:date="2025-02-17T21:06:00Z" w16du:dateUtc="2025-02-18T04:06:00Z">
        <w:r>
          <w:t>30</w:t>
        </w:r>
      </w:ins>
      <w:ins w:id="1051" w:author="Raphael Malyankar" w:date="2025-02-17T21:05:00Z" w16du:dateUtc="2025-02-18T04:05:00Z">
        <w:r>
          <w:t>.</w:t>
        </w:r>
      </w:ins>
    </w:p>
    <w:p w14:paraId="4CC7E267" w14:textId="77777777" w:rsidR="00A059F0" w:rsidRDefault="00A059F0" w:rsidP="00A059F0">
      <w:pPr>
        <w:rPr>
          <w:ins w:id="1052" w:author="Raphael Malyankar" w:date="2025-02-17T21:05:00Z" w16du:dateUtc="2025-02-18T04:05:00Z"/>
        </w:rPr>
      </w:pPr>
    </w:p>
    <w:p w14:paraId="63167ED2" w14:textId="6ACE72D9" w:rsidR="005E2779" w:rsidRDefault="005E2779" w:rsidP="005E2779">
      <w:pPr>
        <w:rPr>
          <w:ins w:id="1053" w:author="Raphael Malyankar" w:date="2025-02-17T21:04:00Z" w16du:dateUtc="2025-02-18T04:04:00Z"/>
        </w:rPr>
      </w:pPr>
      <w:ins w:id="1054" w:author="Raphael Malyankar" w:date="2025-02-17T21:04:00Z" w16du:dateUtc="2025-02-18T04:04:00Z">
        <w:r>
          <w:t>If a language pack created by a Data Producer for the S-130 Feature Catalogue is included, it must have the standard 7-character “130CCCC” prefix and the same base name as the standard IHO-issued Feature Catalogue with the 3-letter ISO 639-2/T language code suffixed. The language codes must be exactly those in the S-100 codelist for languages (S100_MD_LanguageCode, which can be found in the S-100 Schema distribution). The file extension must be “.XML”.</w:t>
        </w:r>
      </w:ins>
    </w:p>
    <w:p w14:paraId="5CC94564" w14:textId="77777777" w:rsidR="005E2779" w:rsidRDefault="005E2779" w:rsidP="005E2779">
      <w:pPr>
        <w:rPr>
          <w:ins w:id="1055" w:author="Raphael Malyankar" w:date="2025-02-17T21:04:00Z" w16du:dateUtc="2025-02-18T04:04:00Z"/>
        </w:rPr>
      </w:pPr>
    </w:p>
    <w:p w14:paraId="710C27A3" w14:textId="77777777" w:rsidR="005E2779" w:rsidRDefault="005E2779" w:rsidP="005E2779">
      <w:pPr>
        <w:rPr>
          <w:ins w:id="1056" w:author="Raphael Malyankar" w:date="2025-02-17T21:04:00Z" w16du:dateUtc="2025-02-18T04:04:00Z"/>
        </w:rPr>
      </w:pPr>
      <w:ins w:id="1057" w:author="Raphael Malyankar" w:date="2025-02-17T21:04:00Z" w16du:dateUtc="2025-02-18T04:04:00Z">
        <w:r>
          <w:t>NOTE: A language pack issued by the IHO for the IHO Feature Catalogue will use the IHO Producer Code.</w:t>
        </w:r>
      </w:ins>
    </w:p>
    <w:p w14:paraId="73758B50" w14:textId="77777777" w:rsidR="005E2779" w:rsidRDefault="005E2779" w:rsidP="005E2779">
      <w:pPr>
        <w:rPr>
          <w:ins w:id="1058" w:author="Raphael Malyankar" w:date="2025-02-17T21:04:00Z" w16du:dateUtc="2025-02-18T04:04:00Z"/>
        </w:rPr>
      </w:pPr>
    </w:p>
    <w:p w14:paraId="577E7470" w14:textId="6AA2190B" w:rsidR="005E2779" w:rsidRDefault="005E2779" w:rsidP="005E2779">
      <w:pPr>
        <w:rPr>
          <w:ins w:id="1059" w:author="Raphael Malyankar" w:date="2025-02-17T21:04:00Z" w16du:dateUtc="2025-02-18T04:04:00Z"/>
        </w:rPr>
      </w:pPr>
      <w:ins w:id="1060" w:author="Raphael Malyankar" w:date="2025-02-17T21:04:00Z" w16du:dateUtc="2025-02-18T04:04:00Z">
        <w:r>
          <w:t xml:space="preserve">EXAMPLE: The language pack for Italian translations issued by the </w:t>
        </w:r>
      </w:ins>
      <w:ins w:id="1061" w:author="Raphael Malyankar" w:date="2025-02-17T21:09:00Z" w16du:dateUtc="2025-02-18T04:09:00Z">
        <w:r w:rsidR="00F01DF5">
          <w:t>D</w:t>
        </w:r>
      </w:ins>
      <w:ins w:id="1062" w:author="Raphael Malyankar" w:date="2025-02-17T21:04:00Z" w16du:dateUtc="2025-02-18T04:04:00Z">
        <w:r>
          <w:t>ata Producer with code “IT01” of the Feature Catalogue named 130_1_1_0_FC.XML is named 130IT01_130_1_1_0_FC_ita.XML.</w:t>
        </w:r>
      </w:ins>
    </w:p>
    <w:p w14:paraId="3F166D10" w14:textId="77777777" w:rsidR="005E2779" w:rsidRDefault="005E2779" w:rsidP="005E2779"/>
    <w:p w14:paraId="568D1959" w14:textId="0553B23F" w:rsidR="00E366B1" w:rsidRDefault="0B164241" w:rsidP="00116E73">
      <w:pPr>
        <w:pStyle w:val="Heading1"/>
      </w:pPr>
      <w:bookmarkStart w:id="1063" w:name="_Toc422820150"/>
      <w:bookmarkStart w:id="1064" w:name="_Toc190800609"/>
      <w:r>
        <w:t>Data Maintenance</w:t>
      </w:r>
      <w:bookmarkEnd w:id="1063"/>
      <w:bookmarkEnd w:id="1064"/>
    </w:p>
    <w:p w14:paraId="1C43095B" w14:textId="32A7BE37" w:rsidR="002C7068" w:rsidRPr="002C7068" w:rsidRDefault="0B164241" w:rsidP="00116E73">
      <w:pPr>
        <w:pStyle w:val="Heading2"/>
      </w:pPr>
      <w:bookmarkStart w:id="1065" w:name="_Toc190800610"/>
      <w:r>
        <w:t>Introduction</w:t>
      </w:r>
      <w:bookmarkEnd w:id="1065"/>
    </w:p>
    <w:p w14:paraId="54AE6686" w14:textId="06C2A819" w:rsidR="006A06D0" w:rsidRDefault="2BB42DEF" w:rsidP="008375A4">
      <w:r>
        <w:t xml:space="preserve">Datasets are maintained as needed and </w:t>
      </w:r>
      <w:r w:rsidR="0025005B">
        <w:t>must</w:t>
      </w:r>
      <w:r>
        <w:t xml:space="preserve"> include mechanisms for S-130 updating. Data updates will be made by new editions. The maintenance and update frequency of S-130 datasets should be defined by the producers implementing this specification. </w:t>
      </w:r>
    </w:p>
    <w:p w14:paraId="7F53B784" w14:textId="77777777" w:rsidR="00246730" w:rsidRDefault="00246730" w:rsidP="008375A4"/>
    <w:p w14:paraId="6E534CC4" w14:textId="22393359" w:rsidR="00E366B1" w:rsidRDefault="2BB42DEF" w:rsidP="008375A4">
      <w:r>
        <w:t xml:space="preserve">Data Producers </w:t>
      </w:r>
      <w:r w:rsidR="0025005B">
        <w:t>must</w:t>
      </w:r>
      <w:r>
        <w:t xml:space="preserve"> use applicable sources to maintain and update data and provide a brief description of the sources that were used to produce the dataset in the appropriate metadata field.  </w:t>
      </w:r>
    </w:p>
    <w:p w14:paraId="7AF659EE" w14:textId="77777777" w:rsidR="00E366B1" w:rsidRDefault="00E366B1" w:rsidP="008375A4"/>
    <w:p w14:paraId="03AA571E" w14:textId="6972EDA1" w:rsidR="00E366B1" w:rsidRDefault="0025005B" w:rsidP="008375A4">
      <w:r>
        <w:t xml:space="preserve">The data product </w:t>
      </w:r>
      <w:r w:rsidR="0084696D">
        <w:t xml:space="preserve">must </w:t>
      </w:r>
      <w:r>
        <w:t>provide information on how the data is maintained and should describe the principles and criteria applied in maintenance regime. This should specify the expected frequency of updates.</w:t>
      </w:r>
    </w:p>
    <w:p w14:paraId="092D1425" w14:textId="77777777" w:rsidR="00E366B1" w:rsidRDefault="00E366B1" w:rsidP="008375A4"/>
    <w:tbl>
      <w:tblPr>
        <w:tblW w:w="9576" w:type="dxa"/>
        <w:tblLayout w:type="fixed"/>
        <w:tblLook w:val="0000" w:firstRow="0" w:lastRow="0" w:firstColumn="0" w:lastColumn="0" w:noHBand="0" w:noVBand="0"/>
        <w:tblPrChange w:id="1066" w:author="Raphael Malyankar" w:date="2025-02-13T22:41:00Z" w16du:dateUtc="2025-02-14T05:41:00Z">
          <w:tblPr>
            <w:tblW w:w="9576" w:type="dxa"/>
            <w:tblLayout w:type="fixed"/>
            <w:tblLook w:val="0000" w:firstRow="0" w:lastRow="0" w:firstColumn="0" w:lastColumn="0" w:noHBand="0" w:noVBand="0"/>
          </w:tblPr>
        </w:tblPrChange>
      </w:tblPr>
      <w:tblGrid>
        <w:gridCol w:w="2234"/>
        <w:gridCol w:w="2864"/>
        <w:gridCol w:w="1434"/>
        <w:gridCol w:w="3044"/>
        <w:tblGridChange w:id="1067">
          <w:tblGrid>
            <w:gridCol w:w="2234"/>
            <w:gridCol w:w="2864"/>
            <w:gridCol w:w="1434"/>
            <w:gridCol w:w="3044"/>
          </w:tblGrid>
        </w:tblGridChange>
      </w:tblGrid>
      <w:tr w:rsidR="00E366B1" w14:paraId="4DFECED1" w14:textId="77777777" w:rsidTr="003B3D96">
        <w:tc>
          <w:tcPr>
            <w:tcW w:w="22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Change w:id="1068" w:author="Raphael Malyankar" w:date="2025-02-13T22:41:00Z" w16du:dateUtc="2025-02-14T05:41:00Z">
              <w:tcPr>
                <w:tcW w:w="2234"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216A94D4" w14:textId="5BBEF998" w:rsidR="00E366B1" w:rsidRPr="0029156C" w:rsidRDefault="0025005B" w:rsidP="0029156C">
            <w:pPr>
              <w:jc w:val="center"/>
              <w:rPr>
                <w:b/>
              </w:rPr>
            </w:pPr>
            <w:r w:rsidRPr="0029156C">
              <w:rPr>
                <w:b/>
              </w:rPr>
              <w:t>Item Name</w:t>
            </w:r>
          </w:p>
        </w:tc>
        <w:tc>
          <w:tcPr>
            <w:tcW w:w="28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Change w:id="1069" w:author="Raphael Malyankar" w:date="2025-02-13T22:41:00Z" w16du:dateUtc="2025-02-14T05:41:00Z">
              <w:tcPr>
                <w:tcW w:w="2864"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0DC4423" w14:textId="487A3381" w:rsidR="00E366B1" w:rsidRPr="0029156C" w:rsidRDefault="0025005B" w:rsidP="0029156C">
            <w:pPr>
              <w:jc w:val="center"/>
              <w:rPr>
                <w:b/>
              </w:rPr>
            </w:pPr>
            <w:r w:rsidRPr="0029156C">
              <w:rPr>
                <w:b/>
              </w:rPr>
              <w:t>Description</w:t>
            </w:r>
          </w:p>
        </w:tc>
        <w:tc>
          <w:tcPr>
            <w:tcW w:w="14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Change w:id="1070" w:author="Raphael Malyankar" w:date="2025-02-13T22:41:00Z" w16du:dateUtc="2025-02-14T05:41:00Z">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6D2EB240" w14:textId="1316BC4D" w:rsidR="00E366B1" w:rsidRPr="0029156C" w:rsidRDefault="0025005B" w:rsidP="0029156C">
            <w:pPr>
              <w:jc w:val="center"/>
              <w:rPr>
                <w:b/>
              </w:rPr>
            </w:pPr>
            <w:r w:rsidRPr="0029156C">
              <w:rPr>
                <w:b/>
              </w:rPr>
              <w:t>Multiplicity</w:t>
            </w:r>
          </w:p>
        </w:tc>
        <w:tc>
          <w:tcPr>
            <w:tcW w:w="30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Change w:id="1071" w:author="Raphael Malyankar" w:date="2025-02-13T22:41:00Z" w16du:dateUtc="2025-02-14T05:41:00Z">
              <w:tcPr>
                <w:tcW w:w="3044"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337942A7" w14:textId="6A4280AE" w:rsidR="00E366B1" w:rsidRPr="0029156C" w:rsidRDefault="0025005B" w:rsidP="0029156C">
            <w:pPr>
              <w:jc w:val="center"/>
              <w:rPr>
                <w:b/>
              </w:rPr>
            </w:pPr>
            <w:r w:rsidRPr="0029156C">
              <w:rPr>
                <w:b/>
              </w:rPr>
              <w:t>Type</w:t>
            </w:r>
          </w:p>
        </w:tc>
      </w:tr>
      <w:tr w:rsidR="00E366B1" w14:paraId="22CEF1F4" w14:textId="77777777" w:rsidTr="007A4A11">
        <w:tc>
          <w:tcPr>
            <w:tcW w:w="2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11313" w14:textId="77777777" w:rsidR="00E366B1" w:rsidRDefault="0025005B" w:rsidP="008375A4">
            <w:r>
              <w:t xml:space="preserve">maintenanceAndUpdateFrequency </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59001" w14:textId="77777777" w:rsidR="00E366B1" w:rsidRDefault="0025005B" w:rsidP="008375A4">
            <w:r>
              <w:t xml:space="preserve">Frequency with which changes and additions are made to the data product (per update scope) </w:t>
            </w: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23082" w14:textId="77777777" w:rsidR="00E366B1" w:rsidRDefault="0025005B" w:rsidP="008375A4">
            <w:r>
              <w:t xml:space="preserve">1..* </w:t>
            </w:r>
          </w:p>
        </w:tc>
        <w:tc>
          <w:tcPr>
            <w:tcW w:w="3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BC345" w14:textId="77777777" w:rsidR="00E366B1" w:rsidRDefault="0025005B" w:rsidP="008375A4">
            <w:r>
              <w:t xml:space="preserve">MD_MaintenanceInformation (ISO 19115) </w:t>
            </w:r>
          </w:p>
        </w:tc>
      </w:tr>
      <w:tr w:rsidR="00E366B1" w14:paraId="0B7A1334" w14:textId="77777777" w:rsidTr="007A4A11">
        <w:tc>
          <w:tcPr>
            <w:tcW w:w="2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4E6D8" w14:textId="77777777" w:rsidR="00E366B1" w:rsidRDefault="0025005B" w:rsidP="008375A4">
            <w:r>
              <w:t xml:space="preserve">dataSource </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8D811" w14:textId="77777777" w:rsidR="00E366B1" w:rsidRDefault="0025005B" w:rsidP="008375A4">
            <w:r>
              <w:t xml:space="preserve">Identification of the kinds of data sources usable to produce datasets </w:t>
            </w: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5D7B8" w14:textId="77777777" w:rsidR="00E366B1" w:rsidRDefault="0025005B" w:rsidP="008375A4">
            <w:r>
              <w:t xml:space="preserve">1..* </w:t>
            </w:r>
          </w:p>
        </w:tc>
        <w:tc>
          <w:tcPr>
            <w:tcW w:w="3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19BFC" w14:textId="77777777" w:rsidR="00E366B1" w:rsidRDefault="0025005B" w:rsidP="008375A4">
            <w:r>
              <w:t xml:space="preserve">LI_Source (ISO 19115) </w:t>
            </w:r>
          </w:p>
        </w:tc>
      </w:tr>
      <w:tr w:rsidR="00E366B1" w14:paraId="5AAAB990" w14:textId="77777777" w:rsidTr="007A4A11">
        <w:tc>
          <w:tcPr>
            <w:tcW w:w="2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F60B8" w14:textId="77777777" w:rsidR="00E366B1" w:rsidRDefault="0025005B" w:rsidP="008375A4">
            <w:r>
              <w:lastRenderedPageBreak/>
              <w:t xml:space="preserve">productionProcess </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E60D7" w14:textId="77777777" w:rsidR="00E366B1" w:rsidRDefault="0025005B" w:rsidP="008375A4">
            <w:r>
              <w:t xml:space="preserve">Textual description of the production process applicable to the datasets (per scope or data source) </w:t>
            </w: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5E475" w14:textId="77777777" w:rsidR="00E366B1" w:rsidRDefault="0025005B" w:rsidP="008375A4">
            <w:r>
              <w:t xml:space="preserve">1..* </w:t>
            </w:r>
          </w:p>
        </w:tc>
        <w:tc>
          <w:tcPr>
            <w:tcW w:w="3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A39DC" w14:textId="77777777" w:rsidR="00E366B1" w:rsidRDefault="0025005B" w:rsidP="00116E73">
            <w:pPr>
              <w:keepNext/>
            </w:pPr>
            <w:r>
              <w:t xml:space="preserve">LI_ProcessStep (ISO 19115) </w:t>
            </w:r>
          </w:p>
        </w:tc>
      </w:tr>
    </w:tbl>
    <w:p w14:paraId="16FE7445" w14:textId="676ECEF0" w:rsidR="002C7068" w:rsidRDefault="002C7068" w:rsidP="000A1725">
      <w:pPr>
        <w:pStyle w:val="Caption"/>
        <w:jc w:val="center"/>
      </w:pPr>
      <w:r>
        <w:t xml:space="preserve">Table </w:t>
      </w:r>
      <w:ins w:id="1072" w:author="Raphael Malyankar" w:date="2025-02-18T19:45:00Z" w16du:dateUtc="2025-02-19T02:45:00Z">
        <w:r w:rsidR="004B059F">
          <w:fldChar w:fldCharType="begin"/>
        </w:r>
        <w:r w:rsidR="004B059F">
          <w:instrText xml:space="preserve"> STYLEREF 1 \s </w:instrText>
        </w:r>
      </w:ins>
      <w:r w:rsidR="004B059F">
        <w:fldChar w:fldCharType="separate"/>
      </w:r>
      <w:r w:rsidR="004B059F">
        <w:rPr>
          <w:noProof/>
        </w:rPr>
        <w:t>10</w:t>
      </w:r>
      <w:ins w:id="1073" w:author="Raphael Malyankar" w:date="2025-02-18T19:45:00Z" w16du:dateUtc="2025-02-19T02:45:00Z">
        <w:r w:rsidR="004B059F">
          <w:fldChar w:fldCharType="end"/>
        </w:r>
      </w:ins>
      <w:ins w:id="1074" w:author="Raphael Malyankar" w:date="2025-02-18T19:47:00Z" w16du:dateUtc="2025-02-19T02:47:00Z">
        <w:r w:rsidR="004B059F">
          <w:t>-</w:t>
        </w:r>
      </w:ins>
      <w:ins w:id="1075" w:author="Raphael Malyankar" w:date="2025-02-18T19:45:00Z" w16du:dateUtc="2025-02-19T02:45:00Z">
        <w:r w:rsidR="004B059F">
          <w:fldChar w:fldCharType="begin"/>
        </w:r>
        <w:r w:rsidR="004B059F">
          <w:instrText xml:space="preserve"> SEQ Table \* ARABIC \s 1 </w:instrText>
        </w:r>
      </w:ins>
      <w:r w:rsidR="004B059F">
        <w:fldChar w:fldCharType="separate"/>
      </w:r>
      <w:ins w:id="1076" w:author="Raphael Malyankar" w:date="2025-02-18T19:45:00Z" w16du:dateUtc="2025-02-19T02:45:00Z">
        <w:r w:rsidR="004B059F">
          <w:rPr>
            <w:noProof/>
          </w:rPr>
          <w:t>1</w:t>
        </w:r>
        <w:r w:rsidR="004B059F">
          <w:fldChar w:fldCharType="end"/>
        </w:r>
      </w:ins>
      <w:del w:id="1077" w:author="Raphael Malyankar" w:date="2025-02-18T14:06:00Z" w16du:dateUtc="2025-02-18T21:06:00Z">
        <w:r w:rsidR="00C644FC" w:rsidDel="0023488D">
          <w:fldChar w:fldCharType="begin"/>
        </w:r>
        <w:r w:rsidR="00C644FC" w:rsidDel="0023488D">
          <w:delInstrText xml:space="preserve"> STYLEREF 1 \s </w:delInstrText>
        </w:r>
        <w:r w:rsidR="00C644FC" w:rsidDel="0023488D">
          <w:fldChar w:fldCharType="separate"/>
        </w:r>
        <w:r w:rsidR="00C644FC" w:rsidDel="0023488D">
          <w:delText>12</w:delText>
        </w:r>
        <w:r w:rsidR="00C644FC" w:rsidDel="0023488D">
          <w:fldChar w:fldCharType="end"/>
        </w:r>
        <w:r w:rsidR="00C644FC" w:rsidDel="0023488D">
          <w:delText>.</w:delText>
        </w:r>
        <w:r w:rsidR="00C644FC" w:rsidDel="0023488D">
          <w:fldChar w:fldCharType="begin"/>
        </w:r>
        <w:r w:rsidR="00C644FC" w:rsidDel="0023488D">
          <w:delInstrText xml:space="preserve"> SEQ Table \* ARABIC \s 1 </w:delInstrText>
        </w:r>
        <w:r w:rsidR="00C644FC" w:rsidDel="0023488D">
          <w:fldChar w:fldCharType="separate"/>
        </w:r>
        <w:r w:rsidR="00C644FC" w:rsidDel="0023488D">
          <w:delText>1</w:delText>
        </w:r>
        <w:r w:rsidR="00C644FC" w:rsidDel="0023488D">
          <w:fldChar w:fldCharType="end"/>
        </w:r>
      </w:del>
      <w:r w:rsidR="00785532">
        <w:t xml:space="preserve"> - </w:t>
      </w:r>
      <w:r>
        <w:t>Maintenance and update frequency</w:t>
      </w:r>
    </w:p>
    <w:p w14:paraId="431D4E5A" w14:textId="72C03AFB" w:rsidR="0028653B" w:rsidRDefault="00BC3FC3" w:rsidP="008375A4">
      <w:pPr>
        <w:pStyle w:val="Caption"/>
        <w:rPr>
          <w:ins w:id="1078" w:author="Raphael Malyankar" w:date="2025-02-18T20:19:00Z" w16du:dateUtc="2025-02-19T03:19:00Z"/>
        </w:rPr>
      </w:pPr>
      <w:ins w:id="1079" w:author="Raphael Malyankar" w:date="2025-02-18T20:19:00Z" w16du:dateUtc="2025-02-19T03:19:00Z">
        <w:r w:rsidRPr="00BC3FC3">
          <w:t xml:space="preserve">Since S-100 Edition 5.2.0 </w:t>
        </w:r>
      </w:ins>
      <w:ins w:id="1080" w:author="Raphael Malyankar" w:date="2025-02-18T20:21:00Z" w16du:dateUtc="2025-02-19T03:21:00Z">
        <w:r>
          <w:t>P</w:t>
        </w:r>
      </w:ins>
      <w:ins w:id="1081" w:author="Raphael Malyankar" w:date="2025-02-18T20:19:00Z" w16du:dateUtc="2025-02-19T03:19:00Z">
        <w:r w:rsidRPr="00BC3FC3">
          <w:t xml:space="preserve">art 17 does not provide distinct metadata fields for </w:t>
        </w:r>
      </w:ins>
      <w:ins w:id="1082" w:author="Raphael Malyankar" w:date="2025-02-18T20:20:00Z" w16du:dateUtc="2025-02-19T03:20:00Z">
        <w:r>
          <w:t>data source and production process</w:t>
        </w:r>
      </w:ins>
      <w:ins w:id="1083" w:author="Raphael Malyankar" w:date="2025-02-18T20:19:00Z" w16du:dateUtc="2025-02-19T03:19:00Z">
        <w:r w:rsidRPr="00BC3FC3">
          <w:t>,</w:t>
        </w:r>
      </w:ins>
      <w:ins w:id="1084" w:author="Raphael Malyankar" w:date="2025-02-18T20:20:00Z" w16du:dateUtc="2025-02-19T03:20:00Z">
        <w:r>
          <w:t xml:space="preserve"> summarized information about these may be included in the </w:t>
        </w:r>
        <w:r w:rsidRPr="00BC3FC3">
          <w:rPr>
            <w:i/>
            <w:iCs w:val="0"/>
          </w:rPr>
          <w:t>comment</w:t>
        </w:r>
        <w:r>
          <w:t xml:space="preserve"> field in S100_DatasetDiscoveryMetadata (clause </w:t>
        </w:r>
      </w:ins>
      <w:ins w:id="1085" w:author="Raphael Malyankar" w:date="2025-02-18T20:21:00Z" w16du:dateUtc="2025-02-19T03:21:00Z">
        <w:r>
          <w:fldChar w:fldCharType="begin"/>
        </w:r>
        <w:r>
          <w:instrText xml:space="preserve"> REF _Ref190779148 \r \h </w:instrText>
        </w:r>
      </w:ins>
      <w:ins w:id="1086" w:author="Raphael Malyankar" w:date="2025-02-18T20:21:00Z" w16du:dateUtc="2025-02-19T03:21:00Z">
        <w:r>
          <w:fldChar w:fldCharType="separate"/>
        </w:r>
        <w:r>
          <w:t>12.2.4</w:t>
        </w:r>
        <w:r>
          <w:fldChar w:fldCharType="end"/>
        </w:r>
        <w:r>
          <w:t>).</w:t>
        </w:r>
      </w:ins>
    </w:p>
    <w:p w14:paraId="5D4B742D" w14:textId="77777777" w:rsidR="00BC3FC3" w:rsidRDefault="00BC3FC3" w:rsidP="008375A4">
      <w:pPr>
        <w:pStyle w:val="Caption"/>
      </w:pPr>
    </w:p>
    <w:p w14:paraId="6024EA44" w14:textId="1F64EEFF" w:rsidR="002C7068" w:rsidRDefault="0B164241" w:rsidP="00116E73">
      <w:pPr>
        <w:pStyle w:val="Heading2"/>
      </w:pPr>
      <w:bookmarkStart w:id="1087" w:name="_Toc482265506"/>
      <w:bookmarkStart w:id="1088" w:name="_Toc190800611"/>
      <w:r>
        <w:t>Production process for base and update datasets</w:t>
      </w:r>
      <w:bookmarkEnd w:id="1087"/>
      <w:bookmarkEnd w:id="1088"/>
    </w:p>
    <w:p w14:paraId="033C189C" w14:textId="0D833F68" w:rsidR="002C7068" w:rsidRDefault="002C7068" w:rsidP="008375A4">
      <w:r>
        <w:t>Data Producers should follow their established production processes for maintaining and updating datasets. Data is produced against the DCEG and checked against the appropriate set of validation rules.</w:t>
      </w:r>
    </w:p>
    <w:p w14:paraId="4A8FABCF" w14:textId="77777777" w:rsidR="0028653B" w:rsidRDefault="0028653B" w:rsidP="008375A4"/>
    <w:p w14:paraId="3388CD59" w14:textId="0A5C6B90" w:rsidR="002C7068" w:rsidRDefault="0B164241" w:rsidP="00116E73">
      <w:pPr>
        <w:pStyle w:val="Heading2"/>
      </w:pPr>
      <w:bookmarkStart w:id="1089" w:name="_Toc482265507"/>
      <w:bookmarkStart w:id="1090" w:name="_Toc190800612"/>
      <w:r>
        <w:t>Dataset updates</w:t>
      </w:r>
      <w:bookmarkEnd w:id="1089"/>
      <w:r>
        <w:t xml:space="preserve"> and cancellation</w:t>
      </w:r>
      <w:bookmarkEnd w:id="1090"/>
    </w:p>
    <w:p w14:paraId="223A9D69" w14:textId="2B4350D5" w:rsidR="002C7068" w:rsidRDefault="2BB42DEF" w:rsidP="008375A4">
      <w:r>
        <w:t xml:space="preserve">The purpose of issue of the dataset is indicated in the “purpose” field of the dataset discovery metadata. In order to terminate a dataset, an update dataset file is created for which the edition number </w:t>
      </w:r>
      <w:r w:rsidR="002C7068">
        <w:t>must</w:t>
      </w:r>
      <w:r>
        <w:t xml:space="preserve"> be set to 0. This convention is only used to cancel a base dataset file. </w:t>
      </w:r>
    </w:p>
    <w:p w14:paraId="746F3CBA" w14:textId="77777777" w:rsidR="0029156C" w:rsidRDefault="0029156C" w:rsidP="008375A4"/>
    <w:p w14:paraId="0D64B610" w14:textId="17FA6437" w:rsidR="002C7068" w:rsidRDefault="2BB42DEF" w:rsidP="008375A4">
      <w:r>
        <w:t xml:space="preserve">Where a dataset is cancelled and its name is reused at a later date, the issue date </w:t>
      </w:r>
      <w:r w:rsidR="002C7068">
        <w:t>must</w:t>
      </w:r>
      <w:r>
        <w:t xml:space="preserve"> be greater than the issue date of the cancelled dataset.</w:t>
      </w:r>
    </w:p>
    <w:p w14:paraId="5FDE2D30" w14:textId="77777777" w:rsidR="0029156C" w:rsidRDefault="0029156C" w:rsidP="008375A4"/>
    <w:p w14:paraId="55FFE073" w14:textId="428E3F21" w:rsidR="002C7068" w:rsidRDefault="2BB42DEF" w:rsidP="008375A4">
      <w:r>
        <w:t xml:space="preserve">When the dataset is cancelled it </w:t>
      </w:r>
      <w:r w:rsidR="002C7068">
        <w:t>must</w:t>
      </w:r>
      <w:r>
        <w:t xml:space="preserve"> be removed from the system.</w:t>
      </w:r>
    </w:p>
    <w:p w14:paraId="776BBC3B" w14:textId="77777777" w:rsidR="0029156C" w:rsidRDefault="0029156C" w:rsidP="008375A4"/>
    <w:p w14:paraId="7CD864A6" w14:textId="3A128CF1" w:rsidR="002C7068" w:rsidRDefault="2BB42DEF" w:rsidP="008375A4">
      <w:r>
        <w:t xml:space="preserve">An exchange set may contain base dataset files and update dataset files for the same datasets. Under these circumstances the update dataset files </w:t>
      </w:r>
      <w:r w:rsidR="002C7068">
        <w:t>must</w:t>
      </w:r>
      <w:r>
        <w:t xml:space="preserve"> follow in the correct sequential order from the last update applied to the base dataset file.</w:t>
      </w:r>
    </w:p>
    <w:p w14:paraId="000D009B" w14:textId="77777777" w:rsidR="0028653B" w:rsidRDefault="0028653B" w:rsidP="008375A4"/>
    <w:p w14:paraId="149A3CC1" w14:textId="2C9D0159" w:rsidR="002C7068" w:rsidRDefault="0B164241" w:rsidP="00116E73">
      <w:pPr>
        <w:pStyle w:val="Heading2"/>
      </w:pPr>
      <w:bookmarkStart w:id="1091" w:name="_Toc482265508"/>
      <w:bookmarkStart w:id="1092" w:name="_Toc190800613"/>
      <w:r>
        <w:t>Support file updates</w:t>
      </w:r>
      <w:bookmarkEnd w:id="1091"/>
      <w:bookmarkEnd w:id="1092"/>
    </w:p>
    <w:p w14:paraId="74EE20C9" w14:textId="58615DC1" w:rsidR="002C7068" w:rsidRDefault="2BB42DEF" w:rsidP="008375A4">
      <w:r>
        <w:t xml:space="preserve">The purpose of issue is indicated in the “purpose” field of the support file discovery metadata.  Support files carrying the “deletion” flag in metadata </w:t>
      </w:r>
      <w:r w:rsidR="002C7068">
        <w:t>must</w:t>
      </w:r>
      <w:r>
        <w:t xml:space="preserve"> be removed from the system. When a feature or information type pointing to a text, picture or application file is deleted or updated so that it no longer references the file, the system software </w:t>
      </w:r>
      <w:r w:rsidR="002C7068">
        <w:t>must</w:t>
      </w:r>
      <w:r>
        <w:t xml:space="preserve"> check to see whether any other feature or information type references the same file, before that file is deleted.</w:t>
      </w:r>
    </w:p>
    <w:p w14:paraId="39DE509C" w14:textId="77777777" w:rsidR="0029156C" w:rsidRDefault="0029156C" w:rsidP="008375A4"/>
    <w:p w14:paraId="6E6CB255" w14:textId="56798920" w:rsidR="002C7068" w:rsidDel="009F412A" w:rsidRDefault="002C7068" w:rsidP="008375A4">
      <w:pPr>
        <w:rPr>
          <w:del w:id="1093" w:author="Raphael Malyankar" w:date="2025-02-18T20:46:00Z" w16du:dateUtc="2025-02-19T03:46:00Z"/>
        </w:rPr>
      </w:pPr>
      <w:del w:id="1094" w:author="Raphael Malyankar" w:date="2025-02-18T20:46:00Z" w16du:dateUtc="2025-02-19T03:46:00Z">
        <w:r w:rsidDel="009F412A">
          <w:delText>Updates or deletions of a support file may require concurrent updates to feature or information type instance attributes that depend on the file, e.g., pictorialRepresentation, fileReference and fileLocator attributes.</w:delText>
        </w:r>
      </w:del>
    </w:p>
    <w:p w14:paraId="334B39F8" w14:textId="77777777" w:rsidR="0028653B" w:rsidRDefault="0028653B" w:rsidP="008375A4"/>
    <w:p w14:paraId="79B629AF" w14:textId="77B4F87C" w:rsidR="002C7068" w:rsidRDefault="0B164241" w:rsidP="00116E73">
      <w:pPr>
        <w:pStyle w:val="Heading2"/>
      </w:pPr>
      <w:bookmarkStart w:id="1095" w:name="_Toc482265509"/>
      <w:bookmarkStart w:id="1096" w:name="_Toc190800614"/>
      <w:r>
        <w:t>Feature catalogues</w:t>
      </w:r>
      <w:bookmarkEnd w:id="1095"/>
      <w:bookmarkEnd w:id="1096"/>
    </w:p>
    <w:p w14:paraId="5C6A1E2D" w14:textId="1DA999AA" w:rsidR="002C7068" w:rsidRDefault="2BB42DEF" w:rsidP="008375A4">
      <w:r>
        <w:t xml:space="preserve">For each new version of the S-130 Product Specification a new feature catalogue will be released. The system </w:t>
      </w:r>
      <w:r w:rsidR="0B164241">
        <w:t>must</w:t>
      </w:r>
      <w:r>
        <w:t xml:space="preserve"> be able to manage datasets and their catalogues that are created on different versions of the S-130 Product Specification.</w:t>
      </w:r>
    </w:p>
    <w:p w14:paraId="0521F986" w14:textId="77777777" w:rsidR="0028653B" w:rsidRDefault="0028653B" w:rsidP="008375A4"/>
    <w:p w14:paraId="5432A4B8" w14:textId="31B77DBD" w:rsidR="00E366B1" w:rsidRDefault="00E366B1" w:rsidP="00116E73"/>
    <w:p w14:paraId="675F9B7E" w14:textId="178107F0" w:rsidR="00025C86" w:rsidRPr="001F4FC9" w:rsidRDefault="0B164241" w:rsidP="00025C86">
      <w:pPr>
        <w:pStyle w:val="Heading2"/>
        <w:rPr>
          <w:color w:val="auto"/>
        </w:rPr>
      </w:pPr>
      <w:bookmarkStart w:id="1097" w:name="_Toc190800615"/>
      <w:r w:rsidRPr="0B164241">
        <w:rPr>
          <w:color w:val="auto"/>
        </w:rPr>
        <w:t>Feature history, versions and change tracking</w:t>
      </w:r>
      <w:bookmarkEnd w:id="1097"/>
    </w:p>
    <w:p w14:paraId="15E9498E" w14:textId="283B7FD5" w:rsidR="00025C86" w:rsidRPr="001F4FC9" w:rsidRDefault="00025C86" w:rsidP="00025C86">
      <w:pPr>
        <w:rPr>
          <w:color w:val="auto"/>
        </w:rPr>
      </w:pPr>
      <w:r w:rsidRPr="001F4FC9">
        <w:rPr>
          <w:color w:val="auto"/>
          <w:szCs w:val="22"/>
        </w:rPr>
        <w:t>If applications or production systems require versioning of individual instances of feature or information types, maintenance of histories, or change tracking, the methods for versioning, history management, and change tracking and display are left to the application or production system.</w:t>
      </w:r>
    </w:p>
    <w:p w14:paraId="236179C1" w14:textId="77777777" w:rsidR="00025C86" w:rsidRDefault="00025C86" w:rsidP="00116E73"/>
    <w:p w14:paraId="54EB7D47" w14:textId="0F5F9BFE" w:rsidR="00E366B1" w:rsidRDefault="0B164241" w:rsidP="008375A4">
      <w:pPr>
        <w:pStyle w:val="Heading1"/>
      </w:pPr>
      <w:bookmarkStart w:id="1098" w:name="_Toc422820151"/>
      <w:bookmarkStart w:id="1099" w:name="_Toc190800616"/>
      <w:r>
        <w:lastRenderedPageBreak/>
        <w:t>Portrayal</w:t>
      </w:r>
      <w:bookmarkEnd w:id="1098"/>
      <w:bookmarkEnd w:id="1099"/>
    </w:p>
    <w:p w14:paraId="5C3FC8BF" w14:textId="7B20653E" w:rsidR="642EA302" w:rsidRDefault="642EA302" w:rsidP="642EA302">
      <w:pPr>
        <w:rPr>
          <w:b/>
          <w:bCs/>
        </w:rPr>
      </w:pPr>
      <w:r>
        <w:t>No specific portrayal implementation is included within this Product Specification.</w:t>
      </w:r>
    </w:p>
    <w:p w14:paraId="20AB9B60" w14:textId="77777777" w:rsidR="00E366B1" w:rsidRDefault="00E366B1" w:rsidP="00E1222F"/>
    <w:p w14:paraId="77EACDA5" w14:textId="4489EB5B" w:rsidR="00E366B1" w:rsidRDefault="0B164241" w:rsidP="008375A4">
      <w:pPr>
        <w:pStyle w:val="Heading1"/>
      </w:pPr>
      <w:bookmarkStart w:id="1100" w:name="_Toc422820152"/>
      <w:bookmarkStart w:id="1101" w:name="_Toc190800617"/>
      <w:r>
        <w:t>Metadata</w:t>
      </w:r>
      <w:bookmarkEnd w:id="1100"/>
      <w:bookmarkEnd w:id="1101"/>
    </w:p>
    <w:p w14:paraId="05E03DA3" w14:textId="56F14491" w:rsidR="00E366B1" w:rsidRDefault="0B164241" w:rsidP="008375A4">
      <w:pPr>
        <w:pStyle w:val="Heading2"/>
      </w:pPr>
      <w:bookmarkStart w:id="1102" w:name="_Toc422820153"/>
      <w:bookmarkStart w:id="1103" w:name="_Toc190800618"/>
      <w:r>
        <w:t>Introduction</w:t>
      </w:r>
      <w:bookmarkEnd w:id="1102"/>
      <w:bookmarkEnd w:id="1103"/>
    </w:p>
    <w:p w14:paraId="6A75A46F" w14:textId="4AD51238" w:rsidR="00A36349" w:rsidRPr="003A655F" w:rsidRDefault="0025005B" w:rsidP="00A36349">
      <w:pPr>
        <w:spacing w:after="60" w:line="240" w:lineRule="auto"/>
        <w:rPr>
          <w:ins w:id="1104" w:author="Raphael Malyankar" w:date="2025-01-01T22:04:00Z" w16du:dateUtc="2025-01-02T05:04:00Z"/>
          <w:lang w:val="en-GB"/>
        </w:rPr>
      </w:pPr>
      <w:del w:id="1105" w:author="Raphael Malyankar" w:date="2025-01-01T22:45:00Z" w16du:dateUtc="2025-01-02T05:45:00Z">
        <w:r w:rsidDel="0080195F">
          <w:delText xml:space="preserve">The </w:delText>
        </w:r>
        <w:r w:rsidR="00B75003" w:rsidDel="0080195F">
          <w:delText>S-130</w:delText>
        </w:r>
        <w:r w:rsidR="00CC0D0B" w:rsidDel="0080195F">
          <w:delText xml:space="preserve"> </w:delText>
        </w:r>
        <w:r w:rsidDel="0080195F">
          <w:delText>metadata description is based on the S-100 metadata document section, which is a profile of the ISO 19115 standard.</w:delText>
        </w:r>
        <w:r w:rsidR="00BE7539" w:rsidDel="0080195F">
          <w:delText xml:space="preserve"> </w:delText>
        </w:r>
        <w:r w:rsidR="00BE7539" w:rsidDel="0080195F">
          <w:rPr>
            <w:rStyle w:val="eop"/>
            <w:szCs w:val="22"/>
          </w:rPr>
          <w:delText xml:space="preserve">S-130 implements the </w:delText>
        </w:r>
        <w:bookmarkStart w:id="1106" w:name="_Hlk186663342"/>
        <w:r w:rsidR="00BE7539" w:rsidDel="0080195F">
          <w:rPr>
            <w:rStyle w:val="eop"/>
            <w:szCs w:val="22"/>
          </w:rPr>
          <w:delText>metadata structure and encoding as defined in S-100 Edition 5.0.0 Part 17</w:delText>
        </w:r>
        <w:bookmarkEnd w:id="1106"/>
        <w:r w:rsidR="00BE7539" w:rsidDel="0080195F">
          <w:rPr>
            <w:rStyle w:val="eop"/>
            <w:szCs w:val="22"/>
          </w:rPr>
          <w:delText>.</w:delText>
        </w:r>
        <w:r w:rsidDel="0080195F">
          <w:delText xml:space="preserve"> These documents provide a structure for describing digital geographic data and define metadata elements, a common set of metadata terminology, definitions and extension procedures.</w:delText>
        </w:r>
      </w:del>
      <w:ins w:id="1107" w:author="Raphael Malyankar" w:date="2025-01-02T22:08:00Z" w16du:dateUtc="2025-01-03T05:08:00Z">
        <w:r w:rsidR="002614C1">
          <w:rPr>
            <w:lang w:val="en-GB"/>
          </w:rPr>
          <w:t xml:space="preserve">S-100 provides </w:t>
        </w:r>
      </w:ins>
      <w:ins w:id="1108" w:author="Raphael Malyankar" w:date="2025-01-02T22:09:00Z" w16du:dateUtc="2025-01-03T05:09:00Z">
        <w:r w:rsidR="002614C1">
          <w:rPr>
            <w:lang w:val="en-GB"/>
          </w:rPr>
          <w:t>for supply</w:t>
        </w:r>
        <w:r w:rsidR="009564C8">
          <w:rPr>
            <w:lang w:val="en-GB"/>
          </w:rPr>
          <w:t>ing</w:t>
        </w:r>
        <w:r w:rsidR="002614C1">
          <w:rPr>
            <w:lang w:val="en-GB"/>
          </w:rPr>
          <w:t xml:space="preserve"> the following</w:t>
        </w:r>
      </w:ins>
      <w:ins w:id="1109" w:author="Raphael Malyankar" w:date="2025-01-01T22:04:00Z" w16du:dateUtc="2025-01-02T05:04:00Z">
        <w:r w:rsidR="00A36349" w:rsidRPr="003A655F">
          <w:rPr>
            <w:lang w:val="en-GB"/>
          </w:rPr>
          <w:t xml:space="preserve"> categories of metadata </w:t>
        </w:r>
      </w:ins>
      <w:ins w:id="1110" w:author="Raphael Malyankar" w:date="2025-01-02T22:09:00Z" w16du:dateUtc="2025-01-03T05:09:00Z">
        <w:r w:rsidR="009564C8">
          <w:rPr>
            <w:lang w:val="en-GB"/>
          </w:rPr>
          <w:t>w</w:t>
        </w:r>
      </w:ins>
      <w:ins w:id="1111" w:author="Raphael Malyankar" w:date="2025-01-02T22:10:00Z" w16du:dateUtc="2025-01-03T05:10:00Z">
        <w:r w:rsidR="009564C8">
          <w:rPr>
            <w:lang w:val="en-GB"/>
          </w:rPr>
          <w:t>ith</w:t>
        </w:r>
      </w:ins>
      <w:ins w:id="1112" w:author="Raphael Malyankar" w:date="2025-01-02T22:07:00Z" w16du:dateUtc="2025-01-03T05:07:00Z">
        <w:r w:rsidR="002614C1">
          <w:rPr>
            <w:lang w:val="en-GB"/>
          </w:rPr>
          <w:t xml:space="preserve"> S-100 based </w:t>
        </w:r>
      </w:ins>
      <w:ins w:id="1113" w:author="Raphael Malyankar" w:date="2025-01-02T22:10:00Z" w16du:dateUtc="2025-01-03T05:10:00Z">
        <w:r w:rsidR="009564C8">
          <w:rPr>
            <w:lang w:val="en-GB"/>
          </w:rPr>
          <w:t>Exchange Sets</w:t>
        </w:r>
      </w:ins>
      <w:ins w:id="1114" w:author="Raphael Malyankar" w:date="2025-01-01T22:04:00Z" w16du:dateUtc="2025-01-02T05:04:00Z">
        <w:r w:rsidR="00A36349" w:rsidRPr="003A655F">
          <w:rPr>
            <w:lang w:val="en-GB"/>
          </w:rPr>
          <w:t>:</w:t>
        </w:r>
      </w:ins>
    </w:p>
    <w:p w14:paraId="3E3237BA" w14:textId="243E19D6" w:rsidR="00A36349" w:rsidRDefault="00A36349" w:rsidP="00A36349">
      <w:pPr>
        <w:pStyle w:val="ListParagraph"/>
        <w:numPr>
          <w:ilvl w:val="0"/>
          <w:numId w:val="13"/>
        </w:numPr>
        <w:suppressAutoHyphens w:val="0"/>
        <w:spacing w:after="60" w:line="240" w:lineRule="auto"/>
        <w:ind w:left="567" w:hanging="283"/>
        <w:rPr>
          <w:ins w:id="1115" w:author="Raphael Malyankar" w:date="2025-01-01T22:16:00Z" w16du:dateUtc="2025-01-02T05:16:00Z"/>
          <w:lang w:val="en-GB"/>
        </w:rPr>
      </w:pPr>
      <w:ins w:id="1116" w:author="Raphael Malyankar" w:date="2025-01-01T22:04:00Z" w16du:dateUtc="2025-01-02T05:04:00Z">
        <w:r w:rsidRPr="003A655F">
          <w:rPr>
            <w:lang w:val="en-GB"/>
          </w:rPr>
          <w:t xml:space="preserve">Metadata about the overall Exchange Set and </w:t>
        </w:r>
      </w:ins>
      <w:ins w:id="1117" w:author="Raphael Malyankar" w:date="2025-01-01T22:16:00Z" w16du:dateUtc="2025-01-02T05:16:00Z">
        <w:r w:rsidR="008139D3">
          <w:rPr>
            <w:lang w:val="en-GB"/>
          </w:rPr>
          <w:t xml:space="preserve">the </w:t>
        </w:r>
      </w:ins>
      <w:ins w:id="1118" w:author="Raphael Malyankar" w:date="2025-01-01T22:15:00Z" w16du:dateUtc="2025-01-02T05:15:00Z">
        <w:r w:rsidR="008139D3">
          <w:rPr>
            <w:lang w:val="en-GB"/>
          </w:rPr>
          <w:t xml:space="preserve">Exchange </w:t>
        </w:r>
      </w:ins>
      <w:ins w:id="1119" w:author="Raphael Malyankar" w:date="2025-01-01T22:04:00Z" w16du:dateUtc="2025-01-02T05:04:00Z">
        <w:r w:rsidRPr="003A655F">
          <w:rPr>
            <w:lang w:val="en-GB"/>
          </w:rPr>
          <w:t>Catalogue;</w:t>
        </w:r>
      </w:ins>
    </w:p>
    <w:p w14:paraId="2790A8A6" w14:textId="7DDFE5E4" w:rsidR="00A36349" w:rsidRPr="003A655F" w:rsidRDefault="00A36349" w:rsidP="00A36349">
      <w:pPr>
        <w:pStyle w:val="ListParagraph"/>
        <w:numPr>
          <w:ilvl w:val="0"/>
          <w:numId w:val="13"/>
        </w:numPr>
        <w:suppressAutoHyphens w:val="0"/>
        <w:spacing w:after="60" w:line="240" w:lineRule="auto"/>
        <w:ind w:left="567" w:hanging="283"/>
        <w:rPr>
          <w:ins w:id="1120" w:author="Raphael Malyankar" w:date="2025-01-01T22:04:00Z" w16du:dateUtc="2025-01-02T05:04:00Z"/>
          <w:lang w:val="en-GB"/>
        </w:rPr>
      </w:pPr>
      <w:ins w:id="1121" w:author="Raphael Malyankar" w:date="2025-01-01T22:04:00Z" w16du:dateUtc="2025-01-02T05:04:00Z">
        <w:r w:rsidRPr="003A655F">
          <w:rPr>
            <w:lang w:val="en-GB"/>
          </w:rPr>
          <w:t xml:space="preserve">Discovery metadata about each of the datasets contained in the </w:t>
        </w:r>
      </w:ins>
      <w:ins w:id="1122" w:author="Raphael Malyankar" w:date="2025-01-01T22:16:00Z" w16du:dateUtc="2025-01-02T05:16:00Z">
        <w:r w:rsidR="008139D3">
          <w:rPr>
            <w:lang w:val="en-GB"/>
          </w:rPr>
          <w:t>Exchange Set</w:t>
        </w:r>
      </w:ins>
      <w:ins w:id="1123" w:author="Raphael Malyankar" w:date="2025-01-01T22:04:00Z" w16du:dateUtc="2025-01-02T05:04:00Z">
        <w:r w:rsidRPr="003A655F">
          <w:rPr>
            <w:lang w:val="en-GB"/>
          </w:rPr>
          <w:t>; and</w:t>
        </w:r>
      </w:ins>
    </w:p>
    <w:p w14:paraId="643DEB8E" w14:textId="33A8ABD9" w:rsidR="002614C1" w:rsidRPr="003A655F" w:rsidRDefault="002614C1" w:rsidP="002614C1">
      <w:pPr>
        <w:pStyle w:val="ListParagraph"/>
        <w:numPr>
          <w:ilvl w:val="0"/>
          <w:numId w:val="13"/>
        </w:numPr>
        <w:suppressAutoHyphens w:val="0"/>
        <w:spacing w:after="120" w:line="240" w:lineRule="auto"/>
        <w:ind w:left="567" w:hanging="283"/>
        <w:rPr>
          <w:ins w:id="1124" w:author="Raphael Malyankar" w:date="2025-01-02T22:03:00Z" w16du:dateUtc="2025-01-03T05:03:00Z"/>
          <w:lang w:val="en-GB"/>
        </w:rPr>
      </w:pPr>
      <w:ins w:id="1125" w:author="Raphael Malyankar" w:date="2025-01-02T22:03:00Z" w16du:dateUtc="2025-01-03T05:03:00Z">
        <w:r w:rsidRPr="003A655F">
          <w:rPr>
            <w:lang w:val="en-GB"/>
          </w:rPr>
          <w:t>Discovery metadata about the support files that make up the package</w:t>
        </w:r>
        <w:r>
          <w:rPr>
            <w:lang w:val="en-GB"/>
          </w:rPr>
          <w:t>;</w:t>
        </w:r>
      </w:ins>
    </w:p>
    <w:p w14:paraId="61583EE3" w14:textId="241D9EC9" w:rsidR="002614C1" w:rsidRPr="003A655F" w:rsidRDefault="002614C1" w:rsidP="002614C1">
      <w:pPr>
        <w:pStyle w:val="ListParagraph"/>
        <w:numPr>
          <w:ilvl w:val="0"/>
          <w:numId w:val="13"/>
        </w:numPr>
        <w:suppressAutoHyphens w:val="0"/>
        <w:spacing w:after="60" w:line="240" w:lineRule="auto"/>
        <w:ind w:left="567" w:hanging="283"/>
        <w:rPr>
          <w:ins w:id="1126" w:author="Raphael Malyankar" w:date="2025-01-02T22:03:00Z" w16du:dateUtc="2025-01-03T05:03:00Z"/>
          <w:lang w:val="en-GB"/>
        </w:rPr>
      </w:pPr>
      <w:ins w:id="1127" w:author="Raphael Malyankar" w:date="2025-01-02T22:03:00Z" w16du:dateUtc="2025-01-03T05:03:00Z">
        <w:r>
          <w:rPr>
            <w:lang w:val="en-GB"/>
          </w:rPr>
          <w:t>Metadata about any Feature, Portrayal, or Interoperability Catalogues included in the Exchange Set.</w:t>
        </w:r>
      </w:ins>
    </w:p>
    <w:p w14:paraId="4B859B7F" w14:textId="63B9E0BA" w:rsidR="00621DA7" w:rsidRDefault="00621DA7" w:rsidP="00A36349">
      <w:pPr>
        <w:spacing w:after="120" w:line="240" w:lineRule="auto"/>
        <w:rPr>
          <w:ins w:id="1128" w:author="Raphael Malyankar" w:date="2025-01-02T22:20:00Z" w16du:dateUtc="2025-01-03T05:20:00Z"/>
          <w:lang w:val="en-GB"/>
        </w:rPr>
      </w:pPr>
      <w:ins w:id="1129" w:author="Raphael Malyankar" w:date="2025-01-02T22:19:00Z" w16du:dateUtc="2025-01-03T05:19:00Z">
        <w:r>
          <w:rPr>
            <w:lang w:val="en-GB"/>
          </w:rPr>
          <w:t>In an S-100 E</w:t>
        </w:r>
      </w:ins>
      <w:ins w:id="1130" w:author="Raphael Malyankar" w:date="2025-02-17T22:23:00Z" w16du:dateUtc="2025-02-18T05:23:00Z">
        <w:r w:rsidR="00127F5C">
          <w:rPr>
            <w:lang w:val="en-GB"/>
          </w:rPr>
          <w:t>x</w:t>
        </w:r>
      </w:ins>
      <w:ins w:id="1131" w:author="Raphael Malyankar" w:date="2025-01-02T22:19:00Z" w16du:dateUtc="2025-01-03T05:19:00Z">
        <w:r>
          <w:rPr>
            <w:lang w:val="en-GB"/>
          </w:rPr>
          <w:t>change Set, t</w:t>
        </w:r>
      </w:ins>
      <w:ins w:id="1132" w:author="Raphael Malyankar" w:date="2025-01-01T22:19:00Z" w16du:dateUtc="2025-01-02T05:19:00Z">
        <w:r w:rsidR="008139D3">
          <w:rPr>
            <w:lang w:val="en-GB"/>
          </w:rPr>
          <w:t xml:space="preserve">he above metadata is provided </w:t>
        </w:r>
      </w:ins>
      <w:ins w:id="1133" w:author="Raphael Malyankar" w:date="2025-01-02T22:19:00Z" w16du:dateUtc="2025-01-03T05:19:00Z">
        <w:r>
          <w:rPr>
            <w:lang w:val="en-GB"/>
          </w:rPr>
          <w:t>by</w:t>
        </w:r>
      </w:ins>
      <w:ins w:id="1134" w:author="Raphael Malyankar" w:date="2025-01-01T22:19:00Z" w16du:dateUtc="2025-01-02T05:19:00Z">
        <w:r w:rsidR="008139D3">
          <w:rPr>
            <w:lang w:val="en-GB"/>
          </w:rPr>
          <w:t xml:space="preserve"> the Exchange Catalogue</w:t>
        </w:r>
      </w:ins>
      <w:ins w:id="1135" w:author="Raphael Malyankar" w:date="2025-01-01T22:23:00Z" w16du:dateUtc="2025-01-02T05:23:00Z">
        <w:r w:rsidR="00F77EDD">
          <w:rPr>
            <w:lang w:val="en-GB"/>
          </w:rPr>
          <w:t>, which is an XML file</w:t>
        </w:r>
      </w:ins>
      <w:ins w:id="1136" w:author="Raphael Malyankar" w:date="2025-01-02T22:14:00Z" w16du:dateUtc="2025-01-03T05:14:00Z">
        <w:r w:rsidR="009564C8">
          <w:rPr>
            <w:lang w:val="en-GB"/>
          </w:rPr>
          <w:t xml:space="preserve"> containing XML blocks describing discovery metadata for the exchange set and its com</w:t>
        </w:r>
      </w:ins>
      <w:ins w:id="1137" w:author="Raphael Malyankar" w:date="2025-01-02T22:15:00Z" w16du:dateUtc="2025-01-03T05:15:00Z">
        <w:r w:rsidR="009564C8">
          <w:rPr>
            <w:lang w:val="en-GB"/>
          </w:rPr>
          <w:t>ponents</w:t>
        </w:r>
      </w:ins>
      <w:ins w:id="1138" w:author="Raphael Malyankar" w:date="2025-01-02T22:14:00Z" w16du:dateUtc="2025-01-03T05:14:00Z">
        <w:r w:rsidR="009564C8">
          <w:rPr>
            <w:lang w:val="en-GB"/>
          </w:rPr>
          <w:t>.</w:t>
        </w:r>
      </w:ins>
    </w:p>
    <w:p w14:paraId="2A009201" w14:textId="0651EE55" w:rsidR="00A36349" w:rsidRDefault="00621DA7" w:rsidP="00A36349">
      <w:pPr>
        <w:spacing w:after="120" w:line="240" w:lineRule="auto"/>
        <w:rPr>
          <w:ins w:id="1139" w:author="Raphael Malyankar" w:date="2025-01-01T22:08:00Z" w16du:dateUtc="2025-01-02T05:08:00Z"/>
          <w:lang w:val="en-GB"/>
        </w:rPr>
      </w:pPr>
      <w:ins w:id="1140" w:author="Raphael Malyankar" w:date="2025-01-02T22:19:00Z" w16du:dateUtc="2025-01-03T05:19:00Z">
        <w:r w:rsidRPr="003A655F">
          <w:rPr>
            <w:lang w:val="en-GB"/>
          </w:rPr>
          <w:t xml:space="preserve">The discovery metadata classes </w:t>
        </w:r>
        <w:r>
          <w:rPr>
            <w:lang w:val="en-GB"/>
          </w:rPr>
          <w:t xml:space="preserve">described in S-100 Part 17 </w:t>
        </w:r>
        <w:r w:rsidRPr="003A655F">
          <w:rPr>
            <w:lang w:val="en-GB"/>
          </w:rPr>
          <w:t>have numerous attributes which enable important information about the datasets and accompanying support files to be examined without the need to process the data, for example, decrypt, decompress, load, etc.</w:t>
        </w:r>
      </w:ins>
      <w:ins w:id="1141" w:author="Raphael Malyankar" w:date="2025-01-02T22:20:00Z" w16du:dateUtc="2025-01-03T05:20:00Z">
        <w:r>
          <w:rPr>
            <w:lang w:val="en-GB"/>
          </w:rPr>
          <w:t xml:space="preserve"> </w:t>
        </w:r>
      </w:ins>
      <w:ins w:id="1142" w:author="Raphael Malyankar" w:date="2025-01-02T22:15:00Z" w16du:dateUtc="2025-01-03T05:15:00Z">
        <w:r w:rsidR="009564C8" w:rsidRPr="00A36349">
          <w:rPr>
            <w:lang w:val="en-GB"/>
          </w:rPr>
          <w:t>S-100 Figure 17-</w:t>
        </w:r>
        <w:r w:rsidR="009564C8">
          <w:rPr>
            <w:lang w:val="en-GB"/>
          </w:rPr>
          <w:t xml:space="preserve">2 depicts the conceptual structure of an S-100 Exchange Set and the relationships between components of the Exchange Set and discovery metadata in the Exchange Catalogue. </w:t>
        </w:r>
      </w:ins>
      <w:ins w:id="1143" w:author="Raphael Malyankar" w:date="2025-01-02T22:14:00Z" w16du:dateUtc="2025-01-03T05:14:00Z">
        <w:r w:rsidR="009564C8">
          <w:rPr>
            <w:lang w:val="en-GB"/>
          </w:rPr>
          <w:t>The Exchange Catalogue is</w:t>
        </w:r>
      </w:ins>
      <w:ins w:id="1144" w:author="Raphael Malyankar" w:date="2025-01-01T22:23:00Z" w16du:dateUtc="2025-01-02T05:23:00Z">
        <w:r w:rsidR="00F77EDD">
          <w:rPr>
            <w:lang w:val="en-GB"/>
          </w:rPr>
          <w:t xml:space="preserve"> struct</w:t>
        </w:r>
      </w:ins>
      <w:ins w:id="1145" w:author="Raphael Malyankar" w:date="2025-01-01T22:24:00Z" w16du:dateUtc="2025-01-02T05:24:00Z">
        <w:r w:rsidR="00F77EDD">
          <w:rPr>
            <w:lang w:val="en-GB"/>
          </w:rPr>
          <w:t>ured as depicted in S-100 Figures 17</w:t>
        </w:r>
      </w:ins>
      <w:ins w:id="1146" w:author="Raphael Malyankar" w:date="2025-02-17T22:23:00Z" w16du:dateUtc="2025-02-18T05:23:00Z">
        <w:r w:rsidR="00127F5C">
          <w:rPr>
            <w:lang w:val="en-GB"/>
          </w:rPr>
          <w:noBreakHyphen/>
        </w:r>
      </w:ins>
      <w:ins w:id="1147" w:author="Raphael Malyankar" w:date="2025-01-01T22:24:00Z" w16du:dateUtc="2025-01-02T05:24:00Z">
        <w:r w:rsidR="00F77EDD">
          <w:rPr>
            <w:lang w:val="en-GB"/>
          </w:rPr>
          <w:t>6 and 17-7</w:t>
        </w:r>
      </w:ins>
      <w:ins w:id="1148" w:author="Raphael Malyankar" w:date="2025-01-01T22:19:00Z" w16du:dateUtc="2025-01-02T05:19:00Z">
        <w:r w:rsidR="008139D3">
          <w:rPr>
            <w:lang w:val="en-GB"/>
          </w:rPr>
          <w:t xml:space="preserve">. </w:t>
        </w:r>
      </w:ins>
      <w:ins w:id="1149" w:author="Raphael Malyankar" w:date="2025-01-02T22:16:00Z" w16du:dateUtc="2025-01-03T05:16:00Z">
        <w:r w:rsidR="009564C8">
          <w:rPr>
            <w:lang w:val="en-GB"/>
          </w:rPr>
          <w:t>Detail</w:t>
        </w:r>
      </w:ins>
      <w:ins w:id="1150" w:author="Raphael Malyankar" w:date="2025-01-02T22:17:00Z" w16du:dateUtc="2025-01-03T05:17:00Z">
        <w:r w:rsidR="009564C8">
          <w:rPr>
            <w:lang w:val="en-GB"/>
          </w:rPr>
          <w:t>ed specifications for metadata are provided in S-100</w:t>
        </w:r>
      </w:ins>
      <w:ins w:id="1151" w:author="Raphael Malyankar" w:date="2025-01-01T22:29:00Z" w16du:dateUtc="2025-01-02T05:29:00Z">
        <w:r w:rsidR="00F17259">
          <w:rPr>
            <w:lang w:val="en-GB"/>
          </w:rPr>
          <w:t xml:space="preserve"> claus</w:t>
        </w:r>
      </w:ins>
      <w:ins w:id="1152" w:author="Raphael Malyankar" w:date="2025-01-01T22:30:00Z" w16du:dateUtc="2025-01-02T05:30:00Z">
        <w:r w:rsidR="00F17259">
          <w:rPr>
            <w:lang w:val="en-GB"/>
          </w:rPr>
          <w:t>e 17-4.5.</w:t>
        </w:r>
      </w:ins>
    </w:p>
    <w:p w14:paraId="2F09C27D" w14:textId="6186E3DC" w:rsidR="00A36349" w:rsidRPr="003A655F" w:rsidRDefault="00621DA7" w:rsidP="00A36349">
      <w:pPr>
        <w:spacing w:after="120" w:line="240" w:lineRule="auto"/>
        <w:rPr>
          <w:ins w:id="1153" w:author="Raphael Malyankar" w:date="2025-01-01T22:04:00Z" w16du:dateUtc="2025-01-02T05:04:00Z"/>
          <w:lang w:val="en-GB"/>
        </w:rPr>
      </w:pPr>
      <w:ins w:id="1154" w:author="Raphael Malyankar" w:date="2025-01-02T22:21:00Z" w16du:dateUtc="2025-01-03T05:21:00Z">
        <w:r>
          <w:rPr>
            <w:lang w:val="en-GB"/>
          </w:rPr>
          <w:t xml:space="preserve">This edition of </w:t>
        </w:r>
      </w:ins>
      <w:ins w:id="1155" w:author="Raphael Malyankar" w:date="2025-01-01T22:34:00Z" w16du:dateUtc="2025-01-02T05:34:00Z">
        <w:r w:rsidR="00F17259">
          <w:rPr>
            <w:lang w:val="en-GB"/>
          </w:rPr>
          <w:t>S-130 implements th</w:t>
        </w:r>
      </w:ins>
      <w:ins w:id="1156" w:author="Raphael Malyankar" w:date="2025-01-01T22:35:00Z" w16du:dateUtc="2025-01-02T05:35:00Z">
        <w:r w:rsidR="00F17259">
          <w:rPr>
            <w:lang w:val="en-GB"/>
          </w:rPr>
          <w:t xml:space="preserve">e </w:t>
        </w:r>
        <w:r w:rsidR="00F17259" w:rsidRPr="00F17259">
          <w:rPr>
            <w:lang w:val="en-GB"/>
          </w:rPr>
          <w:t>metadata structure and encoding defined in S-100 Edition 5.</w:t>
        </w:r>
        <w:r w:rsidR="00F17259">
          <w:rPr>
            <w:lang w:val="en-GB"/>
          </w:rPr>
          <w:t>2</w:t>
        </w:r>
        <w:r w:rsidR="00F17259" w:rsidRPr="00F17259">
          <w:rPr>
            <w:lang w:val="en-GB"/>
          </w:rPr>
          <w:t>.0 Part 17</w:t>
        </w:r>
      </w:ins>
      <w:ins w:id="1157" w:author="Raphael Malyankar" w:date="2025-01-01T22:39:00Z" w16du:dateUtc="2025-01-02T05:39:00Z">
        <w:r w:rsidR="00496E1B">
          <w:rPr>
            <w:lang w:val="en-GB"/>
          </w:rPr>
          <w:t>.</w:t>
        </w:r>
      </w:ins>
      <w:bookmarkStart w:id="1158" w:name="_Hlk112781146"/>
      <w:ins w:id="1159" w:author="Raphael Malyankar" w:date="2025-01-02T22:22:00Z" w16du:dateUtc="2025-01-03T05:22:00Z">
        <w:r>
          <w:rPr>
            <w:lang w:val="en-GB"/>
          </w:rPr>
          <w:t xml:space="preserve"> </w:t>
        </w:r>
      </w:ins>
      <w:ins w:id="1160" w:author="Raphael Malyankar" w:date="2025-01-01T22:45:00Z" w16du:dateUtc="2025-01-02T05:45:00Z">
        <w:r w:rsidR="0080195F">
          <w:rPr>
            <w:lang w:val="en-GB"/>
          </w:rPr>
          <w:t xml:space="preserve">This </w:t>
        </w:r>
      </w:ins>
      <w:ins w:id="1161" w:author="Raphael Malyankar" w:date="2025-01-01T22:46:00Z" w16du:dateUtc="2025-01-02T05:46:00Z">
        <w:r w:rsidR="0080195F">
          <w:rPr>
            <w:lang w:val="en-GB"/>
          </w:rPr>
          <w:t xml:space="preserve">Edition of </w:t>
        </w:r>
      </w:ins>
      <w:ins w:id="1162" w:author="Raphael Malyankar" w:date="2025-01-01T22:04:00Z" w16du:dateUtc="2025-01-02T05:04:00Z">
        <w:r w:rsidR="00A36349" w:rsidRPr="003A655F">
          <w:rPr>
            <w:lang w:val="en-GB"/>
          </w:rPr>
          <w:t>S-1</w:t>
        </w:r>
      </w:ins>
      <w:ins w:id="1163" w:author="Raphael Malyankar" w:date="2025-01-01T22:33:00Z" w16du:dateUtc="2025-01-02T05:33:00Z">
        <w:r w:rsidR="00F17259">
          <w:rPr>
            <w:lang w:val="en-GB"/>
          </w:rPr>
          <w:t>30</w:t>
        </w:r>
      </w:ins>
      <w:ins w:id="1164" w:author="Raphael Malyankar" w:date="2025-01-01T22:04:00Z" w16du:dateUtc="2025-01-02T05:04:00Z">
        <w:r w:rsidR="00A36349" w:rsidRPr="003A655F">
          <w:rPr>
            <w:lang w:val="en-GB"/>
          </w:rPr>
          <w:t xml:space="preserve"> </w:t>
        </w:r>
      </w:ins>
      <w:ins w:id="1165" w:author="Raphael Malyankar" w:date="2025-01-01T22:33:00Z" w16du:dateUtc="2025-01-02T05:33:00Z">
        <w:r w:rsidR="00F17259">
          <w:rPr>
            <w:lang w:val="en-GB"/>
          </w:rPr>
          <w:t xml:space="preserve">does not </w:t>
        </w:r>
      </w:ins>
      <w:ins w:id="1166" w:author="Raphael Malyankar" w:date="2025-01-02T22:04:00Z" w16du:dateUtc="2025-01-03T05:04:00Z">
        <w:r w:rsidR="002614C1">
          <w:rPr>
            <w:lang w:val="en-GB"/>
          </w:rPr>
          <w:t>include</w:t>
        </w:r>
      </w:ins>
      <w:ins w:id="1167" w:author="Raphael Malyankar" w:date="2025-01-01T22:33:00Z" w16du:dateUtc="2025-01-02T05:33:00Z">
        <w:r w:rsidR="00F17259">
          <w:rPr>
            <w:lang w:val="en-GB"/>
          </w:rPr>
          <w:t xml:space="preserve"> </w:t>
        </w:r>
      </w:ins>
      <w:ins w:id="1168" w:author="Raphael Malyankar" w:date="2025-01-01T22:39:00Z" w16du:dateUtc="2025-01-02T05:39:00Z">
        <w:r w:rsidR="00496E1B">
          <w:rPr>
            <w:lang w:val="en-GB"/>
          </w:rPr>
          <w:t xml:space="preserve">a </w:t>
        </w:r>
      </w:ins>
      <w:ins w:id="1169" w:author="Raphael Malyankar" w:date="2025-01-01T22:33:00Z" w16du:dateUtc="2025-01-02T05:33:00Z">
        <w:r w:rsidR="00F17259">
          <w:rPr>
            <w:lang w:val="en-GB"/>
          </w:rPr>
          <w:t>Portr</w:t>
        </w:r>
      </w:ins>
      <w:ins w:id="1170" w:author="Raphael Malyankar" w:date="2025-01-01T22:39:00Z" w16du:dateUtc="2025-01-02T05:39:00Z">
        <w:r w:rsidR="00496E1B">
          <w:rPr>
            <w:lang w:val="en-GB"/>
          </w:rPr>
          <w:t>ayal Catalogue</w:t>
        </w:r>
      </w:ins>
      <w:ins w:id="1171" w:author="Raphael Malyankar" w:date="2025-01-01T22:40:00Z" w16du:dateUtc="2025-01-02T05:40:00Z">
        <w:r w:rsidR="00496E1B">
          <w:rPr>
            <w:lang w:val="en-GB"/>
          </w:rPr>
          <w:t xml:space="preserve">, does not </w:t>
        </w:r>
      </w:ins>
      <w:ins w:id="1172" w:author="Raphael Malyankar" w:date="2025-01-01T22:41:00Z" w16du:dateUtc="2025-01-02T05:41:00Z">
        <w:r w:rsidR="00496E1B">
          <w:rPr>
            <w:lang w:val="en-GB"/>
          </w:rPr>
          <w:t>use</w:t>
        </w:r>
      </w:ins>
      <w:ins w:id="1173" w:author="Raphael Malyankar" w:date="2025-01-01T22:40:00Z" w16du:dateUtc="2025-01-02T05:40:00Z">
        <w:r w:rsidR="00496E1B">
          <w:rPr>
            <w:lang w:val="en-GB"/>
          </w:rPr>
          <w:t xml:space="preserve"> ISO metadata files, </w:t>
        </w:r>
      </w:ins>
      <w:ins w:id="1174" w:author="Raphael Malyankar" w:date="2025-01-01T22:42:00Z" w16du:dateUtc="2025-01-02T05:42:00Z">
        <w:r w:rsidR="00496E1B">
          <w:rPr>
            <w:lang w:val="en-GB"/>
          </w:rPr>
          <w:t>and does not provide for</w:t>
        </w:r>
      </w:ins>
      <w:ins w:id="1175" w:author="Raphael Malyankar" w:date="2025-01-01T22:40:00Z" w16du:dateUtc="2025-01-02T05:40:00Z">
        <w:r w:rsidR="00496E1B">
          <w:rPr>
            <w:lang w:val="en-GB"/>
          </w:rPr>
          <w:t xml:space="preserve"> S-130 dataset</w:t>
        </w:r>
      </w:ins>
      <w:ins w:id="1176" w:author="Raphael Malyankar" w:date="2025-01-01T22:43:00Z" w16du:dateUtc="2025-01-02T05:43:00Z">
        <w:r w:rsidR="00496E1B">
          <w:rPr>
            <w:lang w:val="en-GB"/>
          </w:rPr>
          <w:t>s to</w:t>
        </w:r>
      </w:ins>
      <w:ins w:id="1177" w:author="Raphael Malyankar" w:date="2025-01-01T22:04:00Z" w16du:dateUtc="2025-01-02T05:04:00Z">
        <w:r w:rsidR="00A36349" w:rsidRPr="003A655F">
          <w:rPr>
            <w:lang w:val="en-GB"/>
          </w:rPr>
          <w:t xml:space="preserve"> </w:t>
        </w:r>
      </w:ins>
      <w:ins w:id="1178" w:author="Raphael Malyankar" w:date="2025-01-01T22:43:00Z" w16du:dateUtc="2025-01-02T05:43:00Z">
        <w:r w:rsidR="00496E1B">
          <w:rPr>
            <w:u w:val="single"/>
            <w:lang w:val="en-GB"/>
          </w:rPr>
          <w:t>refer</w:t>
        </w:r>
      </w:ins>
      <w:ins w:id="1179" w:author="Raphael Malyankar" w:date="2025-01-01T22:46:00Z" w16du:dateUtc="2025-01-02T05:46:00Z">
        <w:r w:rsidR="0080195F">
          <w:rPr>
            <w:u w:val="single"/>
            <w:lang w:val="en-GB"/>
          </w:rPr>
          <w:t>ence</w:t>
        </w:r>
      </w:ins>
      <w:ins w:id="1180" w:author="Raphael Malyankar" w:date="2025-01-01T22:04:00Z" w16du:dateUtc="2025-01-02T05:04:00Z">
        <w:r w:rsidR="00A36349" w:rsidRPr="003A655F">
          <w:rPr>
            <w:lang w:val="en-GB"/>
          </w:rPr>
          <w:t xml:space="preserve"> support files</w:t>
        </w:r>
      </w:ins>
      <w:ins w:id="1181" w:author="Raphael Malyankar" w:date="2025-01-01T22:46:00Z" w16du:dateUtc="2025-01-02T05:46:00Z">
        <w:r w:rsidR="0080195F">
          <w:rPr>
            <w:lang w:val="en-GB"/>
          </w:rPr>
          <w:t>. T</w:t>
        </w:r>
      </w:ins>
      <w:ins w:id="1182" w:author="Raphael Malyankar" w:date="2025-01-01T22:40:00Z" w16du:dateUtc="2025-01-02T05:40:00Z">
        <w:r w:rsidR="00496E1B">
          <w:rPr>
            <w:lang w:val="en-GB"/>
          </w:rPr>
          <w:t>he</w:t>
        </w:r>
      </w:ins>
      <w:ins w:id="1183" w:author="Raphael Malyankar" w:date="2025-01-01T22:42:00Z" w16du:dateUtc="2025-01-02T05:42:00Z">
        <w:r w:rsidR="00496E1B">
          <w:rPr>
            <w:lang w:val="en-GB"/>
          </w:rPr>
          <w:t xml:space="preserve"> </w:t>
        </w:r>
      </w:ins>
      <w:ins w:id="1184" w:author="Raphael Malyankar" w:date="2025-01-01T22:43:00Z" w16du:dateUtc="2025-01-02T05:43:00Z">
        <w:r w:rsidR="00496E1B">
          <w:rPr>
            <w:lang w:val="en-GB"/>
          </w:rPr>
          <w:t xml:space="preserve">optional </w:t>
        </w:r>
      </w:ins>
      <w:ins w:id="1185" w:author="Raphael Malyankar" w:date="2025-01-01T22:44:00Z" w16du:dateUtc="2025-01-02T05:44:00Z">
        <w:r w:rsidR="00496E1B">
          <w:rPr>
            <w:lang w:val="en-GB"/>
          </w:rPr>
          <w:t xml:space="preserve">discovery </w:t>
        </w:r>
      </w:ins>
      <w:ins w:id="1186" w:author="Raphael Malyankar" w:date="2025-01-01T22:41:00Z" w16du:dateUtc="2025-01-02T05:41:00Z">
        <w:r w:rsidR="00496E1B">
          <w:rPr>
            <w:lang w:val="en-GB"/>
          </w:rPr>
          <w:t xml:space="preserve">metadata </w:t>
        </w:r>
      </w:ins>
      <w:ins w:id="1187" w:author="Raphael Malyankar" w:date="2025-01-01T22:43:00Z" w16du:dateUtc="2025-01-02T05:43:00Z">
        <w:r w:rsidR="00496E1B">
          <w:rPr>
            <w:lang w:val="en-GB"/>
          </w:rPr>
          <w:t>wh</w:t>
        </w:r>
      </w:ins>
      <w:ins w:id="1188" w:author="Raphael Malyankar" w:date="2025-01-01T22:44:00Z" w16du:dateUtc="2025-01-02T05:44:00Z">
        <w:r w:rsidR="00496E1B">
          <w:rPr>
            <w:lang w:val="en-GB"/>
          </w:rPr>
          <w:t>ich S-100 Part 17 provides for</w:t>
        </w:r>
      </w:ins>
      <w:ins w:id="1189" w:author="Raphael Malyankar" w:date="2025-01-01T22:41:00Z" w16du:dateUtc="2025-01-02T05:41:00Z">
        <w:r w:rsidR="00496E1B">
          <w:rPr>
            <w:lang w:val="en-GB"/>
          </w:rPr>
          <w:t xml:space="preserve"> </w:t>
        </w:r>
      </w:ins>
      <w:ins w:id="1190" w:author="Raphael Malyankar" w:date="2025-02-17T22:24:00Z" w16du:dateUtc="2025-02-18T05:24:00Z">
        <w:r w:rsidR="00127F5C">
          <w:rPr>
            <w:lang w:val="en-GB"/>
          </w:rPr>
          <w:t>portrayal catalogues and ISO metadata files</w:t>
        </w:r>
      </w:ins>
      <w:ins w:id="1191" w:author="Raphael Malyankar" w:date="2025-01-01T22:41:00Z" w16du:dateUtc="2025-01-02T05:41:00Z">
        <w:r w:rsidR="00496E1B">
          <w:rPr>
            <w:lang w:val="en-GB"/>
          </w:rPr>
          <w:t xml:space="preserve"> </w:t>
        </w:r>
      </w:ins>
      <w:ins w:id="1192" w:author="Raphael Malyankar" w:date="2025-01-01T22:44:00Z" w16du:dateUtc="2025-01-02T05:44:00Z">
        <w:r w:rsidR="00496E1B">
          <w:rPr>
            <w:lang w:val="en-GB"/>
          </w:rPr>
          <w:t xml:space="preserve">are therefore not </w:t>
        </w:r>
      </w:ins>
      <w:ins w:id="1193" w:author="Raphael Malyankar" w:date="2025-02-17T22:24:00Z" w16du:dateUtc="2025-02-18T05:24:00Z">
        <w:r w:rsidR="00127F5C">
          <w:rPr>
            <w:lang w:val="en-GB"/>
          </w:rPr>
          <w:t>permitted</w:t>
        </w:r>
      </w:ins>
      <w:ins w:id="1194" w:author="Raphael Malyankar" w:date="2025-01-01T22:44:00Z" w16du:dateUtc="2025-01-02T05:44:00Z">
        <w:r w:rsidR="00496E1B">
          <w:rPr>
            <w:lang w:val="en-GB"/>
          </w:rPr>
          <w:t xml:space="preserve"> for S-130</w:t>
        </w:r>
      </w:ins>
      <w:ins w:id="1195" w:author="Raphael Malyankar" w:date="2025-01-02T22:22:00Z" w16du:dateUtc="2025-01-03T05:22:00Z">
        <w:r>
          <w:rPr>
            <w:lang w:val="en-GB"/>
          </w:rPr>
          <w:t xml:space="preserve"> data</w:t>
        </w:r>
      </w:ins>
      <w:ins w:id="1196" w:author="Raphael Malyankar" w:date="2025-01-01T22:41:00Z" w16du:dateUtc="2025-01-02T05:41:00Z">
        <w:r w:rsidR="00496E1B">
          <w:rPr>
            <w:lang w:val="en-GB"/>
          </w:rPr>
          <w:t>.</w:t>
        </w:r>
      </w:ins>
    </w:p>
    <w:p w14:paraId="4B711F5F" w14:textId="402D191A" w:rsidR="00F559F0" w:rsidRDefault="00F559F0" w:rsidP="00763679">
      <w:pPr>
        <w:spacing w:after="120" w:line="240" w:lineRule="auto"/>
        <w:rPr>
          <w:ins w:id="1197" w:author="Raphael Malyankar" w:date="2025-01-01T23:01:00Z" w16du:dateUtc="2025-01-02T06:01:00Z"/>
          <w:lang w:val="en-GB"/>
        </w:rPr>
      </w:pPr>
      <w:ins w:id="1198" w:author="Raphael Malyankar" w:date="2025-01-01T23:00:00Z" w16du:dateUtc="2025-01-02T06:00:00Z">
        <w:r>
          <w:rPr>
            <w:lang w:val="en-GB"/>
          </w:rPr>
          <w:t xml:space="preserve">Clause </w:t>
        </w:r>
      </w:ins>
      <w:ins w:id="1199" w:author="Raphael Malyankar" w:date="2025-02-17T22:22:00Z" w16du:dateUtc="2025-02-18T05:22:00Z">
        <w:r w:rsidR="00127F5C">
          <w:rPr>
            <w:lang w:val="en-GB"/>
          </w:rPr>
          <w:fldChar w:fldCharType="begin"/>
        </w:r>
        <w:r w:rsidR="00127F5C">
          <w:rPr>
            <w:lang w:val="en-GB"/>
          </w:rPr>
          <w:instrText xml:space="preserve"> REF _Ref190723697 \r \h </w:instrText>
        </w:r>
      </w:ins>
      <w:r w:rsidR="00127F5C">
        <w:rPr>
          <w:lang w:val="en-GB"/>
        </w:rPr>
      </w:r>
      <w:ins w:id="1200" w:author="Raphael Malyankar" w:date="2025-02-17T22:22:00Z" w16du:dateUtc="2025-02-18T05:22:00Z">
        <w:r w:rsidR="00127F5C">
          <w:rPr>
            <w:lang w:val="en-GB"/>
          </w:rPr>
          <w:fldChar w:fldCharType="separate"/>
        </w:r>
        <w:r w:rsidR="00127F5C">
          <w:rPr>
            <w:lang w:val="en-GB"/>
          </w:rPr>
          <w:t>12.2</w:t>
        </w:r>
        <w:r w:rsidR="00127F5C">
          <w:rPr>
            <w:lang w:val="en-GB"/>
          </w:rPr>
          <w:fldChar w:fldCharType="end"/>
        </w:r>
      </w:ins>
      <w:ins w:id="1201" w:author="Raphael Malyankar" w:date="2025-02-17T22:23:00Z" w16du:dateUtc="2025-02-18T05:23:00Z">
        <w:r w:rsidR="00127F5C">
          <w:rPr>
            <w:lang w:val="en-GB"/>
          </w:rPr>
          <w:t xml:space="preserve"> </w:t>
        </w:r>
      </w:ins>
      <w:ins w:id="1202" w:author="Raphael Malyankar" w:date="2025-01-02T22:05:00Z" w16du:dateUtc="2025-01-03T05:05:00Z">
        <w:r w:rsidR="002614C1">
          <w:rPr>
            <w:lang w:val="en-GB"/>
          </w:rPr>
          <w:t>prov</w:t>
        </w:r>
      </w:ins>
      <w:ins w:id="1203" w:author="Raphael Malyankar" w:date="2025-01-02T22:06:00Z" w16du:dateUtc="2025-01-03T05:06:00Z">
        <w:r w:rsidR="002614C1">
          <w:rPr>
            <w:lang w:val="en-GB"/>
          </w:rPr>
          <w:t>i</w:t>
        </w:r>
      </w:ins>
      <w:ins w:id="1204" w:author="Raphael Malyankar" w:date="2025-01-02T22:05:00Z" w16du:dateUtc="2025-01-03T05:05:00Z">
        <w:r w:rsidR="002614C1">
          <w:rPr>
            <w:lang w:val="en-GB"/>
          </w:rPr>
          <w:t>des details a</w:t>
        </w:r>
      </w:ins>
      <w:ins w:id="1205" w:author="Raphael Malyankar" w:date="2025-01-02T22:06:00Z" w16du:dateUtc="2025-01-03T05:06:00Z">
        <w:r w:rsidR="002614C1">
          <w:rPr>
            <w:lang w:val="en-GB"/>
          </w:rPr>
          <w:t>bout</w:t>
        </w:r>
      </w:ins>
      <w:ins w:id="1206" w:author="Raphael Malyankar" w:date="2025-01-01T22:04:00Z" w16du:dateUtc="2025-01-02T05:04:00Z">
        <w:r w:rsidR="00A36349" w:rsidRPr="003A655F">
          <w:rPr>
            <w:lang w:val="en-GB"/>
          </w:rPr>
          <w:t xml:space="preserve"> the mandatory and optional metadata for S-1</w:t>
        </w:r>
      </w:ins>
      <w:ins w:id="1207" w:author="Raphael Malyankar" w:date="2025-01-01T22:33:00Z" w16du:dateUtc="2025-01-02T05:33:00Z">
        <w:r w:rsidR="00F17259">
          <w:rPr>
            <w:lang w:val="en-GB"/>
          </w:rPr>
          <w:t>30</w:t>
        </w:r>
      </w:ins>
      <w:ins w:id="1208" w:author="Raphael Malyankar" w:date="2025-01-01T22:04:00Z" w16du:dateUtc="2025-01-02T05:04:00Z">
        <w:r w:rsidR="00A36349" w:rsidRPr="003A655F">
          <w:rPr>
            <w:lang w:val="en-GB"/>
          </w:rPr>
          <w:t>.</w:t>
        </w:r>
      </w:ins>
    </w:p>
    <w:p w14:paraId="3F9A99CD" w14:textId="37F0EA89" w:rsidR="00F559F0" w:rsidRDefault="00D46311" w:rsidP="00286DCB">
      <w:pPr>
        <w:pStyle w:val="Heading2"/>
        <w:rPr>
          <w:ins w:id="1209" w:author="Raphael Malyankar" w:date="2025-01-01T23:04:00Z" w16du:dateUtc="2025-01-02T06:04:00Z"/>
          <w:lang w:val="en-GB"/>
        </w:rPr>
      </w:pPr>
      <w:bookmarkStart w:id="1210" w:name="_Ref190723697"/>
      <w:bookmarkStart w:id="1211" w:name="_Toc190800619"/>
      <w:bookmarkEnd w:id="1158"/>
      <w:ins w:id="1212" w:author="Raphael Malyankar" w:date="2025-01-02T00:24:00Z" w16du:dateUtc="2025-01-02T07:24:00Z">
        <w:r>
          <w:rPr>
            <w:lang w:val="en-GB"/>
          </w:rPr>
          <w:t>Elements of S-130 Exchange Catalogues</w:t>
        </w:r>
      </w:ins>
      <w:bookmarkEnd w:id="1210"/>
      <w:bookmarkEnd w:id="1211"/>
    </w:p>
    <w:p w14:paraId="42A54245" w14:textId="135A0B38" w:rsidR="00D46311" w:rsidRPr="00D46311" w:rsidRDefault="00D46311" w:rsidP="00D46311">
      <w:pPr>
        <w:spacing w:after="120" w:line="240" w:lineRule="auto"/>
        <w:rPr>
          <w:ins w:id="1213" w:author="Raphael Malyankar" w:date="2025-01-02T00:28:00Z" w16du:dateUtc="2025-01-02T07:28:00Z"/>
          <w:lang w:val="en-GB"/>
        </w:rPr>
      </w:pPr>
      <w:ins w:id="1214" w:author="Raphael Malyankar" w:date="2025-01-02T00:29:00Z" w16du:dateUtc="2025-01-02T07:29:00Z">
        <w:r>
          <w:rPr>
            <w:lang w:val="en-GB"/>
          </w:rPr>
          <w:t>S-130 metadata in Exchange Catalogues is derived from</w:t>
        </w:r>
      </w:ins>
      <w:ins w:id="1215" w:author="Raphael Malyankar" w:date="2025-01-02T00:28:00Z" w16du:dateUtc="2025-01-02T07:28:00Z">
        <w:r w:rsidRPr="00D46311">
          <w:rPr>
            <w:lang w:val="en-GB"/>
          </w:rPr>
          <w:t xml:space="preserve"> S-100 Part 17, Figure 17-7, with the following restrictions:</w:t>
        </w:r>
      </w:ins>
    </w:p>
    <w:p w14:paraId="65C1A27A" w14:textId="77777777" w:rsidR="00CB7B49" w:rsidRPr="00CB7B49" w:rsidRDefault="004C4A71" w:rsidP="00CB7B49">
      <w:pPr>
        <w:pStyle w:val="ListParagraph"/>
        <w:numPr>
          <w:ilvl w:val="0"/>
          <w:numId w:val="14"/>
        </w:numPr>
        <w:spacing w:after="120" w:line="240" w:lineRule="auto"/>
        <w:rPr>
          <w:ins w:id="1216" w:author="Raphael Malyankar" w:date="2025-01-02T00:39:00Z" w16du:dateUtc="2025-01-02T07:39:00Z"/>
          <w:lang w:val="en-GB"/>
        </w:rPr>
      </w:pPr>
      <w:ins w:id="1217" w:author="Raphael Malyankar" w:date="2025-01-02T00:36:00Z" w16du:dateUtc="2025-01-02T07:36:00Z">
        <w:r w:rsidRPr="00CB7B49">
          <w:rPr>
            <w:lang w:val="en-GB"/>
          </w:rPr>
          <w:t xml:space="preserve">S-130 does not use certain optional elements and fields defined in S-100 generic metadata. </w:t>
        </w:r>
      </w:ins>
      <w:ins w:id="1218" w:author="Raphael Malyankar" w:date="2025-01-02T00:28:00Z" w16du:dateUtc="2025-01-02T07:28:00Z">
        <w:r w:rsidR="00D46311" w:rsidRPr="00CB7B49">
          <w:rPr>
            <w:lang w:val="en-GB"/>
          </w:rPr>
          <w:t>Elements that are optional in the generic S-100 catalogue model but not used in S-1</w:t>
        </w:r>
      </w:ins>
      <w:ins w:id="1219" w:author="Raphael Malyankar" w:date="2025-01-02T00:29:00Z" w16du:dateUtc="2025-01-02T07:29:00Z">
        <w:r w:rsidR="00D46311" w:rsidRPr="00CB7B49">
          <w:rPr>
            <w:lang w:val="en-GB"/>
          </w:rPr>
          <w:t>30</w:t>
        </w:r>
      </w:ins>
      <w:ins w:id="1220" w:author="Raphael Malyankar" w:date="2025-01-02T00:28:00Z" w16du:dateUtc="2025-01-02T07:28:00Z">
        <w:r w:rsidR="00D46311" w:rsidRPr="00CB7B49">
          <w:rPr>
            <w:lang w:val="en-GB"/>
          </w:rPr>
          <w:t xml:space="preserve"> are not shown.</w:t>
        </w:r>
      </w:ins>
    </w:p>
    <w:p w14:paraId="58EC1D1E" w14:textId="4E80DC10" w:rsidR="00D46311" w:rsidRPr="00CB7B49" w:rsidRDefault="00CB7B49" w:rsidP="00CB7B49">
      <w:pPr>
        <w:pStyle w:val="ListParagraph"/>
        <w:numPr>
          <w:ilvl w:val="0"/>
          <w:numId w:val="14"/>
        </w:numPr>
        <w:spacing w:after="120" w:line="240" w:lineRule="auto"/>
        <w:rPr>
          <w:ins w:id="1221" w:author="Raphael Malyankar" w:date="2025-01-02T00:28:00Z" w16du:dateUtc="2025-01-02T07:28:00Z"/>
          <w:lang w:val="en-GB"/>
        </w:rPr>
      </w:pPr>
      <w:ins w:id="1222" w:author="Raphael Malyankar" w:date="2025-01-02T00:39:00Z" w16du:dateUtc="2025-01-02T07:39:00Z">
        <w:r w:rsidRPr="00CB7B49">
          <w:rPr>
            <w:lang w:val="en-GB"/>
          </w:rPr>
          <w:t>S-130 makes certain optional S-100 elements or field</w:t>
        </w:r>
      </w:ins>
      <w:ins w:id="1223" w:author="Raphael Malyankar" w:date="2025-01-02T00:40:00Z" w16du:dateUtc="2025-01-02T07:40:00Z">
        <w:r w:rsidRPr="00CB7B49">
          <w:rPr>
            <w:lang w:val="en-GB"/>
          </w:rPr>
          <w:t xml:space="preserve">s mandatory. </w:t>
        </w:r>
      </w:ins>
      <w:ins w:id="1224" w:author="Raphael Malyankar" w:date="2025-01-02T00:38:00Z" w16du:dateUtc="2025-01-02T07:38:00Z">
        <w:r w:rsidRPr="00CB7B49">
          <w:rPr>
            <w:lang w:val="en-GB"/>
          </w:rPr>
          <w:t>Elements that are op</w:t>
        </w:r>
      </w:ins>
      <w:ins w:id="1225" w:author="Raphael Malyankar" w:date="2025-01-02T00:39:00Z" w16du:dateUtc="2025-01-02T07:39:00Z">
        <w:r w:rsidRPr="00CB7B49">
          <w:rPr>
            <w:lang w:val="en-GB"/>
          </w:rPr>
          <w:t>tional in S-100</w:t>
        </w:r>
      </w:ins>
      <w:ins w:id="1226" w:author="Raphael Malyankar" w:date="2025-01-02T00:40:00Z" w16du:dateUtc="2025-01-02T07:40:00Z">
        <w:r w:rsidRPr="00CB7B49">
          <w:rPr>
            <w:lang w:val="en-GB"/>
          </w:rPr>
          <w:t xml:space="preserve"> </w:t>
        </w:r>
      </w:ins>
      <w:ins w:id="1227" w:author="Raphael Malyankar" w:date="2025-01-02T00:39:00Z" w16du:dateUtc="2025-01-02T07:39:00Z">
        <w:r w:rsidRPr="00CB7B49">
          <w:rPr>
            <w:lang w:val="en-GB"/>
          </w:rPr>
          <w:t>but mandatory in S-130 are shown with the restricted multiplicity</w:t>
        </w:r>
      </w:ins>
      <w:ins w:id="1228" w:author="Raphael Malyankar" w:date="2025-01-02T00:40:00Z" w16du:dateUtc="2025-01-02T07:40:00Z">
        <w:r w:rsidRPr="00CB7B49">
          <w:rPr>
            <w:lang w:val="en-GB"/>
          </w:rPr>
          <w:t xml:space="preserve"> </w:t>
        </w:r>
      </w:ins>
      <w:ins w:id="1229" w:author="Raphael Malyankar" w:date="2025-01-02T00:48:00Z" w16du:dateUtc="2025-01-02T07:48:00Z">
        <w:r w:rsidR="001D6F40">
          <w:rPr>
            <w:lang w:val="en-GB"/>
          </w:rPr>
          <w:t xml:space="preserve">in place of that given in S-100 Part 17 </w:t>
        </w:r>
      </w:ins>
      <w:ins w:id="1230" w:author="Raphael Malyankar" w:date="2025-01-02T00:40:00Z" w16du:dateUtc="2025-01-02T07:40:00Z">
        <w:r w:rsidRPr="00CB7B49">
          <w:rPr>
            <w:lang w:val="en-GB"/>
          </w:rPr>
          <w:t xml:space="preserve">(for example, </w:t>
        </w:r>
      </w:ins>
      <w:ins w:id="1231" w:author="Raphael Malyankar" w:date="2025-01-02T00:49:00Z" w16du:dateUtc="2025-01-02T07:49:00Z">
        <w:r w:rsidR="001D6F40">
          <w:rPr>
            <w:lang w:val="en-GB"/>
          </w:rPr>
          <w:t xml:space="preserve">as </w:t>
        </w:r>
      </w:ins>
      <w:ins w:id="1232" w:author="Raphael Malyankar" w:date="2025-01-02T00:40:00Z" w16du:dateUtc="2025-01-02T07:40:00Z">
        <w:r w:rsidRPr="00CB7B49">
          <w:rPr>
            <w:lang w:val="en-GB"/>
          </w:rPr>
          <w:t>“1”</w:t>
        </w:r>
      </w:ins>
      <w:ins w:id="1233" w:author="Raphael Malyankar" w:date="2025-01-02T00:48:00Z" w16du:dateUtc="2025-01-02T07:48:00Z">
        <w:r w:rsidR="001D6F40">
          <w:rPr>
            <w:lang w:val="en-GB"/>
          </w:rPr>
          <w:t xml:space="preserve"> </w:t>
        </w:r>
      </w:ins>
      <w:ins w:id="1234" w:author="Raphael Malyankar" w:date="2025-01-02T00:40:00Z" w16du:dateUtc="2025-01-02T07:40:00Z">
        <w:r w:rsidRPr="00CB7B49">
          <w:rPr>
            <w:lang w:val="en-GB"/>
          </w:rPr>
          <w:t>in</w:t>
        </w:r>
      </w:ins>
      <w:ins w:id="1235" w:author="Raphael Malyankar" w:date="2025-01-02T00:41:00Z" w16du:dateUtc="2025-01-02T07:41:00Z">
        <w:r w:rsidRPr="00CB7B49">
          <w:rPr>
            <w:lang w:val="en-GB"/>
          </w:rPr>
          <w:t xml:space="preserve">stead of </w:t>
        </w:r>
      </w:ins>
      <w:ins w:id="1236" w:author="Raphael Malyankar" w:date="2025-01-02T00:49:00Z" w16du:dateUtc="2025-01-02T07:49:00Z">
        <w:r w:rsidR="001D6F40">
          <w:rPr>
            <w:lang w:val="en-GB"/>
          </w:rPr>
          <w:t xml:space="preserve">the generic </w:t>
        </w:r>
      </w:ins>
      <w:ins w:id="1237" w:author="Raphael Malyankar" w:date="2025-01-02T00:41:00Z" w16du:dateUtc="2025-01-02T07:41:00Z">
        <w:r w:rsidRPr="00CB7B49">
          <w:rPr>
            <w:lang w:val="en-GB"/>
          </w:rPr>
          <w:t xml:space="preserve">“0..1”) and </w:t>
        </w:r>
      </w:ins>
      <w:ins w:id="1238" w:author="Raphael Malyankar" w:date="2025-01-02T00:42:00Z" w16du:dateUtc="2025-01-02T07:42:00Z">
        <w:r w:rsidRPr="00CB7B49">
          <w:rPr>
            <w:lang w:val="en-GB"/>
          </w:rPr>
          <w:t>the restriction is noted in the Remarks column.</w:t>
        </w:r>
      </w:ins>
    </w:p>
    <w:p w14:paraId="2C337756" w14:textId="3A9E3DF5" w:rsidR="004C4A71" w:rsidRPr="00CB7B49" w:rsidRDefault="004C4A71" w:rsidP="00CB7B49">
      <w:pPr>
        <w:pStyle w:val="ListParagraph"/>
        <w:numPr>
          <w:ilvl w:val="0"/>
          <w:numId w:val="14"/>
        </w:numPr>
        <w:spacing w:after="120" w:line="240" w:lineRule="auto"/>
        <w:rPr>
          <w:ins w:id="1239" w:author="Raphael Malyankar" w:date="2025-01-02T00:38:00Z" w16du:dateUtc="2025-01-02T07:38:00Z"/>
          <w:lang w:val="en-GB"/>
        </w:rPr>
      </w:pPr>
      <w:ins w:id="1240" w:author="Raphael Malyankar" w:date="2025-01-02T00:37:00Z" w16du:dateUtc="2025-01-02T07:37:00Z">
        <w:r w:rsidRPr="00CB7B49">
          <w:rPr>
            <w:lang w:val="en-GB"/>
          </w:rPr>
          <w:t xml:space="preserve">S-130 imposes certain </w:t>
        </w:r>
      </w:ins>
      <w:ins w:id="1241" w:author="Raphael Malyankar" w:date="2025-01-02T00:50:00Z" w16du:dateUtc="2025-01-02T07:50:00Z">
        <w:r w:rsidR="001D6F40">
          <w:rPr>
            <w:lang w:val="en-GB"/>
          </w:rPr>
          <w:t>product-specific</w:t>
        </w:r>
      </w:ins>
      <w:ins w:id="1242" w:author="Raphael Malyankar" w:date="2025-01-02T00:37:00Z" w16du:dateUtc="2025-01-02T07:37:00Z">
        <w:r w:rsidRPr="00CB7B49">
          <w:rPr>
            <w:lang w:val="en-GB"/>
          </w:rPr>
          <w:t xml:space="preserve"> requirements on </w:t>
        </w:r>
      </w:ins>
      <w:ins w:id="1243" w:author="Raphael Malyankar" w:date="2025-01-02T00:50:00Z" w16du:dateUtc="2025-01-02T07:50:00Z">
        <w:r w:rsidR="001D6F40">
          <w:rPr>
            <w:lang w:val="en-GB"/>
          </w:rPr>
          <w:t xml:space="preserve">the </w:t>
        </w:r>
      </w:ins>
      <w:ins w:id="1244" w:author="Raphael Malyankar" w:date="2025-01-02T00:37:00Z" w16du:dateUtc="2025-01-02T07:37:00Z">
        <w:r w:rsidRPr="00CB7B49">
          <w:rPr>
            <w:lang w:val="en-GB"/>
          </w:rPr>
          <w:t>values of some metad</w:t>
        </w:r>
      </w:ins>
      <w:ins w:id="1245" w:author="Raphael Malyankar" w:date="2025-01-02T00:38:00Z" w16du:dateUtc="2025-01-02T07:38:00Z">
        <w:r w:rsidRPr="00CB7B49">
          <w:rPr>
            <w:lang w:val="en-GB"/>
          </w:rPr>
          <w:t>ata fields.</w:t>
        </w:r>
      </w:ins>
      <w:ins w:id="1246" w:author="Raphael Malyankar" w:date="2025-01-02T00:41:00Z" w16du:dateUtc="2025-01-02T07:41:00Z">
        <w:r w:rsidR="00CB7B49" w:rsidRPr="00CB7B49">
          <w:rPr>
            <w:lang w:val="en-GB"/>
          </w:rPr>
          <w:t xml:space="preserve"> These requirements are described in the Remarks column.</w:t>
        </w:r>
      </w:ins>
    </w:p>
    <w:p w14:paraId="4B6B6926" w14:textId="41C1382D" w:rsidR="00D46311" w:rsidRPr="00D46311" w:rsidRDefault="00D46311" w:rsidP="00D46311">
      <w:pPr>
        <w:spacing w:after="120" w:line="240" w:lineRule="auto"/>
        <w:rPr>
          <w:ins w:id="1247" w:author="Raphael Malyankar" w:date="2025-01-02T00:28:00Z" w16du:dateUtc="2025-01-02T07:28:00Z"/>
          <w:lang w:val="en-GB"/>
        </w:rPr>
      </w:pPr>
      <w:ins w:id="1248" w:author="Raphael Malyankar" w:date="2025-01-02T00:28:00Z" w16du:dateUtc="2025-01-02T07:28:00Z">
        <w:r w:rsidRPr="00D46311">
          <w:rPr>
            <w:lang w:val="en-GB"/>
          </w:rPr>
          <w:t>In S-1</w:t>
        </w:r>
      </w:ins>
      <w:ins w:id="1249" w:author="Raphael Malyankar" w:date="2025-01-02T00:30:00Z" w16du:dateUtc="2025-01-02T07:30:00Z">
        <w:r>
          <w:rPr>
            <w:lang w:val="en-GB"/>
          </w:rPr>
          <w:t>30</w:t>
        </w:r>
      </w:ins>
      <w:ins w:id="1250" w:author="Raphael Malyankar" w:date="2025-01-02T00:28:00Z" w16du:dateUtc="2025-01-02T07:28:00Z">
        <w:r w:rsidRPr="00D46311">
          <w:rPr>
            <w:lang w:val="en-GB"/>
          </w:rPr>
          <w:t xml:space="preserve"> Edition 2.0.0 the only catalogues </w:t>
        </w:r>
      </w:ins>
      <w:ins w:id="1251" w:author="Raphael Malyankar" w:date="2025-01-02T00:50:00Z" w16du:dateUtc="2025-01-02T07:50:00Z">
        <w:r w:rsidR="001D6F40">
          <w:rPr>
            <w:lang w:val="en-GB"/>
          </w:rPr>
          <w:t>defined for S-130 products</w:t>
        </w:r>
      </w:ins>
      <w:ins w:id="1252" w:author="Raphael Malyankar" w:date="2025-01-02T00:28:00Z" w16du:dateUtc="2025-01-02T07:28:00Z">
        <w:r w:rsidRPr="00D46311">
          <w:rPr>
            <w:lang w:val="en-GB"/>
          </w:rPr>
          <w:t xml:space="preserve"> are Feature Catalogues.</w:t>
        </w:r>
      </w:ins>
    </w:p>
    <w:p w14:paraId="1C0DB1BA" w14:textId="064C7545" w:rsidR="004C4A71" w:rsidRPr="004C4A71" w:rsidRDefault="00CB7B49" w:rsidP="004C4A71">
      <w:pPr>
        <w:spacing w:after="120" w:line="240" w:lineRule="auto"/>
        <w:rPr>
          <w:ins w:id="1253" w:author="Raphael Malyankar" w:date="2025-01-02T00:32:00Z" w16du:dateUtc="2025-01-02T07:32:00Z"/>
          <w:lang w:val="en-GB"/>
        </w:rPr>
      </w:pPr>
      <w:ins w:id="1254" w:author="Raphael Malyankar" w:date="2025-01-02T00:43:00Z" w16du:dateUtc="2025-01-02T07:43:00Z">
        <w:r>
          <w:rPr>
            <w:lang w:val="en-GB"/>
          </w:rPr>
          <w:t xml:space="preserve">The </w:t>
        </w:r>
      </w:ins>
      <w:ins w:id="1255" w:author="Raphael Malyankar" w:date="2025-01-02T00:33:00Z" w16du:dateUtc="2025-01-02T07:33:00Z">
        <w:r w:rsidR="004C4A71">
          <w:rPr>
            <w:lang w:val="en-GB"/>
          </w:rPr>
          <w:t>default</w:t>
        </w:r>
        <w:r w:rsidR="004C4A71" w:rsidRPr="00D46311">
          <w:rPr>
            <w:lang w:val="en-GB"/>
          </w:rPr>
          <w:t xml:space="preserve"> language used </w:t>
        </w:r>
      </w:ins>
      <w:ins w:id="1256" w:author="Raphael Malyankar" w:date="2025-01-02T00:45:00Z" w16du:dateUtc="2025-01-02T07:45:00Z">
        <w:r>
          <w:rPr>
            <w:lang w:val="en-GB"/>
          </w:rPr>
          <w:t>by</w:t>
        </w:r>
      </w:ins>
      <w:ins w:id="1257" w:author="Raphael Malyankar" w:date="2025-01-02T00:33:00Z" w16du:dateUtc="2025-01-02T07:33:00Z">
        <w:r w:rsidR="004C4A71" w:rsidRPr="00D46311">
          <w:rPr>
            <w:lang w:val="en-GB"/>
          </w:rPr>
          <w:t xml:space="preserve"> the </w:t>
        </w:r>
      </w:ins>
      <w:ins w:id="1258" w:author="Raphael Malyankar" w:date="2025-01-02T00:45:00Z" w16du:dateUtc="2025-01-02T07:45:00Z">
        <w:r>
          <w:rPr>
            <w:lang w:val="en-GB"/>
          </w:rPr>
          <w:t>Exchange</w:t>
        </w:r>
      </w:ins>
      <w:ins w:id="1259" w:author="Raphael Malyankar" w:date="2025-01-02T00:51:00Z" w16du:dateUtc="2025-01-02T07:51:00Z">
        <w:r w:rsidR="001D6F40">
          <w:rPr>
            <w:lang w:val="en-GB"/>
          </w:rPr>
          <w:t xml:space="preserve"> </w:t>
        </w:r>
      </w:ins>
      <w:ins w:id="1260" w:author="Raphael Malyankar" w:date="2025-01-02T00:45:00Z" w16du:dateUtc="2025-01-02T07:45:00Z">
        <w:r>
          <w:rPr>
            <w:lang w:val="en-GB"/>
          </w:rPr>
          <w:t xml:space="preserve">Catalogue may be </w:t>
        </w:r>
      </w:ins>
      <w:ins w:id="1261" w:author="Raphael Malyankar" w:date="2025-01-02T00:44:00Z" w16du:dateUtc="2025-01-02T07:44:00Z">
        <w:r>
          <w:rPr>
            <w:lang w:val="en-GB"/>
          </w:rPr>
          <w:t xml:space="preserve">specified in the </w:t>
        </w:r>
        <w:r w:rsidRPr="001D6F40">
          <w:rPr>
            <w:i/>
            <w:iCs/>
            <w:lang w:val="en-GB"/>
          </w:rPr>
          <w:t>default</w:t>
        </w:r>
      </w:ins>
      <w:ins w:id="1262" w:author="Raphael Malyankar" w:date="2025-01-02T00:45:00Z" w16du:dateUtc="2025-01-02T07:45:00Z">
        <w:r w:rsidRPr="001D6F40">
          <w:rPr>
            <w:i/>
            <w:iCs/>
            <w:lang w:val="en-GB"/>
          </w:rPr>
          <w:t>Locale</w:t>
        </w:r>
        <w:r>
          <w:rPr>
            <w:lang w:val="en-GB"/>
          </w:rPr>
          <w:t xml:space="preserve"> field of </w:t>
        </w:r>
        <w:r w:rsidRPr="001D6F40">
          <w:rPr>
            <w:b/>
            <w:bCs/>
            <w:lang w:val="en-GB"/>
          </w:rPr>
          <w:t>S100_Exchange</w:t>
        </w:r>
      </w:ins>
      <w:ins w:id="1263" w:author="Raphael Malyankar" w:date="2025-01-02T00:46:00Z" w16du:dateUtc="2025-01-02T07:46:00Z">
        <w:r w:rsidR="001D6F40" w:rsidRPr="001D6F40">
          <w:rPr>
            <w:b/>
            <w:bCs/>
            <w:lang w:val="en-GB"/>
          </w:rPr>
          <w:t>Catalogue</w:t>
        </w:r>
        <w:r w:rsidR="001D6F40">
          <w:rPr>
            <w:lang w:val="en-GB"/>
          </w:rPr>
          <w:t xml:space="preserve"> (clause </w:t>
        </w:r>
      </w:ins>
      <w:ins w:id="1264" w:author="Raphael Malyankar" w:date="2025-02-17T22:25:00Z" w16du:dateUtc="2025-02-18T05:25:00Z">
        <w:r w:rsidR="006E214F">
          <w:rPr>
            <w:lang w:val="en-GB"/>
          </w:rPr>
          <w:fldChar w:fldCharType="begin"/>
        </w:r>
        <w:r w:rsidR="006E214F">
          <w:rPr>
            <w:lang w:val="en-GB"/>
          </w:rPr>
          <w:instrText xml:space="preserve"> REF _Ref190723698 \r \h </w:instrText>
        </w:r>
      </w:ins>
      <w:r w:rsidR="006E214F">
        <w:rPr>
          <w:lang w:val="en-GB"/>
        </w:rPr>
      </w:r>
      <w:ins w:id="1265" w:author="Raphael Malyankar" w:date="2025-02-17T22:25:00Z" w16du:dateUtc="2025-02-18T05:25:00Z">
        <w:r w:rsidR="006E214F">
          <w:rPr>
            <w:lang w:val="en-GB"/>
          </w:rPr>
          <w:fldChar w:fldCharType="separate"/>
        </w:r>
        <w:r w:rsidR="006E214F">
          <w:rPr>
            <w:lang w:val="en-GB"/>
          </w:rPr>
          <w:t>12.2.1</w:t>
        </w:r>
        <w:r w:rsidR="006E214F">
          <w:rPr>
            <w:lang w:val="en-GB"/>
          </w:rPr>
          <w:fldChar w:fldCharType="end"/>
        </w:r>
      </w:ins>
      <w:ins w:id="1266" w:author="Raphael Malyankar" w:date="2025-01-02T00:46:00Z" w16du:dateUtc="2025-01-02T07:46:00Z">
        <w:r w:rsidR="001D6F40">
          <w:rPr>
            <w:lang w:val="en-GB"/>
          </w:rPr>
          <w:t xml:space="preserve">). If omitted, the default language </w:t>
        </w:r>
      </w:ins>
      <w:ins w:id="1267" w:author="Raphael Malyankar" w:date="2025-01-02T00:51:00Z" w16du:dateUtc="2025-01-02T07:51:00Z">
        <w:r w:rsidR="001D6F40">
          <w:rPr>
            <w:lang w:val="en-GB"/>
          </w:rPr>
          <w:t>is</w:t>
        </w:r>
      </w:ins>
      <w:ins w:id="1268" w:author="Raphael Malyankar" w:date="2025-01-02T00:46:00Z" w16du:dateUtc="2025-01-02T07:46:00Z">
        <w:r w:rsidR="001D6F40">
          <w:rPr>
            <w:lang w:val="en-GB"/>
          </w:rPr>
          <w:t xml:space="preserve"> English.</w:t>
        </w:r>
      </w:ins>
      <w:ins w:id="1269" w:author="Raphael Malyankar" w:date="2025-01-02T22:06:00Z" w16du:dateUtc="2025-01-03T05:06:00Z">
        <w:r w:rsidR="002614C1">
          <w:rPr>
            <w:lang w:val="en-GB"/>
          </w:rPr>
          <w:t xml:space="preserve"> </w:t>
        </w:r>
      </w:ins>
      <w:ins w:id="1270" w:author="Raphael Malyankar" w:date="2025-01-02T22:07:00Z" w16du:dateUtc="2025-01-03T05:07:00Z">
        <w:r w:rsidR="002614C1" w:rsidRPr="002614C1">
          <w:rPr>
            <w:lang w:val="en-GB"/>
          </w:rPr>
          <w:t>See S-100 Part 17, clauses 17-4.6 – 17-4.8 for guidance on encoding of metadata in languages other than English</w:t>
        </w:r>
        <w:r w:rsidR="002614C1">
          <w:rPr>
            <w:lang w:val="en-GB"/>
          </w:rPr>
          <w:t>.</w:t>
        </w:r>
      </w:ins>
    </w:p>
    <w:p w14:paraId="287E7875" w14:textId="67F640C8" w:rsidR="00F559F0" w:rsidRPr="00817ED1" w:rsidRDefault="00CB7B49" w:rsidP="00817ED1">
      <w:pPr>
        <w:spacing w:after="120" w:line="240" w:lineRule="auto"/>
        <w:rPr>
          <w:lang w:val="en-GB"/>
        </w:rPr>
      </w:pPr>
      <w:ins w:id="1271" w:author="Raphael Malyankar" w:date="2025-01-02T00:43:00Z" w16du:dateUtc="2025-01-02T07:43:00Z">
        <w:r w:rsidRPr="004C4A71">
          <w:rPr>
            <w:lang w:val="en-GB"/>
          </w:rPr>
          <w:lastRenderedPageBreak/>
          <w:t xml:space="preserve">The following clauses define the mandatory and optional metadata </w:t>
        </w:r>
      </w:ins>
      <w:ins w:id="1272" w:author="Raphael Malyankar" w:date="2025-01-02T22:25:00Z" w16du:dateUtc="2025-01-03T05:25:00Z">
        <w:r w:rsidR="00817ED1">
          <w:rPr>
            <w:lang w:val="en-GB"/>
          </w:rPr>
          <w:t>used</w:t>
        </w:r>
      </w:ins>
      <w:ins w:id="1273" w:author="Raphael Malyankar" w:date="2025-01-02T00:43:00Z" w16du:dateUtc="2025-01-02T07:43:00Z">
        <w:r w:rsidRPr="004C4A71">
          <w:rPr>
            <w:lang w:val="en-GB"/>
          </w:rPr>
          <w:t xml:space="preserve"> </w:t>
        </w:r>
      </w:ins>
      <w:ins w:id="1274" w:author="Raphael Malyankar" w:date="2025-01-02T22:25:00Z" w16du:dateUtc="2025-01-03T05:25:00Z">
        <w:r w:rsidR="00817ED1">
          <w:rPr>
            <w:lang w:val="en-GB"/>
          </w:rPr>
          <w:t>by</w:t>
        </w:r>
      </w:ins>
      <w:ins w:id="1275" w:author="Raphael Malyankar" w:date="2025-01-02T00:43:00Z" w16du:dateUtc="2025-01-02T07:43:00Z">
        <w:r w:rsidRPr="004C4A71">
          <w:rPr>
            <w:lang w:val="en-GB"/>
          </w:rPr>
          <w:t xml:space="preserve"> S-1</w:t>
        </w:r>
        <w:r>
          <w:rPr>
            <w:lang w:val="en-GB"/>
          </w:rPr>
          <w:t>30</w:t>
        </w:r>
        <w:r w:rsidRPr="004C4A71">
          <w:rPr>
            <w:lang w:val="en-GB"/>
          </w:rPr>
          <w:t>.</w:t>
        </w:r>
        <w:r>
          <w:rPr>
            <w:lang w:val="en-GB"/>
          </w:rPr>
          <w:t xml:space="preserve"> </w:t>
        </w:r>
      </w:ins>
      <w:ins w:id="1276" w:author="Raphael Malyankar" w:date="2025-01-02T00:34:00Z" w16du:dateUtc="2025-01-02T07:34:00Z">
        <w:r w:rsidR="004C4A71" w:rsidRPr="004C4A71">
          <w:rPr>
            <w:lang w:val="en-GB"/>
          </w:rPr>
          <w:t>Differences from generic S-100 metadata are emphasized for developer convenience in bold text</w:t>
        </w:r>
      </w:ins>
      <w:ins w:id="1277" w:author="Raphael Malyankar" w:date="2025-01-02T00:52:00Z" w16du:dateUtc="2025-01-02T07:52:00Z">
        <w:r w:rsidR="001D6F40">
          <w:rPr>
            <w:lang w:val="en-GB"/>
          </w:rPr>
          <w:t xml:space="preserve"> in the documentation tables</w:t>
        </w:r>
      </w:ins>
      <w:ins w:id="1278" w:author="Raphael Malyankar" w:date="2025-01-02T00:53:00Z" w16du:dateUtc="2025-01-02T07:53:00Z">
        <w:r w:rsidR="001D6F40">
          <w:rPr>
            <w:lang w:val="en-GB"/>
          </w:rPr>
          <w:t>,</w:t>
        </w:r>
      </w:ins>
      <w:ins w:id="1279" w:author="Raphael Malyankar" w:date="2025-01-02T00:34:00Z" w16du:dateUtc="2025-01-02T07:34:00Z">
        <w:r w:rsidR="004C4A71" w:rsidRPr="004C4A71">
          <w:rPr>
            <w:lang w:val="en-GB"/>
          </w:rPr>
          <w:t xml:space="preserve"> </w:t>
        </w:r>
      </w:ins>
      <w:ins w:id="1280" w:author="Raphael Malyankar" w:date="2025-01-02T00:32:00Z" w16du:dateUtc="2025-01-02T07:32:00Z">
        <w:r w:rsidR="004C4A71" w:rsidRPr="004C4A71">
          <w:rPr>
            <w:lang w:val="en-GB"/>
          </w:rPr>
          <w:t>and comment</w:t>
        </w:r>
      </w:ins>
      <w:ins w:id="1281" w:author="Raphael Malyankar" w:date="2025-01-02T00:53:00Z" w16du:dateUtc="2025-01-02T07:53:00Z">
        <w:r w:rsidR="001D6F40">
          <w:rPr>
            <w:lang w:val="en-GB"/>
          </w:rPr>
          <w:t>s</w:t>
        </w:r>
      </w:ins>
      <w:ins w:id="1282" w:author="Raphael Malyankar" w:date="2025-01-02T00:32:00Z" w16du:dateUtc="2025-01-02T07:32:00Z">
        <w:r w:rsidR="004C4A71" w:rsidRPr="004C4A71">
          <w:rPr>
            <w:lang w:val="en-GB"/>
          </w:rPr>
          <w:t xml:space="preserve"> noting the </w:t>
        </w:r>
      </w:ins>
      <w:ins w:id="1283" w:author="Raphael Malyankar" w:date="2025-01-02T00:53:00Z" w16du:dateUtc="2025-01-02T07:53:00Z">
        <w:r w:rsidR="001D6F40">
          <w:rPr>
            <w:lang w:val="en-GB"/>
          </w:rPr>
          <w:t>difference</w:t>
        </w:r>
      </w:ins>
      <w:ins w:id="1284" w:author="Raphael Malyankar" w:date="2025-01-02T00:32:00Z" w16du:dateUtc="2025-01-02T07:32:00Z">
        <w:r w:rsidR="004C4A71" w:rsidRPr="004C4A71">
          <w:rPr>
            <w:lang w:val="en-GB"/>
          </w:rPr>
          <w:t xml:space="preserve"> </w:t>
        </w:r>
      </w:ins>
      <w:ins w:id="1285" w:author="Raphael Malyankar" w:date="2025-01-02T00:53:00Z" w16du:dateUtc="2025-01-02T07:53:00Z">
        <w:r w:rsidR="001D6F40">
          <w:rPr>
            <w:lang w:val="en-GB"/>
          </w:rPr>
          <w:t>are</w:t>
        </w:r>
      </w:ins>
      <w:ins w:id="1286" w:author="Raphael Malyankar" w:date="2025-01-02T00:32:00Z" w16du:dateUtc="2025-01-02T07:32:00Z">
        <w:r w:rsidR="004C4A71" w:rsidRPr="004C4A71">
          <w:rPr>
            <w:lang w:val="en-GB"/>
          </w:rPr>
          <w:t xml:space="preserve"> included in the Remarks column</w:t>
        </w:r>
      </w:ins>
      <w:ins w:id="1287" w:author="Raphael Malyankar" w:date="2025-01-02T00:33:00Z" w16du:dateUtc="2025-01-02T07:33:00Z">
        <w:r w:rsidR="004C4A71">
          <w:rPr>
            <w:lang w:val="en-GB"/>
          </w:rPr>
          <w:t>.</w:t>
        </w:r>
      </w:ins>
      <w:ins w:id="1288" w:author="Raphael Malyankar" w:date="2025-01-02T22:23:00Z" w16du:dateUtc="2025-01-03T05:23:00Z">
        <w:r w:rsidR="00132457">
          <w:rPr>
            <w:lang w:val="en-GB"/>
          </w:rPr>
          <w:t xml:space="preserve"> Where S-130 does not impose any </w:t>
        </w:r>
      </w:ins>
      <w:ins w:id="1289" w:author="Raphael Malyankar" w:date="2025-01-02T22:24:00Z" w16du:dateUtc="2025-01-03T05:24:00Z">
        <w:r w:rsidR="00132457">
          <w:rPr>
            <w:lang w:val="en-GB"/>
          </w:rPr>
          <w:t>restrictions on the S-100 class, the</w:t>
        </w:r>
      </w:ins>
      <w:ins w:id="1290" w:author="Raphael Malyankar" w:date="2025-01-02T22:25:00Z" w16du:dateUtc="2025-01-03T05:25:00Z">
        <w:r w:rsidR="00817ED1">
          <w:rPr>
            <w:lang w:val="en-GB"/>
          </w:rPr>
          <w:t xml:space="preserve"> corresponding documentation</w:t>
        </w:r>
      </w:ins>
      <w:ins w:id="1291" w:author="Raphael Malyankar" w:date="2025-01-02T22:24:00Z" w16du:dateUtc="2025-01-03T05:24:00Z">
        <w:r w:rsidR="00132457">
          <w:rPr>
            <w:lang w:val="en-GB"/>
          </w:rPr>
          <w:t xml:space="preserve"> table </w:t>
        </w:r>
      </w:ins>
      <w:ins w:id="1292" w:author="Raphael Malyankar" w:date="2025-01-02T22:25:00Z" w16du:dateUtc="2025-01-03T05:25:00Z">
        <w:r w:rsidR="00817ED1">
          <w:rPr>
            <w:lang w:val="en-GB"/>
          </w:rPr>
          <w:t>ha</w:t>
        </w:r>
      </w:ins>
      <w:ins w:id="1293" w:author="Raphael Malyankar" w:date="2025-01-02T22:24:00Z" w16du:dateUtc="2025-01-03T05:24:00Z">
        <w:r w:rsidR="00132457">
          <w:rPr>
            <w:lang w:val="en-GB"/>
          </w:rPr>
          <w:t xml:space="preserve">s </w:t>
        </w:r>
      </w:ins>
      <w:ins w:id="1294" w:author="Raphael Malyankar" w:date="2025-01-02T22:25:00Z" w16du:dateUtc="2025-01-03T05:25:00Z">
        <w:r w:rsidR="00817ED1">
          <w:rPr>
            <w:lang w:val="en-GB"/>
          </w:rPr>
          <w:t xml:space="preserve">been </w:t>
        </w:r>
      </w:ins>
      <w:ins w:id="1295" w:author="Raphael Malyankar" w:date="2025-01-02T22:24:00Z" w16du:dateUtc="2025-01-03T05:24:00Z">
        <w:r w:rsidR="00132457">
          <w:rPr>
            <w:lang w:val="en-GB"/>
          </w:rPr>
          <w:t>omitted from this document</w:t>
        </w:r>
      </w:ins>
      <w:ins w:id="1296" w:author="Raphael Malyankar" w:date="2025-01-02T22:25:00Z" w16du:dateUtc="2025-01-03T05:25:00Z">
        <w:r w:rsidR="00817ED1">
          <w:rPr>
            <w:lang w:val="en-GB"/>
          </w:rPr>
          <w:t>.</w:t>
        </w:r>
      </w:ins>
      <w:ins w:id="1297" w:author="Raphael Malyankar" w:date="2025-01-02T22:24:00Z" w16du:dateUtc="2025-01-03T05:24:00Z">
        <w:r w:rsidR="00132457">
          <w:rPr>
            <w:lang w:val="en-GB"/>
          </w:rPr>
          <w:t>.</w:t>
        </w:r>
      </w:ins>
    </w:p>
    <w:p w14:paraId="28BECE7D" w14:textId="77777777" w:rsidR="00E366B1" w:rsidRDefault="00E366B1" w:rsidP="008375A4"/>
    <w:p w14:paraId="2BEC7F51" w14:textId="6AF64C73" w:rsidR="00E366B1" w:rsidDel="00F559F0" w:rsidRDefault="0B164241" w:rsidP="008375A4">
      <w:pPr>
        <w:pStyle w:val="Heading2"/>
        <w:rPr>
          <w:del w:id="1298" w:author="Raphael Malyankar" w:date="2025-01-01T23:00:00Z" w16du:dateUtc="2025-01-02T06:00:00Z"/>
        </w:rPr>
      </w:pPr>
      <w:bookmarkStart w:id="1299" w:name="_Toc316976325"/>
      <w:bookmarkStart w:id="1300" w:name="_Toc422820154"/>
      <w:del w:id="1301" w:author="Raphael Malyankar" w:date="2025-01-01T23:00:00Z" w16du:dateUtc="2025-01-02T06:00:00Z">
        <w:r w:rsidDel="00F559F0">
          <w:delText>Dataset Metadata</w:delText>
        </w:r>
        <w:bookmarkEnd w:id="1299"/>
        <w:bookmarkEnd w:id="1300"/>
      </w:del>
    </w:p>
    <w:p w14:paraId="2ADCFE19" w14:textId="6F710D4A" w:rsidR="00E366B1" w:rsidDel="00F559F0" w:rsidRDefault="0025005B" w:rsidP="008375A4">
      <w:pPr>
        <w:rPr>
          <w:del w:id="1302" w:author="Raphael Malyankar" w:date="2025-01-01T23:00:00Z" w16du:dateUtc="2025-01-02T06:00:00Z"/>
          <w:sz w:val="20"/>
          <w:szCs w:val="20"/>
          <w:lang w:val="en-CA"/>
        </w:rPr>
      </w:pPr>
      <w:del w:id="1303" w:author="Raphael Malyankar" w:date="2025-01-01T23:00:00Z" w16du:dateUtc="2025-01-02T06:00:00Z">
        <w:r w:rsidDel="00F559F0">
          <w:delText>Dataset metadata is intended to describe information about a dataset. It facilitates the management and exploitation of data and is an important requirement for understanding the characteristics of a dataset. Whereas dataset metadata is usually fairly comprehensive, there is also a requirement for a constrained subset of metadata elements that are usually required for discovery purposes. Discovery metadata are often used for building web catalogues, and can help users determine whether a product or service is fit for purpose and where they can be obtained.</w:delText>
        </w:r>
        <w:bookmarkStart w:id="1304" w:name="_Toc316976326"/>
        <w:r w:rsidDel="00F559F0">
          <w:delText xml:space="preserve"> </w:delText>
        </w:r>
        <w:bookmarkEnd w:id="1304"/>
      </w:del>
    </w:p>
    <w:p w14:paraId="55D1208A" w14:textId="0839993C" w:rsidR="00292BFE" w:rsidRDefault="00292BFE" w:rsidP="00BA07F4">
      <w:pPr>
        <w:rPr>
          <w:lang w:val="en-CA"/>
        </w:rPr>
      </w:pPr>
    </w:p>
    <w:p w14:paraId="43BCDD7D" w14:textId="77777777" w:rsidR="00BC2E1D" w:rsidRDefault="00BC2E1D" w:rsidP="008375A4">
      <w:pPr>
        <w:rPr>
          <w:ins w:id="1305" w:author="Raphael Malyankar" w:date="2025-01-01T22:47:00Z" w16du:dateUtc="2025-01-02T05:47:00Z"/>
          <w:lang w:val="en-CA"/>
        </w:rPr>
        <w:sectPr w:rsidR="00BC2E1D" w:rsidSect="009E01A6">
          <w:pgSz w:w="11906" w:h="16838"/>
          <w:pgMar w:top="1418" w:right="1400" w:bottom="1440" w:left="1400" w:header="720" w:footer="720" w:gutter="0"/>
          <w:cols w:space="720"/>
          <w:docGrid w:linePitch="272" w:charSpace="-6145"/>
        </w:sectPr>
      </w:pPr>
    </w:p>
    <w:p w14:paraId="67FBDE30" w14:textId="1EA43AAC" w:rsidR="00E366B1" w:rsidRDefault="00F559F0" w:rsidP="0026267A">
      <w:pPr>
        <w:pStyle w:val="Heading3"/>
        <w:rPr>
          <w:ins w:id="1306" w:author="Raphael Malyankar" w:date="2025-01-02T00:01:00Z" w16du:dateUtc="2025-01-02T07:01:00Z"/>
        </w:rPr>
      </w:pPr>
      <w:bookmarkStart w:id="1307" w:name="_Ref190723698"/>
      <w:bookmarkStart w:id="1308" w:name="_Toc190800620"/>
      <w:ins w:id="1309" w:author="Raphael Malyankar" w:date="2025-01-01T23:02:00Z" w16du:dateUtc="2025-01-02T06:02:00Z">
        <w:r>
          <w:lastRenderedPageBreak/>
          <w:t>S100_ExchangeCatalogue</w:t>
        </w:r>
      </w:ins>
      <w:bookmarkEnd w:id="1307"/>
      <w:bookmarkEnd w:id="1308"/>
    </w:p>
    <w:p w14:paraId="31E2A743" w14:textId="400875FE" w:rsidR="0026267A" w:rsidRDefault="0026267A" w:rsidP="0026267A">
      <w:pPr>
        <w:pStyle w:val="BodyText"/>
        <w:rPr>
          <w:ins w:id="1310" w:author="Raphael Malyankar" w:date="2025-01-02T00:06:00Z" w16du:dateUtc="2025-01-02T07:06:00Z"/>
          <w:lang w:val="en-CA"/>
        </w:rPr>
      </w:pPr>
      <w:ins w:id="1311" w:author="Raphael Malyankar" w:date="2025-01-02T00:05:00Z" w16du:dateUtc="2025-01-02T07:05:00Z">
        <w:r w:rsidRPr="0026267A">
          <w:rPr>
            <w:lang w:val="en-CA"/>
          </w:rPr>
          <w:t xml:space="preserve">The </w:t>
        </w:r>
      </w:ins>
      <w:ins w:id="1312" w:author="Raphael Malyankar" w:date="2025-01-02T00:06:00Z" w16du:dateUtc="2025-01-02T07:06:00Z">
        <w:r>
          <w:rPr>
            <w:lang w:val="en-CA"/>
          </w:rPr>
          <w:t xml:space="preserve">S-130 </w:t>
        </w:r>
      </w:ins>
      <w:ins w:id="1313" w:author="Raphael Malyankar" w:date="2025-01-02T00:05:00Z" w16du:dateUtc="2025-01-02T07:05:00Z">
        <w:r w:rsidRPr="0026267A">
          <w:rPr>
            <w:lang w:val="en-CA"/>
          </w:rPr>
          <w:t xml:space="preserve">Exchange Catalogue </w:t>
        </w:r>
      </w:ins>
      <w:ins w:id="1314" w:author="Raphael Malyankar" w:date="2025-01-03T16:07:00Z" w16du:dateUtc="2025-01-03T23:07:00Z">
        <w:r w:rsidR="00B27349">
          <w:rPr>
            <w:lang w:val="en-CA"/>
          </w:rPr>
          <w:t xml:space="preserve">metadata </w:t>
        </w:r>
      </w:ins>
      <w:ins w:id="1315" w:author="Raphael Malyankar" w:date="2025-01-02T00:06:00Z" w16du:dateUtc="2025-01-02T07:06:00Z">
        <w:r>
          <w:rPr>
            <w:lang w:val="en-CA"/>
          </w:rPr>
          <w:t>conforms to</w:t>
        </w:r>
      </w:ins>
      <w:ins w:id="1316" w:author="Raphael Malyankar" w:date="2025-01-02T00:05:00Z" w16du:dateUtc="2025-01-02T07:05:00Z">
        <w:r w:rsidRPr="0026267A">
          <w:rPr>
            <w:lang w:val="en-CA"/>
          </w:rPr>
          <w:t xml:space="preserve"> S-100 Part 17 with additional S-1</w:t>
        </w:r>
      </w:ins>
      <w:ins w:id="1317" w:author="Raphael Malyankar" w:date="2025-01-02T00:06:00Z" w16du:dateUtc="2025-01-02T07:06:00Z">
        <w:r>
          <w:rPr>
            <w:lang w:val="en-CA"/>
          </w:rPr>
          <w:t>30</w:t>
        </w:r>
      </w:ins>
      <w:ins w:id="1318" w:author="Raphael Malyankar" w:date="2025-01-02T00:05:00Z" w16du:dateUtc="2025-01-02T07:05:00Z">
        <w:r w:rsidRPr="0026267A">
          <w:rPr>
            <w:lang w:val="en-CA"/>
          </w:rPr>
          <w:t>-specific restrictions.</w:t>
        </w:r>
      </w:ins>
    </w:p>
    <w:p w14:paraId="5029426A" w14:textId="77777777" w:rsidR="0026267A" w:rsidRDefault="0026267A" w:rsidP="0026267A">
      <w:pPr>
        <w:pStyle w:val="BodyText"/>
        <w:rPr>
          <w:ins w:id="1319" w:author="Raphael Malyankar" w:date="2025-01-02T00:08:00Z" w16du:dateUtc="2025-01-02T07:08:00Z"/>
          <w:lang w:val="en-CA"/>
        </w:rPr>
      </w:pPr>
    </w:p>
    <w:tbl>
      <w:tblPr>
        <w:tblW w:w="14334" w:type="dxa"/>
        <w:tblInd w:w="-108" w:type="dxa"/>
        <w:tblLayout w:type="fixed"/>
        <w:tblCellMar>
          <w:left w:w="0" w:type="dxa"/>
          <w:right w:w="0" w:type="dxa"/>
        </w:tblCellMar>
        <w:tblLook w:val="04A0" w:firstRow="1" w:lastRow="0" w:firstColumn="1" w:lastColumn="0" w:noHBand="0" w:noVBand="1"/>
      </w:tblPr>
      <w:tblGrid>
        <w:gridCol w:w="2557"/>
        <w:gridCol w:w="4711"/>
        <w:gridCol w:w="808"/>
        <w:gridCol w:w="2779"/>
        <w:gridCol w:w="3479"/>
      </w:tblGrid>
      <w:tr w:rsidR="007C5A7B" w:rsidRPr="00651940" w14:paraId="59D279FC" w14:textId="77777777" w:rsidTr="003D08D6">
        <w:trPr>
          <w:ins w:id="1320" w:author="Raphael Malyankar" w:date="2025-01-02T00:09:00Z"/>
        </w:trPr>
        <w:tc>
          <w:tcPr>
            <w:tcW w:w="2520" w:type="dxa"/>
            <w:tcBorders>
              <w:top w:val="single" w:sz="4" w:space="0" w:color="auto"/>
              <w:left w:val="single" w:sz="4" w:space="0" w:color="auto"/>
              <w:bottom w:val="single" w:sz="8" w:space="0" w:color="000000"/>
              <w:right w:val="single" w:sz="4" w:space="0" w:color="auto"/>
            </w:tcBorders>
            <w:shd w:val="clear" w:color="auto" w:fill="D9D9D9" w:themeFill="background1" w:themeFillShade="D9"/>
            <w:tcMar>
              <w:left w:w="108" w:type="dxa"/>
              <w:right w:w="108" w:type="dxa"/>
            </w:tcMar>
          </w:tcPr>
          <w:p w14:paraId="11A7438C" w14:textId="77777777" w:rsidR="007C5A7B" w:rsidRPr="00651940" w:rsidRDefault="007C5A7B" w:rsidP="003D08D6">
            <w:pPr>
              <w:spacing w:before="60" w:after="60" w:line="240" w:lineRule="auto"/>
              <w:rPr>
                <w:ins w:id="1321" w:author="Raphael Malyankar" w:date="2025-01-02T00:09:00Z" w16du:dateUtc="2025-01-02T07:09:00Z"/>
                <w:b/>
                <w:bCs/>
                <w:sz w:val="16"/>
                <w:szCs w:val="16"/>
                <w:lang w:val="en-AU" w:eastAsia="en-US"/>
              </w:rPr>
            </w:pPr>
            <w:ins w:id="1322" w:author="Raphael Malyankar" w:date="2025-01-02T00:09:00Z" w16du:dateUtc="2025-01-02T07:09:00Z">
              <w:r w:rsidRPr="00651940">
                <w:rPr>
                  <w:b/>
                  <w:bCs/>
                  <w:sz w:val="16"/>
                  <w:szCs w:val="16"/>
                  <w:lang w:val="en-AU" w:eastAsia="en-US"/>
                </w:rPr>
                <w:t>Name</w:t>
              </w:r>
            </w:ins>
          </w:p>
        </w:tc>
        <w:tc>
          <w:tcPr>
            <w:tcW w:w="4642" w:type="dxa"/>
            <w:tcBorders>
              <w:top w:val="single" w:sz="8" w:space="0" w:color="000000"/>
              <w:left w:val="nil"/>
              <w:bottom w:val="single" w:sz="8" w:space="0" w:color="000000"/>
              <w:right w:val="single" w:sz="4" w:space="0" w:color="auto"/>
            </w:tcBorders>
            <w:shd w:val="clear" w:color="auto" w:fill="D9D9D9" w:themeFill="background1" w:themeFillShade="D9"/>
            <w:tcMar>
              <w:left w:w="108" w:type="dxa"/>
              <w:right w:w="108" w:type="dxa"/>
            </w:tcMar>
          </w:tcPr>
          <w:p w14:paraId="58D71D50" w14:textId="77777777" w:rsidR="007C5A7B" w:rsidRPr="00651940" w:rsidRDefault="007C5A7B" w:rsidP="003D08D6">
            <w:pPr>
              <w:spacing w:before="60" w:after="60" w:line="240" w:lineRule="auto"/>
              <w:jc w:val="left"/>
              <w:rPr>
                <w:ins w:id="1323" w:author="Raphael Malyankar" w:date="2025-01-02T00:09:00Z" w16du:dateUtc="2025-01-02T07:09:00Z"/>
                <w:b/>
                <w:bCs/>
                <w:sz w:val="16"/>
                <w:szCs w:val="16"/>
                <w:lang w:val="en-AU" w:eastAsia="en-US"/>
              </w:rPr>
            </w:pPr>
            <w:ins w:id="1324" w:author="Raphael Malyankar" w:date="2025-01-02T00:09:00Z" w16du:dateUtc="2025-01-02T07:09:00Z">
              <w:r>
                <w:rPr>
                  <w:b/>
                  <w:bCs/>
                  <w:sz w:val="16"/>
                  <w:szCs w:val="16"/>
                  <w:lang w:val="en-AU" w:eastAsia="en-US"/>
                </w:rPr>
                <w:t>Description</w:t>
              </w:r>
            </w:ins>
          </w:p>
        </w:tc>
        <w:tc>
          <w:tcPr>
            <w:tcW w:w="796" w:type="dxa"/>
            <w:tcBorders>
              <w:top w:val="single" w:sz="4" w:space="0" w:color="auto"/>
              <w:left w:val="single" w:sz="4" w:space="0" w:color="auto"/>
              <w:bottom w:val="single" w:sz="8" w:space="0" w:color="000000"/>
              <w:right w:val="single" w:sz="4" w:space="0" w:color="auto"/>
            </w:tcBorders>
            <w:shd w:val="clear" w:color="auto" w:fill="D9D9D9" w:themeFill="background1" w:themeFillShade="D9"/>
            <w:tcMar>
              <w:left w:w="108" w:type="dxa"/>
              <w:right w:w="108" w:type="dxa"/>
            </w:tcMar>
          </w:tcPr>
          <w:p w14:paraId="4F8C5C87" w14:textId="77777777" w:rsidR="007C5A7B" w:rsidRPr="00651940" w:rsidRDefault="007C5A7B" w:rsidP="003D08D6">
            <w:pPr>
              <w:spacing w:before="60" w:after="60" w:line="240" w:lineRule="auto"/>
              <w:jc w:val="center"/>
              <w:rPr>
                <w:ins w:id="1325" w:author="Raphael Malyankar" w:date="2025-01-02T00:09:00Z" w16du:dateUtc="2025-01-02T07:09:00Z"/>
                <w:b/>
                <w:bCs/>
                <w:sz w:val="16"/>
                <w:szCs w:val="16"/>
                <w:lang w:val="en-AU" w:eastAsia="en-US"/>
              </w:rPr>
            </w:pPr>
            <w:ins w:id="1326" w:author="Raphael Malyankar" w:date="2025-01-02T00:09:00Z" w16du:dateUtc="2025-01-02T07:09:00Z">
              <w:r w:rsidRPr="00651940">
                <w:rPr>
                  <w:b/>
                  <w:bCs/>
                  <w:sz w:val="16"/>
                  <w:szCs w:val="16"/>
                  <w:lang w:val="en-AU" w:eastAsia="en-US"/>
                </w:rPr>
                <w:t>Mult</w:t>
              </w:r>
            </w:ins>
          </w:p>
        </w:tc>
        <w:tc>
          <w:tcPr>
            <w:tcW w:w="2738" w:type="dxa"/>
            <w:tcBorders>
              <w:top w:val="single" w:sz="4" w:space="0" w:color="auto"/>
              <w:left w:val="single" w:sz="4" w:space="0" w:color="auto"/>
              <w:bottom w:val="single" w:sz="8" w:space="0" w:color="000000"/>
              <w:right w:val="single" w:sz="4" w:space="0" w:color="auto"/>
            </w:tcBorders>
            <w:shd w:val="clear" w:color="auto" w:fill="D9D9D9" w:themeFill="background1" w:themeFillShade="D9"/>
            <w:tcMar>
              <w:top w:w="0" w:type="dxa"/>
              <w:left w:w="108" w:type="dxa"/>
              <w:bottom w:w="0" w:type="dxa"/>
              <w:right w:w="108" w:type="dxa"/>
            </w:tcMar>
          </w:tcPr>
          <w:p w14:paraId="56C69869" w14:textId="77777777" w:rsidR="007C5A7B" w:rsidRPr="00651940" w:rsidRDefault="007C5A7B" w:rsidP="003D08D6">
            <w:pPr>
              <w:spacing w:before="60" w:after="60" w:line="240" w:lineRule="auto"/>
              <w:rPr>
                <w:ins w:id="1327" w:author="Raphael Malyankar" w:date="2025-01-02T00:09:00Z" w16du:dateUtc="2025-01-02T07:09:00Z"/>
                <w:b/>
                <w:bCs/>
                <w:sz w:val="16"/>
                <w:szCs w:val="16"/>
                <w:lang w:val="en-AU" w:eastAsia="en-US"/>
              </w:rPr>
            </w:pPr>
            <w:ins w:id="1328" w:author="Raphael Malyankar" w:date="2025-01-02T00:09:00Z" w16du:dateUtc="2025-01-02T07:09:00Z">
              <w:r w:rsidRPr="00651940">
                <w:rPr>
                  <w:b/>
                  <w:bCs/>
                  <w:sz w:val="16"/>
                  <w:szCs w:val="16"/>
                  <w:lang w:val="en-AU" w:eastAsia="en-US"/>
                </w:rPr>
                <w:t>Type</w:t>
              </w:r>
            </w:ins>
          </w:p>
        </w:tc>
        <w:tc>
          <w:tcPr>
            <w:tcW w:w="3428"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tcMar>
              <w:top w:w="0" w:type="dxa"/>
              <w:left w:w="108" w:type="dxa"/>
              <w:bottom w:w="0" w:type="dxa"/>
              <w:right w:w="108" w:type="dxa"/>
            </w:tcMar>
          </w:tcPr>
          <w:p w14:paraId="1BD1C72B" w14:textId="77777777" w:rsidR="007C5A7B" w:rsidRPr="00651940" w:rsidRDefault="007C5A7B" w:rsidP="003D08D6">
            <w:pPr>
              <w:spacing w:before="60" w:after="60" w:line="240" w:lineRule="auto"/>
              <w:rPr>
                <w:ins w:id="1329" w:author="Raphael Malyankar" w:date="2025-01-02T00:09:00Z" w16du:dateUtc="2025-01-02T07:09:00Z"/>
                <w:b/>
                <w:bCs/>
                <w:sz w:val="16"/>
                <w:szCs w:val="16"/>
                <w:lang w:val="en-AU" w:eastAsia="en-US"/>
              </w:rPr>
            </w:pPr>
            <w:ins w:id="1330" w:author="Raphael Malyankar" w:date="2025-01-02T00:09:00Z" w16du:dateUtc="2025-01-02T07:09:00Z">
              <w:r w:rsidRPr="00651940">
                <w:rPr>
                  <w:b/>
                  <w:bCs/>
                  <w:sz w:val="16"/>
                  <w:szCs w:val="16"/>
                  <w:lang w:val="en-AU" w:eastAsia="en-US"/>
                </w:rPr>
                <w:t>Remarks</w:t>
              </w:r>
            </w:ins>
          </w:p>
        </w:tc>
      </w:tr>
      <w:tr w:rsidR="007C5A7B" w:rsidRPr="00651940" w14:paraId="0F70AF5B" w14:textId="77777777" w:rsidTr="003D08D6">
        <w:trPr>
          <w:ins w:id="1331" w:author="Raphael Malyankar" w:date="2025-01-02T00:09:00Z"/>
        </w:trPr>
        <w:tc>
          <w:tcPr>
            <w:tcW w:w="252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7A9EAFAE" w14:textId="77777777" w:rsidR="007C5A7B" w:rsidRPr="00651940" w:rsidRDefault="007C5A7B" w:rsidP="003D08D6">
            <w:pPr>
              <w:spacing w:before="60" w:after="60" w:line="240" w:lineRule="auto"/>
              <w:rPr>
                <w:ins w:id="1332" w:author="Raphael Malyankar" w:date="2025-01-02T00:09:00Z" w16du:dateUtc="2025-01-02T07:09:00Z"/>
                <w:b/>
                <w:bCs/>
                <w:sz w:val="16"/>
                <w:szCs w:val="16"/>
                <w:lang w:val="en-AU" w:eastAsia="en-US"/>
              </w:rPr>
            </w:pPr>
            <w:ins w:id="1333" w:author="Raphael Malyankar" w:date="2025-01-02T00:09:00Z" w16du:dateUtc="2025-01-02T07:09:00Z">
              <w:r w:rsidRPr="00651940">
                <w:rPr>
                  <w:sz w:val="16"/>
                  <w:szCs w:val="16"/>
                  <w:lang w:val="en-AU" w:eastAsia="en-US"/>
                </w:rPr>
                <w:t>S100_ExchangeCatalogue</w:t>
              </w:r>
            </w:ins>
          </w:p>
        </w:tc>
        <w:tc>
          <w:tcPr>
            <w:tcW w:w="4642"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34C69F12" w14:textId="77777777" w:rsidR="007C5A7B" w:rsidRPr="00651940" w:rsidRDefault="007C5A7B" w:rsidP="003D08D6">
            <w:pPr>
              <w:spacing w:before="60" w:after="60" w:line="240" w:lineRule="auto"/>
              <w:jc w:val="left"/>
              <w:rPr>
                <w:ins w:id="1334" w:author="Raphael Malyankar" w:date="2025-01-02T00:09:00Z" w16du:dateUtc="2025-01-02T07:09:00Z"/>
                <w:b/>
                <w:bCs/>
                <w:sz w:val="16"/>
                <w:szCs w:val="16"/>
                <w:lang w:val="en-AU" w:eastAsia="en-US"/>
              </w:rPr>
            </w:pPr>
            <w:ins w:id="1335" w:author="Raphael Malyankar" w:date="2025-01-02T00:09:00Z" w16du:dateUtc="2025-01-02T07:09:00Z">
              <w:r w:rsidRPr="003A450C">
                <w:rPr>
                  <w:sz w:val="16"/>
                  <w:szCs w:val="16"/>
                </w:rPr>
                <w:t xml:space="preserve">An </w:t>
              </w:r>
              <w:r>
                <w:rPr>
                  <w:sz w:val="16"/>
                  <w:szCs w:val="16"/>
                </w:rPr>
                <w:t>E</w:t>
              </w:r>
              <w:r w:rsidRPr="003A450C">
                <w:rPr>
                  <w:sz w:val="16"/>
                  <w:szCs w:val="16"/>
                </w:rPr>
                <w:t xml:space="preserve">xchange </w:t>
              </w:r>
              <w:r>
                <w:rPr>
                  <w:sz w:val="16"/>
                  <w:szCs w:val="16"/>
                </w:rPr>
                <w:t>C</w:t>
              </w:r>
              <w:r w:rsidRPr="003A450C">
                <w:rPr>
                  <w:sz w:val="16"/>
                  <w:szCs w:val="16"/>
                </w:rPr>
                <w:t>atalogue contains the discovery metadata about the exchange datasets and support files</w:t>
              </w:r>
            </w:ins>
          </w:p>
        </w:tc>
        <w:tc>
          <w:tcPr>
            <w:tcW w:w="796"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42D14EEE" w14:textId="77777777" w:rsidR="007C5A7B" w:rsidRPr="00E37327" w:rsidRDefault="007C5A7B" w:rsidP="003D08D6">
            <w:pPr>
              <w:spacing w:before="60" w:after="60" w:line="240" w:lineRule="auto"/>
              <w:jc w:val="center"/>
              <w:rPr>
                <w:ins w:id="1336" w:author="Raphael Malyankar" w:date="2025-01-02T00:09:00Z" w16du:dateUtc="2025-01-02T07:09:00Z"/>
                <w:sz w:val="16"/>
                <w:szCs w:val="16"/>
                <w:lang w:val="en-AU" w:eastAsia="en-US"/>
              </w:rPr>
            </w:pPr>
            <w:ins w:id="1337" w:author="Raphael Malyankar" w:date="2025-01-02T00:09:00Z" w16du:dateUtc="2025-01-02T07:09:00Z">
              <w:r w:rsidRPr="00E37327">
                <w:rPr>
                  <w:sz w:val="16"/>
                  <w:szCs w:val="16"/>
                  <w:lang w:val="en-AU" w:eastAsia="en-US"/>
                </w:rPr>
                <w:t>-</w:t>
              </w:r>
            </w:ins>
          </w:p>
        </w:tc>
        <w:tc>
          <w:tcPr>
            <w:tcW w:w="2738" w:type="dxa"/>
            <w:tcBorders>
              <w:top w:val="single" w:sz="8" w:space="0" w:color="000000"/>
              <w:left w:val="single" w:sz="4" w:space="0" w:color="auto"/>
              <w:bottom w:val="single" w:sz="8" w:space="0" w:color="000000"/>
              <w:right w:val="single" w:sz="4" w:space="0" w:color="auto"/>
            </w:tcBorders>
            <w:shd w:val="clear" w:color="auto" w:fill="auto"/>
            <w:tcMar>
              <w:top w:w="0" w:type="dxa"/>
              <w:left w:w="108" w:type="dxa"/>
              <w:bottom w:w="0" w:type="dxa"/>
              <w:right w:w="108" w:type="dxa"/>
            </w:tcMar>
          </w:tcPr>
          <w:p w14:paraId="72CDCEAF" w14:textId="77777777" w:rsidR="007C5A7B" w:rsidRPr="00651940" w:rsidRDefault="007C5A7B" w:rsidP="003D08D6">
            <w:pPr>
              <w:spacing w:before="60" w:after="60" w:line="240" w:lineRule="auto"/>
              <w:rPr>
                <w:ins w:id="1338" w:author="Raphael Malyankar" w:date="2025-01-02T00:09:00Z" w16du:dateUtc="2025-01-02T07:09:00Z"/>
                <w:b/>
                <w:bCs/>
                <w:sz w:val="16"/>
                <w:szCs w:val="16"/>
                <w:lang w:val="en-AU" w:eastAsia="en-US"/>
              </w:rPr>
            </w:pPr>
          </w:p>
        </w:tc>
        <w:tc>
          <w:tcPr>
            <w:tcW w:w="3428"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5C7F01B0" w14:textId="77777777" w:rsidR="007C5A7B" w:rsidRPr="0071300B" w:rsidRDefault="007C5A7B" w:rsidP="003D08D6">
            <w:pPr>
              <w:spacing w:before="60" w:after="60" w:line="240" w:lineRule="auto"/>
              <w:jc w:val="left"/>
              <w:rPr>
                <w:ins w:id="1339" w:author="Raphael Malyankar" w:date="2025-01-02T00:09:00Z" w16du:dateUtc="2025-01-02T07:09:00Z"/>
                <w:b/>
                <w:bCs/>
                <w:sz w:val="16"/>
                <w:szCs w:val="16"/>
                <w:lang w:val="en-AU" w:eastAsia="en-US"/>
              </w:rPr>
            </w:pPr>
            <w:ins w:id="1340" w:author="Raphael Malyankar" w:date="2025-01-02T00:09:00Z" w16du:dateUtc="2025-01-02T07:09:00Z">
              <w:r w:rsidRPr="0071300B">
                <w:rPr>
                  <w:sz w:val="16"/>
                  <w:szCs w:val="16"/>
                  <w:lang w:val="en-AU" w:eastAsia="en-US"/>
                </w:rPr>
                <w:t>-</w:t>
              </w:r>
            </w:ins>
          </w:p>
        </w:tc>
      </w:tr>
      <w:tr w:rsidR="007C5A7B" w:rsidRPr="000669C1" w14:paraId="4798F48B" w14:textId="77777777" w:rsidTr="003D08D6">
        <w:trPr>
          <w:ins w:id="1341" w:author="Raphael Malyankar" w:date="2025-01-02T00:09:00Z"/>
        </w:trPr>
        <w:tc>
          <w:tcPr>
            <w:tcW w:w="252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7103F78B" w14:textId="77777777" w:rsidR="007C5A7B" w:rsidRPr="00651940" w:rsidRDefault="007C5A7B" w:rsidP="003D08D6">
            <w:pPr>
              <w:spacing w:before="60" w:after="60" w:line="240" w:lineRule="auto"/>
              <w:rPr>
                <w:ins w:id="1342" w:author="Raphael Malyankar" w:date="2025-01-02T00:09:00Z" w16du:dateUtc="2025-01-02T07:09:00Z"/>
                <w:b/>
                <w:bCs/>
                <w:sz w:val="16"/>
                <w:szCs w:val="16"/>
                <w:lang w:val="en-AU" w:eastAsia="en-US"/>
              </w:rPr>
            </w:pPr>
            <w:ins w:id="1343" w:author="Raphael Malyankar" w:date="2025-01-02T00:09:00Z" w16du:dateUtc="2025-01-02T07:09:00Z">
              <w:r w:rsidRPr="00651940">
                <w:rPr>
                  <w:sz w:val="16"/>
                  <w:szCs w:val="16"/>
                  <w:lang w:val="en-AU" w:eastAsia="en-US"/>
                </w:rPr>
                <w:t>identifier</w:t>
              </w:r>
            </w:ins>
          </w:p>
        </w:tc>
        <w:tc>
          <w:tcPr>
            <w:tcW w:w="4642"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403C8642" w14:textId="77777777" w:rsidR="007C5A7B" w:rsidRPr="00102CF0" w:rsidRDefault="007C5A7B" w:rsidP="003D08D6">
            <w:pPr>
              <w:spacing w:before="60" w:after="60" w:line="240" w:lineRule="auto"/>
              <w:jc w:val="left"/>
              <w:rPr>
                <w:ins w:id="1344" w:author="Raphael Malyankar" w:date="2025-01-02T00:09:00Z" w16du:dateUtc="2025-01-02T07:09:00Z"/>
                <w:b/>
                <w:bCs/>
                <w:sz w:val="16"/>
                <w:szCs w:val="16"/>
                <w:lang w:val="fr-FR" w:eastAsia="en-US"/>
              </w:rPr>
            </w:pPr>
            <w:ins w:id="1345" w:author="Raphael Malyankar" w:date="2025-01-02T00:09:00Z" w16du:dateUtc="2025-01-02T07:09:00Z">
              <w:r w:rsidRPr="00651940">
                <w:rPr>
                  <w:sz w:val="16"/>
                  <w:szCs w:val="16"/>
                  <w:lang w:val="fr-FR" w:eastAsia="en-US"/>
                </w:rPr>
                <w:t xml:space="preserve">Uniquely identifies this </w:t>
              </w:r>
              <w:r>
                <w:rPr>
                  <w:sz w:val="16"/>
                  <w:szCs w:val="16"/>
                  <w:lang w:val="fr-FR" w:eastAsia="en-US"/>
                </w:rPr>
                <w:t>E</w:t>
              </w:r>
              <w:r w:rsidRPr="00651940">
                <w:rPr>
                  <w:sz w:val="16"/>
                  <w:szCs w:val="16"/>
                  <w:lang w:val="fr-FR" w:eastAsia="en-US"/>
                </w:rPr>
                <w:t xml:space="preserve">xchange </w:t>
              </w:r>
              <w:r>
                <w:rPr>
                  <w:sz w:val="16"/>
                  <w:szCs w:val="16"/>
                  <w:lang w:val="fr-FR" w:eastAsia="en-US"/>
                </w:rPr>
                <w:t>C</w:t>
              </w:r>
              <w:r w:rsidRPr="00651940">
                <w:rPr>
                  <w:sz w:val="16"/>
                  <w:szCs w:val="16"/>
                  <w:lang w:val="fr-FR" w:eastAsia="en-US"/>
                </w:rPr>
                <w:t>atalogue</w:t>
              </w:r>
            </w:ins>
          </w:p>
        </w:tc>
        <w:tc>
          <w:tcPr>
            <w:tcW w:w="796"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6CF76811" w14:textId="77777777" w:rsidR="007C5A7B" w:rsidRPr="007B50CE" w:rsidRDefault="007C5A7B" w:rsidP="003D08D6">
            <w:pPr>
              <w:spacing w:before="60" w:after="60" w:line="240" w:lineRule="auto"/>
              <w:jc w:val="center"/>
              <w:rPr>
                <w:ins w:id="1346" w:author="Raphael Malyankar" w:date="2025-01-02T00:09:00Z" w16du:dateUtc="2025-01-02T07:09:00Z"/>
                <w:b/>
                <w:bCs/>
                <w:sz w:val="16"/>
                <w:szCs w:val="16"/>
                <w:lang w:val="en-AU" w:eastAsia="en-US"/>
              </w:rPr>
            </w:pPr>
            <w:ins w:id="1347" w:author="Raphael Malyankar" w:date="2025-01-02T00:09:00Z" w16du:dateUtc="2025-01-02T07:09:00Z">
              <w:r w:rsidRPr="007B50CE">
                <w:rPr>
                  <w:b/>
                  <w:bCs/>
                  <w:sz w:val="16"/>
                  <w:szCs w:val="16"/>
                  <w:lang w:val="en-AU" w:eastAsia="en-US"/>
                </w:rPr>
                <w:t>1</w:t>
              </w:r>
            </w:ins>
          </w:p>
        </w:tc>
        <w:tc>
          <w:tcPr>
            <w:tcW w:w="2738" w:type="dxa"/>
            <w:tcBorders>
              <w:top w:val="single" w:sz="8" w:space="0" w:color="000000"/>
              <w:left w:val="single" w:sz="4" w:space="0" w:color="auto"/>
              <w:bottom w:val="single" w:sz="8" w:space="0" w:color="000000"/>
              <w:right w:val="single" w:sz="4" w:space="0" w:color="auto"/>
            </w:tcBorders>
            <w:shd w:val="clear" w:color="auto" w:fill="auto"/>
            <w:tcMar>
              <w:top w:w="0" w:type="dxa"/>
              <w:left w:w="108" w:type="dxa"/>
              <w:bottom w:w="0" w:type="dxa"/>
              <w:right w:w="108" w:type="dxa"/>
            </w:tcMar>
          </w:tcPr>
          <w:p w14:paraId="6A604910" w14:textId="77777777" w:rsidR="007C5A7B" w:rsidRPr="00651940" w:rsidRDefault="007C5A7B" w:rsidP="003D08D6">
            <w:pPr>
              <w:spacing w:before="60" w:after="60" w:line="240" w:lineRule="auto"/>
              <w:rPr>
                <w:ins w:id="1348" w:author="Raphael Malyankar" w:date="2025-01-02T00:09:00Z" w16du:dateUtc="2025-01-02T07:09:00Z"/>
                <w:b/>
                <w:bCs/>
                <w:sz w:val="16"/>
                <w:szCs w:val="16"/>
                <w:lang w:val="en-AU" w:eastAsia="en-US"/>
              </w:rPr>
            </w:pPr>
            <w:ins w:id="1349" w:author="Raphael Malyankar" w:date="2025-01-02T00:09:00Z" w16du:dateUtc="2025-01-02T07:09:00Z">
              <w:r w:rsidRPr="00651940">
                <w:rPr>
                  <w:sz w:val="16"/>
                  <w:szCs w:val="16"/>
                  <w:lang w:val="en-AU" w:eastAsia="en-US"/>
                </w:rPr>
                <w:t>S100_</w:t>
              </w:r>
              <w:r>
                <w:rPr>
                  <w:sz w:val="16"/>
                  <w:szCs w:val="16"/>
                  <w:lang w:val="en-AU" w:eastAsia="en-US"/>
                </w:rPr>
                <w:t>Exchange</w:t>
              </w:r>
              <w:r w:rsidRPr="00651940">
                <w:rPr>
                  <w:sz w:val="16"/>
                  <w:szCs w:val="16"/>
                  <w:lang w:val="en-AU" w:eastAsia="en-US"/>
                </w:rPr>
                <w:t>CatalogueIdentifier</w:t>
              </w:r>
            </w:ins>
          </w:p>
        </w:tc>
        <w:tc>
          <w:tcPr>
            <w:tcW w:w="3428"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0ADFD271" w14:textId="5D06844D" w:rsidR="007C5A7B" w:rsidRPr="00972F6C" w:rsidRDefault="007C5A7B" w:rsidP="003D08D6">
            <w:pPr>
              <w:spacing w:before="60" w:after="60" w:line="240" w:lineRule="auto"/>
              <w:rPr>
                <w:ins w:id="1350" w:author="Raphael Malyankar" w:date="2025-01-02T00:09:00Z" w16du:dateUtc="2025-01-02T07:09:00Z"/>
                <w:b/>
                <w:bCs/>
                <w:sz w:val="16"/>
                <w:szCs w:val="16"/>
                <w:lang w:eastAsia="en-US"/>
              </w:rPr>
            </w:pPr>
            <w:ins w:id="1351" w:author="Raphael Malyankar" w:date="2025-01-02T00:09:00Z" w16du:dateUtc="2025-01-02T07:09:00Z">
              <w:r w:rsidRPr="00CA7F2D">
                <w:rPr>
                  <w:sz w:val="16"/>
                  <w:szCs w:val="16"/>
                  <w:lang w:eastAsia="en-US"/>
                </w:rPr>
                <w:t>0..1 multiplicity in S-100 restricted to 1 in S-1</w:t>
              </w:r>
              <w:r>
                <w:rPr>
                  <w:sz w:val="16"/>
                  <w:szCs w:val="16"/>
                  <w:lang w:eastAsia="en-US"/>
                </w:rPr>
                <w:t>30</w:t>
              </w:r>
            </w:ins>
          </w:p>
        </w:tc>
      </w:tr>
      <w:tr w:rsidR="007C5A7B" w:rsidRPr="00651940" w14:paraId="51BF21F5" w14:textId="77777777" w:rsidTr="003D08D6">
        <w:trPr>
          <w:ins w:id="1352" w:author="Raphael Malyankar" w:date="2025-01-02T00:09:00Z"/>
        </w:trPr>
        <w:tc>
          <w:tcPr>
            <w:tcW w:w="252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51EA5AE0" w14:textId="77777777" w:rsidR="007C5A7B" w:rsidRPr="00651940" w:rsidRDefault="007C5A7B" w:rsidP="003D08D6">
            <w:pPr>
              <w:spacing w:before="60" w:after="60" w:line="240" w:lineRule="auto"/>
              <w:rPr>
                <w:ins w:id="1353" w:author="Raphael Malyankar" w:date="2025-01-02T00:09:00Z" w16du:dateUtc="2025-01-02T07:09:00Z"/>
                <w:b/>
                <w:bCs/>
                <w:sz w:val="16"/>
                <w:szCs w:val="16"/>
                <w:lang w:val="en-AU" w:eastAsia="en-US"/>
              </w:rPr>
            </w:pPr>
            <w:ins w:id="1354" w:author="Raphael Malyankar" w:date="2025-01-02T00:09:00Z" w16du:dateUtc="2025-01-02T07:09:00Z">
              <w:r w:rsidRPr="00651940">
                <w:rPr>
                  <w:sz w:val="16"/>
                  <w:szCs w:val="16"/>
                  <w:lang w:val="en-AU" w:eastAsia="en-US"/>
                </w:rPr>
                <w:t>contact</w:t>
              </w:r>
            </w:ins>
          </w:p>
        </w:tc>
        <w:tc>
          <w:tcPr>
            <w:tcW w:w="4642"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26AD302C" w14:textId="77777777" w:rsidR="007C5A7B" w:rsidRPr="00651940" w:rsidRDefault="007C5A7B" w:rsidP="003D08D6">
            <w:pPr>
              <w:spacing w:before="60" w:after="60" w:line="240" w:lineRule="auto"/>
              <w:jc w:val="left"/>
              <w:rPr>
                <w:ins w:id="1355" w:author="Raphael Malyankar" w:date="2025-01-02T00:09:00Z" w16du:dateUtc="2025-01-02T07:09:00Z"/>
                <w:b/>
                <w:bCs/>
                <w:sz w:val="16"/>
                <w:szCs w:val="16"/>
                <w:lang w:val="en-AU" w:eastAsia="en-US"/>
              </w:rPr>
            </w:pPr>
            <w:ins w:id="1356" w:author="Raphael Malyankar" w:date="2025-01-02T00:09:00Z" w16du:dateUtc="2025-01-02T07:09:00Z">
              <w:r w:rsidRPr="003A450C">
                <w:rPr>
                  <w:sz w:val="16"/>
                  <w:szCs w:val="16"/>
                </w:rPr>
                <w:t xml:space="preserve">Details about the issuer of this </w:t>
              </w:r>
              <w:r w:rsidRPr="00327FED">
                <w:rPr>
                  <w:sz w:val="16"/>
                  <w:szCs w:val="16"/>
                </w:rPr>
                <w:t>Exchange Catalogue</w:t>
              </w:r>
            </w:ins>
          </w:p>
        </w:tc>
        <w:tc>
          <w:tcPr>
            <w:tcW w:w="796"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5D1DD7EE" w14:textId="77777777" w:rsidR="007C5A7B" w:rsidRPr="007B50CE" w:rsidRDefault="007C5A7B" w:rsidP="003D08D6">
            <w:pPr>
              <w:spacing w:before="60" w:after="60" w:line="240" w:lineRule="auto"/>
              <w:jc w:val="center"/>
              <w:rPr>
                <w:ins w:id="1357" w:author="Raphael Malyankar" w:date="2025-01-02T00:09:00Z" w16du:dateUtc="2025-01-02T07:09:00Z"/>
                <w:b/>
                <w:bCs/>
                <w:sz w:val="16"/>
                <w:szCs w:val="16"/>
                <w:lang w:val="en-AU" w:eastAsia="en-US"/>
              </w:rPr>
            </w:pPr>
            <w:ins w:id="1358" w:author="Raphael Malyankar" w:date="2025-01-02T00:09:00Z" w16du:dateUtc="2025-01-02T07:09:00Z">
              <w:r w:rsidRPr="007B50CE">
                <w:rPr>
                  <w:b/>
                  <w:bCs/>
                  <w:sz w:val="16"/>
                  <w:szCs w:val="16"/>
                  <w:lang w:val="en-AU" w:eastAsia="en-US"/>
                </w:rPr>
                <w:t>1</w:t>
              </w:r>
            </w:ins>
          </w:p>
        </w:tc>
        <w:tc>
          <w:tcPr>
            <w:tcW w:w="2738" w:type="dxa"/>
            <w:tcBorders>
              <w:top w:val="single" w:sz="8" w:space="0" w:color="000000"/>
              <w:left w:val="single" w:sz="4" w:space="0" w:color="auto"/>
              <w:bottom w:val="single" w:sz="8" w:space="0" w:color="000000"/>
              <w:right w:val="single" w:sz="4" w:space="0" w:color="auto"/>
            </w:tcBorders>
            <w:shd w:val="clear" w:color="auto" w:fill="auto"/>
            <w:tcMar>
              <w:top w:w="0" w:type="dxa"/>
              <w:left w:w="108" w:type="dxa"/>
              <w:bottom w:w="0" w:type="dxa"/>
              <w:right w:w="108" w:type="dxa"/>
            </w:tcMar>
          </w:tcPr>
          <w:p w14:paraId="5CF1BE65" w14:textId="77777777" w:rsidR="007C5A7B" w:rsidRPr="00651940" w:rsidRDefault="007C5A7B" w:rsidP="003D08D6">
            <w:pPr>
              <w:spacing w:before="60" w:after="60" w:line="240" w:lineRule="auto"/>
              <w:rPr>
                <w:ins w:id="1359" w:author="Raphael Malyankar" w:date="2025-01-02T00:09:00Z" w16du:dateUtc="2025-01-02T07:09:00Z"/>
                <w:b/>
                <w:bCs/>
                <w:sz w:val="16"/>
                <w:szCs w:val="16"/>
                <w:lang w:val="en-AU" w:eastAsia="en-US"/>
              </w:rPr>
            </w:pPr>
            <w:ins w:id="1360" w:author="Raphael Malyankar" w:date="2025-01-02T00:09:00Z" w16du:dateUtc="2025-01-02T07:09:00Z">
              <w:r w:rsidRPr="00651940">
                <w:rPr>
                  <w:sz w:val="16"/>
                  <w:szCs w:val="16"/>
                  <w:lang w:val="en-AU" w:eastAsia="en-US"/>
                </w:rPr>
                <w:t>S100_CataloguePoint</w:t>
              </w:r>
              <w:r>
                <w:rPr>
                  <w:sz w:val="16"/>
                  <w:szCs w:val="16"/>
                  <w:lang w:val="en-AU" w:eastAsia="en-US"/>
                </w:rPr>
                <w:t>O</w:t>
              </w:r>
              <w:r w:rsidRPr="00651940">
                <w:rPr>
                  <w:sz w:val="16"/>
                  <w:szCs w:val="16"/>
                  <w:lang w:val="en-AU" w:eastAsia="en-US"/>
                </w:rPr>
                <w:t>fContact</w:t>
              </w:r>
            </w:ins>
          </w:p>
        </w:tc>
        <w:tc>
          <w:tcPr>
            <w:tcW w:w="3428"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412208F9" w14:textId="229DFCCF" w:rsidR="007C5A7B" w:rsidRPr="00651940" w:rsidRDefault="007C5A7B" w:rsidP="003D08D6">
            <w:pPr>
              <w:spacing w:before="60" w:after="60" w:line="240" w:lineRule="auto"/>
              <w:rPr>
                <w:ins w:id="1361" w:author="Raphael Malyankar" w:date="2025-01-02T00:09:00Z" w16du:dateUtc="2025-01-02T07:09:00Z"/>
                <w:b/>
                <w:bCs/>
                <w:sz w:val="16"/>
                <w:szCs w:val="16"/>
                <w:lang w:val="en-AU" w:eastAsia="en-US"/>
              </w:rPr>
            </w:pPr>
            <w:ins w:id="1362" w:author="Raphael Malyankar" w:date="2025-01-02T00:09:00Z" w16du:dateUtc="2025-01-02T07:09:00Z">
              <w:r w:rsidRPr="00CA7F2D">
                <w:rPr>
                  <w:sz w:val="16"/>
                  <w:szCs w:val="16"/>
                  <w:lang w:eastAsia="en-US"/>
                </w:rPr>
                <w:t>0..1 multiplicity in S-100 restricted to 1 in S-1</w:t>
              </w:r>
              <w:r>
                <w:rPr>
                  <w:sz w:val="16"/>
                  <w:szCs w:val="16"/>
                  <w:lang w:eastAsia="en-US"/>
                </w:rPr>
                <w:t>30</w:t>
              </w:r>
            </w:ins>
          </w:p>
        </w:tc>
      </w:tr>
      <w:tr w:rsidR="007C5A7B" w:rsidRPr="00651940" w14:paraId="1F0E4E92" w14:textId="77777777" w:rsidTr="003D08D6">
        <w:trPr>
          <w:ins w:id="1363" w:author="Raphael Malyankar" w:date="2025-01-02T00:09:00Z"/>
        </w:trPr>
        <w:tc>
          <w:tcPr>
            <w:tcW w:w="252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2C868441" w14:textId="77777777" w:rsidR="007C5A7B" w:rsidRPr="00651940" w:rsidRDefault="007C5A7B" w:rsidP="003D08D6">
            <w:pPr>
              <w:spacing w:before="60" w:after="60" w:line="240" w:lineRule="auto"/>
              <w:rPr>
                <w:ins w:id="1364" w:author="Raphael Malyankar" w:date="2025-01-02T00:09:00Z" w16du:dateUtc="2025-01-02T07:09:00Z"/>
                <w:b/>
                <w:bCs/>
                <w:sz w:val="16"/>
                <w:szCs w:val="16"/>
                <w:lang w:val="en-AU" w:eastAsia="en-US"/>
              </w:rPr>
            </w:pPr>
            <w:ins w:id="1365" w:author="Raphael Malyankar" w:date="2025-01-02T00:09:00Z" w16du:dateUtc="2025-01-02T07:09:00Z">
              <w:r w:rsidRPr="00651940">
                <w:rPr>
                  <w:sz w:val="16"/>
                  <w:szCs w:val="16"/>
                  <w:lang w:val="en-AU" w:eastAsia="en-US"/>
                </w:rPr>
                <w:t>productSpecification</w:t>
              </w:r>
            </w:ins>
          </w:p>
        </w:tc>
        <w:tc>
          <w:tcPr>
            <w:tcW w:w="4642"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3F8C79B2" w14:textId="77777777" w:rsidR="007C5A7B" w:rsidRPr="00651940" w:rsidRDefault="007C5A7B" w:rsidP="003D08D6">
            <w:pPr>
              <w:spacing w:before="60" w:after="60" w:line="240" w:lineRule="auto"/>
              <w:jc w:val="left"/>
              <w:rPr>
                <w:ins w:id="1366" w:author="Raphael Malyankar" w:date="2025-01-02T00:09:00Z" w16du:dateUtc="2025-01-02T07:09:00Z"/>
                <w:b/>
                <w:bCs/>
                <w:sz w:val="16"/>
                <w:szCs w:val="16"/>
                <w:lang w:val="en-AU" w:eastAsia="en-US"/>
              </w:rPr>
            </w:pPr>
            <w:ins w:id="1367" w:author="Raphael Malyankar" w:date="2025-01-02T00:09:00Z" w16du:dateUtc="2025-01-02T07:09:00Z">
              <w:r w:rsidRPr="003A450C">
                <w:rPr>
                  <w:sz w:val="16"/>
                  <w:szCs w:val="16"/>
                </w:rPr>
                <w:t xml:space="preserve">Details about the </w:t>
              </w:r>
              <w:r w:rsidRPr="00E14AF4">
                <w:rPr>
                  <w:sz w:val="16"/>
                  <w:szCs w:val="16"/>
                </w:rPr>
                <w:t>Product Specification</w:t>
              </w:r>
              <w:r w:rsidRPr="003A450C">
                <w:rPr>
                  <w:sz w:val="16"/>
                  <w:szCs w:val="16"/>
                </w:rPr>
                <w:t xml:space="preserve">s used for the datasets contained in the </w:t>
              </w:r>
              <w:r w:rsidRPr="00327FED">
                <w:rPr>
                  <w:sz w:val="16"/>
                  <w:szCs w:val="16"/>
                </w:rPr>
                <w:t>Exchange Catalogue</w:t>
              </w:r>
            </w:ins>
          </w:p>
        </w:tc>
        <w:tc>
          <w:tcPr>
            <w:tcW w:w="796"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0B257177" w14:textId="77777777" w:rsidR="007C5A7B" w:rsidRPr="00E37327" w:rsidRDefault="007C5A7B" w:rsidP="003D08D6">
            <w:pPr>
              <w:spacing w:before="60" w:after="60" w:line="240" w:lineRule="auto"/>
              <w:jc w:val="center"/>
              <w:rPr>
                <w:ins w:id="1368" w:author="Raphael Malyankar" w:date="2025-01-02T00:09:00Z" w16du:dateUtc="2025-01-02T07:09:00Z"/>
                <w:sz w:val="16"/>
                <w:szCs w:val="16"/>
                <w:lang w:val="en-AU" w:eastAsia="en-US"/>
              </w:rPr>
            </w:pPr>
            <w:ins w:id="1369" w:author="Raphael Malyankar" w:date="2025-01-02T00:09:00Z" w16du:dateUtc="2025-01-02T07:09:00Z">
              <w:r w:rsidRPr="007B50CE">
                <w:rPr>
                  <w:b/>
                  <w:bCs/>
                  <w:sz w:val="16"/>
                  <w:szCs w:val="16"/>
                  <w:lang w:val="en-AU" w:eastAsia="en-US"/>
                </w:rPr>
                <w:t>1</w:t>
              </w:r>
              <w:r>
                <w:rPr>
                  <w:sz w:val="16"/>
                  <w:szCs w:val="16"/>
                  <w:lang w:val="en-AU" w:eastAsia="en-US"/>
                </w:rPr>
                <w:t>,.*</w:t>
              </w:r>
            </w:ins>
          </w:p>
        </w:tc>
        <w:tc>
          <w:tcPr>
            <w:tcW w:w="2738" w:type="dxa"/>
            <w:tcBorders>
              <w:top w:val="single" w:sz="8" w:space="0" w:color="000000"/>
              <w:left w:val="single" w:sz="4" w:space="0" w:color="auto"/>
              <w:bottom w:val="single" w:sz="8" w:space="0" w:color="000000"/>
              <w:right w:val="single" w:sz="4" w:space="0" w:color="auto"/>
            </w:tcBorders>
            <w:shd w:val="clear" w:color="auto" w:fill="auto"/>
            <w:tcMar>
              <w:top w:w="0" w:type="dxa"/>
              <w:left w:w="108" w:type="dxa"/>
              <w:bottom w:w="0" w:type="dxa"/>
              <w:right w:w="108" w:type="dxa"/>
            </w:tcMar>
          </w:tcPr>
          <w:p w14:paraId="367EA6DE" w14:textId="77777777" w:rsidR="007C5A7B" w:rsidRPr="00651940" w:rsidRDefault="007C5A7B" w:rsidP="003D08D6">
            <w:pPr>
              <w:spacing w:before="60" w:after="60" w:line="240" w:lineRule="auto"/>
              <w:rPr>
                <w:ins w:id="1370" w:author="Raphael Malyankar" w:date="2025-01-02T00:09:00Z" w16du:dateUtc="2025-01-02T07:09:00Z"/>
                <w:b/>
                <w:bCs/>
                <w:sz w:val="16"/>
                <w:szCs w:val="16"/>
                <w:lang w:val="en-AU" w:eastAsia="en-US"/>
              </w:rPr>
            </w:pPr>
            <w:ins w:id="1371" w:author="Raphael Malyankar" w:date="2025-01-02T00:09:00Z" w16du:dateUtc="2025-01-02T07:09:00Z">
              <w:r w:rsidRPr="00651940">
                <w:rPr>
                  <w:sz w:val="16"/>
                  <w:szCs w:val="16"/>
                  <w:lang w:val="en-AU" w:eastAsia="en-US"/>
                </w:rPr>
                <w:t>S100_ProductSpecification</w:t>
              </w:r>
            </w:ins>
          </w:p>
        </w:tc>
        <w:tc>
          <w:tcPr>
            <w:tcW w:w="3428"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33D454D0" w14:textId="208CA832" w:rsidR="007C5A7B" w:rsidRDefault="007C5A7B" w:rsidP="003D08D6">
            <w:pPr>
              <w:spacing w:before="60" w:after="60" w:line="240" w:lineRule="auto"/>
              <w:jc w:val="left"/>
              <w:rPr>
                <w:ins w:id="1372" w:author="Raphael Malyankar" w:date="2025-01-02T00:09:00Z" w16du:dateUtc="2025-01-02T07:09:00Z"/>
                <w:sz w:val="16"/>
                <w:szCs w:val="16"/>
                <w:lang w:val="en-AU" w:eastAsia="en-US"/>
              </w:rPr>
            </w:pPr>
            <w:ins w:id="1373" w:author="Raphael Malyankar" w:date="2025-01-02T00:09:00Z" w16du:dateUtc="2025-01-02T07:09:00Z">
              <w:r>
                <w:rPr>
                  <w:sz w:val="16"/>
                  <w:szCs w:val="16"/>
                  <w:lang w:val="en-AU" w:eastAsia="en-US"/>
                </w:rPr>
                <w:t>The Exchange Catalogue may contain datasets from Product Specifications other than S-130</w:t>
              </w:r>
            </w:ins>
          </w:p>
          <w:p w14:paraId="73C671F2" w14:textId="1BD28AC8" w:rsidR="007C5A7B" w:rsidRPr="00651940" w:rsidRDefault="007C5A7B" w:rsidP="003D08D6">
            <w:pPr>
              <w:spacing w:before="60" w:after="60" w:line="240" w:lineRule="auto"/>
              <w:jc w:val="left"/>
              <w:rPr>
                <w:ins w:id="1374" w:author="Raphael Malyankar" w:date="2025-01-02T00:09:00Z" w16du:dateUtc="2025-01-02T07:09:00Z"/>
                <w:b/>
                <w:bCs/>
                <w:sz w:val="16"/>
                <w:szCs w:val="16"/>
                <w:lang w:val="en-AU" w:eastAsia="en-US"/>
              </w:rPr>
            </w:pPr>
            <w:ins w:id="1375" w:author="Raphael Malyankar" w:date="2025-01-02T00:09:00Z" w16du:dateUtc="2025-01-02T07:09:00Z">
              <w:r w:rsidRPr="00CA7F2D">
                <w:rPr>
                  <w:sz w:val="16"/>
                  <w:szCs w:val="16"/>
                  <w:lang w:eastAsia="en-US"/>
                </w:rPr>
                <w:t>0..</w:t>
              </w:r>
              <w:r>
                <w:rPr>
                  <w:sz w:val="16"/>
                  <w:szCs w:val="16"/>
                  <w:lang w:eastAsia="en-US"/>
                </w:rPr>
                <w:t>*</w:t>
              </w:r>
              <w:r w:rsidRPr="00CA7F2D">
                <w:rPr>
                  <w:sz w:val="16"/>
                  <w:szCs w:val="16"/>
                  <w:lang w:eastAsia="en-US"/>
                </w:rPr>
                <w:t xml:space="preserve"> multiplicity in S-100 restricted to 1</w:t>
              </w:r>
              <w:r>
                <w:rPr>
                  <w:sz w:val="16"/>
                  <w:szCs w:val="16"/>
                  <w:lang w:eastAsia="en-US"/>
                </w:rPr>
                <w:t>..*</w:t>
              </w:r>
              <w:r w:rsidRPr="00CA7F2D">
                <w:rPr>
                  <w:sz w:val="16"/>
                  <w:szCs w:val="16"/>
                  <w:lang w:eastAsia="en-US"/>
                </w:rPr>
                <w:t xml:space="preserve"> in S-1</w:t>
              </w:r>
            </w:ins>
            <w:ins w:id="1376" w:author="Raphael Malyankar" w:date="2025-01-02T00:11:00Z" w16du:dateUtc="2025-01-02T07:11:00Z">
              <w:r>
                <w:rPr>
                  <w:sz w:val="16"/>
                  <w:szCs w:val="16"/>
                  <w:lang w:eastAsia="en-US"/>
                </w:rPr>
                <w:t>30</w:t>
              </w:r>
            </w:ins>
          </w:p>
        </w:tc>
      </w:tr>
      <w:tr w:rsidR="007C5A7B" w:rsidRPr="00651940" w14:paraId="25A90DE3" w14:textId="77777777" w:rsidTr="003D08D6">
        <w:trPr>
          <w:ins w:id="1377" w:author="Raphael Malyankar" w:date="2025-01-02T00:09:00Z"/>
        </w:trPr>
        <w:tc>
          <w:tcPr>
            <w:tcW w:w="252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02E9020C" w14:textId="77777777" w:rsidR="007C5A7B" w:rsidRPr="00651940" w:rsidRDefault="007C5A7B" w:rsidP="003D08D6">
            <w:pPr>
              <w:spacing w:before="60" w:after="60" w:line="240" w:lineRule="auto"/>
              <w:rPr>
                <w:ins w:id="1378" w:author="Raphael Malyankar" w:date="2025-01-02T00:09:00Z" w16du:dateUtc="2025-01-02T07:09:00Z"/>
                <w:b/>
                <w:bCs/>
                <w:sz w:val="16"/>
                <w:szCs w:val="16"/>
                <w:lang w:val="en-AU" w:eastAsia="en-US"/>
              </w:rPr>
            </w:pPr>
            <w:ins w:id="1379" w:author="Raphael Malyankar" w:date="2025-01-02T00:09:00Z" w16du:dateUtc="2025-01-02T07:09:00Z">
              <w:r>
                <w:rPr>
                  <w:sz w:val="16"/>
                  <w:szCs w:val="16"/>
                  <w:lang w:val="en-AU" w:eastAsia="en-US"/>
                </w:rPr>
                <w:t>defaultLocale</w:t>
              </w:r>
            </w:ins>
          </w:p>
        </w:tc>
        <w:tc>
          <w:tcPr>
            <w:tcW w:w="4642"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40003304" w14:textId="77777777" w:rsidR="007C5A7B" w:rsidRPr="00651940" w:rsidRDefault="007C5A7B" w:rsidP="003D08D6">
            <w:pPr>
              <w:spacing w:before="60" w:after="60" w:line="240" w:lineRule="auto"/>
              <w:jc w:val="left"/>
              <w:rPr>
                <w:ins w:id="1380" w:author="Raphael Malyankar" w:date="2025-01-02T00:09:00Z" w16du:dateUtc="2025-01-02T07:09:00Z"/>
                <w:b/>
                <w:bCs/>
                <w:sz w:val="16"/>
                <w:szCs w:val="16"/>
                <w:lang w:val="en-AU" w:eastAsia="en-US"/>
              </w:rPr>
            </w:pPr>
            <w:ins w:id="1381" w:author="Raphael Malyankar" w:date="2025-01-02T00:09:00Z" w16du:dateUtc="2025-01-02T07:09:00Z">
              <w:r w:rsidRPr="005F1D4D">
                <w:rPr>
                  <w:sz w:val="16"/>
                  <w:szCs w:val="16"/>
                </w:rPr>
                <w:t xml:space="preserve">Default language and character set used for all metadata records in this </w:t>
              </w:r>
              <w:r w:rsidRPr="00327FED">
                <w:rPr>
                  <w:sz w:val="16"/>
                  <w:szCs w:val="16"/>
                </w:rPr>
                <w:t>Exchange Catalogue</w:t>
              </w:r>
            </w:ins>
          </w:p>
        </w:tc>
        <w:tc>
          <w:tcPr>
            <w:tcW w:w="796"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62B2042F" w14:textId="49F11AA4" w:rsidR="007C5A7B" w:rsidRPr="007142F4" w:rsidRDefault="007142F4" w:rsidP="003D08D6">
            <w:pPr>
              <w:spacing w:before="60" w:after="60" w:line="240" w:lineRule="auto"/>
              <w:jc w:val="center"/>
              <w:rPr>
                <w:ins w:id="1382" w:author="Raphael Malyankar" w:date="2025-01-02T00:09:00Z" w16du:dateUtc="2025-01-02T07:09:00Z"/>
                <w:sz w:val="16"/>
                <w:szCs w:val="16"/>
                <w:lang w:val="en-AU" w:eastAsia="en-US"/>
              </w:rPr>
            </w:pPr>
            <w:ins w:id="1383" w:author="Raphael Malyankar" w:date="2025-01-02T00:17:00Z" w16du:dateUtc="2025-01-02T07:17:00Z">
              <w:r>
                <w:rPr>
                  <w:sz w:val="16"/>
                  <w:szCs w:val="16"/>
                  <w:lang w:val="en-AU" w:eastAsia="en-US"/>
                </w:rPr>
                <w:t>0..</w:t>
              </w:r>
            </w:ins>
            <w:ins w:id="1384" w:author="Raphael Malyankar" w:date="2025-01-02T00:09:00Z" w16du:dateUtc="2025-01-02T07:09:00Z">
              <w:r w:rsidR="007C5A7B" w:rsidRPr="007142F4">
                <w:rPr>
                  <w:sz w:val="16"/>
                  <w:szCs w:val="16"/>
                  <w:lang w:val="en-AU" w:eastAsia="en-US"/>
                </w:rPr>
                <w:t>1</w:t>
              </w:r>
            </w:ins>
          </w:p>
        </w:tc>
        <w:tc>
          <w:tcPr>
            <w:tcW w:w="2738" w:type="dxa"/>
            <w:tcBorders>
              <w:top w:val="single" w:sz="8" w:space="0" w:color="000000"/>
              <w:left w:val="single" w:sz="4" w:space="0" w:color="auto"/>
              <w:bottom w:val="single" w:sz="8" w:space="0" w:color="000000"/>
              <w:right w:val="single" w:sz="4" w:space="0" w:color="auto"/>
            </w:tcBorders>
            <w:shd w:val="clear" w:color="auto" w:fill="auto"/>
            <w:tcMar>
              <w:top w:w="0" w:type="dxa"/>
              <w:left w:w="108" w:type="dxa"/>
              <w:bottom w:w="0" w:type="dxa"/>
              <w:right w:w="108" w:type="dxa"/>
            </w:tcMar>
          </w:tcPr>
          <w:p w14:paraId="625766D9" w14:textId="77777777" w:rsidR="007C5A7B" w:rsidRPr="00651940" w:rsidRDefault="007C5A7B" w:rsidP="003D08D6">
            <w:pPr>
              <w:spacing w:before="60" w:after="60" w:line="240" w:lineRule="auto"/>
              <w:rPr>
                <w:ins w:id="1385" w:author="Raphael Malyankar" w:date="2025-01-02T00:09:00Z" w16du:dateUtc="2025-01-02T07:09:00Z"/>
                <w:b/>
                <w:bCs/>
                <w:sz w:val="16"/>
                <w:szCs w:val="16"/>
                <w:lang w:val="en-AU" w:eastAsia="en-US"/>
              </w:rPr>
            </w:pPr>
            <w:ins w:id="1386" w:author="Raphael Malyankar" w:date="2025-01-02T00:09:00Z" w16du:dateUtc="2025-01-02T07:09:00Z">
              <w:r>
                <w:rPr>
                  <w:sz w:val="16"/>
                  <w:szCs w:val="16"/>
                  <w:lang w:val="en-AU" w:eastAsia="en-US"/>
                </w:rPr>
                <w:t>PT_Locale</w:t>
              </w:r>
            </w:ins>
          </w:p>
        </w:tc>
        <w:tc>
          <w:tcPr>
            <w:tcW w:w="3428"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10CD0E44" w14:textId="2F1C7CBE" w:rsidR="007142F4" w:rsidRPr="007142F4" w:rsidRDefault="007142F4" w:rsidP="003D08D6">
            <w:pPr>
              <w:spacing w:before="60" w:after="60" w:line="240" w:lineRule="auto"/>
              <w:jc w:val="left"/>
              <w:rPr>
                <w:ins w:id="1387" w:author="Raphael Malyankar" w:date="2025-01-02T00:09:00Z" w16du:dateUtc="2025-01-02T07:09:00Z"/>
                <w:sz w:val="16"/>
                <w:szCs w:val="16"/>
                <w:lang w:val="en-AU" w:eastAsia="en-US"/>
              </w:rPr>
            </w:pPr>
            <w:ins w:id="1388" w:author="Raphael Malyankar" w:date="2025-01-02T00:16:00Z" w16du:dateUtc="2025-01-02T07:16:00Z">
              <w:r w:rsidRPr="007142F4">
                <w:rPr>
                  <w:sz w:val="16"/>
                  <w:szCs w:val="16"/>
                  <w:lang w:val="en-AU" w:eastAsia="en-US"/>
                </w:rPr>
                <w:t>Default is English and UTF-8</w:t>
              </w:r>
            </w:ins>
            <w:ins w:id="1389" w:author="Raphael Malyankar" w:date="2025-01-02T00:17:00Z" w16du:dateUtc="2025-01-02T07:17:00Z">
              <w:r>
                <w:rPr>
                  <w:sz w:val="16"/>
                  <w:szCs w:val="16"/>
                  <w:lang w:val="en-AU" w:eastAsia="en-US"/>
                </w:rPr>
                <w:t>.</w:t>
              </w:r>
            </w:ins>
          </w:p>
        </w:tc>
      </w:tr>
      <w:tr w:rsidR="007C5A7B" w:rsidRPr="00651940" w14:paraId="3A880B93" w14:textId="77777777" w:rsidTr="003D08D6">
        <w:trPr>
          <w:ins w:id="1390" w:author="Raphael Malyankar" w:date="2025-01-02T00:09:00Z"/>
        </w:trPr>
        <w:tc>
          <w:tcPr>
            <w:tcW w:w="252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6186865E" w14:textId="77777777" w:rsidR="007C5A7B" w:rsidRPr="00651940" w:rsidRDefault="007C5A7B" w:rsidP="003D08D6">
            <w:pPr>
              <w:spacing w:before="60" w:after="60" w:line="240" w:lineRule="auto"/>
              <w:rPr>
                <w:ins w:id="1391" w:author="Raphael Malyankar" w:date="2025-01-02T00:09:00Z" w16du:dateUtc="2025-01-02T07:09:00Z"/>
                <w:b/>
                <w:bCs/>
                <w:sz w:val="16"/>
                <w:szCs w:val="16"/>
                <w:lang w:val="en-AU" w:eastAsia="en-US"/>
              </w:rPr>
            </w:pPr>
            <w:ins w:id="1392" w:author="Raphael Malyankar" w:date="2025-01-02T00:09:00Z" w16du:dateUtc="2025-01-02T07:09:00Z">
              <w:r>
                <w:rPr>
                  <w:sz w:val="16"/>
                  <w:szCs w:val="16"/>
                  <w:lang w:val="en-AU" w:eastAsia="en-US"/>
                </w:rPr>
                <w:t>otherLocale</w:t>
              </w:r>
            </w:ins>
          </w:p>
        </w:tc>
        <w:tc>
          <w:tcPr>
            <w:tcW w:w="4642"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00DDBA3D" w14:textId="77777777" w:rsidR="007C5A7B" w:rsidRPr="00651940" w:rsidRDefault="007C5A7B" w:rsidP="003D08D6">
            <w:pPr>
              <w:spacing w:before="60" w:after="60" w:line="240" w:lineRule="auto"/>
              <w:jc w:val="left"/>
              <w:rPr>
                <w:ins w:id="1393" w:author="Raphael Malyankar" w:date="2025-01-02T00:09:00Z" w16du:dateUtc="2025-01-02T07:09:00Z"/>
                <w:b/>
                <w:bCs/>
                <w:sz w:val="16"/>
                <w:szCs w:val="16"/>
                <w:lang w:val="en-AU" w:eastAsia="en-US"/>
              </w:rPr>
            </w:pPr>
            <w:ins w:id="1394" w:author="Raphael Malyankar" w:date="2025-01-02T00:09:00Z" w16du:dateUtc="2025-01-02T07:09:00Z">
              <w:r w:rsidRPr="005F1D4D">
                <w:rPr>
                  <w:sz w:val="16"/>
                  <w:szCs w:val="16"/>
                </w:rPr>
                <w:t xml:space="preserve">Other languages and character sets used for the localized metadata records in this </w:t>
              </w:r>
              <w:r w:rsidRPr="00327FED">
                <w:rPr>
                  <w:sz w:val="16"/>
                  <w:szCs w:val="16"/>
                </w:rPr>
                <w:t>Exchange Catalogue</w:t>
              </w:r>
              <w:r w:rsidRPr="005F1D4D" w:rsidDel="005F1D4D">
                <w:rPr>
                  <w:sz w:val="16"/>
                  <w:szCs w:val="16"/>
                </w:rPr>
                <w:t xml:space="preserve"> </w:t>
              </w:r>
            </w:ins>
          </w:p>
        </w:tc>
        <w:tc>
          <w:tcPr>
            <w:tcW w:w="796"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553E73D3" w14:textId="77777777" w:rsidR="007C5A7B" w:rsidRPr="00E37327" w:rsidRDefault="007C5A7B" w:rsidP="003D08D6">
            <w:pPr>
              <w:spacing w:before="60" w:after="60" w:line="240" w:lineRule="auto"/>
              <w:jc w:val="center"/>
              <w:rPr>
                <w:ins w:id="1395" w:author="Raphael Malyankar" w:date="2025-01-02T00:09:00Z" w16du:dateUtc="2025-01-02T07:09:00Z"/>
                <w:sz w:val="16"/>
                <w:szCs w:val="16"/>
                <w:lang w:val="en-AU" w:eastAsia="en-US"/>
              </w:rPr>
            </w:pPr>
            <w:ins w:id="1396" w:author="Raphael Malyankar" w:date="2025-01-02T00:09:00Z" w16du:dateUtc="2025-01-02T07:09:00Z">
              <w:r>
                <w:rPr>
                  <w:sz w:val="16"/>
                  <w:szCs w:val="16"/>
                  <w:lang w:val="en-AU"/>
                </w:rPr>
                <w:t>0..*</w:t>
              </w:r>
            </w:ins>
          </w:p>
        </w:tc>
        <w:tc>
          <w:tcPr>
            <w:tcW w:w="2738" w:type="dxa"/>
            <w:tcBorders>
              <w:top w:val="single" w:sz="8" w:space="0" w:color="000000"/>
              <w:left w:val="single" w:sz="4" w:space="0" w:color="auto"/>
              <w:bottom w:val="single" w:sz="8" w:space="0" w:color="000000"/>
              <w:right w:val="single" w:sz="4" w:space="0" w:color="auto"/>
            </w:tcBorders>
            <w:shd w:val="clear" w:color="auto" w:fill="auto"/>
            <w:tcMar>
              <w:top w:w="0" w:type="dxa"/>
              <w:left w:w="108" w:type="dxa"/>
              <w:bottom w:w="0" w:type="dxa"/>
              <w:right w:w="108" w:type="dxa"/>
            </w:tcMar>
          </w:tcPr>
          <w:p w14:paraId="57EE524C" w14:textId="77777777" w:rsidR="007C5A7B" w:rsidRPr="00651940" w:rsidRDefault="007C5A7B" w:rsidP="003D08D6">
            <w:pPr>
              <w:spacing w:before="60" w:after="60" w:line="240" w:lineRule="auto"/>
              <w:rPr>
                <w:ins w:id="1397" w:author="Raphael Malyankar" w:date="2025-01-02T00:09:00Z" w16du:dateUtc="2025-01-02T07:09:00Z"/>
                <w:b/>
                <w:bCs/>
                <w:sz w:val="16"/>
                <w:szCs w:val="16"/>
                <w:lang w:val="en-AU" w:eastAsia="en-US"/>
              </w:rPr>
            </w:pPr>
            <w:ins w:id="1398" w:author="Raphael Malyankar" w:date="2025-01-02T00:09:00Z" w16du:dateUtc="2025-01-02T07:09:00Z">
              <w:r>
                <w:rPr>
                  <w:sz w:val="16"/>
                  <w:szCs w:val="16"/>
                  <w:lang w:val="en-AU" w:eastAsia="en-US"/>
                </w:rPr>
                <w:t>PT_Locale</w:t>
              </w:r>
            </w:ins>
          </w:p>
        </w:tc>
        <w:tc>
          <w:tcPr>
            <w:tcW w:w="3428"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6CD82172" w14:textId="77777777" w:rsidR="007C5A7B" w:rsidRPr="00651940" w:rsidRDefault="007C5A7B" w:rsidP="003D08D6">
            <w:pPr>
              <w:spacing w:before="60" w:after="60" w:line="240" w:lineRule="auto"/>
              <w:jc w:val="left"/>
              <w:rPr>
                <w:ins w:id="1399" w:author="Raphael Malyankar" w:date="2025-01-02T00:09:00Z" w16du:dateUtc="2025-01-02T07:09:00Z"/>
                <w:b/>
                <w:bCs/>
                <w:sz w:val="16"/>
                <w:szCs w:val="16"/>
                <w:lang w:val="en-AU" w:eastAsia="en-US"/>
              </w:rPr>
            </w:pPr>
            <w:ins w:id="1400" w:author="Raphael Malyankar" w:date="2025-01-02T00:09:00Z" w16du:dateUtc="2025-01-02T07:09:00Z">
              <w:r w:rsidRPr="0034240D">
                <w:rPr>
                  <w:sz w:val="16"/>
                  <w:szCs w:val="16"/>
                </w:rPr>
                <w:t xml:space="preserve">Required if any localized entries are present in the </w:t>
              </w:r>
              <w:r w:rsidRPr="00327FED">
                <w:rPr>
                  <w:sz w:val="16"/>
                  <w:szCs w:val="16"/>
                </w:rPr>
                <w:t>Exchange Catalogue</w:t>
              </w:r>
            </w:ins>
          </w:p>
        </w:tc>
      </w:tr>
      <w:tr w:rsidR="007C5A7B" w:rsidRPr="00651940" w14:paraId="1D1AEE11" w14:textId="77777777" w:rsidTr="003D08D6">
        <w:trPr>
          <w:ins w:id="1401" w:author="Raphael Malyankar" w:date="2025-01-02T00:09:00Z"/>
        </w:trPr>
        <w:tc>
          <w:tcPr>
            <w:tcW w:w="252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1030D54E" w14:textId="77777777" w:rsidR="007C5A7B" w:rsidRPr="00651940" w:rsidRDefault="007C5A7B" w:rsidP="003D08D6">
            <w:pPr>
              <w:spacing w:before="60" w:after="60" w:line="240" w:lineRule="auto"/>
              <w:rPr>
                <w:ins w:id="1402" w:author="Raphael Malyankar" w:date="2025-01-02T00:09:00Z" w16du:dateUtc="2025-01-02T07:09:00Z"/>
                <w:b/>
                <w:bCs/>
                <w:sz w:val="16"/>
                <w:szCs w:val="16"/>
                <w:lang w:val="en-AU" w:eastAsia="en-US"/>
              </w:rPr>
            </w:pPr>
            <w:ins w:id="1403" w:author="Raphael Malyankar" w:date="2025-01-02T00:09:00Z" w16du:dateUtc="2025-01-02T07:09:00Z">
              <w:r w:rsidRPr="00651940">
                <w:rPr>
                  <w:sz w:val="16"/>
                  <w:szCs w:val="16"/>
                  <w:lang w:val="en-AU" w:eastAsia="en-US"/>
                </w:rPr>
                <w:t>exchangeCatalogueDescription</w:t>
              </w:r>
            </w:ins>
          </w:p>
        </w:tc>
        <w:tc>
          <w:tcPr>
            <w:tcW w:w="4642"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3C73CF14" w14:textId="77777777" w:rsidR="007C5A7B" w:rsidRPr="00651940" w:rsidRDefault="007C5A7B" w:rsidP="003D08D6">
            <w:pPr>
              <w:spacing w:before="60" w:after="60" w:line="240" w:lineRule="auto"/>
              <w:jc w:val="left"/>
              <w:rPr>
                <w:ins w:id="1404" w:author="Raphael Malyankar" w:date="2025-01-02T00:09:00Z" w16du:dateUtc="2025-01-02T07:09:00Z"/>
                <w:b/>
                <w:bCs/>
                <w:sz w:val="16"/>
                <w:szCs w:val="16"/>
                <w:lang w:val="en-AU" w:eastAsia="en-US"/>
              </w:rPr>
            </w:pPr>
            <w:ins w:id="1405" w:author="Raphael Malyankar" w:date="2025-01-02T00:09:00Z" w16du:dateUtc="2025-01-02T07:09:00Z">
              <w:r w:rsidRPr="003A450C">
                <w:rPr>
                  <w:sz w:val="16"/>
                  <w:szCs w:val="16"/>
                </w:rPr>
                <w:t xml:space="preserve">Description of what the </w:t>
              </w:r>
              <w:r w:rsidRPr="00327FED">
                <w:rPr>
                  <w:sz w:val="16"/>
                  <w:szCs w:val="16"/>
                </w:rPr>
                <w:t>Exchange Catalogue</w:t>
              </w:r>
              <w:r w:rsidRPr="003A450C">
                <w:rPr>
                  <w:sz w:val="16"/>
                  <w:szCs w:val="16"/>
                </w:rPr>
                <w:t xml:space="preserve"> contains</w:t>
              </w:r>
              <w:r w:rsidRPr="00651940" w:rsidDel="00BD587E">
                <w:rPr>
                  <w:sz w:val="16"/>
                  <w:szCs w:val="16"/>
                  <w:lang w:val="en-AU" w:eastAsia="en-US"/>
                </w:rPr>
                <w:t xml:space="preserve"> </w:t>
              </w:r>
            </w:ins>
          </w:p>
        </w:tc>
        <w:tc>
          <w:tcPr>
            <w:tcW w:w="796"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41DBFF84" w14:textId="77777777" w:rsidR="007C5A7B" w:rsidRPr="00E37327" w:rsidRDefault="007C5A7B" w:rsidP="003D08D6">
            <w:pPr>
              <w:spacing w:before="60" w:after="60" w:line="240" w:lineRule="auto"/>
              <w:jc w:val="center"/>
              <w:rPr>
                <w:ins w:id="1406" w:author="Raphael Malyankar" w:date="2025-01-02T00:09:00Z" w16du:dateUtc="2025-01-02T07:09:00Z"/>
                <w:sz w:val="16"/>
                <w:szCs w:val="16"/>
                <w:lang w:val="en-AU" w:eastAsia="en-US"/>
              </w:rPr>
            </w:pPr>
            <w:ins w:id="1407" w:author="Raphael Malyankar" w:date="2025-01-02T00:09:00Z" w16du:dateUtc="2025-01-02T07:09:00Z">
              <w:r>
                <w:rPr>
                  <w:sz w:val="16"/>
                  <w:szCs w:val="16"/>
                  <w:lang w:val="en-AU" w:eastAsia="en-US"/>
                </w:rPr>
                <w:t>0..1</w:t>
              </w:r>
            </w:ins>
          </w:p>
        </w:tc>
        <w:tc>
          <w:tcPr>
            <w:tcW w:w="2738" w:type="dxa"/>
            <w:tcBorders>
              <w:top w:val="single" w:sz="8" w:space="0" w:color="000000"/>
              <w:left w:val="single" w:sz="4" w:space="0" w:color="auto"/>
              <w:bottom w:val="single" w:sz="8" w:space="0" w:color="000000"/>
              <w:right w:val="single" w:sz="4" w:space="0" w:color="auto"/>
            </w:tcBorders>
            <w:shd w:val="clear" w:color="auto" w:fill="auto"/>
            <w:tcMar>
              <w:top w:w="0" w:type="dxa"/>
              <w:left w:w="108" w:type="dxa"/>
              <w:bottom w:w="0" w:type="dxa"/>
              <w:right w:w="108" w:type="dxa"/>
            </w:tcMar>
          </w:tcPr>
          <w:p w14:paraId="2FE64F35" w14:textId="77777777" w:rsidR="007C5A7B" w:rsidRPr="00651940" w:rsidRDefault="007C5A7B" w:rsidP="003D08D6">
            <w:pPr>
              <w:spacing w:before="60" w:after="60" w:line="240" w:lineRule="auto"/>
              <w:rPr>
                <w:ins w:id="1408" w:author="Raphael Malyankar" w:date="2025-01-02T00:09:00Z" w16du:dateUtc="2025-01-02T07:09:00Z"/>
                <w:b/>
                <w:bCs/>
                <w:sz w:val="16"/>
                <w:szCs w:val="16"/>
                <w:lang w:val="en-AU" w:eastAsia="en-US"/>
              </w:rPr>
            </w:pPr>
            <w:ins w:id="1409" w:author="Raphael Malyankar" w:date="2025-01-02T00:09:00Z" w16du:dateUtc="2025-01-02T07:09:00Z">
              <w:r w:rsidRPr="00651940">
                <w:rPr>
                  <w:sz w:val="16"/>
                  <w:szCs w:val="16"/>
                  <w:lang w:val="en-AU" w:eastAsia="en-US"/>
                </w:rPr>
                <w:t>CharacterString</w:t>
              </w:r>
            </w:ins>
          </w:p>
        </w:tc>
        <w:tc>
          <w:tcPr>
            <w:tcW w:w="3428"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31797F71" w14:textId="77777777" w:rsidR="007C5A7B" w:rsidRPr="00651940" w:rsidRDefault="007C5A7B" w:rsidP="003D08D6">
            <w:pPr>
              <w:spacing w:before="60" w:after="60" w:line="240" w:lineRule="auto"/>
              <w:jc w:val="left"/>
              <w:rPr>
                <w:ins w:id="1410" w:author="Raphael Malyankar" w:date="2025-01-02T00:09:00Z" w16du:dateUtc="2025-01-02T07:09:00Z"/>
                <w:b/>
                <w:bCs/>
                <w:sz w:val="16"/>
                <w:szCs w:val="16"/>
                <w:lang w:val="en-AU" w:eastAsia="en-US"/>
              </w:rPr>
            </w:pPr>
          </w:p>
        </w:tc>
      </w:tr>
      <w:tr w:rsidR="007C5A7B" w:rsidRPr="00651940" w14:paraId="13A5C214" w14:textId="77777777" w:rsidTr="003D08D6">
        <w:trPr>
          <w:ins w:id="1411" w:author="Raphael Malyankar" w:date="2025-01-02T00:09:00Z"/>
        </w:trPr>
        <w:tc>
          <w:tcPr>
            <w:tcW w:w="252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2D2BB7C0" w14:textId="77777777" w:rsidR="007C5A7B" w:rsidRPr="00651940" w:rsidRDefault="007C5A7B" w:rsidP="003D08D6">
            <w:pPr>
              <w:spacing w:before="60" w:after="60" w:line="240" w:lineRule="auto"/>
              <w:rPr>
                <w:ins w:id="1412" w:author="Raphael Malyankar" w:date="2025-01-02T00:09:00Z" w16du:dateUtc="2025-01-02T07:09:00Z"/>
                <w:b/>
                <w:bCs/>
                <w:sz w:val="16"/>
                <w:szCs w:val="16"/>
                <w:lang w:val="en-AU" w:eastAsia="en-US"/>
              </w:rPr>
            </w:pPr>
            <w:ins w:id="1413" w:author="Raphael Malyankar" w:date="2025-01-02T00:09:00Z" w16du:dateUtc="2025-01-02T07:09:00Z">
              <w:r w:rsidRPr="00651940">
                <w:rPr>
                  <w:sz w:val="16"/>
                  <w:szCs w:val="16"/>
                  <w:lang w:val="en-AU" w:eastAsia="en-US"/>
                </w:rPr>
                <w:t>exchangeCatalogueComment</w:t>
              </w:r>
            </w:ins>
          </w:p>
        </w:tc>
        <w:tc>
          <w:tcPr>
            <w:tcW w:w="4642"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013515B9" w14:textId="77777777" w:rsidR="007C5A7B" w:rsidRPr="00651940" w:rsidRDefault="007C5A7B" w:rsidP="003D08D6">
            <w:pPr>
              <w:spacing w:before="60" w:after="60" w:line="240" w:lineRule="auto"/>
              <w:jc w:val="left"/>
              <w:rPr>
                <w:ins w:id="1414" w:author="Raphael Malyankar" w:date="2025-01-02T00:09:00Z" w16du:dateUtc="2025-01-02T07:09:00Z"/>
                <w:b/>
                <w:bCs/>
                <w:sz w:val="16"/>
                <w:szCs w:val="16"/>
                <w:lang w:val="en-AU" w:eastAsia="en-US"/>
              </w:rPr>
            </w:pPr>
            <w:ins w:id="1415" w:author="Raphael Malyankar" w:date="2025-01-02T00:09:00Z" w16du:dateUtc="2025-01-02T07:09:00Z">
              <w:r w:rsidRPr="003A450C">
                <w:rPr>
                  <w:sz w:val="16"/>
                  <w:szCs w:val="16"/>
                </w:rPr>
                <w:t>Any additional Information</w:t>
              </w:r>
            </w:ins>
          </w:p>
        </w:tc>
        <w:tc>
          <w:tcPr>
            <w:tcW w:w="796"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6C8F0CEE" w14:textId="77777777" w:rsidR="007C5A7B" w:rsidRPr="00E37327" w:rsidRDefault="007C5A7B" w:rsidP="003D08D6">
            <w:pPr>
              <w:spacing w:before="60" w:after="60" w:line="240" w:lineRule="auto"/>
              <w:jc w:val="center"/>
              <w:rPr>
                <w:ins w:id="1416" w:author="Raphael Malyankar" w:date="2025-01-02T00:09:00Z" w16du:dateUtc="2025-01-02T07:09:00Z"/>
                <w:sz w:val="16"/>
                <w:szCs w:val="16"/>
                <w:lang w:val="en-AU" w:eastAsia="en-US"/>
              </w:rPr>
            </w:pPr>
            <w:ins w:id="1417" w:author="Raphael Malyankar" w:date="2025-01-02T00:09:00Z" w16du:dateUtc="2025-01-02T07:09:00Z">
              <w:r w:rsidRPr="00E37327">
                <w:rPr>
                  <w:sz w:val="16"/>
                  <w:szCs w:val="16"/>
                  <w:lang w:val="en-AU" w:eastAsia="en-US"/>
                </w:rPr>
                <w:t>0..1</w:t>
              </w:r>
            </w:ins>
          </w:p>
        </w:tc>
        <w:tc>
          <w:tcPr>
            <w:tcW w:w="2738"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46F0058A" w14:textId="77777777" w:rsidR="007C5A7B" w:rsidRPr="00651940" w:rsidRDefault="007C5A7B" w:rsidP="003D08D6">
            <w:pPr>
              <w:spacing w:before="60" w:after="60" w:line="240" w:lineRule="auto"/>
              <w:rPr>
                <w:ins w:id="1418" w:author="Raphael Malyankar" w:date="2025-01-02T00:09:00Z" w16du:dateUtc="2025-01-02T07:09:00Z"/>
                <w:b/>
                <w:bCs/>
                <w:sz w:val="16"/>
                <w:szCs w:val="16"/>
                <w:lang w:val="en-AU" w:eastAsia="en-US"/>
              </w:rPr>
            </w:pPr>
            <w:ins w:id="1419" w:author="Raphael Malyankar" w:date="2025-01-02T00:09:00Z" w16du:dateUtc="2025-01-02T07:09:00Z">
              <w:r w:rsidRPr="00651940">
                <w:rPr>
                  <w:sz w:val="16"/>
                  <w:szCs w:val="16"/>
                  <w:lang w:val="en-AU" w:eastAsia="en-US"/>
                </w:rPr>
                <w:t>CharacterString</w:t>
              </w:r>
            </w:ins>
          </w:p>
        </w:tc>
        <w:tc>
          <w:tcPr>
            <w:tcW w:w="342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11166EA" w14:textId="77777777" w:rsidR="007C5A7B" w:rsidRPr="00651940" w:rsidRDefault="007C5A7B" w:rsidP="003D08D6">
            <w:pPr>
              <w:spacing w:before="60" w:after="60" w:line="240" w:lineRule="auto"/>
              <w:jc w:val="left"/>
              <w:rPr>
                <w:ins w:id="1420" w:author="Raphael Malyankar" w:date="2025-01-02T00:09:00Z" w16du:dateUtc="2025-01-02T07:09:00Z"/>
                <w:b/>
                <w:bCs/>
                <w:sz w:val="16"/>
                <w:szCs w:val="16"/>
                <w:lang w:val="en-AU" w:eastAsia="en-US"/>
              </w:rPr>
            </w:pPr>
          </w:p>
        </w:tc>
      </w:tr>
      <w:tr w:rsidR="007C5A7B" w:rsidRPr="00651940" w14:paraId="697FEF91" w14:textId="77777777" w:rsidTr="003D08D6">
        <w:trPr>
          <w:ins w:id="1421" w:author="Raphael Malyankar" w:date="2025-01-02T00:09:00Z"/>
        </w:trPr>
        <w:tc>
          <w:tcPr>
            <w:tcW w:w="252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59132D0B" w14:textId="77777777" w:rsidR="007C5A7B" w:rsidRPr="00651940" w:rsidRDefault="007C5A7B" w:rsidP="003D08D6">
            <w:pPr>
              <w:spacing w:before="60" w:after="60" w:line="240" w:lineRule="auto"/>
              <w:jc w:val="left"/>
              <w:rPr>
                <w:ins w:id="1422" w:author="Raphael Malyankar" w:date="2025-01-02T00:09:00Z" w16du:dateUtc="2025-01-02T07:09:00Z"/>
                <w:b/>
                <w:bCs/>
                <w:sz w:val="16"/>
                <w:szCs w:val="16"/>
                <w:lang w:val="en-AU"/>
              </w:rPr>
            </w:pPr>
            <w:ins w:id="1423" w:author="Raphael Malyankar" w:date="2025-01-02T00:09:00Z" w16du:dateUtc="2025-01-02T07:09:00Z">
              <w:r>
                <w:rPr>
                  <w:sz w:val="16"/>
                  <w:szCs w:val="16"/>
                  <w:lang w:val="en-AU"/>
                </w:rPr>
                <w:t>certificates</w:t>
              </w:r>
            </w:ins>
          </w:p>
        </w:tc>
        <w:tc>
          <w:tcPr>
            <w:tcW w:w="4642" w:type="dxa"/>
            <w:tcBorders>
              <w:top w:val="single" w:sz="4" w:space="0" w:color="auto"/>
              <w:left w:val="nil"/>
              <w:bottom w:val="single" w:sz="4" w:space="0" w:color="auto"/>
              <w:right w:val="single" w:sz="4" w:space="0" w:color="auto"/>
            </w:tcBorders>
            <w:shd w:val="clear" w:color="auto" w:fill="auto"/>
            <w:tcMar>
              <w:left w:w="108" w:type="dxa"/>
              <w:right w:w="108" w:type="dxa"/>
            </w:tcMar>
          </w:tcPr>
          <w:p w14:paraId="4FB3D1AE" w14:textId="77777777" w:rsidR="007C5A7B" w:rsidRPr="00651940" w:rsidRDefault="007C5A7B" w:rsidP="003D08D6">
            <w:pPr>
              <w:spacing w:before="60" w:after="60" w:line="240" w:lineRule="auto"/>
              <w:jc w:val="left"/>
              <w:rPr>
                <w:ins w:id="1424" w:author="Raphael Malyankar" w:date="2025-01-02T00:09:00Z" w16du:dateUtc="2025-01-02T07:09:00Z"/>
                <w:b/>
                <w:bCs/>
                <w:sz w:val="16"/>
                <w:szCs w:val="16"/>
                <w:lang w:val="en-AU"/>
              </w:rPr>
            </w:pPr>
            <w:ins w:id="1425" w:author="Raphael Malyankar" w:date="2025-01-02T00:09:00Z" w16du:dateUtc="2025-01-02T07:09:00Z">
              <w:r>
                <w:rPr>
                  <w:sz w:val="16"/>
                  <w:szCs w:val="16"/>
                </w:rPr>
                <w:t xml:space="preserve">Signed public key certificates referred to by digital signatures in the </w:t>
              </w:r>
              <w:r w:rsidRPr="00CB5EC7">
                <w:rPr>
                  <w:sz w:val="16"/>
                  <w:szCs w:val="16"/>
                </w:rPr>
                <w:t>Exchange Set</w:t>
              </w:r>
              <w:r w:rsidRPr="00651940" w:rsidDel="00BD587E">
                <w:rPr>
                  <w:sz w:val="16"/>
                  <w:szCs w:val="16"/>
                </w:rPr>
                <w:t xml:space="preserve"> </w:t>
              </w:r>
            </w:ins>
          </w:p>
        </w:tc>
        <w:tc>
          <w:tcPr>
            <w:tcW w:w="796"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407FD7BA" w14:textId="77777777" w:rsidR="007C5A7B" w:rsidRPr="00E37327" w:rsidRDefault="007C5A7B" w:rsidP="003D08D6">
            <w:pPr>
              <w:spacing w:before="60" w:after="60" w:line="240" w:lineRule="auto"/>
              <w:jc w:val="center"/>
              <w:rPr>
                <w:ins w:id="1426" w:author="Raphael Malyankar" w:date="2025-01-02T00:09:00Z" w16du:dateUtc="2025-01-02T07:09:00Z"/>
                <w:sz w:val="16"/>
                <w:szCs w:val="16"/>
                <w:lang w:val="en-AU"/>
              </w:rPr>
            </w:pPr>
            <w:ins w:id="1427" w:author="Raphael Malyankar" w:date="2025-01-02T00:09:00Z" w16du:dateUtc="2025-01-02T07:09:00Z">
              <w:r>
                <w:rPr>
                  <w:sz w:val="16"/>
                  <w:szCs w:val="16"/>
                  <w:lang w:val="en-AU"/>
                </w:rPr>
                <w:t>0..*</w:t>
              </w:r>
            </w:ins>
          </w:p>
        </w:tc>
        <w:tc>
          <w:tcPr>
            <w:tcW w:w="2738" w:type="dxa"/>
            <w:tcBorders>
              <w:top w:val="single" w:sz="4" w:space="0" w:color="auto"/>
              <w:left w:val="single" w:sz="4" w:space="0" w:color="auto"/>
              <w:bottom w:val="single" w:sz="4" w:space="0" w:color="auto"/>
              <w:right w:val="single" w:sz="8" w:space="0" w:color="000000"/>
            </w:tcBorders>
            <w:shd w:val="clear" w:color="auto" w:fill="auto"/>
            <w:tcMar>
              <w:top w:w="0" w:type="dxa"/>
              <w:left w:w="108" w:type="dxa"/>
              <w:bottom w:w="0" w:type="dxa"/>
              <w:right w:w="108" w:type="dxa"/>
            </w:tcMar>
          </w:tcPr>
          <w:p w14:paraId="0383DA68" w14:textId="77777777" w:rsidR="007C5A7B" w:rsidRPr="00651940" w:rsidRDefault="007C5A7B" w:rsidP="003D08D6">
            <w:pPr>
              <w:spacing w:before="60" w:after="60" w:line="240" w:lineRule="auto"/>
              <w:rPr>
                <w:ins w:id="1428" w:author="Raphael Malyankar" w:date="2025-01-02T00:09:00Z" w16du:dateUtc="2025-01-02T07:09:00Z"/>
                <w:b/>
                <w:bCs/>
                <w:sz w:val="16"/>
                <w:szCs w:val="16"/>
                <w:lang w:val="en-AU"/>
              </w:rPr>
            </w:pPr>
            <w:ins w:id="1429" w:author="Raphael Malyankar" w:date="2025-01-02T00:09:00Z" w16du:dateUtc="2025-01-02T07:09:00Z">
              <w:r>
                <w:rPr>
                  <w:sz w:val="16"/>
                  <w:szCs w:val="16"/>
                </w:rPr>
                <w:t>S100_SE_CertificateContainerType</w:t>
              </w:r>
            </w:ins>
          </w:p>
        </w:tc>
        <w:tc>
          <w:tcPr>
            <w:tcW w:w="342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tcPr>
          <w:p w14:paraId="745E8778" w14:textId="3EE65F96" w:rsidR="007C5A7B" w:rsidRPr="00651940" w:rsidRDefault="007C5A7B" w:rsidP="003D08D6">
            <w:pPr>
              <w:spacing w:before="60" w:after="60" w:line="240" w:lineRule="auto"/>
              <w:jc w:val="left"/>
              <w:rPr>
                <w:ins w:id="1430" w:author="Raphael Malyankar" w:date="2025-01-02T00:09:00Z" w16du:dateUtc="2025-01-02T07:09:00Z"/>
                <w:b/>
                <w:bCs/>
                <w:sz w:val="16"/>
                <w:szCs w:val="16"/>
                <w:lang w:val="en-AU"/>
              </w:rPr>
            </w:pPr>
            <w:ins w:id="1431" w:author="Raphael Malyankar" w:date="2025-01-02T00:09:00Z" w16du:dateUtc="2025-01-02T07:09:00Z">
              <w:r>
                <w:rPr>
                  <w:sz w:val="16"/>
                  <w:szCs w:val="16"/>
                </w:rPr>
                <w:t>Content defined in S-100 Part 15. All</w:t>
              </w:r>
            </w:ins>
            <w:ins w:id="1432" w:author="Raphael Malyankar" w:date="2025-01-03T16:08:00Z" w16du:dateUtc="2025-01-03T23:08:00Z">
              <w:r w:rsidR="00B27349">
                <w:rPr>
                  <w:sz w:val="16"/>
                  <w:szCs w:val="16"/>
                </w:rPr>
                <w:t xml:space="preserve"> </w:t>
              </w:r>
            </w:ins>
            <w:ins w:id="1433" w:author="Raphael Malyankar" w:date="2025-01-02T00:09:00Z" w16du:dateUtc="2025-01-02T07:09:00Z">
              <w:r>
                <w:rPr>
                  <w:sz w:val="16"/>
                  <w:szCs w:val="16"/>
                </w:rPr>
                <w:t>certificates used, except the SA root</w:t>
              </w:r>
            </w:ins>
            <w:ins w:id="1434" w:author="Raphael Malyankar" w:date="2025-01-03T16:08:00Z" w16du:dateUtc="2025-01-03T23:08:00Z">
              <w:r w:rsidR="00B27349">
                <w:rPr>
                  <w:sz w:val="16"/>
                  <w:szCs w:val="16"/>
                </w:rPr>
                <w:t xml:space="preserve"> </w:t>
              </w:r>
            </w:ins>
            <w:ins w:id="1435" w:author="Raphael Malyankar" w:date="2025-01-02T00:09:00Z" w16du:dateUtc="2025-01-02T07:09:00Z">
              <w:r>
                <w:rPr>
                  <w:sz w:val="16"/>
                  <w:szCs w:val="16"/>
                </w:rPr>
                <w:t>certificate (installed separately by the implementing system) shall be included</w:t>
              </w:r>
            </w:ins>
          </w:p>
        </w:tc>
      </w:tr>
      <w:tr w:rsidR="007C5A7B" w:rsidRPr="00651940" w14:paraId="541B0531" w14:textId="77777777" w:rsidTr="003D08D6">
        <w:trPr>
          <w:ins w:id="1436" w:author="Raphael Malyankar" w:date="2025-01-02T00:09:00Z"/>
        </w:trPr>
        <w:tc>
          <w:tcPr>
            <w:tcW w:w="252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6C1679F2" w14:textId="77777777" w:rsidR="007C5A7B" w:rsidRPr="00651940" w:rsidRDefault="007C5A7B" w:rsidP="003D08D6">
            <w:pPr>
              <w:spacing w:before="60" w:after="60" w:line="240" w:lineRule="auto"/>
              <w:rPr>
                <w:ins w:id="1437" w:author="Raphael Malyankar" w:date="2025-01-02T00:09:00Z" w16du:dateUtc="2025-01-02T07:09:00Z"/>
                <w:b/>
                <w:bCs/>
                <w:sz w:val="16"/>
                <w:szCs w:val="16"/>
                <w:lang w:val="en-AU"/>
              </w:rPr>
            </w:pPr>
            <w:ins w:id="1438" w:author="Raphael Malyankar" w:date="2025-01-02T00:09:00Z" w16du:dateUtc="2025-01-02T07:09:00Z">
              <w:r>
                <w:rPr>
                  <w:sz w:val="16"/>
                  <w:szCs w:val="16"/>
                  <w:lang w:val="en-AU"/>
                </w:rPr>
                <w:t>dataServerIdentifier</w:t>
              </w:r>
            </w:ins>
          </w:p>
        </w:tc>
        <w:tc>
          <w:tcPr>
            <w:tcW w:w="4642" w:type="dxa"/>
            <w:tcBorders>
              <w:top w:val="single" w:sz="4" w:space="0" w:color="auto"/>
              <w:left w:val="nil"/>
              <w:bottom w:val="single" w:sz="4" w:space="0" w:color="auto"/>
              <w:right w:val="single" w:sz="4" w:space="0" w:color="auto"/>
            </w:tcBorders>
            <w:shd w:val="clear" w:color="auto" w:fill="auto"/>
            <w:tcMar>
              <w:left w:w="108" w:type="dxa"/>
              <w:right w:w="108" w:type="dxa"/>
            </w:tcMar>
          </w:tcPr>
          <w:p w14:paraId="355124D0" w14:textId="77777777" w:rsidR="007C5A7B" w:rsidRPr="00651940" w:rsidRDefault="007C5A7B" w:rsidP="003D08D6">
            <w:pPr>
              <w:spacing w:before="60" w:after="60" w:line="240" w:lineRule="auto"/>
              <w:jc w:val="left"/>
              <w:rPr>
                <w:ins w:id="1439" w:author="Raphael Malyankar" w:date="2025-01-02T00:09:00Z" w16du:dateUtc="2025-01-02T07:09:00Z"/>
                <w:b/>
                <w:bCs/>
                <w:sz w:val="16"/>
                <w:szCs w:val="16"/>
                <w:lang w:val="en-AU"/>
              </w:rPr>
            </w:pPr>
            <w:ins w:id="1440" w:author="Raphael Malyankar" w:date="2025-01-02T00:09:00Z" w16du:dateUtc="2025-01-02T07:09:00Z">
              <w:r>
                <w:rPr>
                  <w:sz w:val="16"/>
                  <w:szCs w:val="16"/>
                </w:rPr>
                <w:t>Identifies the data server for the permit</w:t>
              </w:r>
            </w:ins>
          </w:p>
        </w:tc>
        <w:tc>
          <w:tcPr>
            <w:tcW w:w="796"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04FE089F" w14:textId="77777777" w:rsidR="007C5A7B" w:rsidRPr="00E37327" w:rsidRDefault="007C5A7B" w:rsidP="003D08D6">
            <w:pPr>
              <w:spacing w:before="60" w:after="60" w:line="240" w:lineRule="auto"/>
              <w:jc w:val="center"/>
              <w:rPr>
                <w:ins w:id="1441" w:author="Raphael Malyankar" w:date="2025-01-02T00:09:00Z" w16du:dateUtc="2025-01-02T07:09:00Z"/>
                <w:sz w:val="16"/>
                <w:szCs w:val="16"/>
                <w:lang w:val="en-AU"/>
              </w:rPr>
            </w:pPr>
            <w:ins w:id="1442" w:author="Raphael Malyankar" w:date="2025-01-02T00:09:00Z" w16du:dateUtc="2025-01-02T07:09:00Z">
              <w:r w:rsidRPr="00E37327">
                <w:rPr>
                  <w:sz w:val="16"/>
                  <w:szCs w:val="16"/>
                  <w:lang w:val="en-AU"/>
                </w:rPr>
                <w:t>0..1</w:t>
              </w:r>
            </w:ins>
          </w:p>
        </w:tc>
        <w:tc>
          <w:tcPr>
            <w:tcW w:w="2738" w:type="dxa"/>
            <w:tcBorders>
              <w:top w:val="single" w:sz="4" w:space="0" w:color="auto"/>
              <w:left w:val="single" w:sz="4" w:space="0" w:color="auto"/>
              <w:bottom w:val="single" w:sz="4" w:space="0" w:color="auto"/>
              <w:right w:val="single" w:sz="8" w:space="0" w:color="000000"/>
            </w:tcBorders>
            <w:shd w:val="clear" w:color="auto" w:fill="auto"/>
            <w:tcMar>
              <w:top w:w="0" w:type="dxa"/>
              <w:left w:w="108" w:type="dxa"/>
              <w:bottom w:w="0" w:type="dxa"/>
              <w:right w:w="108" w:type="dxa"/>
            </w:tcMar>
          </w:tcPr>
          <w:p w14:paraId="209D7310" w14:textId="77777777" w:rsidR="007C5A7B" w:rsidRPr="00651940" w:rsidRDefault="007C5A7B" w:rsidP="003D08D6">
            <w:pPr>
              <w:spacing w:before="60" w:after="60" w:line="240" w:lineRule="auto"/>
              <w:rPr>
                <w:ins w:id="1443" w:author="Raphael Malyankar" w:date="2025-01-02T00:09:00Z" w16du:dateUtc="2025-01-02T07:09:00Z"/>
                <w:b/>
                <w:bCs/>
                <w:sz w:val="16"/>
                <w:szCs w:val="16"/>
                <w:lang w:val="en-AU"/>
              </w:rPr>
            </w:pPr>
            <w:ins w:id="1444" w:author="Raphael Malyankar" w:date="2025-01-02T00:09:00Z" w16du:dateUtc="2025-01-02T07:09:00Z">
              <w:r w:rsidRPr="00651940">
                <w:rPr>
                  <w:sz w:val="16"/>
                  <w:szCs w:val="16"/>
                  <w:lang w:val="en-AU"/>
                </w:rPr>
                <w:t>CharacterString</w:t>
              </w:r>
            </w:ins>
          </w:p>
        </w:tc>
        <w:tc>
          <w:tcPr>
            <w:tcW w:w="342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tcPr>
          <w:p w14:paraId="5353E23C" w14:textId="77777777" w:rsidR="007C5A7B" w:rsidRPr="00651940" w:rsidRDefault="007C5A7B" w:rsidP="003D08D6">
            <w:pPr>
              <w:spacing w:before="60" w:after="60" w:line="240" w:lineRule="auto"/>
              <w:jc w:val="left"/>
              <w:rPr>
                <w:ins w:id="1445" w:author="Raphael Malyankar" w:date="2025-01-02T00:09:00Z" w16du:dateUtc="2025-01-02T07:09:00Z"/>
                <w:b/>
                <w:bCs/>
                <w:sz w:val="16"/>
                <w:szCs w:val="16"/>
                <w:lang w:val="en-AU"/>
              </w:rPr>
            </w:pPr>
          </w:p>
        </w:tc>
      </w:tr>
      <w:tr w:rsidR="007C5A7B" w:rsidRPr="00651940" w14:paraId="309FF97A" w14:textId="77777777" w:rsidTr="003D08D6">
        <w:trPr>
          <w:cantSplit/>
          <w:ins w:id="1446" w:author="Raphael Malyankar" w:date="2025-01-02T00:09:00Z"/>
        </w:trPr>
        <w:tc>
          <w:tcPr>
            <w:tcW w:w="252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2BA30A22" w14:textId="77777777" w:rsidR="007C5A7B" w:rsidRPr="00651940" w:rsidRDefault="007C5A7B" w:rsidP="003D08D6">
            <w:pPr>
              <w:spacing w:before="60" w:after="60" w:line="240" w:lineRule="auto"/>
              <w:rPr>
                <w:ins w:id="1447" w:author="Raphael Malyankar" w:date="2025-01-02T00:09:00Z" w16du:dateUtc="2025-01-02T07:09:00Z"/>
                <w:sz w:val="16"/>
                <w:szCs w:val="16"/>
                <w:lang w:val="en-AU"/>
              </w:rPr>
            </w:pPr>
            <w:ins w:id="1448" w:author="Raphael Malyankar" w:date="2025-01-02T00:09:00Z" w16du:dateUtc="2025-01-02T07:09:00Z">
              <w:r w:rsidRPr="00651940">
                <w:rPr>
                  <w:sz w:val="16"/>
                  <w:szCs w:val="16"/>
                </w:rPr>
                <w:t>datasetDiscoveryMetadata</w:t>
              </w:r>
            </w:ins>
          </w:p>
        </w:tc>
        <w:tc>
          <w:tcPr>
            <w:tcW w:w="4642" w:type="dxa"/>
            <w:tcBorders>
              <w:top w:val="single" w:sz="4" w:space="0" w:color="auto"/>
              <w:left w:val="nil"/>
              <w:bottom w:val="single" w:sz="4" w:space="0" w:color="auto"/>
              <w:right w:val="single" w:sz="4" w:space="0" w:color="auto"/>
            </w:tcBorders>
            <w:shd w:val="clear" w:color="auto" w:fill="auto"/>
            <w:tcMar>
              <w:left w:w="108" w:type="dxa"/>
              <w:right w:w="108" w:type="dxa"/>
            </w:tcMar>
          </w:tcPr>
          <w:p w14:paraId="28C89252" w14:textId="77777777" w:rsidR="007C5A7B" w:rsidRPr="00651940" w:rsidRDefault="007C5A7B" w:rsidP="003D08D6">
            <w:pPr>
              <w:spacing w:before="60" w:after="60" w:line="240" w:lineRule="auto"/>
              <w:jc w:val="left"/>
              <w:rPr>
                <w:ins w:id="1449" w:author="Raphael Malyankar" w:date="2025-01-02T00:09:00Z" w16du:dateUtc="2025-01-02T07:09:00Z"/>
                <w:sz w:val="16"/>
                <w:szCs w:val="16"/>
                <w:lang w:val="en-AU"/>
              </w:rPr>
            </w:pPr>
            <w:ins w:id="1450" w:author="Raphael Malyankar" w:date="2025-01-02T00:09:00Z" w16du:dateUtc="2025-01-02T07:09:00Z">
              <w:r w:rsidRPr="003A450C">
                <w:rPr>
                  <w:sz w:val="16"/>
                  <w:szCs w:val="16"/>
                </w:rPr>
                <w:t xml:space="preserve">Exchange </w:t>
              </w:r>
              <w:r>
                <w:rPr>
                  <w:sz w:val="16"/>
                  <w:szCs w:val="16"/>
                </w:rPr>
                <w:t>C</w:t>
              </w:r>
              <w:r w:rsidRPr="003A450C">
                <w:rPr>
                  <w:sz w:val="16"/>
                  <w:szCs w:val="16"/>
                </w:rPr>
                <w:t xml:space="preserve">atalogues may include or reference discovery metadata for the datasets in the </w:t>
              </w:r>
              <w:r>
                <w:rPr>
                  <w:sz w:val="16"/>
                  <w:szCs w:val="16"/>
                </w:rPr>
                <w:t>E</w:t>
              </w:r>
              <w:r w:rsidRPr="003A450C">
                <w:rPr>
                  <w:sz w:val="16"/>
                  <w:szCs w:val="16"/>
                </w:rPr>
                <w:t xml:space="preserve">xchange </w:t>
              </w:r>
              <w:r>
                <w:rPr>
                  <w:sz w:val="16"/>
                  <w:szCs w:val="16"/>
                </w:rPr>
                <w:t>S</w:t>
              </w:r>
              <w:r w:rsidRPr="003A450C">
                <w:rPr>
                  <w:sz w:val="16"/>
                  <w:szCs w:val="16"/>
                </w:rPr>
                <w:t>et</w:t>
              </w:r>
            </w:ins>
          </w:p>
        </w:tc>
        <w:tc>
          <w:tcPr>
            <w:tcW w:w="796"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31A210B5" w14:textId="77777777" w:rsidR="007C5A7B" w:rsidRPr="00E37327" w:rsidRDefault="007C5A7B" w:rsidP="003D08D6">
            <w:pPr>
              <w:spacing w:before="60" w:after="60" w:line="240" w:lineRule="auto"/>
              <w:jc w:val="center"/>
              <w:rPr>
                <w:ins w:id="1451" w:author="Raphael Malyankar" w:date="2025-01-02T00:09:00Z" w16du:dateUtc="2025-01-02T07:09:00Z"/>
                <w:sz w:val="16"/>
                <w:szCs w:val="16"/>
                <w:lang w:val="en-AU"/>
              </w:rPr>
            </w:pPr>
            <w:ins w:id="1452" w:author="Raphael Malyankar" w:date="2025-01-02T00:09:00Z" w16du:dateUtc="2025-01-02T07:09:00Z">
              <w:r w:rsidRPr="00E37327">
                <w:rPr>
                  <w:sz w:val="16"/>
                  <w:szCs w:val="16"/>
                  <w:lang w:val="en-AU"/>
                </w:rPr>
                <w:t>0..*</w:t>
              </w:r>
            </w:ins>
          </w:p>
        </w:tc>
        <w:tc>
          <w:tcPr>
            <w:tcW w:w="2738" w:type="dxa"/>
            <w:tcBorders>
              <w:top w:val="single" w:sz="4" w:space="0" w:color="auto"/>
              <w:left w:val="single" w:sz="4" w:space="0" w:color="auto"/>
              <w:bottom w:val="single" w:sz="4" w:space="0" w:color="auto"/>
              <w:right w:val="single" w:sz="8" w:space="0" w:color="000000"/>
            </w:tcBorders>
            <w:shd w:val="clear" w:color="auto" w:fill="auto"/>
            <w:tcMar>
              <w:top w:w="0" w:type="dxa"/>
              <w:left w:w="108" w:type="dxa"/>
              <w:bottom w:w="0" w:type="dxa"/>
              <w:right w:w="108" w:type="dxa"/>
            </w:tcMar>
          </w:tcPr>
          <w:p w14:paraId="3167BD15" w14:textId="77777777" w:rsidR="007C5A7B" w:rsidRPr="00651940" w:rsidRDefault="007C5A7B" w:rsidP="003D08D6">
            <w:pPr>
              <w:spacing w:before="60" w:after="60" w:line="240" w:lineRule="auto"/>
              <w:rPr>
                <w:ins w:id="1453" w:author="Raphael Malyankar" w:date="2025-01-02T00:09:00Z" w16du:dateUtc="2025-01-02T07:09:00Z"/>
                <w:sz w:val="16"/>
                <w:szCs w:val="16"/>
                <w:lang w:val="en-AU"/>
              </w:rPr>
            </w:pPr>
            <w:ins w:id="1454" w:author="Raphael Malyankar" w:date="2025-01-02T00:09:00Z" w16du:dateUtc="2025-01-02T07:09:00Z">
              <w:r w:rsidRPr="00651940">
                <w:rPr>
                  <w:sz w:val="16"/>
                  <w:szCs w:val="16"/>
                </w:rPr>
                <w:t>Aggregation S100_DatasetDiscoveryMetadata</w:t>
              </w:r>
            </w:ins>
          </w:p>
        </w:tc>
        <w:tc>
          <w:tcPr>
            <w:tcW w:w="342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tcPr>
          <w:p w14:paraId="73CD937C" w14:textId="77777777" w:rsidR="007C5A7B" w:rsidRPr="00651940" w:rsidRDefault="007C5A7B" w:rsidP="003D08D6">
            <w:pPr>
              <w:spacing w:before="60" w:after="60" w:line="240" w:lineRule="auto"/>
              <w:jc w:val="left"/>
              <w:rPr>
                <w:ins w:id="1455" w:author="Raphael Malyankar" w:date="2025-01-02T00:09:00Z" w16du:dateUtc="2025-01-02T07:09:00Z"/>
                <w:sz w:val="16"/>
                <w:szCs w:val="16"/>
                <w:lang w:val="en-AU"/>
              </w:rPr>
            </w:pPr>
          </w:p>
        </w:tc>
      </w:tr>
      <w:tr w:rsidR="007C5A7B" w:rsidRPr="00651940" w14:paraId="3C736AAB" w14:textId="77777777" w:rsidTr="003D08D6">
        <w:trPr>
          <w:ins w:id="1456" w:author="Raphael Malyankar" w:date="2025-01-02T00:09:00Z"/>
        </w:trPr>
        <w:tc>
          <w:tcPr>
            <w:tcW w:w="252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043299DC" w14:textId="77777777" w:rsidR="007C5A7B" w:rsidRPr="00651940" w:rsidRDefault="007C5A7B" w:rsidP="003D08D6">
            <w:pPr>
              <w:spacing w:before="60" w:after="60" w:line="240" w:lineRule="auto"/>
              <w:rPr>
                <w:ins w:id="1457" w:author="Raphael Malyankar" w:date="2025-01-02T00:09:00Z" w16du:dateUtc="2025-01-02T07:09:00Z"/>
                <w:sz w:val="16"/>
                <w:szCs w:val="16"/>
                <w:lang w:val="en-AU"/>
              </w:rPr>
            </w:pPr>
            <w:ins w:id="1458" w:author="Raphael Malyankar" w:date="2025-01-02T00:09:00Z" w16du:dateUtc="2025-01-02T07:09:00Z">
              <w:r>
                <w:rPr>
                  <w:sz w:val="16"/>
                  <w:szCs w:val="16"/>
                </w:rPr>
                <w:t>catalogueDiscoveryMetadata</w:t>
              </w:r>
            </w:ins>
          </w:p>
        </w:tc>
        <w:tc>
          <w:tcPr>
            <w:tcW w:w="4642" w:type="dxa"/>
            <w:tcBorders>
              <w:top w:val="single" w:sz="4" w:space="0" w:color="auto"/>
              <w:left w:val="nil"/>
              <w:bottom w:val="single" w:sz="4" w:space="0" w:color="auto"/>
              <w:right w:val="single" w:sz="4" w:space="0" w:color="auto"/>
            </w:tcBorders>
            <w:shd w:val="clear" w:color="auto" w:fill="auto"/>
            <w:tcMar>
              <w:left w:w="108" w:type="dxa"/>
              <w:right w:w="108" w:type="dxa"/>
            </w:tcMar>
          </w:tcPr>
          <w:p w14:paraId="24454CEA" w14:textId="77777777" w:rsidR="007C5A7B" w:rsidRPr="00651940" w:rsidRDefault="007C5A7B" w:rsidP="003D08D6">
            <w:pPr>
              <w:spacing w:before="60" w:after="60" w:line="240" w:lineRule="auto"/>
              <w:jc w:val="left"/>
              <w:rPr>
                <w:ins w:id="1459" w:author="Raphael Malyankar" w:date="2025-01-02T00:09:00Z" w16du:dateUtc="2025-01-02T07:09:00Z"/>
                <w:sz w:val="16"/>
                <w:szCs w:val="16"/>
                <w:lang w:val="en-AU"/>
              </w:rPr>
            </w:pPr>
            <w:ins w:id="1460" w:author="Raphael Malyankar" w:date="2025-01-02T00:09:00Z" w16du:dateUtc="2025-01-02T07:09:00Z">
              <w:r w:rsidRPr="003A450C">
                <w:rPr>
                  <w:sz w:val="16"/>
                  <w:szCs w:val="16"/>
                </w:rPr>
                <w:t xml:space="preserve">Metadata for </w:t>
              </w:r>
              <w:r>
                <w:rPr>
                  <w:sz w:val="16"/>
                  <w:szCs w:val="16"/>
                </w:rPr>
                <w:t>C</w:t>
              </w:r>
              <w:r w:rsidRPr="003A450C">
                <w:rPr>
                  <w:sz w:val="16"/>
                  <w:szCs w:val="16"/>
                </w:rPr>
                <w:t>atalogue</w:t>
              </w:r>
            </w:ins>
          </w:p>
        </w:tc>
        <w:tc>
          <w:tcPr>
            <w:tcW w:w="796"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11A46522" w14:textId="77777777" w:rsidR="007C5A7B" w:rsidRPr="00E37327" w:rsidRDefault="007C5A7B" w:rsidP="003D08D6">
            <w:pPr>
              <w:spacing w:before="60" w:after="60" w:line="240" w:lineRule="auto"/>
              <w:jc w:val="center"/>
              <w:rPr>
                <w:ins w:id="1461" w:author="Raphael Malyankar" w:date="2025-01-02T00:09:00Z" w16du:dateUtc="2025-01-02T07:09:00Z"/>
                <w:sz w:val="16"/>
                <w:szCs w:val="16"/>
                <w:lang w:val="en-AU"/>
              </w:rPr>
            </w:pPr>
            <w:ins w:id="1462" w:author="Raphael Malyankar" w:date="2025-01-02T00:09:00Z" w16du:dateUtc="2025-01-02T07:09:00Z">
              <w:r w:rsidRPr="00E37327">
                <w:rPr>
                  <w:sz w:val="16"/>
                  <w:szCs w:val="16"/>
                  <w:lang w:val="en-AU"/>
                </w:rPr>
                <w:t>0..*</w:t>
              </w:r>
            </w:ins>
          </w:p>
        </w:tc>
        <w:tc>
          <w:tcPr>
            <w:tcW w:w="2738" w:type="dxa"/>
            <w:tcBorders>
              <w:top w:val="single" w:sz="4" w:space="0" w:color="auto"/>
              <w:left w:val="single" w:sz="4" w:space="0" w:color="auto"/>
              <w:bottom w:val="single" w:sz="4" w:space="0" w:color="auto"/>
              <w:right w:val="single" w:sz="8" w:space="0" w:color="000000"/>
            </w:tcBorders>
            <w:shd w:val="clear" w:color="auto" w:fill="auto"/>
            <w:tcMar>
              <w:top w:w="0" w:type="dxa"/>
              <w:left w:w="108" w:type="dxa"/>
              <w:bottom w:w="0" w:type="dxa"/>
              <w:right w:w="108" w:type="dxa"/>
            </w:tcMar>
          </w:tcPr>
          <w:p w14:paraId="6AC87EB3" w14:textId="77777777" w:rsidR="007C5A7B" w:rsidRPr="00651940" w:rsidRDefault="007C5A7B" w:rsidP="003D08D6">
            <w:pPr>
              <w:spacing w:before="60" w:after="60" w:line="240" w:lineRule="auto"/>
              <w:rPr>
                <w:ins w:id="1463" w:author="Raphael Malyankar" w:date="2025-01-02T00:09:00Z" w16du:dateUtc="2025-01-02T07:09:00Z"/>
                <w:sz w:val="16"/>
                <w:szCs w:val="16"/>
                <w:lang w:val="en-AU"/>
              </w:rPr>
            </w:pPr>
            <w:ins w:id="1464" w:author="Raphael Malyankar" w:date="2025-01-02T00:09:00Z" w16du:dateUtc="2025-01-02T07:09:00Z">
              <w:r w:rsidRPr="00651940">
                <w:rPr>
                  <w:sz w:val="16"/>
                  <w:szCs w:val="16"/>
                </w:rPr>
                <w:t>Aggregation S100_Catalogue</w:t>
              </w:r>
              <w:r>
                <w:rPr>
                  <w:sz w:val="16"/>
                  <w:szCs w:val="16"/>
                </w:rPr>
                <w:t>Discovery</w:t>
              </w:r>
              <w:r w:rsidRPr="00651940">
                <w:rPr>
                  <w:sz w:val="16"/>
                  <w:szCs w:val="16"/>
                </w:rPr>
                <w:t>Metadata</w:t>
              </w:r>
            </w:ins>
          </w:p>
        </w:tc>
        <w:tc>
          <w:tcPr>
            <w:tcW w:w="342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tcPr>
          <w:p w14:paraId="28B17F75" w14:textId="0ABFD14A" w:rsidR="007C5A7B" w:rsidRPr="007C5A7B" w:rsidRDefault="007C5A7B" w:rsidP="003D08D6">
            <w:pPr>
              <w:spacing w:before="60" w:after="60" w:line="240" w:lineRule="auto"/>
              <w:jc w:val="left"/>
              <w:rPr>
                <w:ins w:id="1465" w:author="Raphael Malyankar" w:date="2025-01-02T00:09:00Z" w16du:dateUtc="2025-01-02T07:09:00Z"/>
                <w:sz w:val="16"/>
                <w:szCs w:val="16"/>
              </w:rPr>
            </w:pPr>
            <w:ins w:id="1466" w:author="Raphael Malyankar" w:date="2025-01-02T00:09:00Z" w16du:dateUtc="2025-01-02T07:09:00Z">
              <w:r w:rsidRPr="00651940">
                <w:rPr>
                  <w:sz w:val="16"/>
                  <w:szCs w:val="16"/>
                </w:rPr>
                <w:t xml:space="preserve">Metadata for the </w:t>
              </w:r>
              <w:r>
                <w:rPr>
                  <w:sz w:val="16"/>
                  <w:szCs w:val="16"/>
                </w:rPr>
                <w:t>F</w:t>
              </w:r>
              <w:r w:rsidRPr="00651940">
                <w:rPr>
                  <w:sz w:val="16"/>
                  <w:szCs w:val="16"/>
                </w:rPr>
                <w:t xml:space="preserve">eature </w:t>
              </w:r>
              <w:r>
                <w:rPr>
                  <w:sz w:val="16"/>
                  <w:szCs w:val="16"/>
                </w:rPr>
                <w:t>C</w:t>
              </w:r>
              <w:r w:rsidRPr="00651940">
                <w:rPr>
                  <w:sz w:val="16"/>
                  <w:szCs w:val="16"/>
                </w:rPr>
                <w:t xml:space="preserve">atalogue, if </w:t>
              </w:r>
            </w:ins>
            <w:ins w:id="1467" w:author="Raphael Malyankar" w:date="2025-01-02T00:13:00Z" w16du:dateUtc="2025-01-02T07:13:00Z">
              <w:r>
                <w:rPr>
                  <w:sz w:val="16"/>
                  <w:szCs w:val="16"/>
                </w:rPr>
                <w:t xml:space="preserve">included in the Exchange Set. </w:t>
              </w:r>
            </w:ins>
            <w:ins w:id="1468" w:author="Raphael Malyankar" w:date="2025-01-02T00:12:00Z" w16du:dateUtc="2025-01-02T07:12:00Z">
              <w:r>
                <w:rPr>
                  <w:sz w:val="16"/>
                  <w:szCs w:val="16"/>
                </w:rPr>
                <w:t>Portrayal and Interoperability Catalogues</w:t>
              </w:r>
            </w:ins>
            <w:ins w:id="1469" w:author="Raphael Malyankar" w:date="2025-01-02T00:13:00Z" w16du:dateUtc="2025-01-02T07:13:00Z">
              <w:r>
                <w:rPr>
                  <w:sz w:val="16"/>
                  <w:szCs w:val="16"/>
                </w:rPr>
                <w:t xml:space="preserve"> are not defined for S-130.</w:t>
              </w:r>
            </w:ins>
          </w:p>
        </w:tc>
      </w:tr>
      <w:tr w:rsidR="007C5A7B" w:rsidRPr="00651940" w14:paraId="2D4F56DB" w14:textId="77777777" w:rsidTr="003D08D6">
        <w:trPr>
          <w:ins w:id="1470" w:author="Raphael Malyankar" w:date="2025-01-02T00:09:00Z"/>
        </w:trPr>
        <w:tc>
          <w:tcPr>
            <w:tcW w:w="252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32D000AF" w14:textId="77777777" w:rsidR="007C5A7B" w:rsidRPr="00651940" w:rsidRDefault="007C5A7B" w:rsidP="003D08D6">
            <w:pPr>
              <w:spacing w:before="60" w:after="60" w:line="240" w:lineRule="auto"/>
              <w:rPr>
                <w:ins w:id="1471" w:author="Raphael Malyankar" w:date="2025-01-02T00:09:00Z" w16du:dateUtc="2025-01-02T07:09:00Z"/>
                <w:sz w:val="16"/>
                <w:szCs w:val="16"/>
                <w:lang w:val="en-AU"/>
              </w:rPr>
            </w:pPr>
            <w:ins w:id="1472" w:author="Raphael Malyankar" w:date="2025-01-02T00:09:00Z" w16du:dateUtc="2025-01-02T07:09:00Z">
              <w:r w:rsidRPr="00651940">
                <w:rPr>
                  <w:sz w:val="16"/>
                  <w:szCs w:val="16"/>
                </w:rPr>
                <w:t>supportFileDiscoveryMetadata</w:t>
              </w:r>
            </w:ins>
          </w:p>
        </w:tc>
        <w:tc>
          <w:tcPr>
            <w:tcW w:w="4642" w:type="dxa"/>
            <w:tcBorders>
              <w:top w:val="single" w:sz="4" w:space="0" w:color="auto"/>
              <w:left w:val="nil"/>
              <w:bottom w:val="single" w:sz="4" w:space="0" w:color="auto"/>
              <w:right w:val="single" w:sz="4" w:space="0" w:color="auto"/>
            </w:tcBorders>
            <w:shd w:val="clear" w:color="auto" w:fill="auto"/>
            <w:tcMar>
              <w:left w:w="108" w:type="dxa"/>
              <w:right w:w="108" w:type="dxa"/>
            </w:tcMar>
          </w:tcPr>
          <w:p w14:paraId="70B6F5E4" w14:textId="77777777" w:rsidR="007C5A7B" w:rsidRPr="00651940" w:rsidRDefault="007C5A7B" w:rsidP="003D08D6">
            <w:pPr>
              <w:spacing w:before="60" w:after="60" w:line="240" w:lineRule="auto"/>
              <w:jc w:val="left"/>
              <w:rPr>
                <w:ins w:id="1473" w:author="Raphael Malyankar" w:date="2025-01-02T00:09:00Z" w16du:dateUtc="2025-01-02T07:09:00Z"/>
                <w:sz w:val="16"/>
                <w:szCs w:val="16"/>
                <w:lang w:val="en-AU"/>
              </w:rPr>
            </w:pPr>
            <w:ins w:id="1474" w:author="Raphael Malyankar" w:date="2025-01-02T00:09:00Z" w16du:dateUtc="2025-01-02T07:09:00Z">
              <w:r w:rsidRPr="003A450C">
                <w:rPr>
                  <w:sz w:val="16"/>
                  <w:szCs w:val="16"/>
                </w:rPr>
                <w:t xml:space="preserve">Exchange </w:t>
              </w:r>
              <w:r>
                <w:rPr>
                  <w:sz w:val="16"/>
                  <w:szCs w:val="16"/>
                </w:rPr>
                <w:t>C</w:t>
              </w:r>
              <w:r w:rsidRPr="003A450C">
                <w:rPr>
                  <w:sz w:val="16"/>
                  <w:szCs w:val="16"/>
                </w:rPr>
                <w:t xml:space="preserve">atalogues may include or reference discovery metadata for the support files in the </w:t>
              </w:r>
              <w:r>
                <w:rPr>
                  <w:sz w:val="16"/>
                  <w:szCs w:val="16"/>
                </w:rPr>
                <w:t>E</w:t>
              </w:r>
              <w:r w:rsidRPr="003A450C">
                <w:rPr>
                  <w:sz w:val="16"/>
                  <w:szCs w:val="16"/>
                </w:rPr>
                <w:t xml:space="preserve">xchange </w:t>
              </w:r>
              <w:r>
                <w:rPr>
                  <w:sz w:val="16"/>
                  <w:szCs w:val="16"/>
                </w:rPr>
                <w:t>S</w:t>
              </w:r>
              <w:r w:rsidRPr="003A450C">
                <w:rPr>
                  <w:sz w:val="16"/>
                  <w:szCs w:val="16"/>
                </w:rPr>
                <w:t>et</w:t>
              </w:r>
            </w:ins>
          </w:p>
        </w:tc>
        <w:tc>
          <w:tcPr>
            <w:tcW w:w="796"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14:paraId="36040E23" w14:textId="77777777" w:rsidR="007C5A7B" w:rsidRPr="00E37327" w:rsidRDefault="007C5A7B" w:rsidP="003D08D6">
            <w:pPr>
              <w:spacing w:before="60" w:after="60" w:line="240" w:lineRule="auto"/>
              <w:jc w:val="center"/>
              <w:rPr>
                <w:ins w:id="1475" w:author="Raphael Malyankar" w:date="2025-01-02T00:09:00Z" w16du:dateUtc="2025-01-02T07:09:00Z"/>
                <w:sz w:val="16"/>
                <w:szCs w:val="16"/>
                <w:lang w:val="en-AU"/>
              </w:rPr>
            </w:pPr>
            <w:ins w:id="1476" w:author="Raphael Malyankar" w:date="2025-01-02T00:09:00Z" w16du:dateUtc="2025-01-02T07:09:00Z">
              <w:r w:rsidRPr="00E37327">
                <w:rPr>
                  <w:sz w:val="16"/>
                  <w:szCs w:val="16"/>
                  <w:lang w:val="en-AU"/>
                </w:rPr>
                <w:t>0..*</w:t>
              </w:r>
            </w:ins>
          </w:p>
        </w:tc>
        <w:tc>
          <w:tcPr>
            <w:tcW w:w="2738" w:type="dxa"/>
            <w:tcBorders>
              <w:top w:val="single" w:sz="4" w:space="0" w:color="auto"/>
              <w:left w:val="single" w:sz="4" w:space="0" w:color="auto"/>
              <w:bottom w:val="single" w:sz="4" w:space="0" w:color="auto"/>
              <w:right w:val="single" w:sz="8" w:space="0" w:color="000000"/>
            </w:tcBorders>
            <w:shd w:val="clear" w:color="auto" w:fill="auto"/>
            <w:tcMar>
              <w:top w:w="0" w:type="dxa"/>
              <w:left w:w="108" w:type="dxa"/>
              <w:bottom w:w="0" w:type="dxa"/>
              <w:right w:w="108" w:type="dxa"/>
            </w:tcMar>
          </w:tcPr>
          <w:p w14:paraId="549F142E" w14:textId="77777777" w:rsidR="007C5A7B" w:rsidRPr="00651940" w:rsidRDefault="007C5A7B" w:rsidP="003D08D6">
            <w:pPr>
              <w:spacing w:before="60" w:after="60" w:line="240" w:lineRule="auto"/>
              <w:rPr>
                <w:ins w:id="1477" w:author="Raphael Malyankar" w:date="2025-01-02T00:09:00Z" w16du:dateUtc="2025-01-02T07:09:00Z"/>
                <w:sz w:val="16"/>
                <w:szCs w:val="16"/>
                <w:lang w:val="en-AU"/>
              </w:rPr>
            </w:pPr>
            <w:ins w:id="1478" w:author="Raphael Malyankar" w:date="2025-01-02T00:09:00Z" w16du:dateUtc="2025-01-02T07:09:00Z">
              <w:r w:rsidRPr="00651940">
                <w:rPr>
                  <w:sz w:val="16"/>
                  <w:szCs w:val="16"/>
                </w:rPr>
                <w:t>Aggregation S100_SupportFileDiscoveryMetadata</w:t>
              </w:r>
            </w:ins>
          </w:p>
        </w:tc>
        <w:tc>
          <w:tcPr>
            <w:tcW w:w="342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tcPr>
          <w:p w14:paraId="75D5FCC7" w14:textId="77777777" w:rsidR="007C5A7B" w:rsidRPr="00651940" w:rsidRDefault="007C5A7B" w:rsidP="003D08D6">
            <w:pPr>
              <w:spacing w:before="60" w:after="60" w:line="240" w:lineRule="auto"/>
              <w:jc w:val="left"/>
              <w:rPr>
                <w:ins w:id="1479" w:author="Raphael Malyankar" w:date="2025-01-02T00:09:00Z" w16du:dateUtc="2025-01-02T07:09:00Z"/>
                <w:sz w:val="16"/>
                <w:szCs w:val="16"/>
                <w:lang w:val="en-AU"/>
              </w:rPr>
            </w:pPr>
          </w:p>
        </w:tc>
      </w:tr>
    </w:tbl>
    <w:p w14:paraId="49CFD5DB" w14:textId="77777777" w:rsidR="007C5A7B" w:rsidRPr="007B50CE" w:rsidRDefault="007C5A7B" w:rsidP="007B50CE">
      <w:pPr>
        <w:rPr>
          <w:ins w:id="1480" w:author="Raphael Malyankar" w:date="2025-01-01T23:02:00Z" w16du:dateUtc="2025-01-02T06:02:00Z"/>
        </w:rPr>
      </w:pPr>
    </w:p>
    <w:p w14:paraId="467AC2A9" w14:textId="10F0D0F9" w:rsidR="00F559F0" w:rsidRDefault="007142F4" w:rsidP="004671BE">
      <w:pPr>
        <w:pStyle w:val="Heading3"/>
        <w:rPr>
          <w:ins w:id="1481" w:author="Raphael Malyankar" w:date="2025-01-02T00:20:00Z" w16du:dateUtc="2025-01-02T07:20:00Z"/>
        </w:rPr>
      </w:pPr>
      <w:bookmarkStart w:id="1482" w:name="_Toc190800621"/>
      <w:ins w:id="1483" w:author="Raphael Malyankar" w:date="2025-01-02T00:19:00Z" w16du:dateUtc="2025-01-02T07:19:00Z">
        <w:r>
          <w:lastRenderedPageBreak/>
          <w:t>S100_Exchang</w:t>
        </w:r>
      </w:ins>
      <w:ins w:id="1484" w:author="Raphael Malyankar" w:date="2025-01-02T00:20:00Z" w16du:dateUtc="2025-01-02T07:20:00Z">
        <w:r>
          <w:t>eCatalogueIdentifier</w:t>
        </w:r>
        <w:bookmarkEnd w:id="1482"/>
      </w:ins>
    </w:p>
    <w:p w14:paraId="0E85F3A1" w14:textId="411C1317" w:rsidR="007142F4" w:rsidRDefault="007142F4" w:rsidP="008375A4">
      <w:pPr>
        <w:rPr>
          <w:ins w:id="1485" w:author="Raphael Malyankar" w:date="2025-01-02T00:25:00Z" w16du:dateUtc="2025-01-02T07:25:00Z"/>
          <w:lang w:val="en-CA"/>
        </w:rPr>
      </w:pPr>
      <w:ins w:id="1486" w:author="Raphael Malyankar" w:date="2025-01-02T00:20:00Z" w16du:dateUtc="2025-01-02T07:20:00Z">
        <w:r>
          <w:rPr>
            <w:lang w:val="en-CA"/>
          </w:rPr>
          <w:t>S-</w:t>
        </w:r>
      </w:ins>
      <w:ins w:id="1487" w:author="Raphael Malyankar" w:date="2025-01-02T00:21:00Z" w16du:dateUtc="2025-01-02T07:21:00Z">
        <w:r>
          <w:rPr>
            <w:lang w:val="en-CA"/>
          </w:rPr>
          <w:t>1</w:t>
        </w:r>
      </w:ins>
      <w:ins w:id="1488" w:author="Raphael Malyankar" w:date="2025-01-02T00:20:00Z" w16du:dateUtc="2025-01-02T07:20:00Z">
        <w:r>
          <w:rPr>
            <w:lang w:val="en-CA"/>
          </w:rPr>
          <w:t>30 uses S100_ExchangeCatalogueIdentifier without modification</w:t>
        </w:r>
      </w:ins>
      <w:ins w:id="1489" w:author="Raphael Malyankar" w:date="2025-02-17T22:27:00Z" w16du:dateUtc="2025-02-18T05:27:00Z">
        <w:r w:rsidR="006E214F">
          <w:rPr>
            <w:lang w:val="en-CA"/>
          </w:rPr>
          <w:t>.</w:t>
        </w:r>
      </w:ins>
    </w:p>
    <w:p w14:paraId="642F634B" w14:textId="60AFC314" w:rsidR="00D46311" w:rsidRDefault="00D46311" w:rsidP="00087FDA">
      <w:pPr>
        <w:pStyle w:val="Heading3"/>
        <w:rPr>
          <w:ins w:id="1490" w:author="Raphael Malyankar" w:date="2025-01-02T00:25:00Z" w16du:dateUtc="2025-01-02T07:25:00Z"/>
        </w:rPr>
      </w:pPr>
      <w:bookmarkStart w:id="1491" w:name="_Toc190800622"/>
      <w:ins w:id="1492" w:author="Raphael Malyankar" w:date="2025-01-02T00:25:00Z" w16du:dateUtc="2025-01-02T07:25:00Z">
        <w:r w:rsidRPr="00D46311">
          <w:t>S100_CataloguePointofContact</w:t>
        </w:r>
        <w:bookmarkEnd w:id="1491"/>
      </w:ins>
    </w:p>
    <w:p w14:paraId="55D6B8A6" w14:textId="31F94FBA" w:rsidR="00D46311" w:rsidRDefault="00D46311" w:rsidP="008375A4">
      <w:pPr>
        <w:rPr>
          <w:ins w:id="1493" w:author="Raphael Malyankar" w:date="2025-01-02T00:26:00Z" w16du:dateUtc="2025-01-02T07:26:00Z"/>
          <w:lang w:val="en-CA"/>
        </w:rPr>
      </w:pPr>
      <w:ins w:id="1494" w:author="Raphael Malyankar" w:date="2025-01-02T00:26:00Z" w16du:dateUtc="2025-01-02T07:26:00Z">
        <w:r w:rsidRPr="00D46311">
          <w:rPr>
            <w:lang w:val="en-CA"/>
          </w:rPr>
          <w:t>S-1</w:t>
        </w:r>
        <w:r>
          <w:rPr>
            <w:lang w:val="en-CA"/>
          </w:rPr>
          <w:t>30</w:t>
        </w:r>
        <w:r w:rsidRPr="00D46311">
          <w:rPr>
            <w:lang w:val="en-CA"/>
          </w:rPr>
          <w:t xml:space="preserve"> uses S100_CataloguePointOfContact without modification.</w:t>
        </w:r>
      </w:ins>
    </w:p>
    <w:p w14:paraId="79D9594E" w14:textId="6F6573AA" w:rsidR="00D46311" w:rsidRDefault="00D46311" w:rsidP="00087FDA">
      <w:pPr>
        <w:pStyle w:val="Heading3"/>
        <w:rPr>
          <w:ins w:id="1495" w:author="Raphael Malyankar" w:date="2025-01-02T00:25:00Z" w16du:dateUtc="2025-01-02T07:25:00Z"/>
        </w:rPr>
      </w:pPr>
      <w:bookmarkStart w:id="1496" w:name="_Ref190779148"/>
      <w:bookmarkStart w:id="1497" w:name="_Ref190779221"/>
      <w:bookmarkStart w:id="1498" w:name="_Toc190800623"/>
      <w:ins w:id="1499" w:author="Raphael Malyankar" w:date="2025-01-02T00:26:00Z" w16du:dateUtc="2025-01-02T07:26:00Z">
        <w:r>
          <w:t>S100_DatasetDiscoveryMetadata</w:t>
        </w:r>
      </w:ins>
      <w:bookmarkEnd w:id="1496"/>
      <w:bookmarkEnd w:id="1497"/>
      <w:bookmarkEnd w:id="1498"/>
    </w:p>
    <w:p w14:paraId="4B3A9F98" w14:textId="50C8A9C2" w:rsidR="008D2CCD" w:rsidRPr="008D2CCD" w:rsidRDefault="00D46311" w:rsidP="008D2CCD">
      <w:pPr>
        <w:rPr>
          <w:ins w:id="1500" w:author="Raphael Malyankar" w:date="2025-02-18T14:22:00Z" w16du:dateUtc="2025-02-18T21:22:00Z"/>
          <w:lang w:val="en-CA"/>
        </w:rPr>
      </w:pPr>
      <w:ins w:id="1501" w:author="Raphael Malyankar" w:date="2025-01-02T00:27:00Z" w16du:dateUtc="2025-01-02T07:27:00Z">
        <w:r w:rsidRPr="00D46311">
          <w:rPr>
            <w:lang w:val="en-CA"/>
          </w:rPr>
          <w:t>S-1</w:t>
        </w:r>
        <w:r>
          <w:rPr>
            <w:lang w:val="en-CA"/>
          </w:rPr>
          <w:t>30</w:t>
        </w:r>
        <w:r w:rsidRPr="00D46311">
          <w:rPr>
            <w:lang w:val="en-CA"/>
          </w:rPr>
          <w:t xml:space="preserve"> restricts the multiplicity and contents of S100_DatasetDiscoveryMetadata as described in the Remarks column</w:t>
        </w:r>
        <w:r>
          <w:rPr>
            <w:lang w:val="en-CA"/>
          </w:rPr>
          <w:t xml:space="preserve"> in the table below</w:t>
        </w:r>
        <w:r w:rsidRPr="00D46311">
          <w:rPr>
            <w:lang w:val="en-CA"/>
          </w:rPr>
          <w:t>.</w:t>
        </w:r>
      </w:ins>
    </w:p>
    <w:p w14:paraId="23095AFE" w14:textId="77777777" w:rsidR="008D2CCD" w:rsidRPr="008D2CCD" w:rsidRDefault="008D2CCD" w:rsidP="008D2CCD">
      <w:pPr>
        <w:rPr>
          <w:ins w:id="1502" w:author="Raphael Malyankar" w:date="2025-02-18T14:22:00Z" w16du:dateUtc="2025-02-18T21:22:00Z"/>
          <w:lang w:val="en-CA"/>
        </w:rPr>
      </w:pPr>
    </w:p>
    <w:p w14:paraId="2CB3164E" w14:textId="5A0A55CF" w:rsidR="008D2CCD" w:rsidRDefault="008D2CCD" w:rsidP="008D2CCD">
      <w:pPr>
        <w:rPr>
          <w:ins w:id="1503" w:author="Raphael Malyankar" w:date="2025-01-02T22:27:00Z" w16du:dateUtc="2025-01-03T05:27:00Z"/>
          <w:lang w:val="en-CA"/>
        </w:rPr>
      </w:pPr>
      <w:ins w:id="1504" w:author="Raphael Malyankar" w:date="2025-02-18T14:22:00Z" w16du:dateUtc="2025-02-18T21:22:00Z">
        <w:r w:rsidRPr="008D2CCD">
          <w:rPr>
            <w:lang w:val="en-CA"/>
          </w:rPr>
          <w:t xml:space="preserve">Dataset discovery metadata for an update dataset </w:t>
        </w:r>
        <w:r>
          <w:rPr>
            <w:lang w:val="en-CA"/>
          </w:rPr>
          <w:t xml:space="preserve">also </w:t>
        </w:r>
        <w:r w:rsidRPr="008D2CCD">
          <w:rPr>
            <w:lang w:val="en-CA"/>
          </w:rPr>
          <w:t>uses S100_DatasetDiscoveryMetadata.</w:t>
        </w:r>
      </w:ins>
      <w:ins w:id="1505" w:author="Raphael Malyankar" w:date="2025-02-18T14:23:00Z" w16du:dateUtc="2025-02-18T21:23:00Z">
        <w:r>
          <w:rPr>
            <w:lang w:val="en-CA"/>
          </w:rPr>
          <w:t xml:space="preserve"> </w:t>
        </w:r>
      </w:ins>
      <w:ins w:id="1506" w:author="Raphael Malyankar" w:date="2025-02-18T14:24:00Z" w16du:dateUtc="2025-02-18T21:24:00Z">
        <w:r w:rsidRPr="008D2CCD">
          <w:rPr>
            <w:lang w:val="en-CA"/>
          </w:rPr>
          <w:t>Update dataset metadata is intended to describe information about an update dataset. It facilitates the management and exploitation of data and is an important requirement for understanding the characteristics of an update dataset. Whereas dataset metadata is usually fairly comprehensive, metadata for update datasets only describe the issue date and sequential relation to the base dataset</w:t>
        </w:r>
        <w:r>
          <w:rPr>
            <w:lang w:val="en-CA"/>
          </w:rPr>
          <w:t xml:space="preserve">. </w:t>
        </w:r>
      </w:ins>
      <w:ins w:id="1507" w:author="Raphael Malyankar" w:date="2025-02-18T14:23:00Z" w16du:dateUtc="2025-02-18T21:23:00Z">
        <w:r>
          <w:rPr>
            <w:lang w:val="en-CA"/>
          </w:rPr>
          <w:t xml:space="preserve">Optional fields may </w:t>
        </w:r>
      </w:ins>
      <w:ins w:id="1508" w:author="Raphael Malyankar" w:date="2025-02-18T14:24:00Z" w16du:dateUtc="2025-02-18T21:24:00Z">
        <w:r>
          <w:rPr>
            <w:lang w:val="en-CA"/>
          </w:rPr>
          <w:t xml:space="preserve">therefore </w:t>
        </w:r>
      </w:ins>
      <w:ins w:id="1509" w:author="Raphael Malyankar" w:date="2025-02-18T14:23:00Z" w16du:dateUtc="2025-02-18T21:23:00Z">
        <w:r>
          <w:rPr>
            <w:lang w:val="en-CA"/>
          </w:rPr>
          <w:t>be omitted for update metadata unless mandated i</w:t>
        </w:r>
      </w:ins>
      <w:ins w:id="1510" w:author="Raphael Malyankar" w:date="2025-02-18T14:24:00Z" w16du:dateUtc="2025-02-18T21:24:00Z">
        <w:r>
          <w:rPr>
            <w:lang w:val="en-CA"/>
          </w:rPr>
          <w:t>n the Remarks column.</w:t>
        </w:r>
      </w:ins>
    </w:p>
    <w:p w14:paraId="78DA7E74" w14:textId="77777777" w:rsidR="0055265E" w:rsidRDefault="0055265E" w:rsidP="008375A4">
      <w:pPr>
        <w:rPr>
          <w:ins w:id="1511" w:author="Raphael Malyankar" w:date="2025-01-02T22:27:00Z" w16du:dateUtc="2025-01-03T05:27:00Z"/>
          <w:lang w:val="en-C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600" w:firstRow="0" w:lastRow="0" w:firstColumn="0" w:lastColumn="0" w:noHBand="1" w:noVBand="1"/>
      </w:tblPr>
      <w:tblGrid>
        <w:gridCol w:w="2640"/>
        <w:gridCol w:w="2811"/>
        <w:gridCol w:w="802"/>
        <w:gridCol w:w="3534"/>
        <w:gridCol w:w="4183"/>
      </w:tblGrid>
      <w:tr w:rsidR="0055265E" w:rsidRPr="006F3630" w14:paraId="3EE0C01F" w14:textId="77777777" w:rsidTr="00241648">
        <w:trPr>
          <w:cantSplit/>
          <w:trHeight w:val="155"/>
          <w:tblHeader/>
          <w:ins w:id="1512" w:author="Raphael Malyankar" w:date="2025-01-02T22:27:00Z"/>
        </w:trPr>
        <w:tc>
          <w:tcPr>
            <w:tcW w:w="945" w:type="pct"/>
            <w:shd w:val="clear" w:color="auto" w:fill="D9D9D9" w:themeFill="background1" w:themeFillShade="D9"/>
            <w:vAlign w:val="center"/>
          </w:tcPr>
          <w:p w14:paraId="67F213BF" w14:textId="77777777" w:rsidR="0055265E" w:rsidRPr="006F3630" w:rsidRDefault="0055265E" w:rsidP="00DA7024">
            <w:pPr>
              <w:snapToGrid w:val="0"/>
              <w:spacing w:before="60" w:after="60" w:line="240" w:lineRule="auto"/>
              <w:jc w:val="left"/>
              <w:rPr>
                <w:ins w:id="1513" w:author="Raphael Malyankar" w:date="2025-01-02T22:27:00Z" w16du:dateUtc="2025-01-03T05:27:00Z"/>
                <w:b/>
                <w:sz w:val="16"/>
                <w:szCs w:val="16"/>
                <w:lang w:val="en-GB"/>
              </w:rPr>
            </w:pPr>
            <w:bookmarkStart w:id="1514" w:name="_Hlk111730082"/>
            <w:ins w:id="1515" w:author="Raphael Malyankar" w:date="2025-01-02T22:27:00Z" w16du:dateUtc="2025-01-03T05:27:00Z">
              <w:r w:rsidRPr="006F3630">
                <w:rPr>
                  <w:b/>
                  <w:sz w:val="16"/>
                  <w:szCs w:val="16"/>
                  <w:lang w:val="en-GB"/>
                </w:rPr>
                <w:t>Name</w:t>
              </w:r>
            </w:ins>
          </w:p>
        </w:tc>
        <w:tc>
          <w:tcPr>
            <w:tcW w:w="1006" w:type="pct"/>
            <w:shd w:val="clear" w:color="auto" w:fill="D9D9D9" w:themeFill="background1" w:themeFillShade="D9"/>
            <w:vAlign w:val="center"/>
          </w:tcPr>
          <w:p w14:paraId="4CEC84CA" w14:textId="77777777" w:rsidR="0055265E" w:rsidRPr="006F3630" w:rsidRDefault="0055265E" w:rsidP="00DA7024">
            <w:pPr>
              <w:snapToGrid w:val="0"/>
              <w:spacing w:before="60" w:after="60" w:line="240" w:lineRule="auto"/>
              <w:jc w:val="left"/>
              <w:rPr>
                <w:ins w:id="1516" w:author="Raphael Malyankar" w:date="2025-01-02T22:27:00Z" w16du:dateUtc="2025-01-03T05:27:00Z"/>
                <w:b/>
                <w:sz w:val="16"/>
                <w:szCs w:val="16"/>
                <w:lang w:val="en-GB"/>
              </w:rPr>
            </w:pPr>
            <w:ins w:id="1517" w:author="Raphael Malyankar" w:date="2025-01-02T22:27:00Z" w16du:dateUtc="2025-01-03T05:27:00Z">
              <w:r w:rsidRPr="006F3630">
                <w:rPr>
                  <w:b/>
                  <w:sz w:val="16"/>
                  <w:szCs w:val="16"/>
                  <w:lang w:val="en-GB"/>
                </w:rPr>
                <w:t>Description</w:t>
              </w:r>
            </w:ins>
          </w:p>
        </w:tc>
        <w:tc>
          <w:tcPr>
            <w:tcW w:w="287" w:type="pct"/>
            <w:shd w:val="clear" w:color="auto" w:fill="D9D9D9" w:themeFill="background1" w:themeFillShade="D9"/>
            <w:vAlign w:val="center"/>
          </w:tcPr>
          <w:p w14:paraId="28AF23A2" w14:textId="77777777" w:rsidR="0055265E" w:rsidRPr="006F3630" w:rsidRDefault="0055265E" w:rsidP="00DA7024">
            <w:pPr>
              <w:snapToGrid w:val="0"/>
              <w:spacing w:before="60" w:after="60" w:line="240" w:lineRule="auto"/>
              <w:jc w:val="center"/>
              <w:rPr>
                <w:ins w:id="1518" w:author="Raphael Malyankar" w:date="2025-01-02T22:27:00Z" w16du:dateUtc="2025-01-03T05:27:00Z"/>
                <w:b/>
                <w:sz w:val="16"/>
                <w:szCs w:val="16"/>
                <w:lang w:val="en-GB"/>
              </w:rPr>
            </w:pPr>
            <w:ins w:id="1519" w:author="Raphael Malyankar" w:date="2025-01-02T22:27:00Z" w16du:dateUtc="2025-01-03T05:27:00Z">
              <w:r w:rsidRPr="006F3630">
                <w:rPr>
                  <w:b/>
                  <w:sz w:val="16"/>
                  <w:szCs w:val="16"/>
                  <w:lang w:val="en-GB"/>
                </w:rPr>
                <w:t>Mult</w:t>
              </w:r>
            </w:ins>
          </w:p>
        </w:tc>
        <w:tc>
          <w:tcPr>
            <w:tcW w:w="1265" w:type="pct"/>
            <w:shd w:val="clear" w:color="auto" w:fill="D9D9D9" w:themeFill="background1" w:themeFillShade="D9"/>
            <w:vAlign w:val="center"/>
          </w:tcPr>
          <w:p w14:paraId="61F6C70E" w14:textId="77777777" w:rsidR="0055265E" w:rsidRPr="006F3630" w:rsidRDefault="0055265E" w:rsidP="00DA7024">
            <w:pPr>
              <w:snapToGrid w:val="0"/>
              <w:spacing w:before="60" w:after="60" w:line="240" w:lineRule="auto"/>
              <w:jc w:val="left"/>
              <w:rPr>
                <w:ins w:id="1520" w:author="Raphael Malyankar" w:date="2025-01-02T22:27:00Z" w16du:dateUtc="2025-01-03T05:27:00Z"/>
                <w:b/>
                <w:sz w:val="16"/>
                <w:szCs w:val="16"/>
                <w:lang w:val="en-GB"/>
              </w:rPr>
            </w:pPr>
            <w:ins w:id="1521" w:author="Raphael Malyankar" w:date="2025-01-02T22:27:00Z" w16du:dateUtc="2025-01-03T05:27:00Z">
              <w:r w:rsidRPr="006F3630">
                <w:rPr>
                  <w:b/>
                  <w:sz w:val="16"/>
                  <w:szCs w:val="16"/>
                  <w:lang w:val="en-GB"/>
                </w:rPr>
                <w:t>Type</w:t>
              </w:r>
            </w:ins>
          </w:p>
        </w:tc>
        <w:tc>
          <w:tcPr>
            <w:tcW w:w="1497" w:type="pct"/>
            <w:shd w:val="clear" w:color="auto" w:fill="D9D9D9" w:themeFill="background1" w:themeFillShade="D9"/>
            <w:vAlign w:val="center"/>
          </w:tcPr>
          <w:p w14:paraId="533F4FAF" w14:textId="77777777" w:rsidR="0055265E" w:rsidRPr="006F3630" w:rsidRDefault="0055265E" w:rsidP="00DA7024">
            <w:pPr>
              <w:snapToGrid w:val="0"/>
              <w:spacing w:before="60" w:after="60" w:line="240" w:lineRule="auto"/>
              <w:jc w:val="left"/>
              <w:rPr>
                <w:ins w:id="1522" w:author="Raphael Malyankar" w:date="2025-01-02T22:27:00Z" w16du:dateUtc="2025-01-03T05:27:00Z"/>
                <w:b/>
                <w:sz w:val="16"/>
                <w:szCs w:val="16"/>
                <w:lang w:val="en-GB"/>
              </w:rPr>
            </w:pPr>
            <w:ins w:id="1523" w:author="Raphael Malyankar" w:date="2025-01-02T22:27:00Z" w16du:dateUtc="2025-01-03T05:27:00Z">
              <w:r w:rsidRPr="006F3630">
                <w:rPr>
                  <w:b/>
                  <w:sz w:val="16"/>
                  <w:szCs w:val="16"/>
                  <w:lang w:val="en-GB"/>
                </w:rPr>
                <w:t>Remarks</w:t>
              </w:r>
            </w:ins>
          </w:p>
        </w:tc>
      </w:tr>
      <w:tr w:rsidR="0055265E" w:rsidRPr="006F3630" w14:paraId="732F9611" w14:textId="77777777" w:rsidTr="00241648">
        <w:trPr>
          <w:cantSplit/>
          <w:trHeight w:val="171"/>
          <w:ins w:id="1524" w:author="Raphael Malyankar" w:date="2025-01-02T22:27:00Z"/>
        </w:trPr>
        <w:tc>
          <w:tcPr>
            <w:tcW w:w="945" w:type="pct"/>
          </w:tcPr>
          <w:p w14:paraId="12C7D94A" w14:textId="77777777" w:rsidR="0055265E" w:rsidRPr="006F3630" w:rsidRDefault="0055265E" w:rsidP="00DA7024">
            <w:pPr>
              <w:snapToGrid w:val="0"/>
              <w:spacing w:before="60" w:after="60" w:line="240" w:lineRule="auto"/>
              <w:jc w:val="left"/>
              <w:rPr>
                <w:ins w:id="1525" w:author="Raphael Malyankar" w:date="2025-01-02T22:27:00Z" w16du:dateUtc="2025-01-03T05:27:00Z"/>
                <w:sz w:val="16"/>
                <w:szCs w:val="16"/>
                <w:lang w:val="en-GB"/>
              </w:rPr>
            </w:pPr>
            <w:ins w:id="1526" w:author="Raphael Malyankar" w:date="2025-01-02T22:27:00Z" w16du:dateUtc="2025-01-03T05:27:00Z">
              <w:r w:rsidRPr="006F3630">
                <w:rPr>
                  <w:sz w:val="16"/>
                  <w:szCs w:val="16"/>
                  <w:lang w:val="en-GB"/>
                </w:rPr>
                <w:t>S100_DatasetDiscoveryMetadata</w:t>
              </w:r>
            </w:ins>
          </w:p>
        </w:tc>
        <w:tc>
          <w:tcPr>
            <w:tcW w:w="1006" w:type="pct"/>
          </w:tcPr>
          <w:p w14:paraId="17E79AA4" w14:textId="77777777" w:rsidR="0055265E" w:rsidRPr="006F3630" w:rsidRDefault="0055265E" w:rsidP="00DA7024">
            <w:pPr>
              <w:snapToGrid w:val="0"/>
              <w:spacing w:before="60" w:after="60" w:line="240" w:lineRule="auto"/>
              <w:jc w:val="left"/>
              <w:rPr>
                <w:ins w:id="1527" w:author="Raphael Malyankar" w:date="2025-01-02T22:27:00Z" w16du:dateUtc="2025-01-03T05:27:00Z"/>
                <w:sz w:val="16"/>
                <w:szCs w:val="16"/>
                <w:lang w:val="en-GB"/>
              </w:rPr>
            </w:pPr>
            <w:ins w:id="1528" w:author="Raphael Malyankar" w:date="2025-01-02T22:27:00Z" w16du:dateUtc="2025-01-03T05:27:00Z">
              <w:r w:rsidRPr="006F3630">
                <w:rPr>
                  <w:sz w:val="16"/>
                  <w:szCs w:val="16"/>
                  <w:lang w:val="en-GB"/>
                </w:rPr>
                <w:t xml:space="preserve">Metadata about the individual datasets in the </w:t>
              </w:r>
              <w:r>
                <w:rPr>
                  <w:sz w:val="16"/>
                  <w:szCs w:val="16"/>
                  <w:lang w:val="en-GB"/>
                </w:rPr>
                <w:t>E</w:t>
              </w:r>
              <w:r w:rsidRPr="006F3630">
                <w:rPr>
                  <w:sz w:val="16"/>
                  <w:szCs w:val="16"/>
                  <w:lang w:val="en-GB"/>
                </w:rPr>
                <w:t xml:space="preserve">xchange </w:t>
              </w:r>
              <w:r>
                <w:rPr>
                  <w:sz w:val="16"/>
                  <w:szCs w:val="16"/>
                  <w:lang w:val="en-GB"/>
                </w:rPr>
                <w:t>C</w:t>
              </w:r>
              <w:r w:rsidRPr="006F3630">
                <w:rPr>
                  <w:sz w:val="16"/>
                  <w:szCs w:val="16"/>
                  <w:lang w:val="en-GB"/>
                </w:rPr>
                <w:t>atalogue</w:t>
              </w:r>
            </w:ins>
          </w:p>
        </w:tc>
        <w:tc>
          <w:tcPr>
            <w:tcW w:w="287" w:type="pct"/>
          </w:tcPr>
          <w:p w14:paraId="2B24463E" w14:textId="77777777" w:rsidR="0055265E" w:rsidRPr="006F3630" w:rsidRDefault="0055265E" w:rsidP="00DA7024">
            <w:pPr>
              <w:snapToGrid w:val="0"/>
              <w:spacing w:before="60" w:after="60" w:line="240" w:lineRule="auto"/>
              <w:jc w:val="center"/>
              <w:rPr>
                <w:ins w:id="1529" w:author="Raphael Malyankar" w:date="2025-01-02T22:27:00Z" w16du:dateUtc="2025-01-03T05:27:00Z"/>
                <w:sz w:val="16"/>
                <w:szCs w:val="16"/>
                <w:lang w:val="en-GB"/>
              </w:rPr>
            </w:pPr>
            <w:ins w:id="1530" w:author="Raphael Malyankar" w:date="2025-01-02T22:27:00Z" w16du:dateUtc="2025-01-03T05:27:00Z">
              <w:r w:rsidRPr="006F3630">
                <w:rPr>
                  <w:sz w:val="16"/>
                  <w:szCs w:val="16"/>
                  <w:lang w:val="en-GB"/>
                </w:rPr>
                <w:t>-</w:t>
              </w:r>
            </w:ins>
          </w:p>
        </w:tc>
        <w:tc>
          <w:tcPr>
            <w:tcW w:w="1265" w:type="pct"/>
          </w:tcPr>
          <w:p w14:paraId="29A78900" w14:textId="77777777" w:rsidR="0055265E" w:rsidRPr="006F3630" w:rsidRDefault="0055265E" w:rsidP="00DA7024">
            <w:pPr>
              <w:snapToGrid w:val="0"/>
              <w:spacing w:before="60" w:after="60" w:line="240" w:lineRule="auto"/>
              <w:jc w:val="left"/>
              <w:rPr>
                <w:ins w:id="1531" w:author="Raphael Malyankar" w:date="2025-01-02T22:27:00Z" w16du:dateUtc="2025-01-03T05:27:00Z"/>
                <w:sz w:val="16"/>
                <w:szCs w:val="16"/>
                <w:lang w:val="en-GB"/>
              </w:rPr>
            </w:pPr>
            <w:ins w:id="1532" w:author="Raphael Malyankar" w:date="2025-01-02T22:27:00Z" w16du:dateUtc="2025-01-03T05:27:00Z">
              <w:r w:rsidRPr="006F3630">
                <w:rPr>
                  <w:sz w:val="16"/>
                  <w:szCs w:val="16"/>
                  <w:lang w:val="en-GB"/>
                </w:rPr>
                <w:t>-</w:t>
              </w:r>
            </w:ins>
          </w:p>
        </w:tc>
        <w:tc>
          <w:tcPr>
            <w:tcW w:w="1497" w:type="pct"/>
            <w:vAlign w:val="center"/>
          </w:tcPr>
          <w:p w14:paraId="67F82A63" w14:textId="3BB13D0D" w:rsidR="00497213" w:rsidRDefault="00497213" w:rsidP="00DA7024">
            <w:pPr>
              <w:snapToGrid w:val="0"/>
              <w:spacing w:before="60" w:after="60" w:line="240" w:lineRule="auto"/>
              <w:jc w:val="left"/>
              <w:rPr>
                <w:ins w:id="1533" w:author="Raphael Malyankar" w:date="2025-01-02T22:33:00Z" w16du:dateUtc="2025-01-03T05:33:00Z"/>
                <w:b/>
                <w:sz w:val="16"/>
                <w:szCs w:val="16"/>
                <w:lang w:val="en-GB"/>
              </w:rPr>
            </w:pPr>
            <w:ins w:id="1534" w:author="Raphael Malyankar" w:date="2025-01-02T22:32:00Z" w16du:dateUtc="2025-01-03T05:32:00Z">
              <w:r>
                <w:rPr>
                  <w:b/>
                  <w:sz w:val="16"/>
                  <w:szCs w:val="16"/>
                  <w:lang w:val="en-GB"/>
                </w:rPr>
                <w:t xml:space="preserve">The </w:t>
              </w:r>
            </w:ins>
            <w:ins w:id="1535" w:author="Raphael Malyankar" w:date="2025-01-02T22:33:00Z" w16du:dateUtc="2025-01-03T05:33:00Z">
              <w:r>
                <w:rPr>
                  <w:b/>
                  <w:sz w:val="16"/>
                  <w:szCs w:val="16"/>
                  <w:lang w:val="en-GB"/>
                </w:rPr>
                <w:t>optional S-100 attribute</w:t>
              </w:r>
            </w:ins>
            <w:ins w:id="1536" w:author="Raphael Malyankar" w:date="2025-01-03T16:33:00Z" w16du:dateUtc="2025-01-03T23:33:00Z">
              <w:r w:rsidR="008F3713">
                <w:rPr>
                  <w:b/>
                  <w:sz w:val="16"/>
                  <w:szCs w:val="16"/>
                  <w:lang w:val="en-GB"/>
                </w:rPr>
                <w:t>s</w:t>
              </w:r>
            </w:ins>
            <w:ins w:id="1537" w:author="Raphael Malyankar" w:date="2025-01-02T22:33:00Z" w16du:dateUtc="2025-01-03T05:33:00Z">
              <w:r>
                <w:rPr>
                  <w:b/>
                  <w:sz w:val="16"/>
                  <w:szCs w:val="16"/>
                  <w:lang w:val="en-GB"/>
                </w:rPr>
                <w:t xml:space="preserve"> </w:t>
              </w:r>
              <w:r w:rsidRPr="00B27349">
                <w:rPr>
                  <w:b/>
                  <w:i/>
                  <w:iCs/>
                  <w:sz w:val="16"/>
                  <w:szCs w:val="16"/>
                  <w:lang w:val="en-GB"/>
                </w:rPr>
                <w:t>navigationPurpose</w:t>
              </w:r>
            </w:ins>
            <w:ins w:id="1538" w:author="Raphael Malyankar" w:date="2025-02-18T19:29:00Z" w16du:dateUtc="2025-02-19T02:29:00Z">
              <w:r w:rsidR="00596715">
                <w:rPr>
                  <w:b/>
                  <w:i/>
                  <w:iCs/>
                  <w:sz w:val="16"/>
                  <w:szCs w:val="16"/>
                  <w:lang w:val="en-GB"/>
                </w:rPr>
                <w:t>, t</w:t>
              </w:r>
            </w:ins>
            <w:ins w:id="1539" w:author="Raphael Malyankar" w:date="2025-02-18T19:30:00Z" w16du:dateUtc="2025-02-19T02:30:00Z">
              <w:r w:rsidR="00596715">
                <w:rPr>
                  <w:b/>
                  <w:i/>
                  <w:iCs/>
                  <w:sz w:val="16"/>
                  <w:szCs w:val="16"/>
                  <w:lang w:val="en-GB"/>
                </w:rPr>
                <w:t>emporalExtent</w:t>
              </w:r>
            </w:ins>
            <w:ins w:id="1540" w:author="Raphael Malyankar" w:date="2025-01-02T22:33:00Z" w16du:dateUtc="2025-01-03T05:33:00Z">
              <w:r>
                <w:rPr>
                  <w:b/>
                  <w:sz w:val="16"/>
                  <w:szCs w:val="16"/>
                  <w:lang w:val="en-GB"/>
                </w:rPr>
                <w:t xml:space="preserve"> </w:t>
              </w:r>
            </w:ins>
            <w:ins w:id="1541" w:author="Raphael Malyankar" w:date="2025-01-03T16:32:00Z" w16du:dateUtc="2025-01-03T23:32:00Z">
              <w:r w:rsidR="008F3713">
                <w:rPr>
                  <w:b/>
                  <w:sz w:val="16"/>
                  <w:szCs w:val="16"/>
                  <w:lang w:val="en-GB"/>
                </w:rPr>
                <w:t xml:space="preserve">and </w:t>
              </w:r>
              <w:r w:rsidR="008F3713" w:rsidRPr="008F3713">
                <w:rPr>
                  <w:b/>
                  <w:i/>
                  <w:iCs/>
                  <w:sz w:val="16"/>
                  <w:szCs w:val="16"/>
                  <w:lang w:val="en-GB"/>
                </w:rPr>
                <w:t>approximateGridResolution</w:t>
              </w:r>
              <w:r w:rsidR="008F3713">
                <w:rPr>
                  <w:b/>
                  <w:sz w:val="16"/>
                  <w:szCs w:val="16"/>
                  <w:lang w:val="en-GB"/>
                </w:rPr>
                <w:t xml:space="preserve"> are</w:t>
              </w:r>
            </w:ins>
            <w:ins w:id="1542" w:author="Raphael Malyankar" w:date="2025-01-02T22:33:00Z" w16du:dateUtc="2025-01-03T05:33:00Z">
              <w:r>
                <w:rPr>
                  <w:b/>
                  <w:sz w:val="16"/>
                  <w:szCs w:val="16"/>
                  <w:lang w:val="en-GB"/>
                </w:rPr>
                <w:t xml:space="preserve"> </w:t>
              </w:r>
            </w:ins>
            <w:ins w:id="1543" w:author="Raphael Malyankar" w:date="2025-02-18T19:34:00Z" w16du:dateUtc="2025-02-19T02:34:00Z">
              <w:r w:rsidR="000C692B">
                <w:rPr>
                  <w:b/>
                  <w:sz w:val="16"/>
                  <w:szCs w:val="16"/>
                  <w:lang w:val="en-GB"/>
                </w:rPr>
                <w:t>prohibited</w:t>
              </w:r>
            </w:ins>
            <w:ins w:id="1544" w:author="Raphael Malyankar" w:date="2025-01-02T22:33:00Z" w16du:dateUtc="2025-01-03T05:33:00Z">
              <w:r>
                <w:rPr>
                  <w:b/>
                  <w:sz w:val="16"/>
                  <w:szCs w:val="16"/>
                  <w:lang w:val="en-GB"/>
                </w:rPr>
                <w:t xml:space="preserve"> in S-130.</w:t>
              </w:r>
            </w:ins>
          </w:p>
          <w:p w14:paraId="6D766C8F" w14:textId="1C2C3BA0" w:rsidR="0055265E" w:rsidRPr="00930E2D" w:rsidRDefault="0055265E" w:rsidP="00DA7024">
            <w:pPr>
              <w:snapToGrid w:val="0"/>
              <w:spacing w:before="60" w:after="60" w:line="240" w:lineRule="auto"/>
              <w:jc w:val="left"/>
              <w:rPr>
                <w:ins w:id="1545" w:author="Raphael Malyankar" w:date="2025-01-02T22:27:00Z" w16du:dateUtc="2025-01-03T05:27:00Z"/>
                <w:b/>
                <w:sz w:val="16"/>
                <w:szCs w:val="16"/>
                <w:lang w:val="en-GB"/>
              </w:rPr>
            </w:pPr>
            <w:ins w:id="1546" w:author="Raphael Malyankar" w:date="2025-01-02T22:27:00Z" w16du:dateUtc="2025-01-03T05:27:00Z">
              <w:r w:rsidRPr="00930E2D">
                <w:rPr>
                  <w:b/>
                  <w:sz w:val="16"/>
                  <w:szCs w:val="16"/>
                  <w:lang w:val="en-GB"/>
                </w:rPr>
                <w:t>The optional S-100 attributes</w:t>
              </w:r>
            </w:ins>
            <w:ins w:id="1547" w:author="Raphael Malyankar" w:date="2025-01-02T22:30:00Z" w16du:dateUtc="2025-01-03T05:30:00Z">
              <w:r>
                <w:rPr>
                  <w:b/>
                  <w:sz w:val="16"/>
                  <w:szCs w:val="16"/>
                  <w:lang w:val="en-GB"/>
                </w:rPr>
                <w:t xml:space="preserve"> </w:t>
              </w:r>
            </w:ins>
            <w:ins w:id="1548" w:author="Raphael Malyankar" w:date="2025-01-02T22:27:00Z" w16du:dateUtc="2025-01-03T05:27:00Z">
              <w:r w:rsidRPr="00930E2D">
                <w:rPr>
                  <w:b/>
                  <w:i/>
                  <w:iCs/>
                  <w:sz w:val="16"/>
                  <w:szCs w:val="16"/>
                  <w:lang w:val="en-GB"/>
                </w:rPr>
                <w:t>dataCoverage</w:t>
              </w:r>
              <w:r w:rsidRPr="00930E2D">
                <w:rPr>
                  <w:b/>
                  <w:sz w:val="16"/>
                  <w:szCs w:val="16"/>
                  <w:lang w:val="en-GB"/>
                </w:rPr>
                <w:t xml:space="preserve"> and </w:t>
              </w:r>
              <w:r w:rsidRPr="00930E2D">
                <w:rPr>
                  <w:b/>
                  <w:i/>
                  <w:iCs/>
                  <w:sz w:val="16"/>
                  <w:szCs w:val="16"/>
                  <w:lang w:val="en-GB"/>
                </w:rPr>
                <w:t xml:space="preserve">editionNumber </w:t>
              </w:r>
              <w:r w:rsidRPr="00930E2D">
                <w:rPr>
                  <w:b/>
                  <w:sz w:val="16"/>
                  <w:szCs w:val="16"/>
                  <w:lang w:val="en-GB"/>
                </w:rPr>
                <w:t>are mandatory in S-1</w:t>
              </w:r>
            </w:ins>
            <w:ins w:id="1549" w:author="Raphael Malyankar" w:date="2025-01-02T22:30:00Z" w16du:dateUtc="2025-01-03T05:30:00Z">
              <w:r>
                <w:rPr>
                  <w:b/>
                  <w:sz w:val="16"/>
                  <w:szCs w:val="16"/>
                  <w:lang w:val="en-GB"/>
                </w:rPr>
                <w:t>30</w:t>
              </w:r>
            </w:ins>
          </w:p>
        </w:tc>
      </w:tr>
      <w:tr w:rsidR="0055265E" w:rsidRPr="006F3630" w14:paraId="03ED2747" w14:textId="77777777" w:rsidTr="00241648">
        <w:trPr>
          <w:cantSplit/>
          <w:trHeight w:val="171"/>
          <w:ins w:id="1550" w:author="Raphael Malyankar" w:date="2025-01-02T22:27:00Z"/>
        </w:trPr>
        <w:tc>
          <w:tcPr>
            <w:tcW w:w="945" w:type="pct"/>
          </w:tcPr>
          <w:p w14:paraId="3B44F5BE" w14:textId="77777777" w:rsidR="0055265E" w:rsidRPr="006F3630" w:rsidRDefault="0055265E" w:rsidP="00DA7024">
            <w:pPr>
              <w:snapToGrid w:val="0"/>
              <w:spacing w:before="60" w:after="60" w:line="240" w:lineRule="auto"/>
              <w:jc w:val="left"/>
              <w:rPr>
                <w:ins w:id="1551" w:author="Raphael Malyankar" w:date="2025-01-02T22:27:00Z" w16du:dateUtc="2025-01-03T05:27:00Z"/>
                <w:sz w:val="16"/>
                <w:szCs w:val="16"/>
                <w:lang w:val="en-GB"/>
              </w:rPr>
            </w:pPr>
            <w:ins w:id="1552" w:author="Raphael Malyankar" w:date="2025-01-02T22:27:00Z" w16du:dateUtc="2025-01-03T05:27:00Z">
              <w:r w:rsidRPr="006F3630">
                <w:rPr>
                  <w:sz w:val="16"/>
                  <w:szCs w:val="16"/>
                  <w:lang w:val="en-GB"/>
                </w:rPr>
                <w:t>fileName</w:t>
              </w:r>
            </w:ins>
          </w:p>
        </w:tc>
        <w:tc>
          <w:tcPr>
            <w:tcW w:w="1006" w:type="pct"/>
          </w:tcPr>
          <w:p w14:paraId="5F9459C8" w14:textId="77777777" w:rsidR="0055265E" w:rsidRPr="006F3630" w:rsidRDefault="0055265E" w:rsidP="00DA7024">
            <w:pPr>
              <w:snapToGrid w:val="0"/>
              <w:spacing w:before="60" w:after="60" w:line="240" w:lineRule="auto"/>
              <w:jc w:val="left"/>
              <w:rPr>
                <w:ins w:id="1553" w:author="Raphael Malyankar" w:date="2025-01-02T22:27:00Z" w16du:dateUtc="2025-01-03T05:27:00Z"/>
                <w:sz w:val="16"/>
                <w:szCs w:val="16"/>
                <w:lang w:val="en-GB"/>
              </w:rPr>
            </w:pPr>
            <w:ins w:id="1554" w:author="Raphael Malyankar" w:date="2025-01-02T22:27:00Z" w16du:dateUtc="2025-01-03T05:27:00Z">
              <w:r w:rsidRPr="006F3630">
                <w:rPr>
                  <w:sz w:val="16"/>
                  <w:szCs w:val="16"/>
                  <w:lang w:val="en-GB"/>
                </w:rPr>
                <w:t>Dataset file name</w:t>
              </w:r>
            </w:ins>
          </w:p>
        </w:tc>
        <w:tc>
          <w:tcPr>
            <w:tcW w:w="287" w:type="pct"/>
          </w:tcPr>
          <w:p w14:paraId="59452CBD" w14:textId="77777777" w:rsidR="0055265E" w:rsidRPr="006F3630" w:rsidRDefault="0055265E" w:rsidP="00DA7024">
            <w:pPr>
              <w:snapToGrid w:val="0"/>
              <w:spacing w:before="60" w:after="60" w:line="240" w:lineRule="auto"/>
              <w:jc w:val="center"/>
              <w:rPr>
                <w:ins w:id="1555" w:author="Raphael Malyankar" w:date="2025-01-02T22:27:00Z" w16du:dateUtc="2025-01-03T05:27:00Z"/>
                <w:sz w:val="16"/>
                <w:szCs w:val="16"/>
                <w:lang w:val="en-GB"/>
              </w:rPr>
            </w:pPr>
            <w:ins w:id="1556" w:author="Raphael Malyankar" w:date="2025-01-02T22:27:00Z" w16du:dateUtc="2025-01-03T05:27:00Z">
              <w:r w:rsidRPr="006F3630">
                <w:rPr>
                  <w:sz w:val="16"/>
                  <w:szCs w:val="16"/>
                  <w:lang w:val="en-GB"/>
                </w:rPr>
                <w:t>1</w:t>
              </w:r>
            </w:ins>
          </w:p>
        </w:tc>
        <w:tc>
          <w:tcPr>
            <w:tcW w:w="1265" w:type="pct"/>
          </w:tcPr>
          <w:p w14:paraId="4DD23BC1" w14:textId="77777777" w:rsidR="0055265E" w:rsidRPr="006F3630" w:rsidRDefault="0055265E" w:rsidP="00DA7024">
            <w:pPr>
              <w:snapToGrid w:val="0"/>
              <w:spacing w:before="60" w:after="60" w:line="240" w:lineRule="auto"/>
              <w:jc w:val="left"/>
              <w:rPr>
                <w:ins w:id="1557" w:author="Raphael Malyankar" w:date="2025-01-02T22:27:00Z" w16du:dateUtc="2025-01-03T05:27:00Z"/>
                <w:sz w:val="16"/>
                <w:szCs w:val="16"/>
                <w:lang w:val="en-GB"/>
              </w:rPr>
            </w:pPr>
            <w:ins w:id="1558" w:author="Raphael Malyankar" w:date="2025-01-02T22:27:00Z" w16du:dateUtc="2025-01-03T05:27:00Z">
              <w:r w:rsidRPr="006F3630">
                <w:rPr>
                  <w:sz w:val="16"/>
                  <w:szCs w:val="16"/>
                  <w:lang w:val="en-GB"/>
                </w:rPr>
                <w:t>URI</w:t>
              </w:r>
            </w:ins>
          </w:p>
        </w:tc>
        <w:tc>
          <w:tcPr>
            <w:tcW w:w="1497" w:type="pct"/>
          </w:tcPr>
          <w:p w14:paraId="154B46F0" w14:textId="77777777" w:rsidR="0055265E" w:rsidRPr="006F3630" w:rsidRDefault="0055265E" w:rsidP="00DA7024">
            <w:pPr>
              <w:snapToGrid w:val="0"/>
              <w:spacing w:before="60" w:after="60" w:line="240" w:lineRule="auto"/>
              <w:jc w:val="left"/>
              <w:rPr>
                <w:ins w:id="1559" w:author="Raphael Malyankar" w:date="2025-01-02T22:27:00Z" w16du:dateUtc="2025-01-03T05:27:00Z"/>
                <w:sz w:val="16"/>
                <w:szCs w:val="16"/>
                <w:lang w:val="en-GB"/>
              </w:rPr>
            </w:pPr>
            <w:ins w:id="1560" w:author="Raphael Malyankar" w:date="2025-01-02T22:27:00Z" w16du:dateUtc="2025-01-03T05:27:00Z">
              <w:r w:rsidRPr="006F3630">
                <w:rPr>
                  <w:sz w:val="16"/>
                  <w:szCs w:val="16"/>
                  <w:lang w:val="en-GB"/>
                </w:rPr>
                <w:t>See S-100 Part 1, clause 1-4.6</w:t>
              </w:r>
            </w:ins>
          </w:p>
        </w:tc>
      </w:tr>
      <w:tr w:rsidR="0055265E" w:rsidRPr="006F3630" w14:paraId="6F7D3523" w14:textId="77777777" w:rsidTr="00241648">
        <w:trPr>
          <w:cantSplit/>
          <w:trHeight w:val="326"/>
          <w:ins w:id="1561" w:author="Raphael Malyankar" w:date="2025-01-02T22:27:00Z"/>
        </w:trPr>
        <w:tc>
          <w:tcPr>
            <w:tcW w:w="945" w:type="pct"/>
          </w:tcPr>
          <w:p w14:paraId="2EAB1508" w14:textId="77777777" w:rsidR="0055265E" w:rsidRPr="006F3630" w:rsidRDefault="0055265E" w:rsidP="00DA7024">
            <w:pPr>
              <w:snapToGrid w:val="0"/>
              <w:spacing w:before="60" w:after="60" w:line="240" w:lineRule="auto"/>
              <w:jc w:val="left"/>
              <w:rPr>
                <w:ins w:id="1562" w:author="Raphael Malyankar" w:date="2025-01-02T22:27:00Z" w16du:dateUtc="2025-01-03T05:27:00Z"/>
                <w:sz w:val="16"/>
                <w:szCs w:val="16"/>
                <w:lang w:val="en-GB"/>
              </w:rPr>
            </w:pPr>
            <w:ins w:id="1563" w:author="Raphael Malyankar" w:date="2025-01-02T22:27:00Z" w16du:dateUtc="2025-01-03T05:27:00Z">
              <w:r w:rsidRPr="006F3630">
                <w:rPr>
                  <w:sz w:val="16"/>
                  <w:szCs w:val="16"/>
                  <w:lang w:val="en-GB"/>
                </w:rPr>
                <w:t>description</w:t>
              </w:r>
            </w:ins>
          </w:p>
        </w:tc>
        <w:tc>
          <w:tcPr>
            <w:tcW w:w="1006" w:type="pct"/>
          </w:tcPr>
          <w:p w14:paraId="74529E75" w14:textId="77777777" w:rsidR="0055265E" w:rsidRPr="006F3630" w:rsidRDefault="0055265E" w:rsidP="00DA7024">
            <w:pPr>
              <w:snapToGrid w:val="0"/>
              <w:spacing w:before="60" w:after="60" w:line="240" w:lineRule="auto"/>
              <w:jc w:val="left"/>
              <w:rPr>
                <w:ins w:id="1564" w:author="Raphael Malyankar" w:date="2025-01-02T22:27:00Z" w16du:dateUtc="2025-01-03T05:27:00Z"/>
                <w:sz w:val="16"/>
                <w:szCs w:val="16"/>
                <w:lang w:val="en-GB"/>
              </w:rPr>
            </w:pPr>
            <w:ins w:id="1565" w:author="Raphael Malyankar" w:date="2025-01-02T22:27:00Z" w16du:dateUtc="2025-01-03T05:27:00Z">
              <w:r w:rsidRPr="006F3630">
                <w:rPr>
                  <w:sz w:val="16"/>
                  <w:szCs w:val="16"/>
                  <w:lang w:val="en-GB"/>
                </w:rPr>
                <w:t>Short description giving the area or location covered by the dataset</w:t>
              </w:r>
            </w:ins>
          </w:p>
        </w:tc>
        <w:tc>
          <w:tcPr>
            <w:tcW w:w="287" w:type="pct"/>
          </w:tcPr>
          <w:p w14:paraId="2095E471" w14:textId="77777777" w:rsidR="0055265E" w:rsidRPr="006F3630" w:rsidRDefault="0055265E" w:rsidP="00DA7024">
            <w:pPr>
              <w:snapToGrid w:val="0"/>
              <w:spacing w:before="60" w:after="60" w:line="240" w:lineRule="auto"/>
              <w:jc w:val="center"/>
              <w:rPr>
                <w:ins w:id="1566" w:author="Raphael Malyankar" w:date="2025-01-02T22:27:00Z" w16du:dateUtc="2025-01-03T05:27:00Z"/>
                <w:sz w:val="16"/>
                <w:szCs w:val="16"/>
                <w:lang w:val="en-GB"/>
              </w:rPr>
            </w:pPr>
            <w:ins w:id="1567" w:author="Raphael Malyankar" w:date="2025-01-02T22:27:00Z" w16du:dateUtc="2025-01-03T05:27:00Z">
              <w:r w:rsidRPr="006F3630">
                <w:rPr>
                  <w:sz w:val="16"/>
                  <w:szCs w:val="16"/>
                  <w:lang w:val="en-GB"/>
                </w:rPr>
                <w:t>0..1</w:t>
              </w:r>
            </w:ins>
          </w:p>
        </w:tc>
        <w:tc>
          <w:tcPr>
            <w:tcW w:w="1265" w:type="pct"/>
          </w:tcPr>
          <w:p w14:paraId="3169994B" w14:textId="77777777" w:rsidR="0055265E" w:rsidRPr="006F3630" w:rsidRDefault="0055265E" w:rsidP="00DA7024">
            <w:pPr>
              <w:snapToGrid w:val="0"/>
              <w:spacing w:before="60" w:after="60" w:line="240" w:lineRule="auto"/>
              <w:jc w:val="left"/>
              <w:rPr>
                <w:ins w:id="1568" w:author="Raphael Malyankar" w:date="2025-01-02T22:27:00Z" w16du:dateUtc="2025-01-03T05:27:00Z"/>
                <w:sz w:val="16"/>
                <w:szCs w:val="16"/>
                <w:lang w:val="en-GB"/>
              </w:rPr>
            </w:pPr>
            <w:ins w:id="1569" w:author="Raphael Malyankar" w:date="2025-01-02T22:27:00Z" w16du:dateUtc="2025-01-03T05:27:00Z">
              <w:r w:rsidRPr="006F3630">
                <w:rPr>
                  <w:sz w:val="16"/>
                  <w:szCs w:val="16"/>
                  <w:lang w:val="en-GB"/>
                </w:rPr>
                <w:t>CharacterString</w:t>
              </w:r>
            </w:ins>
          </w:p>
        </w:tc>
        <w:tc>
          <w:tcPr>
            <w:tcW w:w="1497" w:type="pct"/>
            <w:vAlign w:val="center"/>
          </w:tcPr>
          <w:p w14:paraId="6314D581" w14:textId="77777777" w:rsidR="0055265E" w:rsidRDefault="0055265E" w:rsidP="00DA7024">
            <w:pPr>
              <w:snapToGrid w:val="0"/>
              <w:spacing w:before="60" w:after="60" w:line="240" w:lineRule="auto"/>
              <w:jc w:val="left"/>
              <w:rPr>
                <w:ins w:id="1570" w:author="Raphael Malyankar" w:date="2025-02-18T14:09:00Z" w16du:dateUtc="2025-02-18T21:09:00Z"/>
                <w:sz w:val="16"/>
                <w:szCs w:val="16"/>
                <w:lang w:val="en-GB"/>
              </w:rPr>
            </w:pPr>
            <w:ins w:id="1571" w:author="Raphael Malyankar" w:date="2025-01-02T22:27:00Z" w16du:dateUtc="2025-01-03T05:27:00Z">
              <w:r>
                <w:rPr>
                  <w:sz w:val="16"/>
                  <w:szCs w:val="16"/>
                  <w:lang w:val="en-GB"/>
                </w:rPr>
                <w:t>For example</w:t>
              </w:r>
              <w:r w:rsidRPr="006F3630">
                <w:rPr>
                  <w:sz w:val="16"/>
                  <w:szCs w:val="16"/>
                  <w:lang w:val="en-GB"/>
                </w:rPr>
                <w:t xml:space="preserve"> a harbour or port name, between two named locations etc</w:t>
              </w:r>
            </w:ins>
            <w:ins w:id="1572" w:author="Raphael Malyankar" w:date="2025-02-18T14:09:00Z" w16du:dateUtc="2025-02-18T21:09:00Z">
              <w:r w:rsidR="001271E8">
                <w:rPr>
                  <w:sz w:val="16"/>
                  <w:szCs w:val="16"/>
                  <w:lang w:val="en-GB"/>
                </w:rPr>
                <w:t>.</w:t>
              </w:r>
            </w:ins>
          </w:p>
          <w:p w14:paraId="3B2AAEB5" w14:textId="16B72D50" w:rsidR="001271E8" w:rsidRPr="006F3630" w:rsidRDefault="001271E8" w:rsidP="00DA7024">
            <w:pPr>
              <w:snapToGrid w:val="0"/>
              <w:spacing w:before="60" w:after="60" w:line="240" w:lineRule="auto"/>
              <w:jc w:val="left"/>
              <w:rPr>
                <w:ins w:id="1573" w:author="Raphael Malyankar" w:date="2025-01-02T22:27:00Z" w16du:dateUtc="2025-01-03T05:27:00Z"/>
                <w:sz w:val="16"/>
                <w:szCs w:val="16"/>
                <w:lang w:val="en-GB"/>
              </w:rPr>
            </w:pPr>
            <w:ins w:id="1574" w:author="Raphael Malyankar" w:date="2025-02-18T14:09:00Z" w16du:dateUtc="2025-02-18T21:09:00Z">
              <w:r>
                <w:rPr>
                  <w:sz w:val="16"/>
                  <w:szCs w:val="16"/>
                  <w:lang w:val="en-GB"/>
                </w:rPr>
                <w:t>For an update dataset this field should contain a brie</w:t>
              </w:r>
            </w:ins>
            <w:ins w:id="1575" w:author="Raphael Malyankar" w:date="2025-02-18T14:10:00Z" w16du:dateUtc="2025-02-18T21:10:00Z">
              <w:r>
                <w:rPr>
                  <w:sz w:val="16"/>
                  <w:szCs w:val="16"/>
                  <w:lang w:val="en-GB"/>
                </w:rPr>
                <w:t>f description of the update.</w:t>
              </w:r>
            </w:ins>
          </w:p>
        </w:tc>
      </w:tr>
      <w:tr w:rsidR="0055265E" w:rsidRPr="006F3630" w14:paraId="6591ED26" w14:textId="77777777" w:rsidTr="00241648">
        <w:trPr>
          <w:cantSplit/>
          <w:trHeight w:val="326"/>
          <w:ins w:id="1576" w:author="Raphael Malyankar" w:date="2025-01-02T22:27:00Z"/>
        </w:trPr>
        <w:tc>
          <w:tcPr>
            <w:tcW w:w="945" w:type="pct"/>
          </w:tcPr>
          <w:p w14:paraId="2604BF21" w14:textId="77777777" w:rsidR="0055265E" w:rsidRPr="006F3630" w:rsidRDefault="0055265E" w:rsidP="00DA7024">
            <w:pPr>
              <w:snapToGrid w:val="0"/>
              <w:spacing w:before="60" w:after="60" w:line="240" w:lineRule="auto"/>
              <w:jc w:val="left"/>
              <w:rPr>
                <w:ins w:id="1577" w:author="Raphael Malyankar" w:date="2025-01-02T22:27:00Z" w16du:dateUtc="2025-01-03T05:27:00Z"/>
                <w:sz w:val="16"/>
                <w:szCs w:val="16"/>
                <w:lang w:val="en-GB"/>
              </w:rPr>
            </w:pPr>
            <w:ins w:id="1578" w:author="Raphael Malyankar" w:date="2025-01-02T22:27:00Z" w16du:dateUtc="2025-01-03T05:27:00Z">
              <w:r w:rsidRPr="006F3630">
                <w:rPr>
                  <w:sz w:val="16"/>
                  <w:szCs w:val="16"/>
                  <w:lang w:val="en-GB"/>
                </w:rPr>
                <w:t>datasetID</w:t>
              </w:r>
            </w:ins>
          </w:p>
        </w:tc>
        <w:tc>
          <w:tcPr>
            <w:tcW w:w="1006" w:type="pct"/>
          </w:tcPr>
          <w:p w14:paraId="1F251893" w14:textId="77777777" w:rsidR="0055265E" w:rsidRPr="006F3630" w:rsidRDefault="0055265E" w:rsidP="00DA7024">
            <w:pPr>
              <w:snapToGrid w:val="0"/>
              <w:spacing w:before="60" w:after="60" w:line="240" w:lineRule="auto"/>
              <w:jc w:val="left"/>
              <w:rPr>
                <w:ins w:id="1579" w:author="Raphael Malyankar" w:date="2025-01-02T22:27:00Z" w16du:dateUtc="2025-01-03T05:27:00Z"/>
                <w:sz w:val="16"/>
                <w:szCs w:val="16"/>
                <w:lang w:val="en-GB"/>
              </w:rPr>
            </w:pPr>
            <w:ins w:id="1580" w:author="Raphael Malyankar" w:date="2025-01-02T22:27:00Z" w16du:dateUtc="2025-01-03T05:27:00Z">
              <w:r w:rsidRPr="006F3630">
                <w:rPr>
                  <w:sz w:val="16"/>
                  <w:szCs w:val="16"/>
                  <w:lang w:val="en-GB"/>
                </w:rPr>
                <w:t xml:space="preserve">Dataset ID expressed as a </w:t>
              </w:r>
              <w:r>
                <w:rPr>
                  <w:sz w:val="16"/>
                  <w:szCs w:val="16"/>
                  <w:lang w:val="en-GB"/>
                </w:rPr>
                <w:t>Maritime</w:t>
              </w:r>
              <w:r w:rsidRPr="006F3630">
                <w:rPr>
                  <w:sz w:val="16"/>
                  <w:szCs w:val="16"/>
                  <w:lang w:val="en-GB"/>
                </w:rPr>
                <w:t xml:space="preserve"> Resource Name</w:t>
              </w:r>
            </w:ins>
          </w:p>
        </w:tc>
        <w:tc>
          <w:tcPr>
            <w:tcW w:w="287" w:type="pct"/>
          </w:tcPr>
          <w:p w14:paraId="6D2C9318" w14:textId="7D208392" w:rsidR="0055265E" w:rsidRPr="007B50CE" w:rsidRDefault="00497213" w:rsidP="00DA7024">
            <w:pPr>
              <w:snapToGrid w:val="0"/>
              <w:spacing w:before="60" w:after="60" w:line="240" w:lineRule="auto"/>
              <w:jc w:val="center"/>
              <w:rPr>
                <w:ins w:id="1581" w:author="Raphael Malyankar" w:date="2025-01-02T22:27:00Z" w16du:dateUtc="2025-01-03T05:27:00Z"/>
                <w:sz w:val="16"/>
                <w:szCs w:val="16"/>
                <w:lang w:val="en-GB"/>
              </w:rPr>
            </w:pPr>
            <w:ins w:id="1582" w:author="Raphael Malyankar" w:date="2025-01-02T22:38:00Z" w16du:dateUtc="2025-01-03T05:38:00Z">
              <w:r w:rsidRPr="007B50CE">
                <w:rPr>
                  <w:sz w:val="16"/>
                  <w:szCs w:val="16"/>
                  <w:lang w:val="en-GB"/>
                </w:rPr>
                <w:t>0..</w:t>
              </w:r>
            </w:ins>
            <w:ins w:id="1583" w:author="Raphael Malyankar" w:date="2025-01-02T22:27:00Z" w16du:dateUtc="2025-01-03T05:27:00Z">
              <w:r w:rsidR="0055265E" w:rsidRPr="007B50CE">
                <w:rPr>
                  <w:sz w:val="16"/>
                  <w:szCs w:val="16"/>
                  <w:lang w:val="en-GB"/>
                </w:rPr>
                <w:t>1</w:t>
              </w:r>
            </w:ins>
          </w:p>
        </w:tc>
        <w:tc>
          <w:tcPr>
            <w:tcW w:w="1265" w:type="pct"/>
          </w:tcPr>
          <w:p w14:paraId="6213FBCC" w14:textId="77777777" w:rsidR="0055265E" w:rsidRPr="006F3630" w:rsidRDefault="0055265E" w:rsidP="00DA7024">
            <w:pPr>
              <w:snapToGrid w:val="0"/>
              <w:spacing w:before="60" w:after="60" w:line="240" w:lineRule="auto"/>
              <w:jc w:val="left"/>
              <w:rPr>
                <w:ins w:id="1584" w:author="Raphael Malyankar" w:date="2025-01-02T22:27:00Z" w16du:dateUtc="2025-01-03T05:27:00Z"/>
                <w:sz w:val="16"/>
                <w:szCs w:val="16"/>
                <w:lang w:val="en-GB"/>
              </w:rPr>
            </w:pPr>
            <w:ins w:id="1585" w:author="Raphael Malyankar" w:date="2025-01-02T22:27:00Z" w16du:dateUtc="2025-01-03T05:27:00Z">
              <w:r w:rsidRPr="006F3630">
                <w:rPr>
                  <w:sz w:val="16"/>
                  <w:szCs w:val="16"/>
                  <w:lang w:val="en-GB"/>
                </w:rPr>
                <w:t>URN</w:t>
              </w:r>
            </w:ins>
          </w:p>
        </w:tc>
        <w:tc>
          <w:tcPr>
            <w:tcW w:w="1497" w:type="pct"/>
            <w:vAlign w:val="center"/>
          </w:tcPr>
          <w:p w14:paraId="2AA0600F" w14:textId="1F2B8325" w:rsidR="0055265E" w:rsidRPr="006F3630" w:rsidRDefault="0055265E" w:rsidP="00DA7024">
            <w:pPr>
              <w:snapToGrid w:val="0"/>
              <w:spacing w:before="60" w:after="60" w:line="240" w:lineRule="auto"/>
              <w:jc w:val="left"/>
              <w:rPr>
                <w:ins w:id="1586" w:author="Raphael Malyankar" w:date="2025-01-02T22:27:00Z" w16du:dateUtc="2025-01-03T05:27:00Z"/>
                <w:sz w:val="16"/>
                <w:szCs w:val="16"/>
                <w:lang w:val="en-GB"/>
              </w:rPr>
            </w:pPr>
            <w:ins w:id="1587" w:author="Raphael Malyankar" w:date="2025-01-02T22:27:00Z" w16du:dateUtc="2025-01-03T05:27:00Z">
              <w:r>
                <w:rPr>
                  <w:sz w:val="16"/>
                  <w:szCs w:val="16"/>
                  <w:lang w:val="en-GB"/>
                </w:rPr>
                <w:t>The URN must be an MRN</w:t>
              </w:r>
            </w:ins>
          </w:p>
        </w:tc>
      </w:tr>
      <w:tr w:rsidR="0055265E" w:rsidRPr="006F3630" w14:paraId="23A3D5F8" w14:textId="77777777" w:rsidTr="00241648">
        <w:trPr>
          <w:cantSplit/>
          <w:trHeight w:val="326"/>
          <w:ins w:id="1588" w:author="Raphael Malyankar" w:date="2025-01-02T22:27:00Z"/>
        </w:trPr>
        <w:tc>
          <w:tcPr>
            <w:tcW w:w="945" w:type="pct"/>
          </w:tcPr>
          <w:p w14:paraId="0223E7B1" w14:textId="77777777" w:rsidR="0055265E" w:rsidRPr="006F3630" w:rsidRDefault="0055265E" w:rsidP="00DA7024">
            <w:pPr>
              <w:snapToGrid w:val="0"/>
              <w:spacing w:before="60" w:after="60" w:line="240" w:lineRule="auto"/>
              <w:jc w:val="left"/>
              <w:rPr>
                <w:ins w:id="1589" w:author="Raphael Malyankar" w:date="2025-01-02T22:27:00Z" w16du:dateUtc="2025-01-03T05:27:00Z"/>
                <w:sz w:val="16"/>
                <w:szCs w:val="16"/>
                <w:lang w:val="en-GB"/>
              </w:rPr>
            </w:pPr>
            <w:ins w:id="1590" w:author="Raphael Malyankar" w:date="2025-01-02T22:27:00Z" w16du:dateUtc="2025-01-03T05:27:00Z">
              <w:r w:rsidRPr="006F3630">
                <w:rPr>
                  <w:sz w:val="16"/>
                  <w:szCs w:val="16"/>
                  <w:lang w:val="en-GB"/>
                </w:rPr>
                <w:t>compressionFlag</w:t>
              </w:r>
            </w:ins>
          </w:p>
        </w:tc>
        <w:tc>
          <w:tcPr>
            <w:tcW w:w="1006" w:type="pct"/>
          </w:tcPr>
          <w:p w14:paraId="367C2933" w14:textId="77777777" w:rsidR="0055265E" w:rsidRPr="006F3630" w:rsidRDefault="0055265E" w:rsidP="00DA7024">
            <w:pPr>
              <w:snapToGrid w:val="0"/>
              <w:spacing w:before="60" w:after="60" w:line="240" w:lineRule="auto"/>
              <w:jc w:val="left"/>
              <w:rPr>
                <w:ins w:id="1591" w:author="Raphael Malyankar" w:date="2025-01-02T22:27:00Z" w16du:dateUtc="2025-01-03T05:27:00Z"/>
                <w:sz w:val="16"/>
                <w:szCs w:val="16"/>
                <w:lang w:val="en-GB"/>
              </w:rPr>
            </w:pPr>
            <w:ins w:id="1592" w:author="Raphael Malyankar" w:date="2025-01-02T22:27:00Z" w16du:dateUtc="2025-01-03T05:27:00Z">
              <w:r w:rsidRPr="006F3630">
                <w:rPr>
                  <w:sz w:val="16"/>
                  <w:szCs w:val="16"/>
                  <w:lang w:val="en-GB"/>
                </w:rPr>
                <w:t>Indicates if the resource is compressed</w:t>
              </w:r>
            </w:ins>
          </w:p>
        </w:tc>
        <w:tc>
          <w:tcPr>
            <w:tcW w:w="287" w:type="pct"/>
          </w:tcPr>
          <w:p w14:paraId="54455056" w14:textId="77777777" w:rsidR="0055265E" w:rsidRPr="006F3630" w:rsidRDefault="0055265E" w:rsidP="00DA7024">
            <w:pPr>
              <w:snapToGrid w:val="0"/>
              <w:spacing w:before="60" w:after="60" w:line="240" w:lineRule="auto"/>
              <w:jc w:val="center"/>
              <w:rPr>
                <w:ins w:id="1593" w:author="Raphael Malyankar" w:date="2025-01-02T22:27:00Z" w16du:dateUtc="2025-01-03T05:27:00Z"/>
                <w:sz w:val="16"/>
                <w:szCs w:val="16"/>
                <w:lang w:val="en-GB"/>
              </w:rPr>
            </w:pPr>
            <w:ins w:id="1594" w:author="Raphael Malyankar" w:date="2025-01-02T22:27:00Z" w16du:dateUtc="2025-01-03T05:27:00Z">
              <w:r w:rsidRPr="006F3630">
                <w:rPr>
                  <w:sz w:val="16"/>
                  <w:szCs w:val="16"/>
                  <w:lang w:val="en-GB"/>
                </w:rPr>
                <w:t>1</w:t>
              </w:r>
            </w:ins>
          </w:p>
        </w:tc>
        <w:tc>
          <w:tcPr>
            <w:tcW w:w="1265" w:type="pct"/>
          </w:tcPr>
          <w:p w14:paraId="0227D6AD" w14:textId="77777777" w:rsidR="0055265E" w:rsidRPr="006F3630" w:rsidRDefault="0055265E" w:rsidP="00DA7024">
            <w:pPr>
              <w:snapToGrid w:val="0"/>
              <w:spacing w:before="60" w:after="60" w:line="240" w:lineRule="auto"/>
              <w:jc w:val="left"/>
              <w:rPr>
                <w:ins w:id="1595" w:author="Raphael Malyankar" w:date="2025-01-02T22:27:00Z" w16du:dateUtc="2025-01-03T05:27:00Z"/>
                <w:sz w:val="16"/>
                <w:szCs w:val="16"/>
                <w:lang w:val="en-GB"/>
              </w:rPr>
            </w:pPr>
            <w:ins w:id="1596" w:author="Raphael Malyankar" w:date="2025-01-02T22:27:00Z" w16du:dateUtc="2025-01-03T05:27:00Z">
              <w:r w:rsidRPr="006F3630">
                <w:rPr>
                  <w:sz w:val="16"/>
                  <w:szCs w:val="16"/>
                  <w:lang w:val="en-GB"/>
                </w:rPr>
                <w:t>Boolean</w:t>
              </w:r>
            </w:ins>
          </w:p>
        </w:tc>
        <w:tc>
          <w:tcPr>
            <w:tcW w:w="1497" w:type="pct"/>
          </w:tcPr>
          <w:p w14:paraId="4D635FBF" w14:textId="77777777" w:rsidR="0055265E" w:rsidRPr="006F3630" w:rsidRDefault="0055265E" w:rsidP="00DA7024">
            <w:pPr>
              <w:snapToGrid w:val="0"/>
              <w:spacing w:before="60" w:after="60" w:line="240" w:lineRule="auto"/>
              <w:jc w:val="left"/>
              <w:rPr>
                <w:ins w:id="1597" w:author="Raphael Malyankar" w:date="2025-01-02T22:27:00Z" w16du:dateUtc="2025-01-03T05:27:00Z"/>
                <w:sz w:val="16"/>
                <w:szCs w:val="16"/>
                <w:lang w:val="en-GB"/>
              </w:rPr>
            </w:pPr>
            <w:ins w:id="1598" w:author="Raphael Malyankar" w:date="2025-01-02T22:27:00Z" w16du:dateUtc="2025-01-03T05:27:00Z">
              <w:r w:rsidRPr="006F3630">
                <w:rPr>
                  <w:i/>
                  <w:sz w:val="16"/>
                  <w:szCs w:val="16"/>
                  <w:lang w:val="en-GB"/>
                </w:rPr>
                <w:t>true</w:t>
              </w:r>
              <w:r w:rsidRPr="006F3630">
                <w:rPr>
                  <w:sz w:val="16"/>
                  <w:szCs w:val="16"/>
                  <w:lang w:val="en-GB"/>
                </w:rPr>
                <w:t xml:space="preserve"> indicates a compressed dataset resource</w:t>
              </w:r>
            </w:ins>
          </w:p>
          <w:p w14:paraId="785D055E" w14:textId="77777777" w:rsidR="0055265E" w:rsidRPr="006F3630" w:rsidRDefault="0055265E" w:rsidP="00DA7024">
            <w:pPr>
              <w:snapToGrid w:val="0"/>
              <w:spacing w:before="60" w:after="60" w:line="240" w:lineRule="auto"/>
              <w:jc w:val="left"/>
              <w:rPr>
                <w:ins w:id="1599" w:author="Raphael Malyankar" w:date="2025-01-02T22:27:00Z" w16du:dateUtc="2025-01-03T05:27:00Z"/>
                <w:sz w:val="16"/>
                <w:szCs w:val="16"/>
                <w:lang w:val="en-GB"/>
              </w:rPr>
            </w:pPr>
            <w:ins w:id="1600" w:author="Raphael Malyankar" w:date="2025-01-02T22:27:00Z" w16du:dateUtc="2025-01-03T05:27:00Z">
              <w:r w:rsidRPr="006F3630">
                <w:rPr>
                  <w:i/>
                  <w:sz w:val="16"/>
                  <w:szCs w:val="16"/>
                  <w:lang w:val="en-GB"/>
                </w:rPr>
                <w:t>false</w:t>
              </w:r>
              <w:r w:rsidRPr="006F3630">
                <w:rPr>
                  <w:sz w:val="16"/>
                  <w:szCs w:val="16"/>
                  <w:lang w:val="en-GB"/>
                </w:rPr>
                <w:t xml:space="preserve"> indicates an uncompressed dataset resource</w:t>
              </w:r>
            </w:ins>
          </w:p>
        </w:tc>
      </w:tr>
      <w:tr w:rsidR="0055265E" w:rsidRPr="006F3630" w14:paraId="2E7C9FEE" w14:textId="77777777" w:rsidTr="00241648">
        <w:trPr>
          <w:cantSplit/>
          <w:trHeight w:val="326"/>
          <w:ins w:id="1601" w:author="Raphael Malyankar" w:date="2025-01-02T22:27:00Z"/>
        </w:trPr>
        <w:tc>
          <w:tcPr>
            <w:tcW w:w="945" w:type="pct"/>
          </w:tcPr>
          <w:p w14:paraId="41AB8DC6" w14:textId="77777777" w:rsidR="0055265E" w:rsidRPr="006F3630" w:rsidRDefault="0055265E" w:rsidP="00DA7024">
            <w:pPr>
              <w:snapToGrid w:val="0"/>
              <w:spacing w:before="60" w:after="60" w:line="240" w:lineRule="auto"/>
              <w:jc w:val="left"/>
              <w:rPr>
                <w:ins w:id="1602" w:author="Raphael Malyankar" w:date="2025-01-02T22:27:00Z" w16du:dateUtc="2025-01-03T05:27:00Z"/>
                <w:sz w:val="16"/>
                <w:szCs w:val="16"/>
                <w:lang w:val="en-GB"/>
              </w:rPr>
            </w:pPr>
            <w:ins w:id="1603" w:author="Raphael Malyankar" w:date="2025-01-02T22:27:00Z" w16du:dateUtc="2025-01-03T05:27:00Z">
              <w:r w:rsidRPr="006F3630">
                <w:rPr>
                  <w:sz w:val="16"/>
                  <w:szCs w:val="16"/>
                  <w:lang w:val="en-GB"/>
                </w:rPr>
                <w:t>dataProtection</w:t>
              </w:r>
            </w:ins>
          </w:p>
        </w:tc>
        <w:tc>
          <w:tcPr>
            <w:tcW w:w="1006" w:type="pct"/>
          </w:tcPr>
          <w:p w14:paraId="6D6ACB34" w14:textId="77777777" w:rsidR="0055265E" w:rsidRPr="006F3630" w:rsidRDefault="0055265E" w:rsidP="00DA7024">
            <w:pPr>
              <w:snapToGrid w:val="0"/>
              <w:spacing w:before="60" w:after="60" w:line="240" w:lineRule="auto"/>
              <w:jc w:val="left"/>
              <w:rPr>
                <w:ins w:id="1604" w:author="Raphael Malyankar" w:date="2025-01-02T22:27:00Z" w16du:dateUtc="2025-01-03T05:27:00Z"/>
                <w:sz w:val="16"/>
                <w:szCs w:val="16"/>
                <w:lang w:val="en-GB"/>
              </w:rPr>
            </w:pPr>
            <w:ins w:id="1605" w:author="Raphael Malyankar" w:date="2025-01-02T22:27:00Z" w16du:dateUtc="2025-01-03T05:27:00Z">
              <w:r w:rsidRPr="006F3630">
                <w:rPr>
                  <w:sz w:val="16"/>
                  <w:szCs w:val="16"/>
                  <w:lang w:val="en-GB"/>
                </w:rPr>
                <w:t>Indicates if the data is encrypted</w:t>
              </w:r>
            </w:ins>
          </w:p>
        </w:tc>
        <w:tc>
          <w:tcPr>
            <w:tcW w:w="287" w:type="pct"/>
          </w:tcPr>
          <w:p w14:paraId="350287C5" w14:textId="77777777" w:rsidR="0055265E" w:rsidRPr="006F3630" w:rsidRDefault="0055265E" w:rsidP="00DA7024">
            <w:pPr>
              <w:snapToGrid w:val="0"/>
              <w:spacing w:before="60" w:after="60" w:line="240" w:lineRule="auto"/>
              <w:jc w:val="center"/>
              <w:rPr>
                <w:ins w:id="1606" w:author="Raphael Malyankar" w:date="2025-01-02T22:27:00Z" w16du:dateUtc="2025-01-03T05:27:00Z"/>
                <w:sz w:val="16"/>
                <w:szCs w:val="16"/>
                <w:lang w:val="en-GB"/>
              </w:rPr>
            </w:pPr>
            <w:ins w:id="1607" w:author="Raphael Malyankar" w:date="2025-01-02T22:27:00Z" w16du:dateUtc="2025-01-03T05:27:00Z">
              <w:r w:rsidRPr="006F3630">
                <w:rPr>
                  <w:sz w:val="16"/>
                  <w:szCs w:val="16"/>
                  <w:lang w:val="en-GB"/>
                </w:rPr>
                <w:t>1</w:t>
              </w:r>
            </w:ins>
          </w:p>
        </w:tc>
        <w:tc>
          <w:tcPr>
            <w:tcW w:w="1265" w:type="pct"/>
          </w:tcPr>
          <w:p w14:paraId="3D1F7066" w14:textId="77777777" w:rsidR="0055265E" w:rsidRPr="006F3630" w:rsidRDefault="0055265E" w:rsidP="00DA7024">
            <w:pPr>
              <w:snapToGrid w:val="0"/>
              <w:spacing w:before="60" w:after="60" w:line="240" w:lineRule="auto"/>
              <w:jc w:val="left"/>
              <w:rPr>
                <w:ins w:id="1608" w:author="Raphael Malyankar" w:date="2025-01-02T22:27:00Z" w16du:dateUtc="2025-01-03T05:27:00Z"/>
                <w:sz w:val="16"/>
                <w:szCs w:val="16"/>
                <w:lang w:val="en-GB"/>
              </w:rPr>
            </w:pPr>
            <w:ins w:id="1609" w:author="Raphael Malyankar" w:date="2025-01-02T22:27:00Z" w16du:dateUtc="2025-01-03T05:27:00Z">
              <w:r w:rsidRPr="006F3630">
                <w:rPr>
                  <w:sz w:val="16"/>
                  <w:szCs w:val="16"/>
                  <w:lang w:val="en-GB"/>
                </w:rPr>
                <w:t>Boolean</w:t>
              </w:r>
            </w:ins>
          </w:p>
        </w:tc>
        <w:tc>
          <w:tcPr>
            <w:tcW w:w="1497" w:type="pct"/>
          </w:tcPr>
          <w:p w14:paraId="7A27DF1B" w14:textId="77777777" w:rsidR="0055265E" w:rsidRPr="006F3630" w:rsidRDefault="0055265E" w:rsidP="00DA7024">
            <w:pPr>
              <w:snapToGrid w:val="0"/>
              <w:spacing w:before="60" w:after="60" w:line="240" w:lineRule="auto"/>
              <w:jc w:val="left"/>
              <w:rPr>
                <w:ins w:id="1610" w:author="Raphael Malyankar" w:date="2025-01-02T22:27:00Z" w16du:dateUtc="2025-01-03T05:27:00Z"/>
                <w:sz w:val="16"/>
                <w:szCs w:val="16"/>
                <w:lang w:val="en-GB"/>
              </w:rPr>
            </w:pPr>
            <w:ins w:id="1611" w:author="Raphael Malyankar" w:date="2025-01-02T22:27:00Z" w16du:dateUtc="2025-01-03T05:27:00Z">
              <w:r w:rsidRPr="006F3630">
                <w:rPr>
                  <w:i/>
                  <w:sz w:val="16"/>
                  <w:szCs w:val="16"/>
                  <w:lang w:val="en-GB"/>
                </w:rPr>
                <w:t>true</w:t>
              </w:r>
              <w:r w:rsidRPr="006F3630">
                <w:rPr>
                  <w:sz w:val="16"/>
                  <w:szCs w:val="16"/>
                  <w:lang w:val="en-GB"/>
                </w:rPr>
                <w:t xml:space="preserve"> indicates an encrypted dataset resource</w:t>
              </w:r>
            </w:ins>
          </w:p>
          <w:p w14:paraId="66A6F7C8" w14:textId="77777777" w:rsidR="0055265E" w:rsidRPr="006F3630" w:rsidRDefault="0055265E" w:rsidP="00DA7024">
            <w:pPr>
              <w:snapToGrid w:val="0"/>
              <w:spacing w:before="60" w:after="60" w:line="240" w:lineRule="auto"/>
              <w:jc w:val="left"/>
              <w:rPr>
                <w:ins w:id="1612" w:author="Raphael Malyankar" w:date="2025-01-02T22:27:00Z" w16du:dateUtc="2025-01-03T05:27:00Z"/>
                <w:sz w:val="16"/>
                <w:szCs w:val="16"/>
                <w:lang w:val="en-GB"/>
              </w:rPr>
            </w:pPr>
            <w:ins w:id="1613" w:author="Raphael Malyankar" w:date="2025-01-02T22:27:00Z" w16du:dateUtc="2025-01-03T05:27:00Z">
              <w:r w:rsidRPr="006F3630">
                <w:rPr>
                  <w:i/>
                  <w:sz w:val="16"/>
                  <w:szCs w:val="16"/>
                  <w:lang w:val="en-GB"/>
                </w:rPr>
                <w:t>false</w:t>
              </w:r>
              <w:r w:rsidRPr="006F3630">
                <w:rPr>
                  <w:sz w:val="16"/>
                  <w:szCs w:val="16"/>
                  <w:lang w:val="en-GB"/>
                </w:rPr>
                <w:t xml:space="preserve"> indicates an unencrypted dataset resources</w:t>
              </w:r>
            </w:ins>
          </w:p>
        </w:tc>
      </w:tr>
      <w:tr w:rsidR="0055265E" w:rsidRPr="006F3630" w14:paraId="5802FC46" w14:textId="77777777" w:rsidTr="00241648">
        <w:trPr>
          <w:cantSplit/>
          <w:trHeight w:val="326"/>
          <w:ins w:id="1614" w:author="Raphael Malyankar" w:date="2025-01-02T22:27:00Z"/>
        </w:trPr>
        <w:tc>
          <w:tcPr>
            <w:tcW w:w="945" w:type="pct"/>
            <w:shd w:val="clear" w:color="auto" w:fill="auto"/>
          </w:tcPr>
          <w:p w14:paraId="4E8129B1" w14:textId="77777777" w:rsidR="0055265E" w:rsidRPr="006F3630" w:rsidRDefault="0055265E" w:rsidP="00DA7024">
            <w:pPr>
              <w:snapToGrid w:val="0"/>
              <w:spacing w:before="60" w:after="60" w:line="240" w:lineRule="auto"/>
              <w:jc w:val="left"/>
              <w:rPr>
                <w:ins w:id="1615" w:author="Raphael Malyankar" w:date="2025-01-02T22:27:00Z" w16du:dateUtc="2025-01-03T05:27:00Z"/>
                <w:sz w:val="16"/>
                <w:szCs w:val="16"/>
                <w:lang w:val="en-GB"/>
              </w:rPr>
            </w:pPr>
            <w:ins w:id="1616" w:author="Raphael Malyankar" w:date="2025-01-02T22:27:00Z" w16du:dateUtc="2025-01-03T05:27:00Z">
              <w:r w:rsidRPr="006F3630">
                <w:rPr>
                  <w:sz w:val="16"/>
                  <w:szCs w:val="16"/>
                  <w:lang w:val="en-GB"/>
                </w:rPr>
                <w:t>protectionScheme</w:t>
              </w:r>
            </w:ins>
          </w:p>
        </w:tc>
        <w:tc>
          <w:tcPr>
            <w:tcW w:w="1006" w:type="pct"/>
            <w:shd w:val="clear" w:color="auto" w:fill="auto"/>
          </w:tcPr>
          <w:p w14:paraId="4C294909" w14:textId="77777777" w:rsidR="0055265E" w:rsidRPr="006F3630" w:rsidRDefault="0055265E" w:rsidP="00DA7024">
            <w:pPr>
              <w:spacing w:before="60" w:after="60" w:line="240" w:lineRule="auto"/>
              <w:jc w:val="left"/>
              <w:rPr>
                <w:ins w:id="1617" w:author="Raphael Malyankar" w:date="2025-01-02T22:27:00Z" w16du:dateUtc="2025-01-03T05:27:00Z"/>
                <w:sz w:val="16"/>
                <w:szCs w:val="16"/>
                <w:lang w:val="en-GB"/>
              </w:rPr>
            </w:pPr>
            <w:ins w:id="1618" w:author="Raphael Malyankar" w:date="2025-01-02T22:27:00Z" w16du:dateUtc="2025-01-03T05:27:00Z">
              <w:r w:rsidRPr="006F3630">
                <w:rPr>
                  <w:rFonts w:eastAsia="Times New Roman"/>
                  <w:sz w:val="16"/>
                  <w:szCs w:val="16"/>
                  <w:lang w:val="en-GB"/>
                </w:rPr>
                <w:t>Specification of method used for data protection</w:t>
              </w:r>
            </w:ins>
          </w:p>
        </w:tc>
        <w:tc>
          <w:tcPr>
            <w:tcW w:w="287" w:type="pct"/>
            <w:shd w:val="clear" w:color="auto" w:fill="auto"/>
          </w:tcPr>
          <w:p w14:paraId="66E3C106" w14:textId="77777777" w:rsidR="0055265E" w:rsidRPr="006F3630" w:rsidRDefault="0055265E" w:rsidP="00DA7024">
            <w:pPr>
              <w:snapToGrid w:val="0"/>
              <w:spacing w:before="60" w:after="60" w:line="240" w:lineRule="auto"/>
              <w:jc w:val="center"/>
              <w:rPr>
                <w:ins w:id="1619" w:author="Raphael Malyankar" w:date="2025-01-02T22:27:00Z" w16du:dateUtc="2025-01-03T05:27:00Z"/>
                <w:sz w:val="16"/>
                <w:szCs w:val="16"/>
                <w:lang w:val="en-GB"/>
              </w:rPr>
            </w:pPr>
            <w:ins w:id="1620" w:author="Raphael Malyankar" w:date="2025-01-02T22:27:00Z" w16du:dateUtc="2025-01-03T05:27:00Z">
              <w:r w:rsidRPr="006F3630">
                <w:rPr>
                  <w:sz w:val="16"/>
                  <w:szCs w:val="16"/>
                  <w:lang w:val="en-GB"/>
                </w:rPr>
                <w:t>0..1</w:t>
              </w:r>
            </w:ins>
          </w:p>
        </w:tc>
        <w:tc>
          <w:tcPr>
            <w:tcW w:w="1265" w:type="pct"/>
            <w:tcBorders>
              <w:bottom w:val="single" w:sz="4" w:space="0" w:color="000000"/>
            </w:tcBorders>
            <w:shd w:val="clear" w:color="auto" w:fill="auto"/>
          </w:tcPr>
          <w:p w14:paraId="4A70EC74" w14:textId="77777777" w:rsidR="0055265E" w:rsidRPr="006F3630" w:rsidRDefault="0055265E" w:rsidP="00DA7024">
            <w:pPr>
              <w:snapToGrid w:val="0"/>
              <w:spacing w:before="60" w:after="60" w:line="240" w:lineRule="auto"/>
              <w:jc w:val="left"/>
              <w:rPr>
                <w:ins w:id="1621" w:author="Raphael Malyankar" w:date="2025-01-02T22:27:00Z" w16du:dateUtc="2025-01-03T05:27:00Z"/>
                <w:sz w:val="16"/>
                <w:szCs w:val="16"/>
                <w:lang w:val="en-GB"/>
              </w:rPr>
            </w:pPr>
            <w:ins w:id="1622" w:author="Raphael Malyankar" w:date="2025-01-02T22:27:00Z" w16du:dateUtc="2025-01-03T05:27:00Z">
              <w:r w:rsidRPr="006F3630">
                <w:rPr>
                  <w:sz w:val="16"/>
                  <w:szCs w:val="16"/>
                  <w:lang w:val="en-GB"/>
                </w:rPr>
                <w:t>S100_ProtectionScheme</w:t>
              </w:r>
            </w:ins>
          </w:p>
        </w:tc>
        <w:tc>
          <w:tcPr>
            <w:tcW w:w="1497" w:type="pct"/>
            <w:shd w:val="clear" w:color="auto" w:fill="auto"/>
            <w:vAlign w:val="center"/>
          </w:tcPr>
          <w:p w14:paraId="692BFFD8" w14:textId="77777777" w:rsidR="0055265E" w:rsidRPr="006F3630" w:rsidRDefault="0055265E" w:rsidP="00DA7024">
            <w:pPr>
              <w:snapToGrid w:val="0"/>
              <w:spacing w:before="60" w:after="60" w:line="240" w:lineRule="auto"/>
              <w:jc w:val="left"/>
              <w:rPr>
                <w:ins w:id="1623" w:author="Raphael Malyankar" w:date="2025-01-02T22:27:00Z" w16du:dateUtc="2025-01-03T05:27:00Z"/>
                <w:sz w:val="16"/>
                <w:szCs w:val="16"/>
                <w:lang w:val="en-GB"/>
              </w:rPr>
            </w:pPr>
            <w:ins w:id="1624" w:author="Raphael Malyankar" w:date="2025-01-02T22:27:00Z" w16du:dateUtc="2025-01-03T05:27:00Z">
              <w:r w:rsidRPr="006F3630">
                <w:rPr>
                  <w:sz w:val="16"/>
                  <w:szCs w:val="16"/>
                  <w:lang w:val="en-GB"/>
                </w:rPr>
                <w:t xml:space="preserve">In S-100 the </w:t>
              </w:r>
              <w:r>
                <w:rPr>
                  <w:sz w:val="16"/>
                  <w:szCs w:val="16"/>
                  <w:lang w:val="en-GB"/>
                </w:rPr>
                <w:t>only allowed value is “S100p15”</w:t>
              </w:r>
            </w:ins>
          </w:p>
        </w:tc>
      </w:tr>
      <w:tr w:rsidR="0055265E" w:rsidRPr="006F3630" w14:paraId="33940BE4" w14:textId="77777777" w:rsidTr="00241648">
        <w:trPr>
          <w:cantSplit/>
          <w:trHeight w:val="326"/>
          <w:ins w:id="1625" w:author="Raphael Malyankar" w:date="2025-01-02T22:27:00Z"/>
        </w:trPr>
        <w:tc>
          <w:tcPr>
            <w:tcW w:w="945" w:type="pct"/>
          </w:tcPr>
          <w:p w14:paraId="3FF310CB" w14:textId="77777777" w:rsidR="0055265E" w:rsidRPr="006F3630" w:rsidRDefault="0055265E" w:rsidP="00DA7024">
            <w:pPr>
              <w:snapToGrid w:val="0"/>
              <w:spacing w:before="60" w:after="60" w:line="240" w:lineRule="auto"/>
              <w:jc w:val="left"/>
              <w:rPr>
                <w:ins w:id="1626" w:author="Raphael Malyankar" w:date="2025-01-02T22:27:00Z" w16du:dateUtc="2025-01-03T05:27:00Z"/>
                <w:sz w:val="16"/>
                <w:szCs w:val="16"/>
                <w:lang w:val="en-GB"/>
              </w:rPr>
            </w:pPr>
            <w:ins w:id="1627" w:author="Raphael Malyankar" w:date="2025-01-02T22:27:00Z" w16du:dateUtc="2025-01-03T05:27:00Z">
              <w:r w:rsidRPr="006F3630">
                <w:rPr>
                  <w:sz w:val="16"/>
                  <w:szCs w:val="16"/>
                  <w:lang w:val="en-GB"/>
                </w:rPr>
                <w:lastRenderedPageBreak/>
                <w:t>digitalSignatureReference</w:t>
              </w:r>
            </w:ins>
          </w:p>
        </w:tc>
        <w:tc>
          <w:tcPr>
            <w:tcW w:w="1006" w:type="pct"/>
          </w:tcPr>
          <w:p w14:paraId="6AD8155C" w14:textId="77777777" w:rsidR="0055265E" w:rsidRPr="006F3630" w:rsidRDefault="0055265E" w:rsidP="00DA7024">
            <w:pPr>
              <w:snapToGrid w:val="0"/>
              <w:spacing w:before="60" w:after="60" w:line="240" w:lineRule="auto"/>
              <w:jc w:val="left"/>
              <w:rPr>
                <w:ins w:id="1628" w:author="Raphael Malyankar" w:date="2025-01-02T22:27:00Z" w16du:dateUtc="2025-01-03T05:27:00Z"/>
                <w:sz w:val="16"/>
                <w:szCs w:val="16"/>
                <w:lang w:val="en-GB"/>
              </w:rPr>
            </w:pPr>
            <w:ins w:id="1629" w:author="Raphael Malyankar" w:date="2025-01-02T22:27:00Z" w16du:dateUtc="2025-01-03T05:27:00Z">
              <w:r w:rsidRPr="006F3630">
                <w:rPr>
                  <w:sz w:val="16"/>
                  <w:szCs w:val="16"/>
                  <w:lang w:val="en-GB"/>
                </w:rPr>
                <w:t>Specifies the algorithm used to compute digitalSignatureValue</w:t>
              </w:r>
            </w:ins>
          </w:p>
        </w:tc>
        <w:tc>
          <w:tcPr>
            <w:tcW w:w="287" w:type="pct"/>
          </w:tcPr>
          <w:p w14:paraId="7EB84D8C" w14:textId="77777777" w:rsidR="0055265E" w:rsidRPr="006F3630" w:rsidRDefault="0055265E" w:rsidP="00DA7024">
            <w:pPr>
              <w:snapToGrid w:val="0"/>
              <w:spacing w:before="60" w:after="60" w:line="240" w:lineRule="auto"/>
              <w:jc w:val="center"/>
              <w:rPr>
                <w:ins w:id="1630" w:author="Raphael Malyankar" w:date="2025-01-02T22:27:00Z" w16du:dateUtc="2025-01-03T05:27:00Z"/>
                <w:sz w:val="16"/>
                <w:szCs w:val="16"/>
                <w:lang w:val="en-GB"/>
              </w:rPr>
            </w:pPr>
            <w:ins w:id="1631" w:author="Raphael Malyankar" w:date="2025-01-02T22:27:00Z" w16du:dateUtc="2025-01-03T05:27:00Z">
              <w:r w:rsidRPr="006F3630">
                <w:rPr>
                  <w:sz w:val="16"/>
                  <w:szCs w:val="16"/>
                  <w:lang w:val="en-GB"/>
                </w:rPr>
                <w:t>1</w:t>
              </w:r>
            </w:ins>
          </w:p>
        </w:tc>
        <w:tc>
          <w:tcPr>
            <w:tcW w:w="1265" w:type="pct"/>
            <w:tcMar>
              <w:right w:w="29" w:type="dxa"/>
            </w:tcMar>
          </w:tcPr>
          <w:p w14:paraId="7F84000C" w14:textId="77777777" w:rsidR="0055265E" w:rsidRPr="006F3630" w:rsidRDefault="0055265E" w:rsidP="00DA7024">
            <w:pPr>
              <w:snapToGrid w:val="0"/>
              <w:spacing w:before="60" w:after="60" w:line="240" w:lineRule="auto"/>
              <w:jc w:val="left"/>
              <w:rPr>
                <w:ins w:id="1632" w:author="Raphael Malyankar" w:date="2025-01-02T22:27:00Z" w16du:dateUtc="2025-01-03T05:27:00Z"/>
                <w:sz w:val="16"/>
                <w:szCs w:val="16"/>
                <w:lang w:val="en-GB"/>
              </w:rPr>
            </w:pPr>
            <w:ins w:id="1633" w:author="Raphael Malyankar" w:date="2025-01-02T22:27:00Z" w16du:dateUtc="2025-01-03T05:27:00Z">
              <w:r w:rsidRPr="006F3630">
                <w:rPr>
                  <w:sz w:val="16"/>
                  <w:szCs w:val="16"/>
                  <w:lang w:val="en-GB"/>
                </w:rPr>
                <w:t>S100_SE_DigitalSignatureReference (see S-100 Part 15)</w:t>
              </w:r>
            </w:ins>
          </w:p>
        </w:tc>
        <w:tc>
          <w:tcPr>
            <w:tcW w:w="1497" w:type="pct"/>
          </w:tcPr>
          <w:p w14:paraId="0602C6DF" w14:textId="1D4F28C0" w:rsidR="0055265E" w:rsidRPr="006F3630" w:rsidRDefault="00DA0BA6" w:rsidP="00DA7024">
            <w:pPr>
              <w:snapToGrid w:val="0"/>
              <w:spacing w:before="60" w:after="60" w:line="240" w:lineRule="auto"/>
              <w:jc w:val="left"/>
              <w:rPr>
                <w:ins w:id="1634" w:author="Raphael Malyankar" w:date="2025-01-02T22:27:00Z" w16du:dateUtc="2025-01-03T05:27:00Z"/>
                <w:sz w:val="16"/>
                <w:szCs w:val="16"/>
                <w:lang w:val="en-GB"/>
              </w:rPr>
            </w:pPr>
            <w:ins w:id="1635" w:author="Raphael Malyankar" w:date="2025-01-02T22:55:00Z" w16du:dateUtc="2025-01-03T05:55:00Z">
              <w:r>
                <w:rPr>
                  <w:sz w:val="16"/>
                  <w:szCs w:val="16"/>
                  <w:lang w:val="en-GB"/>
                </w:rPr>
                <w:t>Signatures are mandatory in S-100 Edition 5.2.0</w:t>
              </w:r>
            </w:ins>
          </w:p>
        </w:tc>
      </w:tr>
      <w:tr w:rsidR="0055265E" w:rsidRPr="006F3630" w14:paraId="621341E8" w14:textId="77777777" w:rsidTr="00241648">
        <w:trPr>
          <w:cantSplit/>
          <w:trHeight w:val="326"/>
          <w:ins w:id="1636" w:author="Raphael Malyankar" w:date="2025-01-02T22:27:00Z"/>
        </w:trPr>
        <w:tc>
          <w:tcPr>
            <w:tcW w:w="945" w:type="pct"/>
          </w:tcPr>
          <w:p w14:paraId="725A54E4" w14:textId="77777777" w:rsidR="0055265E" w:rsidRPr="006F3630" w:rsidRDefault="0055265E" w:rsidP="00DA7024">
            <w:pPr>
              <w:snapToGrid w:val="0"/>
              <w:spacing w:before="60" w:after="60" w:line="240" w:lineRule="auto"/>
              <w:jc w:val="left"/>
              <w:rPr>
                <w:ins w:id="1637" w:author="Raphael Malyankar" w:date="2025-01-02T22:27:00Z" w16du:dateUtc="2025-01-03T05:27:00Z"/>
                <w:sz w:val="16"/>
                <w:szCs w:val="16"/>
                <w:lang w:val="en-GB"/>
              </w:rPr>
            </w:pPr>
            <w:ins w:id="1638" w:author="Raphael Malyankar" w:date="2025-01-02T22:27:00Z" w16du:dateUtc="2025-01-03T05:27:00Z">
              <w:r w:rsidRPr="006F3630">
                <w:rPr>
                  <w:sz w:val="16"/>
                  <w:szCs w:val="16"/>
                  <w:lang w:val="en-GB"/>
                </w:rPr>
                <w:t>digitalSignatureValue</w:t>
              </w:r>
            </w:ins>
          </w:p>
        </w:tc>
        <w:tc>
          <w:tcPr>
            <w:tcW w:w="1006" w:type="pct"/>
          </w:tcPr>
          <w:p w14:paraId="0E77A06C" w14:textId="77777777" w:rsidR="0055265E" w:rsidRPr="006F3630" w:rsidRDefault="0055265E" w:rsidP="00DA7024">
            <w:pPr>
              <w:snapToGrid w:val="0"/>
              <w:spacing w:before="60" w:after="60" w:line="240" w:lineRule="auto"/>
              <w:jc w:val="left"/>
              <w:rPr>
                <w:ins w:id="1639" w:author="Raphael Malyankar" w:date="2025-01-02T22:27:00Z" w16du:dateUtc="2025-01-03T05:27:00Z"/>
                <w:sz w:val="16"/>
                <w:szCs w:val="16"/>
                <w:lang w:val="en-GB"/>
              </w:rPr>
            </w:pPr>
            <w:ins w:id="1640" w:author="Raphael Malyankar" w:date="2025-01-02T22:27:00Z" w16du:dateUtc="2025-01-03T05:27:00Z">
              <w:r w:rsidRPr="006F3630">
                <w:rPr>
                  <w:sz w:val="16"/>
                  <w:szCs w:val="16"/>
                  <w:lang w:val="en-GB"/>
                </w:rPr>
                <w:t>Value derived from the digital signature</w:t>
              </w:r>
            </w:ins>
          </w:p>
        </w:tc>
        <w:tc>
          <w:tcPr>
            <w:tcW w:w="287" w:type="pct"/>
          </w:tcPr>
          <w:p w14:paraId="1E5210CD" w14:textId="77777777" w:rsidR="0055265E" w:rsidRPr="006F3630" w:rsidRDefault="0055265E" w:rsidP="00DA7024">
            <w:pPr>
              <w:snapToGrid w:val="0"/>
              <w:spacing w:before="60" w:after="60" w:line="240" w:lineRule="auto"/>
              <w:jc w:val="center"/>
              <w:rPr>
                <w:ins w:id="1641" w:author="Raphael Malyankar" w:date="2025-01-02T22:27:00Z" w16du:dateUtc="2025-01-03T05:27:00Z"/>
                <w:sz w:val="16"/>
                <w:szCs w:val="16"/>
                <w:lang w:val="en-GB"/>
              </w:rPr>
            </w:pPr>
            <w:ins w:id="1642" w:author="Raphael Malyankar" w:date="2025-01-02T22:27:00Z" w16du:dateUtc="2025-01-03T05:27:00Z">
              <w:r w:rsidRPr="006F3630">
                <w:rPr>
                  <w:sz w:val="16"/>
                  <w:szCs w:val="16"/>
                  <w:lang w:val="en-GB"/>
                </w:rPr>
                <w:t>1..*</w:t>
              </w:r>
            </w:ins>
          </w:p>
        </w:tc>
        <w:tc>
          <w:tcPr>
            <w:tcW w:w="1265" w:type="pct"/>
          </w:tcPr>
          <w:p w14:paraId="4D5B397A" w14:textId="77777777" w:rsidR="0055265E" w:rsidRPr="006F3630" w:rsidRDefault="0055265E" w:rsidP="00DA7024">
            <w:pPr>
              <w:snapToGrid w:val="0"/>
              <w:spacing w:before="60" w:after="60" w:line="240" w:lineRule="auto"/>
              <w:jc w:val="left"/>
              <w:rPr>
                <w:ins w:id="1643" w:author="Raphael Malyankar" w:date="2025-01-02T22:27:00Z" w16du:dateUtc="2025-01-03T05:27:00Z"/>
                <w:sz w:val="16"/>
                <w:szCs w:val="16"/>
                <w:lang w:val="en-GB"/>
              </w:rPr>
            </w:pPr>
            <w:ins w:id="1644" w:author="Raphael Malyankar" w:date="2025-01-02T22:27:00Z" w16du:dateUtc="2025-01-03T05:27:00Z">
              <w:r w:rsidRPr="006F3630">
                <w:rPr>
                  <w:sz w:val="16"/>
                  <w:szCs w:val="16"/>
                  <w:lang w:val="en-GB"/>
                </w:rPr>
                <w:t>S100_SE_DigitalSignature (see S-100 Part 15)</w:t>
              </w:r>
            </w:ins>
          </w:p>
        </w:tc>
        <w:tc>
          <w:tcPr>
            <w:tcW w:w="1497" w:type="pct"/>
          </w:tcPr>
          <w:p w14:paraId="3FB8CF38" w14:textId="77777777" w:rsidR="0055265E" w:rsidRPr="006F3630" w:rsidRDefault="0055265E" w:rsidP="00DA7024">
            <w:pPr>
              <w:snapToGrid w:val="0"/>
              <w:spacing w:before="60" w:after="60" w:line="240" w:lineRule="auto"/>
              <w:jc w:val="left"/>
              <w:rPr>
                <w:ins w:id="1645" w:author="Raphael Malyankar" w:date="2025-01-02T22:27:00Z" w16du:dateUtc="2025-01-03T05:27:00Z"/>
                <w:sz w:val="16"/>
                <w:szCs w:val="16"/>
                <w:lang w:val="en-GB"/>
              </w:rPr>
            </w:pPr>
            <w:ins w:id="1646" w:author="Raphael Malyankar" w:date="2025-01-02T22:27:00Z" w16du:dateUtc="2025-01-03T05:27:00Z">
              <w:r w:rsidRPr="006F3630">
                <w:rPr>
                  <w:sz w:val="16"/>
                  <w:szCs w:val="16"/>
                  <w:lang w:val="en-GB"/>
                </w:rPr>
                <w:t xml:space="preserve">The value resulting from application of </w:t>
              </w:r>
              <w:r w:rsidRPr="006F3630">
                <w:rPr>
                  <w:i/>
                  <w:iCs/>
                  <w:sz w:val="16"/>
                  <w:szCs w:val="16"/>
                  <w:lang w:val="en-GB"/>
                </w:rPr>
                <w:t>digitalSignatureReference</w:t>
              </w:r>
            </w:ins>
          </w:p>
          <w:p w14:paraId="2FF25F47" w14:textId="77777777" w:rsidR="0055265E" w:rsidRDefault="0055265E" w:rsidP="00DA7024">
            <w:pPr>
              <w:snapToGrid w:val="0"/>
              <w:spacing w:before="60" w:after="60" w:line="240" w:lineRule="auto"/>
              <w:jc w:val="left"/>
              <w:rPr>
                <w:ins w:id="1647" w:author="Raphael Malyankar" w:date="2025-01-02T22:27:00Z" w16du:dateUtc="2025-01-03T05:27:00Z"/>
                <w:sz w:val="16"/>
                <w:szCs w:val="16"/>
                <w:lang w:val="en-GB"/>
              </w:rPr>
            </w:pPr>
            <w:ins w:id="1648" w:author="Raphael Malyankar" w:date="2025-01-02T22:27:00Z" w16du:dateUtc="2025-01-03T05:27:00Z">
              <w:r w:rsidRPr="006F3630">
                <w:rPr>
                  <w:sz w:val="16"/>
                  <w:szCs w:val="16"/>
                  <w:lang w:val="en-GB"/>
                </w:rPr>
                <w:t>Implemented as the digital signature format specified in Part 15</w:t>
              </w:r>
            </w:ins>
          </w:p>
          <w:p w14:paraId="003DE8A9" w14:textId="77777777" w:rsidR="0055265E" w:rsidRPr="00420165" w:rsidRDefault="0055265E" w:rsidP="00DA7024">
            <w:pPr>
              <w:snapToGrid w:val="0"/>
              <w:spacing w:before="60" w:after="60" w:line="240" w:lineRule="auto"/>
              <w:jc w:val="left"/>
              <w:rPr>
                <w:ins w:id="1649" w:author="Raphael Malyankar" w:date="2025-01-02T22:27:00Z" w16du:dateUtc="2025-01-03T05:27:00Z"/>
                <w:b/>
                <w:bCs/>
                <w:sz w:val="16"/>
                <w:szCs w:val="16"/>
                <w:lang w:val="en-GB"/>
              </w:rPr>
            </w:pPr>
            <w:ins w:id="1650" w:author="Raphael Malyankar" w:date="2025-01-02T22:27:00Z" w16du:dateUtc="2025-01-03T05:27:00Z">
              <w:r w:rsidRPr="00420165">
                <w:rPr>
                  <w:b/>
                  <w:bCs/>
                  <w:sz w:val="16"/>
                  <w:szCs w:val="16"/>
                  <w:lang w:val="en-GB"/>
                </w:rPr>
                <w:t>At least one S100_SE_SignatureOnData is required</w:t>
              </w:r>
            </w:ins>
          </w:p>
        </w:tc>
      </w:tr>
      <w:tr w:rsidR="0055265E" w:rsidRPr="006F3630" w14:paraId="2C0B594E" w14:textId="77777777" w:rsidTr="00241648">
        <w:trPr>
          <w:cantSplit/>
          <w:trHeight w:val="326"/>
          <w:ins w:id="1651" w:author="Raphael Malyankar" w:date="2025-01-02T22:27:00Z"/>
        </w:trPr>
        <w:tc>
          <w:tcPr>
            <w:tcW w:w="945" w:type="pct"/>
          </w:tcPr>
          <w:p w14:paraId="46039C44" w14:textId="77777777" w:rsidR="0055265E" w:rsidRPr="006F3630" w:rsidRDefault="0055265E" w:rsidP="00DA7024">
            <w:pPr>
              <w:snapToGrid w:val="0"/>
              <w:spacing w:before="60" w:after="60" w:line="240" w:lineRule="auto"/>
              <w:jc w:val="left"/>
              <w:rPr>
                <w:ins w:id="1652" w:author="Raphael Malyankar" w:date="2025-01-02T22:27:00Z" w16du:dateUtc="2025-01-03T05:27:00Z"/>
                <w:bCs/>
                <w:sz w:val="16"/>
                <w:szCs w:val="16"/>
                <w:lang w:val="en-GB"/>
              </w:rPr>
            </w:pPr>
            <w:ins w:id="1653" w:author="Raphael Malyankar" w:date="2025-01-02T22:27:00Z" w16du:dateUtc="2025-01-03T05:27:00Z">
              <w:r w:rsidRPr="006F3630">
                <w:rPr>
                  <w:bCs/>
                  <w:sz w:val="16"/>
                  <w:szCs w:val="16"/>
                  <w:lang w:val="en-GB"/>
                </w:rPr>
                <w:t>copyright</w:t>
              </w:r>
            </w:ins>
          </w:p>
        </w:tc>
        <w:tc>
          <w:tcPr>
            <w:tcW w:w="1006" w:type="pct"/>
          </w:tcPr>
          <w:p w14:paraId="138EB20D" w14:textId="77777777" w:rsidR="0055265E" w:rsidRPr="006F3630" w:rsidRDefault="0055265E" w:rsidP="00DA7024">
            <w:pPr>
              <w:snapToGrid w:val="0"/>
              <w:spacing w:before="60" w:after="60" w:line="240" w:lineRule="auto"/>
              <w:jc w:val="left"/>
              <w:rPr>
                <w:ins w:id="1654" w:author="Raphael Malyankar" w:date="2025-01-02T22:27:00Z" w16du:dateUtc="2025-01-03T05:27:00Z"/>
                <w:bCs/>
                <w:sz w:val="16"/>
                <w:szCs w:val="16"/>
                <w:lang w:val="en-GB"/>
              </w:rPr>
            </w:pPr>
            <w:ins w:id="1655" w:author="Raphael Malyankar" w:date="2025-01-02T22:27:00Z" w16du:dateUtc="2025-01-03T05:27:00Z">
              <w:r w:rsidRPr="006F3630">
                <w:rPr>
                  <w:sz w:val="16"/>
                  <w:szCs w:val="16"/>
                  <w:lang w:val="en-GB"/>
                </w:rPr>
                <w:t>Indicates if the dataset is copyrighted</w:t>
              </w:r>
            </w:ins>
          </w:p>
        </w:tc>
        <w:tc>
          <w:tcPr>
            <w:tcW w:w="287" w:type="pct"/>
          </w:tcPr>
          <w:p w14:paraId="64514BED" w14:textId="77777777" w:rsidR="0055265E" w:rsidRPr="006F3630" w:rsidRDefault="0055265E" w:rsidP="00DA7024">
            <w:pPr>
              <w:snapToGrid w:val="0"/>
              <w:spacing w:before="60" w:after="60" w:line="240" w:lineRule="auto"/>
              <w:jc w:val="center"/>
              <w:rPr>
                <w:ins w:id="1656" w:author="Raphael Malyankar" w:date="2025-01-02T22:27:00Z" w16du:dateUtc="2025-01-03T05:27:00Z"/>
                <w:sz w:val="16"/>
                <w:szCs w:val="16"/>
                <w:lang w:val="en-GB"/>
              </w:rPr>
            </w:pPr>
            <w:ins w:id="1657" w:author="Raphael Malyankar" w:date="2025-01-02T22:27:00Z" w16du:dateUtc="2025-01-03T05:27:00Z">
              <w:r w:rsidRPr="006F3630">
                <w:rPr>
                  <w:sz w:val="16"/>
                  <w:szCs w:val="16"/>
                  <w:lang w:val="en-GB"/>
                </w:rPr>
                <w:t>1</w:t>
              </w:r>
            </w:ins>
          </w:p>
        </w:tc>
        <w:tc>
          <w:tcPr>
            <w:tcW w:w="1265" w:type="pct"/>
          </w:tcPr>
          <w:p w14:paraId="1DDAAD93" w14:textId="77777777" w:rsidR="0055265E" w:rsidRPr="006F3630" w:rsidDel="00EF3EB0" w:rsidRDefault="0055265E" w:rsidP="00DA7024">
            <w:pPr>
              <w:snapToGrid w:val="0"/>
              <w:spacing w:before="60" w:after="60" w:line="240" w:lineRule="auto"/>
              <w:jc w:val="left"/>
              <w:rPr>
                <w:ins w:id="1658" w:author="Raphael Malyankar" w:date="2025-01-02T22:27:00Z" w16du:dateUtc="2025-01-03T05:27:00Z"/>
                <w:sz w:val="16"/>
                <w:szCs w:val="16"/>
                <w:lang w:val="en-GB"/>
              </w:rPr>
            </w:pPr>
            <w:ins w:id="1659" w:author="Raphael Malyankar" w:date="2025-01-02T22:27:00Z" w16du:dateUtc="2025-01-03T05:27:00Z">
              <w:r w:rsidRPr="006F3630">
                <w:rPr>
                  <w:sz w:val="16"/>
                  <w:szCs w:val="16"/>
                  <w:lang w:val="en-GB"/>
                </w:rPr>
                <w:t>Boolean</w:t>
              </w:r>
            </w:ins>
          </w:p>
        </w:tc>
        <w:tc>
          <w:tcPr>
            <w:tcW w:w="1497" w:type="pct"/>
          </w:tcPr>
          <w:p w14:paraId="69419826" w14:textId="77777777" w:rsidR="0055265E" w:rsidRPr="006F3630" w:rsidRDefault="0055265E" w:rsidP="00DA7024">
            <w:pPr>
              <w:snapToGrid w:val="0"/>
              <w:spacing w:before="60" w:after="60" w:line="240" w:lineRule="auto"/>
              <w:jc w:val="left"/>
              <w:rPr>
                <w:ins w:id="1660" w:author="Raphael Malyankar" w:date="2025-01-02T22:27:00Z" w16du:dateUtc="2025-01-03T05:27:00Z"/>
                <w:sz w:val="16"/>
                <w:szCs w:val="16"/>
                <w:lang w:val="en-GB"/>
              </w:rPr>
            </w:pPr>
            <w:ins w:id="1661" w:author="Raphael Malyankar" w:date="2025-01-02T22:27:00Z" w16du:dateUtc="2025-01-03T05:27:00Z">
              <w:r w:rsidRPr="006F3630">
                <w:rPr>
                  <w:i/>
                  <w:sz w:val="16"/>
                  <w:szCs w:val="16"/>
                  <w:lang w:val="en-GB"/>
                </w:rPr>
                <w:t>true</w:t>
              </w:r>
              <w:r w:rsidRPr="006F3630">
                <w:rPr>
                  <w:sz w:val="16"/>
                  <w:szCs w:val="16"/>
                  <w:lang w:val="en-GB"/>
                </w:rPr>
                <w:t xml:space="preserve"> indicates the resource is copyrighted</w:t>
              </w:r>
            </w:ins>
          </w:p>
          <w:p w14:paraId="37CC77B4" w14:textId="77777777" w:rsidR="0055265E" w:rsidRDefault="0055265E" w:rsidP="00DA7024">
            <w:pPr>
              <w:snapToGrid w:val="0"/>
              <w:spacing w:before="60" w:after="60" w:line="240" w:lineRule="auto"/>
              <w:jc w:val="left"/>
              <w:rPr>
                <w:ins w:id="1662" w:author="Raphael Malyankar" w:date="2025-02-18T14:10:00Z" w16du:dateUtc="2025-02-18T21:10:00Z"/>
                <w:sz w:val="16"/>
                <w:szCs w:val="16"/>
                <w:lang w:val="en-GB"/>
              </w:rPr>
            </w:pPr>
            <w:ins w:id="1663" w:author="Raphael Malyankar" w:date="2025-01-02T22:27:00Z" w16du:dateUtc="2025-01-03T05:27:00Z">
              <w:r w:rsidRPr="006F3630">
                <w:rPr>
                  <w:i/>
                  <w:sz w:val="16"/>
                  <w:szCs w:val="16"/>
                  <w:lang w:val="en-GB"/>
                </w:rPr>
                <w:t>false</w:t>
              </w:r>
              <w:r w:rsidRPr="006F3630">
                <w:rPr>
                  <w:sz w:val="16"/>
                  <w:szCs w:val="16"/>
                  <w:lang w:val="en-GB"/>
                </w:rPr>
                <w:t xml:space="preserve"> Indicates the resource is not copyrighted</w:t>
              </w:r>
            </w:ins>
          </w:p>
          <w:p w14:paraId="1476C90B" w14:textId="507EE356" w:rsidR="001271E8" w:rsidRPr="006F3630" w:rsidRDefault="001271E8" w:rsidP="00DA7024">
            <w:pPr>
              <w:snapToGrid w:val="0"/>
              <w:spacing w:before="60" w:after="60" w:line="240" w:lineRule="auto"/>
              <w:jc w:val="left"/>
              <w:rPr>
                <w:ins w:id="1664" w:author="Raphael Malyankar" w:date="2025-01-02T22:27:00Z" w16du:dateUtc="2025-01-03T05:27:00Z"/>
                <w:sz w:val="16"/>
                <w:szCs w:val="16"/>
                <w:lang w:val="en-GB"/>
              </w:rPr>
            </w:pPr>
            <w:ins w:id="1665" w:author="Raphael Malyankar" w:date="2025-02-18T14:10:00Z" w16du:dateUtc="2025-02-18T21:10:00Z">
              <w:r>
                <w:rPr>
                  <w:sz w:val="16"/>
                  <w:szCs w:val="16"/>
                  <w:lang w:val="en-GB"/>
                </w:rPr>
                <w:t>For an update dataset the v</w:t>
              </w:r>
              <w:r w:rsidRPr="001271E8">
                <w:rPr>
                  <w:sz w:val="16"/>
                  <w:szCs w:val="16"/>
                  <w:lang w:val="en-GB"/>
                </w:rPr>
                <w:t>alue must be the same as the base dataset</w:t>
              </w:r>
            </w:ins>
          </w:p>
        </w:tc>
      </w:tr>
      <w:tr w:rsidR="0055265E" w:rsidRPr="006F3630" w14:paraId="3679031C" w14:textId="77777777" w:rsidTr="00241648">
        <w:trPr>
          <w:cantSplit/>
          <w:trHeight w:val="326"/>
          <w:ins w:id="1666" w:author="Raphael Malyankar" w:date="2025-01-02T22:27:00Z"/>
        </w:trPr>
        <w:tc>
          <w:tcPr>
            <w:tcW w:w="945" w:type="pct"/>
          </w:tcPr>
          <w:p w14:paraId="6FCD846B" w14:textId="77777777" w:rsidR="0055265E" w:rsidRPr="006F3630" w:rsidRDefault="0055265E" w:rsidP="00DA7024">
            <w:pPr>
              <w:snapToGrid w:val="0"/>
              <w:spacing w:before="60" w:after="60" w:line="240" w:lineRule="auto"/>
              <w:jc w:val="left"/>
              <w:rPr>
                <w:ins w:id="1667" w:author="Raphael Malyankar" w:date="2025-01-02T22:27:00Z" w16du:dateUtc="2025-01-03T05:27:00Z"/>
                <w:sz w:val="16"/>
                <w:szCs w:val="16"/>
                <w:lang w:val="en-GB"/>
              </w:rPr>
            </w:pPr>
            <w:ins w:id="1668" w:author="Raphael Malyankar" w:date="2025-01-02T22:27:00Z" w16du:dateUtc="2025-01-03T05:27:00Z">
              <w:r w:rsidRPr="006F3630">
                <w:rPr>
                  <w:bCs/>
                  <w:sz w:val="16"/>
                  <w:szCs w:val="16"/>
                  <w:lang w:val="en-GB"/>
                </w:rPr>
                <w:t>classification</w:t>
              </w:r>
            </w:ins>
          </w:p>
        </w:tc>
        <w:tc>
          <w:tcPr>
            <w:tcW w:w="1006" w:type="pct"/>
          </w:tcPr>
          <w:p w14:paraId="3A5DFDF9" w14:textId="77777777" w:rsidR="0055265E" w:rsidRPr="006F3630" w:rsidRDefault="0055265E" w:rsidP="00DA7024">
            <w:pPr>
              <w:snapToGrid w:val="0"/>
              <w:spacing w:before="60" w:after="60" w:line="240" w:lineRule="auto"/>
              <w:jc w:val="left"/>
              <w:rPr>
                <w:ins w:id="1669" w:author="Raphael Malyankar" w:date="2025-01-02T22:27:00Z" w16du:dateUtc="2025-01-03T05:27:00Z"/>
                <w:sz w:val="16"/>
                <w:szCs w:val="16"/>
                <w:lang w:val="en-GB"/>
              </w:rPr>
            </w:pPr>
            <w:ins w:id="1670" w:author="Raphael Malyankar" w:date="2025-01-02T22:27:00Z" w16du:dateUtc="2025-01-03T05:27:00Z">
              <w:r w:rsidRPr="006F3630">
                <w:rPr>
                  <w:bCs/>
                  <w:sz w:val="16"/>
                  <w:szCs w:val="16"/>
                  <w:lang w:val="en-GB"/>
                </w:rPr>
                <w:t>Indicates the security classification of the dataset</w:t>
              </w:r>
            </w:ins>
          </w:p>
        </w:tc>
        <w:tc>
          <w:tcPr>
            <w:tcW w:w="287" w:type="pct"/>
          </w:tcPr>
          <w:p w14:paraId="42E51219" w14:textId="77777777" w:rsidR="0055265E" w:rsidRPr="006F3630" w:rsidRDefault="0055265E" w:rsidP="00DA7024">
            <w:pPr>
              <w:snapToGrid w:val="0"/>
              <w:spacing w:before="60" w:after="60" w:line="240" w:lineRule="auto"/>
              <w:jc w:val="center"/>
              <w:rPr>
                <w:ins w:id="1671" w:author="Raphael Malyankar" w:date="2025-01-02T22:27:00Z" w16du:dateUtc="2025-01-03T05:27:00Z"/>
                <w:sz w:val="16"/>
                <w:szCs w:val="16"/>
                <w:lang w:val="en-GB"/>
              </w:rPr>
            </w:pPr>
            <w:ins w:id="1672" w:author="Raphael Malyankar" w:date="2025-01-02T22:27:00Z" w16du:dateUtc="2025-01-03T05:27:00Z">
              <w:r w:rsidRPr="006F3630">
                <w:rPr>
                  <w:sz w:val="16"/>
                  <w:szCs w:val="16"/>
                  <w:lang w:val="en-GB"/>
                </w:rPr>
                <w:t>0..1</w:t>
              </w:r>
            </w:ins>
          </w:p>
        </w:tc>
        <w:tc>
          <w:tcPr>
            <w:tcW w:w="1265" w:type="pct"/>
          </w:tcPr>
          <w:p w14:paraId="68F41E59" w14:textId="77777777" w:rsidR="0055265E" w:rsidRPr="00A258A0" w:rsidRDefault="0055265E" w:rsidP="00DA7024">
            <w:pPr>
              <w:snapToGrid w:val="0"/>
              <w:spacing w:before="60" w:after="60" w:line="240" w:lineRule="auto"/>
              <w:jc w:val="left"/>
              <w:rPr>
                <w:ins w:id="1673" w:author="Raphael Malyankar" w:date="2025-01-02T22:27:00Z" w16du:dateUtc="2025-01-03T05:27:00Z"/>
                <w:sz w:val="16"/>
                <w:szCs w:val="16"/>
                <w:lang w:val="fr-FR"/>
              </w:rPr>
            </w:pPr>
            <w:ins w:id="1674" w:author="Raphael Malyankar" w:date="2025-01-02T22:27:00Z" w16du:dateUtc="2025-01-03T05:27:00Z">
              <w:r w:rsidRPr="00A258A0">
                <w:rPr>
                  <w:sz w:val="16"/>
                  <w:szCs w:val="16"/>
                  <w:lang w:val="fr-FR"/>
                </w:rPr>
                <w:t>MD_SecurityConstraints&gt; MD_ClassificationCode (codelist)</w:t>
              </w:r>
            </w:ins>
          </w:p>
        </w:tc>
        <w:tc>
          <w:tcPr>
            <w:tcW w:w="1497" w:type="pct"/>
            <w:vAlign w:val="center"/>
          </w:tcPr>
          <w:p w14:paraId="783D314B" w14:textId="77777777" w:rsidR="0055265E" w:rsidRPr="006F3630" w:rsidRDefault="0055265E" w:rsidP="00DA7024">
            <w:pPr>
              <w:spacing w:before="60" w:line="240" w:lineRule="auto"/>
              <w:jc w:val="left"/>
              <w:rPr>
                <w:ins w:id="1675" w:author="Raphael Malyankar" w:date="2025-01-02T22:27:00Z" w16du:dateUtc="2025-01-03T05:27:00Z"/>
                <w:sz w:val="16"/>
                <w:szCs w:val="16"/>
                <w:lang w:val="en-GB"/>
              </w:rPr>
            </w:pPr>
            <w:ins w:id="1676" w:author="Raphael Malyankar" w:date="2025-01-02T22:27:00Z" w16du:dateUtc="2025-01-03T05:27:00Z">
              <w:r w:rsidRPr="006F3630">
                <w:rPr>
                  <w:sz w:val="16"/>
                  <w:szCs w:val="16"/>
                  <w:lang w:val="en-GB"/>
                </w:rPr>
                <w:t>1. unclassified</w:t>
              </w:r>
            </w:ins>
          </w:p>
          <w:p w14:paraId="5E98F8D7" w14:textId="77777777" w:rsidR="0055265E" w:rsidRPr="006F3630" w:rsidRDefault="0055265E" w:rsidP="00DA7024">
            <w:pPr>
              <w:spacing w:before="60" w:after="60" w:line="240" w:lineRule="auto"/>
              <w:contextualSpacing/>
              <w:jc w:val="left"/>
              <w:rPr>
                <w:ins w:id="1677" w:author="Raphael Malyankar" w:date="2025-01-02T22:27:00Z" w16du:dateUtc="2025-01-03T05:27:00Z"/>
                <w:sz w:val="16"/>
                <w:szCs w:val="16"/>
                <w:lang w:val="en-GB"/>
              </w:rPr>
            </w:pPr>
            <w:ins w:id="1678" w:author="Raphael Malyankar" w:date="2025-01-02T22:27:00Z" w16du:dateUtc="2025-01-03T05:27:00Z">
              <w:r w:rsidRPr="006F3630">
                <w:rPr>
                  <w:sz w:val="16"/>
                  <w:szCs w:val="16"/>
                  <w:lang w:val="en-GB"/>
                </w:rPr>
                <w:t>2. restricted</w:t>
              </w:r>
            </w:ins>
          </w:p>
          <w:p w14:paraId="2D8F2DD8" w14:textId="77777777" w:rsidR="0055265E" w:rsidRPr="006F3630" w:rsidRDefault="0055265E" w:rsidP="00DA7024">
            <w:pPr>
              <w:spacing w:before="60" w:after="60" w:line="240" w:lineRule="auto"/>
              <w:contextualSpacing/>
              <w:jc w:val="left"/>
              <w:rPr>
                <w:ins w:id="1679" w:author="Raphael Malyankar" w:date="2025-01-02T22:27:00Z" w16du:dateUtc="2025-01-03T05:27:00Z"/>
                <w:sz w:val="16"/>
                <w:szCs w:val="16"/>
                <w:lang w:val="en-GB"/>
              </w:rPr>
            </w:pPr>
            <w:ins w:id="1680" w:author="Raphael Malyankar" w:date="2025-01-02T22:27:00Z" w16du:dateUtc="2025-01-03T05:27:00Z">
              <w:r w:rsidRPr="006F3630">
                <w:rPr>
                  <w:sz w:val="16"/>
                  <w:szCs w:val="16"/>
                  <w:lang w:val="en-GB"/>
                </w:rPr>
                <w:t>3. confidential</w:t>
              </w:r>
            </w:ins>
          </w:p>
          <w:p w14:paraId="68DE73DC" w14:textId="77777777" w:rsidR="0055265E" w:rsidRPr="006F3630" w:rsidRDefault="0055265E" w:rsidP="00DA7024">
            <w:pPr>
              <w:spacing w:before="60" w:after="60" w:line="240" w:lineRule="auto"/>
              <w:contextualSpacing/>
              <w:jc w:val="left"/>
              <w:rPr>
                <w:ins w:id="1681" w:author="Raphael Malyankar" w:date="2025-01-02T22:27:00Z" w16du:dateUtc="2025-01-03T05:27:00Z"/>
                <w:sz w:val="16"/>
                <w:szCs w:val="16"/>
                <w:lang w:val="en-GB"/>
              </w:rPr>
            </w:pPr>
            <w:ins w:id="1682" w:author="Raphael Malyankar" w:date="2025-01-02T22:27:00Z" w16du:dateUtc="2025-01-03T05:27:00Z">
              <w:r w:rsidRPr="006F3630">
                <w:rPr>
                  <w:sz w:val="16"/>
                  <w:szCs w:val="16"/>
                  <w:lang w:val="en-GB"/>
                </w:rPr>
                <w:t>4. secret</w:t>
              </w:r>
            </w:ins>
          </w:p>
          <w:p w14:paraId="390FA832" w14:textId="77777777" w:rsidR="0055265E" w:rsidRPr="006F3630" w:rsidRDefault="0055265E" w:rsidP="00DA7024">
            <w:pPr>
              <w:snapToGrid w:val="0"/>
              <w:spacing w:before="60" w:after="60" w:line="240" w:lineRule="auto"/>
              <w:contextualSpacing/>
              <w:jc w:val="left"/>
              <w:rPr>
                <w:ins w:id="1683" w:author="Raphael Malyankar" w:date="2025-01-02T22:27:00Z" w16du:dateUtc="2025-01-03T05:27:00Z"/>
                <w:sz w:val="16"/>
                <w:szCs w:val="16"/>
                <w:lang w:val="en-GB"/>
              </w:rPr>
            </w:pPr>
            <w:ins w:id="1684" w:author="Raphael Malyankar" w:date="2025-01-02T22:27:00Z" w16du:dateUtc="2025-01-03T05:27:00Z">
              <w:r w:rsidRPr="006F3630">
                <w:rPr>
                  <w:sz w:val="16"/>
                  <w:szCs w:val="16"/>
                  <w:lang w:val="en-GB"/>
                </w:rPr>
                <w:t>5. top secret</w:t>
              </w:r>
            </w:ins>
          </w:p>
          <w:p w14:paraId="28B467DF" w14:textId="77777777" w:rsidR="0055265E" w:rsidRPr="006F3630" w:rsidRDefault="0055265E" w:rsidP="00DA7024">
            <w:pPr>
              <w:snapToGrid w:val="0"/>
              <w:spacing w:before="60" w:after="60" w:line="240" w:lineRule="auto"/>
              <w:contextualSpacing/>
              <w:rPr>
                <w:ins w:id="1685" w:author="Raphael Malyankar" w:date="2025-01-02T22:27:00Z" w16du:dateUtc="2025-01-03T05:27:00Z"/>
                <w:sz w:val="16"/>
                <w:szCs w:val="16"/>
                <w:lang w:val="en-GB"/>
              </w:rPr>
            </w:pPr>
            <w:ins w:id="1686" w:author="Raphael Malyankar" w:date="2025-01-02T22:27:00Z" w16du:dateUtc="2025-01-03T05:27:00Z">
              <w:r w:rsidRPr="006F3630">
                <w:rPr>
                  <w:sz w:val="16"/>
                  <w:szCs w:val="16"/>
                  <w:lang w:val="en-GB"/>
                </w:rPr>
                <w:t>6. sensitive but unclassified</w:t>
              </w:r>
            </w:ins>
          </w:p>
          <w:p w14:paraId="2C01AA75" w14:textId="77777777" w:rsidR="0055265E" w:rsidRPr="006F3630" w:rsidRDefault="0055265E" w:rsidP="00DA7024">
            <w:pPr>
              <w:snapToGrid w:val="0"/>
              <w:spacing w:before="60" w:after="60" w:line="240" w:lineRule="auto"/>
              <w:contextualSpacing/>
              <w:rPr>
                <w:ins w:id="1687" w:author="Raphael Malyankar" w:date="2025-01-02T22:27:00Z" w16du:dateUtc="2025-01-03T05:27:00Z"/>
                <w:sz w:val="16"/>
                <w:szCs w:val="16"/>
                <w:lang w:val="en-GB"/>
              </w:rPr>
            </w:pPr>
            <w:ins w:id="1688" w:author="Raphael Malyankar" w:date="2025-01-02T22:27:00Z" w16du:dateUtc="2025-01-03T05:27:00Z">
              <w:r w:rsidRPr="006F3630">
                <w:rPr>
                  <w:sz w:val="16"/>
                  <w:szCs w:val="16"/>
                  <w:lang w:val="en-GB"/>
                </w:rPr>
                <w:t>7. for official use only</w:t>
              </w:r>
            </w:ins>
          </w:p>
          <w:p w14:paraId="56F5192D" w14:textId="77777777" w:rsidR="0055265E" w:rsidRPr="006F3630" w:rsidRDefault="0055265E" w:rsidP="00DA7024">
            <w:pPr>
              <w:snapToGrid w:val="0"/>
              <w:spacing w:before="60" w:after="60" w:line="240" w:lineRule="auto"/>
              <w:contextualSpacing/>
              <w:rPr>
                <w:ins w:id="1689" w:author="Raphael Malyankar" w:date="2025-01-02T22:27:00Z" w16du:dateUtc="2025-01-03T05:27:00Z"/>
                <w:sz w:val="16"/>
                <w:szCs w:val="16"/>
                <w:lang w:val="en-GB"/>
              </w:rPr>
            </w:pPr>
            <w:ins w:id="1690" w:author="Raphael Malyankar" w:date="2025-01-02T22:27:00Z" w16du:dateUtc="2025-01-03T05:27:00Z">
              <w:r w:rsidRPr="006F3630">
                <w:rPr>
                  <w:sz w:val="16"/>
                  <w:szCs w:val="16"/>
                  <w:lang w:val="en-GB"/>
                </w:rPr>
                <w:t>8. protected</w:t>
              </w:r>
            </w:ins>
          </w:p>
          <w:p w14:paraId="47FB8EEF" w14:textId="77777777" w:rsidR="0055265E" w:rsidRDefault="0055265E" w:rsidP="00DA7024">
            <w:pPr>
              <w:snapToGrid w:val="0"/>
              <w:spacing w:after="60" w:line="240" w:lineRule="auto"/>
              <w:jc w:val="left"/>
              <w:rPr>
                <w:ins w:id="1691" w:author="Raphael Malyankar" w:date="2025-02-18T14:11:00Z" w16du:dateUtc="2025-02-18T21:11:00Z"/>
                <w:sz w:val="16"/>
                <w:szCs w:val="16"/>
                <w:lang w:val="en-GB"/>
              </w:rPr>
            </w:pPr>
            <w:ins w:id="1692" w:author="Raphael Malyankar" w:date="2025-01-02T22:27:00Z" w16du:dateUtc="2025-01-03T05:27:00Z">
              <w:r w:rsidRPr="006F3630">
                <w:rPr>
                  <w:sz w:val="16"/>
                  <w:szCs w:val="16"/>
                  <w:lang w:val="en-GB"/>
                </w:rPr>
                <w:t>9. limited distribution</w:t>
              </w:r>
            </w:ins>
          </w:p>
          <w:p w14:paraId="3ECF6C42" w14:textId="74B5ABDE" w:rsidR="001271E8" w:rsidRPr="006F3630" w:rsidRDefault="001271E8" w:rsidP="00DA7024">
            <w:pPr>
              <w:snapToGrid w:val="0"/>
              <w:spacing w:after="60" w:line="240" w:lineRule="auto"/>
              <w:jc w:val="left"/>
              <w:rPr>
                <w:ins w:id="1693" w:author="Raphael Malyankar" w:date="2025-01-02T22:27:00Z" w16du:dateUtc="2025-01-03T05:27:00Z"/>
                <w:sz w:val="16"/>
                <w:szCs w:val="16"/>
                <w:lang w:val="en-GB"/>
              </w:rPr>
            </w:pPr>
            <w:ins w:id="1694" w:author="Raphael Malyankar" w:date="2025-02-18T14:11:00Z" w16du:dateUtc="2025-02-18T21:11:00Z">
              <w:r w:rsidRPr="001271E8">
                <w:rPr>
                  <w:sz w:val="16"/>
                  <w:szCs w:val="16"/>
                  <w:lang w:val="en-GB"/>
                </w:rPr>
                <w:t>For an update dataset the value must be the same as the base dataset</w:t>
              </w:r>
            </w:ins>
          </w:p>
        </w:tc>
      </w:tr>
      <w:tr w:rsidR="0055265E" w:rsidRPr="006F3630" w14:paraId="389087CC" w14:textId="77777777" w:rsidTr="00241648">
        <w:trPr>
          <w:cantSplit/>
          <w:trHeight w:val="326"/>
          <w:ins w:id="1695" w:author="Raphael Malyankar" w:date="2025-01-02T22:27:00Z"/>
        </w:trPr>
        <w:tc>
          <w:tcPr>
            <w:tcW w:w="945" w:type="pct"/>
          </w:tcPr>
          <w:p w14:paraId="4D4A496A" w14:textId="77777777" w:rsidR="0055265E" w:rsidRPr="006F3630" w:rsidRDefault="0055265E" w:rsidP="00DA7024">
            <w:pPr>
              <w:snapToGrid w:val="0"/>
              <w:spacing w:before="60" w:after="60" w:line="240" w:lineRule="auto"/>
              <w:jc w:val="left"/>
              <w:rPr>
                <w:ins w:id="1696" w:author="Raphael Malyankar" w:date="2025-01-02T22:27:00Z" w16du:dateUtc="2025-01-03T05:27:00Z"/>
                <w:sz w:val="16"/>
                <w:szCs w:val="16"/>
                <w:lang w:val="en-GB"/>
              </w:rPr>
            </w:pPr>
            <w:ins w:id="1697" w:author="Raphael Malyankar" w:date="2025-01-02T22:27:00Z" w16du:dateUtc="2025-01-03T05:27:00Z">
              <w:r w:rsidRPr="006F3630">
                <w:rPr>
                  <w:sz w:val="16"/>
                  <w:szCs w:val="16"/>
                  <w:lang w:val="en-GB"/>
                </w:rPr>
                <w:t>purpose</w:t>
              </w:r>
            </w:ins>
          </w:p>
        </w:tc>
        <w:tc>
          <w:tcPr>
            <w:tcW w:w="1006" w:type="pct"/>
          </w:tcPr>
          <w:p w14:paraId="35EF3DD3" w14:textId="77777777" w:rsidR="0055265E" w:rsidRPr="006F3630" w:rsidRDefault="0055265E" w:rsidP="00DA7024">
            <w:pPr>
              <w:snapToGrid w:val="0"/>
              <w:spacing w:before="60" w:after="60" w:line="240" w:lineRule="auto"/>
              <w:jc w:val="left"/>
              <w:rPr>
                <w:ins w:id="1698" w:author="Raphael Malyankar" w:date="2025-01-02T22:27:00Z" w16du:dateUtc="2025-01-03T05:27:00Z"/>
                <w:sz w:val="16"/>
                <w:szCs w:val="16"/>
                <w:lang w:val="en-GB"/>
              </w:rPr>
            </w:pPr>
            <w:ins w:id="1699" w:author="Raphael Malyankar" w:date="2025-01-02T22:27:00Z" w16du:dateUtc="2025-01-03T05:27:00Z">
              <w:r w:rsidRPr="006F3630">
                <w:rPr>
                  <w:sz w:val="16"/>
                  <w:szCs w:val="16"/>
                  <w:lang w:val="en-GB"/>
                </w:rPr>
                <w:t xml:space="preserve">The purpose for which the dataset has been issued </w:t>
              </w:r>
            </w:ins>
          </w:p>
        </w:tc>
        <w:tc>
          <w:tcPr>
            <w:tcW w:w="287" w:type="pct"/>
          </w:tcPr>
          <w:p w14:paraId="3623AB15" w14:textId="77777777" w:rsidR="0055265E" w:rsidRPr="006F3630" w:rsidRDefault="0055265E" w:rsidP="00DA7024">
            <w:pPr>
              <w:snapToGrid w:val="0"/>
              <w:spacing w:before="60" w:after="60" w:line="240" w:lineRule="auto"/>
              <w:jc w:val="center"/>
              <w:rPr>
                <w:ins w:id="1700" w:author="Raphael Malyankar" w:date="2025-01-02T22:27:00Z" w16du:dateUtc="2025-01-03T05:27:00Z"/>
                <w:sz w:val="16"/>
                <w:szCs w:val="16"/>
                <w:lang w:val="en-GB"/>
              </w:rPr>
            </w:pPr>
            <w:ins w:id="1701" w:author="Raphael Malyankar" w:date="2025-01-02T22:27:00Z" w16du:dateUtc="2025-01-03T05:27:00Z">
              <w:r w:rsidRPr="006F3630">
                <w:rPr>
                  <w:sz w:val="16"/>
                  <w:szCs w:val="16"/>
                  <w:lang w:val="en-GB"/>
                </w:rPr>
                <w:t>0..1</w:t>
              </w:r>
            </w:ins>
          </w:p>
        </w:tc>
        <w:tc>
          <w:tcPr>
            <w:tcW w:w="1265" w:type="pct"/>
          </w:tcPr>
          <w:p w14:paraId="11671FE5" w14:textId="77777777" w:rsidR="0055265E" w:rsidRPr="006F3630" w:rsidRDefault="0055265E" w:rsidP="00DA7024">
            <w:pPr>
              <w:snapToGrid w:val="0"/>
              <w:spacing w:before="60" w:after="60" w:line="240" w:lineRule="auto"/>
              <w:jc w:val="left"/>
              <w:rPr>
                <w:ins w:id="1702" w:author="Raphael Malyankar" w:date="2025-01-02T22:27:00Z" w16du:dateUtc="2025-01-03T05:27:00Z"/>
                <w:sz w:val="16"/>
                <w:szCs w:val="16"/>
                <w:lang w:val="en-GB"/>
              </w:rPr>
            </w:pPr>
            <w:ins w:id="1703" w:author="Raphael Malyankar" w:date="2025-01-02T22:27:00Z" w16du:dateUtc="2025-01-03T05:27:00Z">
              <w:r w:rsidRPr="006F3630">
                <w:rPr>
                  <w:sz w:val="16"/>
                  <w:szCs w:val="16"/>
                  <w:lang w:val="en-GB"/>
                </w:rPr>
                <w:t>S100_Purpose</w:t>
              </w:r>
            </w:ins>
          </w:p>
          <w:p w14:paraId="3C3F50CF" w14:textId="77777777" w:rsidR="0055265E" w:rsidRPr="006F3630" w:rsidRDefault="0055265E" w:rsidP="00DA7024">
            <w:pPr>
              <w:snapToGrid w:val="0"/>
              <w:spacing w:before="60" w:after="60" w:line="240" w:lineRule="auto"/>
              <w:jc w:val="left"/>
              <w:rPr>
                <w:ins w:id="1704" w:author="Raphael Malyankar" w:date="2025-01-02T22:27:00Z" w16du:dateUtc="2025-01-03T05:27:00Z"/>
                <w:sz w:val="16"/>
                <w:szCs w:val="16"/>
                <w:lang w:val="en-GB"/>
              </w:rPr>
            </w:pPr>
          </w:p>
        </w:tc>
        <w:tc>
          <w:tcPr>
            <w:tcW w:w="1497" w:type="pct"/>
            <w:vAlign w:val="center"/>
          </w:tcPr>
          <w:p w14:paraId="640BED03" w14:textId="77777777" w:rsidR="0055265E" w:rsidRPr="006F3630" w:rsidRDefault="0055265E" w:rsidP="00DA7024">
            <w:pPr>
              <w:snapToGrid w:val="0"/>
              <w:spacing w:before="60" w:after="60" w:line="240" w:lineRule="auto"/>
              <w:ind w:left="1158" w:hanging="1158"/>
              <w:jc w:val="left"/>
              <w:rPr>
                <w:ins w:id="1705" w:author="Raphael Malyankar" w:date="2025-01-02T22:27:00Z" w16du:dateUtc="2025-01-03T05:27:00Z"/>
                <w:sz w:val="16"/>
                <w:szCs w:val="16"/>
                <w:lang w:val="en-GB"/>
              </w:rPr>
            </w:pPr>
          </w:p>
        </w:tc>
      </w:tr>
      <w:tr w:rsidR="0055265E" w:rsidRPr="006F3630" w14:paraId="1C9F6BBA" w14:textId="77777777" w:rsidTr="00241648">
        <w:trPr>
          <w:cantSplit/>
          <w:trHeight w:val="326"/>
          <w:ins w:id="1706" w:author="Raphael Malyankar" w:date="2025-01-02T22:27:00Z"/>
        </w:trPr>
        <w:tc>
          <w:tcPr>
            <w:tcW w:w="945" w:type="pct"/>
          </w:tcPr>
          <w:p w14:paraId="415A4152" w14:textId="77777777" w:rsidR="0055265E" w:rsidRPr="006F3630" w:rsidRDefault="0055265E" w:rsidP="00DA7024">
            <w:pPr>
              <w:snapToGrid w:val="0"/>
              <w:spacing w:before="60" w:after="60" w:line="240" w:lineRule="auto"/>
              <w:jc w:val="left"/>
              <w:rPr>
                <w:ins w:id="1707" w:author="Raphael Malyankar" w:date="2025-01-02T22:27:00Z" w16du:dateUtc="2025-01-03T05:27:00Z"/>
                <w:sz w:val="16"/>
                <w:szCs w:val="16"/>
                <w:lang w:val="en-GB"/>
              </w:rPr>
            </w:pPr>
            <w:ins w:id="1708" w:author="Raphael Malyankar" w:date="2025-01-02T22:27:00Z" w16du:dateUtc="2025-01-03T05:27:00Z">
              <w:r w:rsidRPr="006F3630">
                <w:rPr>
                  <w:sz w:val="16"/>
                  <w:szCs w:val="16"/>
                  <w:lang w:val="en-GB"/>
                </w:rPr>
                <w:t>notForNavigation</w:t>
              </w:r>
            </w:ins>
          </w:p>
        </w:tc>
        <w:tc>
          <w:tcPr>
            <w:tcW w:w="1006" w:type="pct"/>
          </w:tcPr>
          <w:p w14:paraId="3E88C4E6" w14:textId="77777777" w:rsidR="0055265E" w:rsidRPr="006F3630" w:rsidRDefault="0055265E" w:rsidP="00DA7024">
            <w:pPr>
              <w:snapToGrid w:val="0"/>
              <w:spacing w:before="60" w:after="60" w:line="240" w:lineRule="auto"/>
              <w:jc w:val="left"/>
              <w:rPr>
                <w:ins w:id="1709" w:author="Raphael Malyankar" w:date="2025-01-02T22:27:00Z" w16du:dateUtc="2025-01-03T05:27:00Z"/>
                <w:sz w:val="16"/>
                <w:szCs w:val="16"/>
                <w:lang w:val="en-GB"/>
              </w:rPr>
            </w:pPr>
            <w:ins w:id="1710" w:author="Raphael Malyankar" w:date="2025-01-02T22:27:00Z" w16du:dateUtc="2025-01-03T05:27:00Z">
              <w:r w:rsidRPr="006F3630">
                <w:rPr>
                  <w:sz w:val="16"/>
                  <w:szCs w:val="16"/>
                  <w:lang w:val="en-GB"/>
                </w:rPr>
                <w:t>Indicates the dataset is not intended to be used for navigation</w:t>
              </w:r>
            </w:ins>
          </w:p>
        </w:tc>
        <w:tc>
          <w:tcPr>
            <w:tcW w:w="287" w:type="pct"/>
          </w:tcPr>
          <w:p w14:paraId="1FF68ACA" w14:textId="77777777" w:rsidR="0055265E" w:rsidRPr="006F3630" w:rsidRDefault="0055265E" w:rsidP="00DA7024">
            <w:pPr>
              <w:snapToGrid w:val="0"/>
              <w:spacing w:before="60" w:after="60" w:line="240" w:lineRule="auto"/>
              <w:jc w:val="center"/>
              <w:rPr>
                <w:ins w:id="1711" w:author="Raphael Malyankar" w:date="2025-01-02T22:27:00Z" w16du:dateUtc="2025-01-03T05:27:00Z"/>
                <w:sz w:val="16"/>
                <w:szCs w:val="16"/>
                <w:lang w:val="en-GB"/>
              </w:rPr>
            </w:pPr>
            <w:ins w:id="1712" w:author="Raphael Malyankar" w:date="2025-01-02T22:27:00Z" w16du:dateUtc="2025-01-03T05:27:00Z">
              <w:r w:rsidRPr="006F3630">
                <w:rPr>
                  <w:sz w:val="16"/>
                  <w:szCs w:val="16"/>
                  <w:lang w:val="en-GB"/>
                </w:rPr>
                <w:t>1</w:t>
              </w:r>
            </w:ins>
          </w:p>
        </w:tc>
        <w:tc>
          <w:tcPr>
            <w:tcW w:w="1265" w:type="pct"/>
          </w:tcPr>
          <w:p w14:paraId="50373C0D" w14:textId="77777777" w:rsidR="0055265E" w:rsidRPr="006F3630" w:rsidRDefault="0055265E" w:rsidP="00DA7024">
            <w:pPr>
              <w:snapToGrid w:val="0"/>
              <w:spacing w:before="60" w:after="60" w:line="240" w:lineRule="auto"/>
              <w:jc w:val="left"/>
              <w:rPr>
                <w:ins w:id="1713" w:author="Raphael Malyankar" w:date="2025-01-02T22:27:00Z" w16du:dateUtc="2025-01-03T05:27:00Z"/>
                <w:sz w:val="16"/>
                <w:szCs w:val="16"/>
                <w:lang w:val="en-GB"/>
              </w:rPr>
            </w:pPr>
            <w:ins w:id="1714" w:author="Raphael Malyankar" w:date="2025-01-02T22:27:00Z" w16du:dateUtc="2025-01-03T05:27:00Z">
              <w:r w:rsidRPr="006F3630">
                <w:rPr>
                  <w:sz w:val="16"/>
                  <w:szCs w:val="16"/>
                  <w:lang w:val="en-GB"/>
                </w:rPr>
                <w:t>Boolean</w:t>
              </w:r>
            </w:ins>
          </w:p>
        </w:tc>
        <w:tc>
          <w:tcPr>
            <w:tcW w:w="1497" w:type="pct"/>
          </w:tcPr>
          <w:p w14:paraId="7207A24D" w14:textId="77777777" w:rsidR="0055265E" w:rsidRPr="006F3630" w:rsidRDefault="0055265E" w:rsidP="00DA7024">
            <w:pPr>
              <w:spacing w:before="60" w:after="60" w:line="240" w:lineRule="auto"/>
              <w:jc w:val="left"/>
              <w:rPr>
                <w:ins w:id="1715" w:author="Raphael Malyankar" w:date="2025-01-02T22:27:00Z" w16du:dateUtc="2025-01-03T05:27:00Z"/>
                <w:sz w:val="16"/>
                <w:szCs w:val="16"/>
                <w:lang w:val="en-GB" w:eastAsia="en-US"/>
              </w:rPr>
            </w:pPr>
            <w:ins w:id="1716" w:author="Raphael Malyankar" w:date="2025-01-02T22:27:00Z" w16du:dateUtc="2025-01-03T05:27:00Z">
              <w:r w:rsidRPr="006F3630">
                <w:rPr>
                  <w:i/>
                  <w:sz w:val="16"/>
                  <w:szCs w:val="16"/>
                  <w:lang w:val="en-GB" w:eastAsia="en-US"/>
                </w:rPr>
                <w:t>true</w:t>
              </w:r>
              <w:r w:rsidRPr="006F3630">
                <w:rPr>
                  <w:sz w:val="16"/>
                  <w:szCs w:val="16"/>
                  <w:lang w:val="en-GB" w:eastAsia="en-US"/>
                </w:rPr>
                <w:t xml:space="preserve"> indicates the dataset is not intended to be used for navigation</w:t>
              </w:r>
            </w:ins>
          </w:p>
          <w:p w14:paraId="6EA035DB" w14:textId="77777777" w:rsidR="0055265E" w:rsidRDefault="0055265E" w:rsidP="00DA7024">
            <w:pPr>
              <w:snapToGrid w:val="0"/>
              <w:spacing w:before="60" w:after="60" w:line="240" w:lineRule="auto"/>
              <w:jc w:val="left"/>
              <w:rPr>
                <w:ins w:id="1717" w:author="Raphael Malyankar" w:date="2025-02-18T19:32:00Z" w16du:dateUtc="2025-02-19T02:32:00Z"/>
                <w:sz w:val="16"/>
                <w:szCs w:val="16"/>
                <w:lang w:val="en-GB" w:eastAsia="en-US"/>
              </w:rPr>
            </w:pPr>
            <w:ins w:id="1718" w:author="Raphael Malyankar" w:date="2025-01-02T22:27:00Z" w16du:dateUtc="2025-01-03T05:27:00Z">
              <w:r w:rsidRPr="006F3630">
                <w:rPr>
                  <w:i/>
                  <w:sz w:val="16"/>
                  <w:szCs w:val="16"/>
                  <w:lang w:val="en-GB" w:eastAsia="en-US"/>
                </w:rPr>
                <w:t>false</w:t>
              </w:r>
              <w:r w:rsidRPr="006F3630">
                <w:rPr>
                  <w:sz w:val="16"/>
                  <w:szCs w:val="16"/>
                  <w:lang w:val="en-GB" w:eastAsia="en-US"/>
                </w:rPr>
                <w:t xml:space="preserve"> indicates the dataset is intended to be used for navigation</w:t>
              </w:r>
            </w:ins>
          </w:p>
          <w:p w14:paraId="29EA4D2C" w14:textId="54141C8D" w:rsidR="000C692B" w:rsidRPr="004671BE" w:rsidRDefault="000C692B" w:rsidP="00DA7024">
            <w:pPr>
              <w:snapToGrid w:val="0"/>
              <w:spacing w:before="60" w:after="60" w:line="240" w:lineRule="auto"/>
              <w:jc w:val="left"/>
              <w:rPr>
                <w:ins w:id="1719" w:author="Raphael Malyankar" w:date="2025-01-02T22:27:00Z" w16du:dateUtc="2025-01-03T05:27:00Z"/>
                <w:b/>
                <w:bCs/>
                <w:sz w:val="16"/>
                <w:szCs w:val="16"/>
                <w:lang w:val="en-GB"/>
              </w:rPr>
            </w:pPr>
            <w:ins w:id="1720" w:author="Raphael Malyankar" w:date="2025-02-18T19:33:00Z" w16du:dateUtc="2025-02-19T02:33:00Z">
              <w:r w:rsidRPr="004671BE">
                <w:rPr>
                  <w:b/>
                  <w:bCs/>
                  <w:sz w:val="16"/>
                  <w:szCs w:val="16"/>
                  <w:lang w:val="en-GB"/>
                </w:rPr>
                <w:t xml:space="preserve">S-130 permits only the value </w:t>
              </w:r>
              <w:r w:rsidRPr="004671BE">
                <w:rPr>
                  <w:b/>
                  <w:bCs/>
                  <w:i/>
                  <w:iCs/>
                  <w:sz w:val="16"/>
                  <w:szCs w:val="16"/>
                  <w:lang w:val="en-GB"/>
                </w:rPr>
                <w:t>true</w:t>
              </w:r>
              <w:r w:rsidRPr="004671BE">
                <w:rPr>
                  <w:b/>
                  <w:bCs/>
                  <w:sz w:val="16"/>
                  <w:szCs w:val="16"/>
                  <w:lang w:val="en-GB"/>
                </w:rPr>
                <w:t>.</w:t>
              </w:r>
            </w:ins>
          </w:p>
        </w:tc>
      </w:tr>
      <w:tr w:rsidR="0055265E" w:rsidRPr="006F3630" w14:paraId="1E3CE88A" w14:textId="77777777" w:rsidTr="00241648">
        <w:trPr>
          <w:cantSplit/>
          <w:trHeight w:val="326"/>
          <w:ins w:id="1721" w:author="Raphael Malyankar" w:date="2025-01-02T22:27:00Z"/>
        </w:trPr>
        <w:tc>
          <w:tcPr>
            <w:tcW w:w="945" w:type="pct"/>
          </w:tcPr>
          <w:p w14:paraId="7E972A3A" w14:textId="77777777" w:rsidR="0055265E" w:rsidRPr="006F3630" w:rsidRDefault="0055265E" w:rsidP="00DA7024">
            <w:pPr>
              <w:snapToGrid w:val="0"/>
              <w:spacing w:before="60" w:after="60" w:line="240" w:lineRule="auto"/>
              <w:jc w:val="left"/>
              <w:rPr>
                <w:ins w:id="1722" w:author="Raphael Malyankar" w:date="2025-01-02T22:27:00Z" w16du:dateUtc="2025-01-03T05:27:00Z"/>
                <w:sz w:val="16"/>
                <w:szCs w:val="16"/>
                <w:lang w:val="en-GB"/>
              </w:rPr>
            </w:pPr>
            <w:ins w:id="1723" w:author="Raphael Malyankar" w:date="2025-01-02T22:27:00Z" w16du:dateUtc="2025-01-03T05:27:00Z">
              <w:r w:rsidRPr="006F3630">
                <w:rPr>
                  <w:sz w:val="16"/>
                  <w:szCs w:val="16"/>
                  <w:lang w:val="en-GB"/>
                </w:rPr>
                <w:t>specificUsage</w:t>
              </w:r>
            </w:ins>
          </w:p>
        </w:tc>
        <w:tc>
          <w:tcPr>
            <w:tcW w:w="1006" w:type="pct"/>
          </w:tcPr>
          <w:p w14:paraId="083BEC28" w14:textId="77777777" w:rsidR="0055265E" w:rsidRPr="006F3630" w:rsidRDefault="0055265E" w:rsidP="00DA7024">
            <w:pPr>
              <w:snapToGrid w:val="0"/>
              <w:spacing w:before="60" w:after="60" w:line="240" w:lineRule="auto"/>
              <w:jc w:val="left"/>
              <w:rPr>
                <w:ins w:id="1724" w:author="Raphael Malyankar" w:date="2025-01-02T22:27:00Z" w16du:dateUtc="2025-01-03T05:27:00Z"/>
                <w:sz w:val="16"/>
                <w:szCs w:val="16"/>
                <w:lang w:val="en-GB"/>
              </w:rPr>
            </w:pPr>
            <w:ins w:id="1725" w:author="Raphael Malyankar" w:date="2025-01-02T22:27:00Z" w16du:dateUtc="2025-01-03T05:27:00Z">
              <w:r w:rsidRPr="006F3630">
                <w:rPr>
                  <w:sz w:val="16"/>
                  <w:szCs w:val="16"/>
                  <w:lang w:val="en-GB"/>
                </w:rPr>
                <w:t>The use for which the dataset is intended</w:t>
              </w:r>
            </w:ins>
          </w:p>
        </w:tc>
        <w:tc>
          <w:tcPr>
            <w:tcW w:w="287" w:type="pct"/>
          </w:tcPr>
          <w:p w14:paraId="7DDF8262" w14:textId="77777777" w:rsidR="0055265E" w:rsidRPr="006F3630" w:rsidRDefault="0055265E" w:rsidP="00DA7024">
            <w:pPr>
              <w:snapToGrid w:val="0"/>
              <w:spacing w:before="60" w:after="60" w:line="240" w:lineRule="auto"/>
              <w:jc w:val="center"/>
              <w:rPr>
                <w:ins w:id="1726" w:author="Raphael Malyankar" w:date="2025-01-02T22:27:00Z" w16du:dateUtc="2025-01-03T05:27:00Z"/>
                <w:sz w:val="16"/>
                <w:szCs w:val="16"/>
                <w:lang w:val="en-GB"/>
              </w:rPr>
            </w:pPr>
            <w:ins w:id="1727" w:author="Raphael Malyankar" w:date="2025-01-02T22:27:00Z" w16du:dateUtc="2025-01-03T05:27:00Z">
              <w:r w:rsidRPr="006F3630">
                <w:rPr>
                  <w:sz w:val="16"/>
                  <w:szCs w:val="16"/>
                  <w:lang w:val="en-GB"/>
                </w:rPr>
                <w:t>0..1</w:t>
              </w:r>
            </w:ins>
          </w:p>
        </w:tc>
        <w:tc>
          <w:tcPr>
            <w:tcW w:w="1265" w:type="pct"/>
          </w:tcPr>
          <w:p w14:paraId="0299F13A" w14:textId="77777777" w:rsidR="0055265E" w:rsidRPr="006F3630" w:rsidRDefault="0055265E" w:rsidP="00DA7024">
            <w:pPr>
              <w:snapToGrid w:val="0"/>
              <w:spacing w:before="60" w:after="60" w:line="240" w:lineRule="auto"/>
              <w:jc w:val="left"/>
              <w:rPr>
                <w:ins w:id="1728" w:author="Raphael Malyankar" w:date="2025-01-02T22:27:00Z" w16du:dateUtc="2025-01-03T05:27:00Z"/>
                <w:sz w:val="16"/>
                <w:szCs w:val="16"/>
                <w:lang w:val="en-GB"/>
              </w:rPr>
            </w:pPr>
            <w:ins w:id="1729" w:author="Raphael Malyankar" w:date="2025-01-02T22:27:00Z" w16du:dateUtc="2025-01-03T05:27:00Z">
              <w:r w:rsidRPr="006F3630">
                <w:rPr>
                  <w:sz w:val="16"/>
                  <w:szCs w:val="16"/>
                  <w:lang w:val="en-GB"/>
                </w:rPr>
                <w:t>MD_USAGE&gt;specificUsage (character string)</w:t>
              </w:r>
            </w:ins>
          </w:p>
        </w:tc>
        <w:tc>
          <w:tcPr>
            <w:tcW w:w="1497" w:type="pct"/>
            <w:vAlign w:val="center"/>
          </w:tcPr>
          <w:p w14:paraId="66C7E8DA" w14:textId="77777777" w:rsidR="0055265E" w:rsidRPr="006F3630" w:rsidRDefault="0055265E" w:rsidP="00DA7024">
            <w:pPr>
              <w:snapToGrid w:val="0"/>
              <w:spacing w:before="60" w:after="60" w:line="240" w:lineRule="auto"/>
              <w:jc w:val="left"/>
              <w:rPr>
                <w:ins w:id="1730" w:author="Raphael Malyankar" w:date="2025-01-02T22:27:00Z" w16du:dateUtc="2025-01-03T05:27:00Z"/>
                <w:sz w:val="16"/>
                <w:szCs w:val="16"/>
                <w:lang w:val="en-GB"/>
              </w:rPr>
            </w:pPr>
            <w:ins w:id="1731" w:author="Raphael Malyankar" w:date="2025-01-02T22:27:00Z" w16du:dateUtc="2025-01-03T05:27:00Z">
              <w:r w:rsidRPr="006F3630">
                <w:rPr>
                  <w:sz w:val="16"/>
                  <w:szCs w:val="16"/>
                  <w:lang w:val="en-GB"/>
                </w:rPr>
                <w:t>Information about specific usage(s) for which the dataset is intended</w:t>
              </w:r>
            </w:ins>
          </w:p>
        </w:tc>
      </w:tr>
      <w:tr w:rsidR="0055265E" w:rsidRPr="006F3630" w14:paraId="0F621E6F" w14:textId="77777777" w:rsidTr="00241648">
        <w:trPr>
          <w:cantSplit/>
          <w:ins w:id="1732" w:author="Raphael Malyankar" w:date="2025-01-02T22:27:00Z"/>
        </w:trPr>
        <w:tc>
          <w:tcPr>
            <w:tcW w:w="945" w:type="pct"/>
          </w:tcPr>
          <w:p w14:paraId="380C741D" w14:textId="77777777" w:rsidR="0055265E" w:rsidRPr="006F3630" w:rsidRDefault="0055265E" w:rsidP="00DA7024">
            <w:pPr>
              <w:snapToGrid w:val="0"/>
              <w:spacing w:before="60" w:after="60" w:line="240" w:lineRule="auto"/>
              <w:jc w:val="left"/>
              <w:rPr>
                <w:ins w:id="1733" w:author="Raphael Malyankar" w:date="2025-01-02T22:27:00Z" w16du:dateUtc="2025-01-03T05:27:00Z"/>
                <w:sz w:val="16"/>
                <w:szCs w:val="16"/>
                <w:lang w:val="en-GB"/>
              </w:rPr>
            </w:pPr>
            <w:ins w:id="1734" w:author="Raphael Malyankar" w:date="2025-01-02T22:27:00Z" w16du:dateUtc="2025-01-03T05:27:00Z">
              <w:r w:rsidRPr="006F3630">
                <w:rPr>
                  <w:sz w:val="16"/>
                  <w:szCs w:val="16"/>
                  <w:lang w:val="en-GB"/>
                </w:rPr>
                <w:t>editionNumber</w:t>
              </w:r>
            </w:ins>
          </w:p>
        </w:tc>
        <w:tc>
          <w:tcPr>
            <w:tcW w:w="1006" w:type="pct"/>
          </w:tcPr>
          <w:p w14:paraId="50CF3BA0" w14:textId="77777777" w:rsidR="0055265E" w:rsidRPr="006F3630" w:rsidRDefault="0055265E" w:rsidP="00DA7024">
            <w:pPr>
              <w:snapToGrid w:val="0"/>
              <w:spacing w:before="60" w:after="60" w:line="240" w:lineRule="auto"/>
              <w:jc w:val="left"/>
              <w:rPr>
                <w:ins w:id="1735" w:author="Raphael Malyankar" w:date="2025-01-02T22:27:00Z" w16du:dateUtc="2025-01-03T05:27:00Z"/>
                <w:sz w:val="16"/>
                <w:szCs w:val="16"/>
                <w:lang w:val="en-GB"/>
              </w:rPr>
            </w:pPr>
            <w:ins w:id="1736" w:author="Raphael Malyankar" w:date="2025-01-02T22:27:00Z" w16du:dateUtc="2025-01-03T05:27:00Z">
              <w:r w:rsidRPr="006F3630">
                <w:rPr>
                  <w:sz w:val="16"/>
                  <w:szCs w:val="16"/>
                  <w:lang w:val="en-GB"/>
                </w:rPr>
                <w:t xml:space="preserve">The </w:t>
              </w:r>
              <w:r>
                <w:rPr>
                  <w:sz w:val="16"/>
                  <w:szCs w:val="16"/>
                  <w:lang w:val="en-GB"/>
                </w:rPr>
                <w:t>E</w:t>
              </w:r>
              <w:r w:rsidRPr="006F3630">
                <w:rPr>
                  <w:sz w:val="16"/>
                  <w:szCs w:val="16"/>
                  <w:lang w:val="en-GB"/>
                </w:rPr>
                <w:t>dition number of the dataset</w:t>
              </w:r>
            </w:ins>
          </w:p>
        </w:tc>
        <w:tc>
          <w:tcPr>
            <w:tcW w:w="287" w:type="pct"/>
          </w:tcPr>
          <w:p w14:paraId="392F40B8" w14:textId="77777777" w:rsidR="0055265E" w:rsidRPr="00E954AD" w:rsidRDefault="0055265E" w:rsidP="00DA7024">
            <w:pPr>
              <w:snapToGrid w:val="0"/>
              <w:spacing w:before="60" w:after="60" w:line="240" w:lineRule="auto"/>
              <w:jc w:val="center"/>
              <w:rPr>
                <w:ins w:id="1737" w:author="Raphael Malyankar" w:date="2025-01-02T22:27:00Z" w16du:dateUtc="2025-01-03T05:27:00Z"/>
                <w:b/>
                <w:sz w:val="16"/>
                <w:szCs w:val="16"/>
                <w:lang w:val="en-GB"/>
              </w:rPr>
            </w:pPr>
            <w:ins w:id="1738" w:author="Raphael Malyankar" w:date="2025-01-02T22:27:00Z" w16du:dateUtc="2025-01-03T05:27:00Z">
              <w:r w:rsidRPr="00E954AD">
                <w:rPr>
                  <w:b/>
                  <w:sz w:val="16"/>
                  <w:szCs w:val="16"/>
                  <w:lang w:val="en-GB"/>
                </w:rPr>
                <w:t>1</w:t>
              </w:r>
            </w:ins>
          </w:p>
        </w:tc>
        <w:tc>
          <w:tcPr>
            <w:tcW w:w="1265" w:type="pct"/>
          </w:tcPr>
          <w:p w14:paraId="64D29348" w14:textId="77777777" w:rsidR="0055265E" w:rsidRPr="00D05DEB" w:rsidRDefault="0055265E" w:rsidP="00DA7024">
            <w:pPr>
              <w:snapToGrid w:val="0"/>
              <w:spacing w:before="60" w:after="60" w:line="240" w:lineRule="auto"/>
              <w:jc w:val="left"/>
              <w:rPr>
                <w:ins w:id="1739" w:author="Raphael Malyankar" w:date="2025-01-02T22:27:00Z" w16du:dateUtc="2025-01-03T05:27:00Z"/>
                <w:sz w:val="16"/>
                <w:szCs w:val="16"/>
                <w:lang w:val="en-GB"/>
              </w:rPr>
            </w:pPr>
            <w:ins w:id="1740" w:author="Raphael Malyankar" w:date="2025-01-02T22:27:00Z" w16du:dateUtc="2025-01-03T05:27:00Z">
              <w:r>
                <w:rPr>
                  <w:sz w:val="16"/>
                  <w:szCs w:val="16"/>
                  <w:lang w:val="en-GB"/>
                </w:rPr>
                <w:t>Integer</w:t>
              </w:r>
            </w:ins>
          </w:p>
        </w:tc>
        <w:tc>
          <w:tcPr>
            <w:tcW w:w="1497" w:type="pct"/>
            <w:vAlign w:val="center"/>
          </w:tcPr>
          <w:p w14:paraId="3AAF6966" w14:textId="77777777" w:rsidR="0055265E" w:rsidRDefault="0055265E" w:rsidP="00DA7024">
            <w:pPr>
              <w:snapToGrid w:val="0"/>
              <w:spacing w:before="60" w:after="60" w:line="240" w:lineRule="auto"/>
              <w:jc w:val="left"/>
              <w:rPr>
                <w:ins w:id="1741" w:author="Raphael Malyankar" w:date="2025-02-18T14:12:00Z" w16du:dateUtc="2025-02-18T21:12:00Z"/>
                <w:rFonts w:eastAsia="Times New Roman"/>
                <w:b/>
                <w:sz w:val="16"/>
                <w:szCs w:val="16"/>
                <w:lang w:val="en-GB"/>
              </w:rPr>
            </w:pPr>
            <w:ins w:id="1742" w:author="Raphael Malyankar" w:date="2025-01-02T22:27:00Z" w16du:dateUtc="2025-01-03T05:27:00Z">
              <w:r w:rsidRPr="00E954AD">
                <w:rPr>
                  <w:rFonts w:eastAsia="Times New Roman"/>
                  <w:b/>
                  <w:sz w:val="16"/>
                  <w:szCs w:val="16"/>
                  <w:lang w:val="en-GB"/>
                </w:rPr>
                <w:t>Mandatory in S-1</w:t>
              </w:r>
            </w:ins>
            <w:ins w:id="1743" w:author="Raphael Malyankar" w:date="2025-01-02T22:40:00Z" w16du:dateUtc="2025-01-03T05:40:00Z">
              <w:r w:rsidR="00217141">
                <w:rPr>
                  <w:rFonts w:eastAsia="Times New Roman"/>
                  <w:b/>
                  <w:sz w:val="16"/>
                  <w:szCs w:val="16"/>
                  <w:lang w:val="en-GB"/>
                </w:rPr>
                <w:t>30</w:t>
              </w:r>
            </w:ins>
          </w:p>
          <w:p w14:paraId="430E1C57" w14:textId="40457354" w:rsidR="001271E8" w:rsidRPr="000A520D" w:rsidRDefault="001271E8" w:rsidP="00DA7024">
            <w:pPr>
              <w:snapToGrid w:val="0"/>
              <w:spacing w:before="60" w:after="60" w:line="240" w:lineRule="auto"/>
              <w:jc w:val="left"/>
              <w:rPr>
                <w:ins w:id="1744" w:author="Raphael Malyankar" w:date="2025-01-02T22:27:00Z" w16du:dateUtc="2025-01-03T05:27:00Z"/>
                <w:rFonts w:eastAsia="Times New Roman"/>
                <w:b/>
                <w:sz w:val="16"/>
                <w:szCs w:val="16"/>
                <w:lang w:val="en-GB"/>
              </w:rPr>
            </w:pPr>
            <w:ins w:id="1745" w:author="Raphael Malyankar" w:date="2025-02-18T14:12:00Z" w16du:dateUtc="2025-02-18T21:12:00Z">
              <w:r w:rsidRPr="001271E8">
                <w:rPr>
                  <w:rFonts w:eastAsia="Times New Roman"/>
                  <w:b/>
                  <w:sz w:val="16"/>
                  <w:szCs w:val="16"/>
                  <w:lang w:val="en-GB"/>
                </w:rPr>
                <w:t>For an update dataset the value must be the same as the base dataset</w:t>
              </w:r>
            </w:ins>
          </w:p>
        </w:tc>
      </w:tr>
      <w:tr w:rsidR="00497213" w:rsidRPr="006F3630" w14:paraId="71B919AF" w14:textId="77777777" w:rsidTr="00241648">
        <w:trPr>
          <w:cantSplit/>
          <w:ins w:id="1746" w:author="Raphael Malyankar" w:date="2025-01-02T22:35:00Z"/>
        </w:trPr>
        <w:tc>
          <w:tcPr>
            <w:tcW w:w="945" w:type="pct"/>
          </w:tcPr>
          <w:p w14:paraId="0520964F" w14:textId="2014D3BC" w:rsidR="00497213" w:rsidRPr="006F3630" w:rsidRDefault="00497213" w:rsidP="00497213">
            <w:pPr>
              <w:snapToGrid w:val="0"/>
              <w:spacing w:before="60" w:after="60" w:line="240" w:lineRule="auto"/>
              <w:jc w:val="left"/>
              <w:rPr>
                <w:ins w:id="1747" w:author="Raphael Malyankar" w:date="2025-01-02T22:35:00Z" w16du:dateUtc="2025-01-03T05:35:00Z"/>
                <w:sz w:val="16"/>
                <w:szCs w:val="16"/>
                <w:lang w:val="en-GB"/>
              </w:rPr>
            </w:pPr>
            <w:ins w:id="1748" w:author="Raphael Malyankar" w:date="2025-01-02T22:36:00Z" w16du:dateUtc="2025-01-03T05:36:00Z">
              <w:r w:rsidRPr="003440C2">
                <w:rPr>
                  <w:sz w:val="16"/>
                  <w:szCs w:val="16"/>
                  <w:lang w:eastAsia="en-US"/>
                </w:rPr>
                <w:lastRenderedPageBreak/>
                <w:t>updateNumber</w:t>
              </w:r>
            </w:ins>
          </w:p>
        </w:tc>
        <w:tc>
          <w:tcPr>
            <w:tcW w:w="1006" w:type="pct"/>
          </w:tcPr>
          <w:p w14:paraId="4E32F897" w14:textId="5A0B9828" w:rsidR="00497213" w:rsidRPr="006F3630" w:rsidRDefault="00497213" w:rsidP="00497213">
            <w:pPr>
              <w:snapToGrid w:val="0"/>
              <w:spacing w:before="60" w:after="60" w:line="240" w:lineRule="auto"/>
              <w:jc w:val="left"/>
              <w:rPr>
                <w:ins w:id="1749" w:author="Raphael Malyankar" w:date="2025-01-02T22:35:00Z" w16du:dateUtc="2025-01-03T05:35:00Z"/>
                <w:sz w:val="16"/>
                <w:szCs w:val="16"/>
                <w:lang w:val="en-GB"/>
              </w:rPr>
            </w:pPr>
            <w:ins w:id="1750" w:author="Raphael Malyankar" w:date="2025-01-02T22:36:00Z" w16du:dateUtc="2025-01-03T05:36:00Z">
              <w:r w:rsidRPr="003A450C">
                <w:rPr>
                  <w:sz w:val="16"/>
                  <w:szCs w:val="16"/>
                </w:rPr>
                <w:t>Update number assigned to the dataset and increased by one for each subsequent update</w:t>
              </w:r>
            </w:ins>
          </w:p>
        </w:tc>
        <w:tc>
          <w:tcPr>
            <w:tcW w:w="287" w:type="pct"/>
          </w:tcPr>
          <w:p w14:paraId="147792EC" w14:textId="09D90D9A" w:rsidR="00497213" w:rsidRPr="00217141" w:rsidRDefault="00497213" w:rsidP="00497213">
            <w:pPr>
              <w:snapToGrid w:val="0"/>
              <w:spacing w:before="60" w:after="60" w:line="240" w:lineRule="auto"/>
              <w:jc w:val="center"/>
              <w:rPr>
                <w:ins w:id="1751" w:author="Raphael Malyankar" w:date="2025-01-02T22:35:00Z" w16du:dateUtc="2025-01-03T05:35:00Z"/>
                <w:b/>
                <w:bCs/>
                <w:sz w:val="16"/>
                <w:szCs w:val="16"/>
                <w:lang w:val="en-GB"/>
              </w:rPr>
            </w:pPr>
            <w:ins w:id="1752" w:author="Raphael Malyankar" w:date="2025-01-02T22:36:00Z" w16du:dateUtc="2025-01-03T05:36:00Z">
              <w:r w:rsidRPr="000A520D">
                <w:rPr>
                  <w:b/>
                  <w:bCs/>
                  <w:sz w:val="16"/>
                  <w:szCs w:val="16"/>
                  <w:lang w:eastAsia="en-US"/>
                </w:rPr>
                <w:t>1</w:t>
              </w:r>
            </w:ins>
          </w:p>
        </w:tc>
        <w:tc>
          <w:tcPr>
            <w:tcW w:w="1265" w:type="pct"/>
          </w:tcPr>
          <w:p w14:paraId="4A4C27F3" w14:textId="66EB82F7" w:rsidR="00497213" w:rsidRDefault="00497213" w:rsidP="00497213">
            <w:pPr>
              <w:snapToGrid w:val="0"/>
              <w:spacing w:before="60" w:after="60" w:line="240" w:lineRule="auto"/>
              <w:jc w:val="left"/>
              <w:rPr>
                <w:ins w:id="1753" w:author="Raphael Malyankar" w:date="2025-01-02T22:35:00Z" w16du:dateUtc="2025-01-03T05:35:00Z"/>
                <w:sz w:val="16"/>
                <w:szCs w:val="16"/>
                <w:lang w:val="en-GB"/>
              </w:rPr>
            </w:pPr>
            <w:ins w:id="1754" w:author="Raphael Malyankar" w:date="2025-01-02T22:36:00Z" w16du:dateUtc="2025-01-03T05:36:00Z">
              <w:r>
                <w:rPr>
                  <w:sz w:val="16"/>
                  <w:szCs w:val="16"/>
                  <w:lang w:eastAsia="en-US"/>
                </w:rPr>
                <w:t>Integer</w:t>
              </w:r>
            </w:ins>
          </w:p>
        </w:tc>
        <w:tc>
          <w:tcPr>
            <w:tcW w:w="1497" w:type="pct"/>
          </w:tcPr>
          <w:p w14:paraId="740C3C82" w14:textId="77777777" w:rsidR="00497213" w:rsidRPr="003440C2" w:rsidRDefault="00497213" w:rsidP="00497213">
            <w:pPr>
              <w:spacing w:before="60" w:after="60" w:line="240" w:lineRule="auto"/>
              <w:jc w:val="left"/>
              <w:rPr>
                <w:ins w:id="1755" w:author="Raphael Malyankar" w:date="2025-01-02T22:36:00Z" w16du:dateUtc="2025-01-03T05:36:00Z"/>
                <w:b/>
                <w:bCs/>
                <w:sz w:val="16"/>
                <w:szCs w:val="16"/>
                <w:lang w:eastAsia="en-US"/>
              </w:rPr>
            </w:pPr>
            <w:ins w:id="1756" w:author="Raphael Malyankar" w:date="2025-01-02T22:36:00Z" w16du:dateUtc="2025-01-03T05:36:00Z">
              <w:r w:rsidRPr="003440C2">
                <w:rPr>
                  <w:sz w:val="16"/>
                  <w:szCs w:val="16"/>
                  <w:lang w:eastAsia="en-US"/>
                </w:rPr>
                <w:t>Update number 0 is assigned to a new dataset</w:t>
              </w:r>
            </w:ins>
          </w:p>
          <w:p w14:paraId="038D69BB" w14:textId="77777777" w:rsidR="00497213" w:rsidRDefault="00217141" w:rsidP="00497213">
            <w:pPr>
              <w:snapToGrid w:val="0"/>
              <w:spacing w:before="60" w:after="60" w:line="240" w:lineRule="auto"/>
              <w:jc w:val="left"/>
              <w:rPr>
                <w:ins w:id="1757" w:author="Raphael Malyankar" w:date="2025-02-18T14:11:00Z" w16du:dateUtc="2025-02-18T21:11:00Z"/>
                <w:b/>
                <w:sz w:val="16"/>
                <w:szCs w:val="16"/>
                <w:lang w:eastAsia="en-US"/>
              </w:rPr>
            </w:pPr>
            <w:ins w:id="1758" w:author="Raphael Malyankar" w:date="2025-01-02T22:42:00Z" w16du:dateUtc="2025-01-03T05:42:00Z">
              <w:r w:rsidRPr="000A520D">
                <w:rPr>
                  <w:b/>
                  <w:sz w:val="16"/>
                  <w:szCs w:val="16"/>
                  <w:lang w:eastAsia="en-US"/>
                </w:rPr>
                <w:t>Mandatory</w:t>
              </w:r>
            </w:ins>
            <w:ins w:id="1759" w:author="Raphael Malyankar" w:date="2025-01-02T22:36:00Z" w16du:dateUtc="2025-01-03T05:36:00Z">
              <w:r w:rsidR="00497213" w:rsidRPr="000A520D">
                <w:rPr>
                  <w:b/>
                  <w:sz w:val="16"/>
                  <w:szCs w:val="16"/>
                  <w:lang w:eastAsia="en-US"/>
                </w:rPr>
                <w:t xml:space="preserve"> in S-1</w:t>
              </w:r>
            </w:ins>
            <w:ins w:id="1760" w:author="Raphael Malyankar" w:date="2025-01-02T22:41:00Z" w16du:dateUtc="2025-01-03T05:41:00Z">
              <w:r w:rsidRPr="000A520D">
                <w:rPr>
                  <w:b/>
                  <w:sz w:val="16"/>
                  <w:szCs w:val="16"/>
                  <w:lang w:eastAsia="en-US"/>
                </w:rPr>
                <w:t>30</w:t>
              </w:r>
            </w:ins>
          </w:p>
          <w:p w14:paraId="66A5624D" w14:textId="46FA7472" w:rsidR="001271E8" w:rsidRPr="00217141" w:rsidRDefault="001271E8" w:rsidP="00497213">
            <w:pPr>
              <w:snapToGrid w:val="0"/>
              <w:spacing w:before="60" w:after="60" w:line="240" w:lineRule="auto"/>
              <w:jc w:val="left"/>
              <w:rPr>
                <w:ins w:id="1761" w:author="Raphael Malyankar" w:date="2025-01-02T22:35:00Z" w16du:dateUtc="2025-01-03T05:35:00Z"/>
                <w:rFonts w:eastAsia="Times New Roman"/>
                <w:b/>
                <w:sz w:val="16"/>
                <w:szCs w:val="16"/>
                <w:lang w:val="en-GB"/>
              </w:rPr>
            </w:pPr>
            <w:ins w:id="1762" w:author="Raphael Malyankar" w:date="2025-02-18T14:12:00Z" w16du:dateUtc="2025-02-18T21:12:00Z">
              <w:r>
                <w:rPr>
                  <w:rFonts w:eastAsia="Times New Roman"/>
                  <w:b/>
                  <w:sz w:val="16"/>
                  <w:szCs w:val="16"/>
                  <w:lang w:val="en-GB"/>
                </w:rPr>
                <w:t>For an update dataset the u</w:t>
              </w:r>
              <w:r w:rsidRPr="001271E8">
                <w:rPr>
                  <w:rFonts w:eastAsia="Times New Roman"/>
                  <w:b/>
                  <w:sz w:val="16"/>
                  <w:szCs w:val="16"/>
                  <w:lang w:val="en-GB"/>
                </w:rPr>
                <w:t>pdate sequence number, must match file name</w:t>
              </w:r>
            </w:ins>
          </w:p>
        </w:tc>
      </w:tr>
      <w:tr w:rsidR="00497213" w:rsidRPr="006F3630" w14:paraId="6C65BFA3" w14:textId="77777777" w:rsidTr="00241648">
        <w:trPr>
          <w:cantSplit/>
          <w:ins w:id="1763" w:author="Raphael Malyankar" w:date="2025-01-02T22:35:00Z"/>
        </w:trPr>
        <w:tc>
          <w:tcPr>
            <w:tcW w:w="945" w:type="pct"/>
          </w:tcPr>
          <w:p w14:paraId="7300810D" w14:textId="2E41C4AE" w:rsidR="00497213" w:rsidRPr="006F3630" w:rsidRDefault="00497213" w:rsidP="00497213">
            <w:pPr>
              <w:snapToGrid w:val="0"/>
              <w:spacing w:before="60" w:after="60" w:line="240" w:lineRule="auto"/>
              <w:jc w:val="left"/>
              <w:rPr>
                <w:ins w:id="1764" w:author="Raphael Malyankar" w:date="2025-01-02T22:35:00Z" w16du:dateUtc="2025-01-03T05:35:00Z"/>
                <w:sz w:val="16"/>
                <w:szCs w:val="16"/>
                <w:lang w:val="en-GB"/>
              </w:rPr>
            </w:pPr>
            <w:ins w:id="1765" w:author="Raphael Malyankar" w:date="2025-01-02T22:36:00Z" w16du:dateUtc="2025-01-03T05:36:00Z">
              <w:r w:rsidRPr="003440C2">
                <w:rPr>
                  <w:sz w:val="16"/>
                  <w:szCs w:val="16"/>
                  <w:lang w:eastAsia="en-US"/>
                </w:rPr>
                <w:t>updateApplicationDate</w:t>
              </w:r>
            </w:ins>
          </w:p>
        </w:tc>
        <w:tc>
          <w:tcPr>
            <w:tcW w:w="1006" w:type="pct"/>
          </w:tcPr>
          <w:p w14:paraId="7563CD99" w14:textId="2C23154A" w:rsidR="00497213" w:rsidRPr="006F3630" w:rsidRDefault="00497213" w:rsidP="00497213">
            <w:pPr>
              <w:snapToGrid w:val="0"/>
              <w:spacing w:before="60" w:after="60" w:line="240" w:lineRule="auto"/>
              <w:jc w:val="left"/>
              <w:rPr>
                <w:ins w:id="1766" w:author="Raphael Malyankar" w:date="2025-01-02T22:35:00Z" w16du:dateUtc="2025-01-03T05:35:00Z"/>
                <w:sz w:val="16"/>
                <w:szCs w:val="16"/>
                <w:lang w:val="en-GB"/>
              </w:rPr>
            </w:pPr>
            <w:ins w:id="1767" w:author="Raphael Malyankar" w:date="2025-01-02T22:36:00Z" w16du:dateUtc="2025-01-03T05:36:00Z">
              <w:r w:rsidRPr="003A450C">
                <w:rPr>
                  <w:rFonts w:eastAsia="Times New Roman"/>
                  <w:sz w:val="16"/>
                  <w:szCs w:val="16"/>
                </w:rPr>
                <w:t>This date is only used for the base cell files (that is new data set, re-issue and new edition), not update cell files. All updates dated on or before this date must have been applied by the producer</w:t>
              </w:r>
            </w:ins>
          </w:p>
        </w:tc>
        <w:tc>
          <w:tcPr>
            <w:tcW w:w="287" w:type="pct"/>
          </w:tcPr>
          <w:p w14:paraId="10D36CC8" w14:textId="58F475B3" w:rsidR="00497213" w:rsidRPr="00E954AD" w:rsidRDefault="00497213" w:rsidP="00497213">
            <w:pPr>
              <w:snapToGrid w:val="0"/>
              <w:spacing w:before="60" w:after="60" w:line="240" w:lineRule="auto"/>
              <w:jc w:val="center"/>
              <w:rPr>
                <w:ins w:id="1768" w:author="Raphael Malyankar" w:date="2025-01-02T22:35:00Z" w16du:dateUtc="2025-01-03T05:35:00Z"/>
                <w:b/>
                <w:sz w:val="16"/>
                <w:szCs w:val="16"/>
                <w:lang w:val="en-GB"/>
              </w:rPr>
            </w:pPr>
            <w:ins w:id="1769" w:author="Raphael Malyankar" w:date="2025-01-02T22:36:00Z" w16du:dateUtc="2025-01-03T05:36:00Z">
              <w:r w:rsidRPr="003440C2">
                <w:rPr>
                  <w:sz w:val="16"/>
                  <w:szCs w:val="16"/>
                  <w:lang w:eastAsia="en-US"/>
                </w:rPr>
                <w:t>0..1</w:t>
              </w:r>
            </w:ins>
          </w:p>
        </w:tc>
        <w:tc>
          <w:tcPr>
            <w:tcW w:w="1265" w:type="pct"/>
          </w:tcPr>
          <w:p w14:paraId="1A00F46C" w14:textId="3554283F" w:rsidR="00497213" w:rsidRDefault="00497213" w:rsidP="00497213">
            <w:pPr>
              <w:snapToGrid w:val="0"/>
              <w:spacing w:before="60" w:after="60" w:line="240" w:lineRule="auto"/>
              <w:jc w:val="left"/>
              <w:rPr>
                <w:ins w:id="1770" w:author="Raphael Malyankar" w:date="2025-01-02T22:35:00Z" w16du:dateUtc="2025-01-03T05:35:00Z"/>
                <w:sz w:val="16"/>
                <w:szCs w:val="16"/>
                <w:lang w:val="en-GB"/>
              </w:rPr>
            </w:pPr>
            <w:ins w:id="1771" w:author="Raphael Malyankar" w:date="2025-01-02T22:36:00Z" w16du:dateUtc="2025-01-03T05:36:00Z">
              <w:r w:rsidRPr="003440C2">
                <w:rPr>
                  <w:sz w:val="16"/>
                  <w:szCs w:val="16"/>
                  <w:lang w:eastAsia="en-US"/>
                </w:rPr>
                <w:t>Date</w:t>
              </w:r>
            </w:ins>
          </w:p>
        </w:tc>
        <w:tc>
          <w:tcPr>
            <w:tcW w:w="1497" w:type="pct"/>
          </w:tcPr>
          <w:p w14:paraId="31AD9CD1" w14:textId="77777777" w:rsidR="00497213" w:rsidRPr="00E954AD" w:rsidRDefault="00497213" w:rsidP="00497213">
            <w:pPr>
              <w:snapToGrid w:val="0"/>
              <w:spacing w:before="60" w:after="60" w:line="240" w:lineRule="auto"/>
              <w:jc w:val="left"/>
              <w:rPr>
                <w:ins w:id="1772" w:author="Raphael Malyankar" w:date="2025-01-02T22:35:00Z" w16du:dateUtc="2025-01-03T05:35:00Z"/>
                <w:rFonts w:eastAsia="Times New Roman"/>
                <w:b/>
                <w:sz w:val="16"/>
                <w:szCs w:val="16"/>
                <w:lang w:val="en-GB"/>
              </w:rPr>
            </w:pPr>
          </w:p>
        </w:tc>
      </w:tr>
      <w:tr w:rsidR="00497213" w:rsidRPr="006F3630" w14:paraId="458714C6" w14:textId="77777777" w:rsidTr="00241648">
        <w:trPr>
          <w:cantSplit/>
          <w:ins w:id="1773" w:author="Raphael Malyankar" w:date="2025-01-02T22:36:00Z"/>
        </w:trPr>
        <w:tc>
          <w:tcPr>
            <w:tcW w:w="945" w:type="pct"/>
          </w:tcPr>
          <w:p w14:paraId="3C658F30" w14:textId="7898D904" w:rsidR="00497213" w:rsidRPr="006F3630" w:rsidRDefault="00497213" w:rsidP="00497213">
            <w:pPr>
              <w:snapToGrid w:val="0"/>
              <w:spacing w:before="60" w:after="60" w:line="240" w:lineRule="auto"/>
              <w:jc w:val="left"/>
              <w:rPr>
                <w:ins w:id="1774" w:author="Raphael Malyankar" w:date="2025-01-02T22:36:00Z" w16du:dateUtc="2025-01-03T05:36:00Z"/>
                <w:sz w:val="16"/>
                <w:szCs w:val="16"/>
                <w:lang w:val="en-GB"/>
              </w:rPr>
            </w:pPr>
            <w:ins w:id="1775" w:author="Raphael Malyankar" w:date="2025-01-02T22:36:00Z" w16du:dateUtc="2025-01-03T05:36:00Z">
              <w:r w:rsidRPr="003440C2">
                <w:rPr>
                  <w:sz w:val="16"/>
                  <w:szCs w:val="16"/>
                  <w:lang w:eastAsia="en-US"/>
                </w:rPr>
                <w:t>referenceID</w:t>
              </w:r>
            </w:ins>
          </w:p>
        </w:tc>
        <w:tc>
          <w:tcPr>
            <w:tcW w:w="1006" w:type="pct"/>
          </w:tcPr>
          <w:p w14:paraId="1F32FE81" w14:textId="1ACA7062" w:rsidR="00497213" w:rsidRPr="006F3630" w:rsidRDefault="00497213" w:rsidP="00497213">
            <w:pPr>
              <w:snapToGrid w:val="0"/>
              <w:spacing w:before="60" w:after="60" w:line="240" w:lineRule="auto"/>
              <w:jc w:val="left"/>
              <w:rPr>
                <w:ins w:id="1776" w:author="Raphael Malyankar" w:date="2025-01-02T22:36:00Z" w16du:dateUtc="2025-01-03T05:36:00Z"/>
                <w:sz w:val="16"/>
                <w:szCs w:val="16"/>
                <w:lang w:val="en-GB"/>
              </w:rPr>
            </w:pPr>
            <w:ins w:id="1777" w:author="Raphael Malyankar" w:date="2025-01-02T22:36:00Z" w16du:dateUtc="2025-01-03T05:36:00Z">
              <w:r>
                <w:rPr>
                  <w:sz w:val="16"/>
                  <w:szCs w:val="16"/>
                </w:rPr>
                <w:t>Reference back to the datasetID</w:t>
              </w:r>
            </w:ins>
          </w:p>
        </w:tc>
        <w:tc>
          <w:tcPr>
            <w:tcW w:w="287" w:type="pct"/>
          </w:tcPr>
          <w:p w14:paraId="025A5B15" w14:textId="634611E0" w:rsidR="00497213" w:rsidRPr="00E954AD" w:rsidRDefault="00497213" w:rsidP="00497213">
            <w:pPr>
              <w:snapToGrid w:val="0"/>
              <w:spacing w:before="60" w:after="60" w:line="240" w:lineRule="auto"/>
              <w:jc w:val="center"/>
              <w:rPr>
                <w:ins w:id="1778" w:author="Raphael Malyankar" w:date="2025-01-02T22:36:00Z" w16du:dateUtc="2025-01-03T05:36:00Z"/>
                <w:b/>
                <w:sz w:val="16"/>
                <w:szCs w:val="16"/>
                <w:lang w:val="en-GB"/>
              </w:rPr>
            </w:pPr>
            <w:ins w:id="1779" w:author="Raphael Malyankar" w:date="2025-01-02T22:36:00Z" w16du:dateUtc="2025-01-03T05:36:00Z">
              <w:r w:rsidRPr="003440C2">
                <w:rPr>
                  <w:sz w:val="16"/>
                  <w:szCs w:val="16"/>
                  <w:lang w:eastAsia="en-US"/>
                </w:rPr>
                <w:t>0..1</w:t>
              </w:r>
            </w:ins>
          </w:p>
        </w:tc>
        <w:tc>
          <w:tcPr>
            <w:tcW w:w="1265" w:type="pct"/>
          </w:tcPr>
          <w:p w14:paraId="5F64DB4A" w14:textId="1228BA03" w:rsidR="00497213" w:rsidRDefault="00497213" w:rsidP="00497213">
            <w:pPr>
              <w:snapToGrid w:val="0"/>
              <w:spacing w:before="60" w:after="60" w:line="240" w:lineRule="auto"/>
              <w:jc w:val="left"/>
              <w:rPr>
                <w:ins w:id="1780" w:author="Raphael Malyankar" w:date="2025-01-02T22:36:00Z" w16du:dateUtc="2025-01-03T05:36:00Z"/>
                <w:sz w:val="16"/>
                <w:szCs w:val="16"/>
                <w:lang w:val="en-GB"/>
              </w:rPr>
            </w:pPr>
            <w:ins w:id="1781" w:author="Raphael Malyankar" w:date="2025-01-02T22:36:00Z" w16du:dateUtc="2025-01-03T05:36:00Z">
              <w:r w:rsidRPr="003440C2">
                <w:rPr>
                  <w:sz w:val="16"/>
                  <w:szCs w:val="16"/>
                </w:rPr>
                <w:t>URN</w:t>
              </w:r>
            </w:ins>
          </w:p>
        </w:tc>
        <w:tc>
          <w:tcPr>
            <w:tcW w:w="1497" w:type="pct"/>
          </w:tcPr>
          <w:p w14:paraId="3F74AD54" w14:textId="76CB63C2" w:rsidR="00497213" w:rsidRPr="003440C2" w:rsidRDefault="00345BEA" w:rsidP="00497213">
            <w:pPr>
              <w:snapToGrid w:val="0"/>
              <w:spacing w:before="60" w:after="60" w:line="240" w:lineRule="auto"/>
              <w:jc w:val="left"/>
              <w:rPr>
                <w:ins w:id="1782" w:author="Raphael Malyankar" w:date="2025-01-02T22:36:00Z" w16du:dateUtc="2025-01-03T05:36:00Z"/>
                <w:sz w:val="16"/>
                <w:szCs w:val="16"/>
              </w:rPr>
            </w:pPr>
            <w:ins w:id="1783" w:author="Raphael Malyankar" w:date="2025-02-18T14:19:00Z" w16du:dateUtc="2025-02-18T21:19:00Z">
              <w:r>
                <w:rPr>
                  <w:sz w:val="16"/>
                  <w:szCs w:val="16"/>
                </w:rPr>
                <w:t>In u</w:t>
              </w:r>
            </w:ins>
            <w:ins w:id="1784" w:author="Raphael Malyankar" w:date="2025-01-02T22:36:00Z" w16du:dateUtc="2025-01-03T05:36:00Z">
              <w:r w:rsidR="00497213" w:rsidRPr="003440C2">
                <w:rPr>
                  <w:sz w:val="16"/>
                  <w:szCs w:val="16"/>
                </w:rPr>
                <w:t>pdate metadata refers to the datasetID of the dataset metadata. This is used if and only if the dataset is an update</w:t>
              </w:r>
            </w:ins>
          </w:p>
          <w:p w14:paraId="3B3D9B99" w14:textId="7A2A37BE" w:rsidR="00497213" w:rsidRPr="00E954AD" w:rsidRDefault="00497213" w:rsidP="00497213">
            <w:pPr>
              <w:snapToGrid w:val="0"/>
              <w:spacing w:before="60" w:after="60" w:line="240" w:lineRule="auto"/>
              <w:jc w:val="left"/>
              <w:rPr>
                <w:ins w:id="1785" w:author="Raphael Malyankar" w:date="2025-01-02T22:36:00Z" w16du:dateUtc="2025-01-03T05:36:00Z"/>
                <w:rFonts w:eastAsia="Times New Roman"/>
                <w:b/>
                <w:sz w:val="16"/>
                <w:szCs w:val="16"/>
                <w:lang w:val="en-GB"/>
              </w:rPr>
            </w:pPr>
            <w:ins w:id="1786" w:author="Raphael Malyankar" w:date="2025-01-02T22:36:00Z" w16du:dateUtc="2025-01-03T05:36:00Z">
              <w:r w:rsidRPr="003440C2">
                <w:rPr>
                  <w:sz w:val="16"/>
                  <w:szCs w:val="16"/>
                </w:rPr>
                <w:t>The URN must be an MRN</w:t>
              </w:r>
            </w:ins>
          </w:p>
        </w:tc>
      </w:tr>
      <w:tr w:rsidR="0055265E" w:rsidRPr="006F3630" w14:paraId="7EFEB860" w14:textId="77777777" w:rsidTr="00241648">
        <w:trPr>
          <w:cantSplit/>
          <w:trHeight w:val="326"/>
          <w:ins w:id="1787" w:author="Raphael Malyankar" w:date="2025-01-02T22:27:00Z"/>
        </w:trPr>
        <w:tc>
          <w:tcPr>
            <w:tcW w:w="945" w:type="pct"/>
          </w:tcPr>
          <w:p w14:paraId="364A9184" w14:textId="77777777" w:rsidR="0055265E" w:rsidRPr="006F3630" w:rsidRDefault="0055265E" w:rsidP="00DA7024">
            <w:pPr>
              <w:snapToGrid w:val="0"/>
              <w:spacing w:before="60" w:after="60" w:line="240" w:lineRule="auto"/>
              <w:jc w:val="left"/>
              <w:rPr>
                <w:ins w:id="1788" w:author="Raphael Malyankar" w:date="2025-01-02T22:27:00Z" w16du:dateUtc="2025-01-03T05:27:00Z"/>
                <w:sz w:val="16"/>
                <w:szCs w:val="16"/>
                <w:lang w:val="en-GB"/>
              </w:rPr>
            </w:pPr>
            <w:ins w:id="1789" w:author="Raphael Malyankar" w:date="2025-01-02T22:27:00Z" w16du:dateUtc="2025-01-03T05:27:00Z">
              <w:r w:rsidRPr="006F3630">
                <w:rPr>
                  <w:sz w:val="16"/>
                  <w:szCs w:val="16"/>
                  <w:lang w:val="en-GB"/>
                </w:rPr>
                <w:t>issueDate</w:t>
              </w:r>
            </w:ins>
          </w:p>
        </w:tc>
        <w:tc>
          <w:tcPr>
            <w:tcW w:w="1006" w:type="pct"/>
          </w:tcPr>
          <w:p w14:paraId="65BD4161" w14:textId="77777777" w:rsidR="0055265E" w:rsidRPr="006F3630" w:rsidRDefault="0055265E" w:rsidP="00DA7024">
            <w:pPr>
              <w:snapToGrid w:val="0"/>
              <w:spacing w:before="60" w:after="60" w:line="240" w:lineRule="auto"/>
              <w:jc w:val="left"/>
              <w:rPr>
                <w:ins w:id="1790" w:author="Raphael Malyankar" w:date="2025-01-02T22:27:00Z" w16du:dateUtc="2025-01-03T05:27:00Z"/>
                <w:rFonts w:eastAsia="Times New Roman"/>
                <w:sz w:val="16"/>
                <w:szCs w:val="16"/>
                <w:lang w:val="en-GB"/>
              </w:rPr>
            </w:pPr>
            <w:ins w:id="1791" w:author="Raphael Malyankar" w:date="2025-01-02T22:27:00Z" w16du:dateUtc="2025-01-03T05:27:00Z">
              <w:r w:rsidRPr="006F3630">
                <w:rPr>
                  <w:rFonts w:eastAsia="Times New Roman"/>
                  <w:sz w:val="16"/>
                  <w:szCs w:val="16"/>
                  <w:lang w:val="en-GB"/>
                </w:rPr>
                <w:t xml:space="preserve">Date on which the data was made available by the </w:t>
              </w:r>
              <w:r>
                <w:rPr>
                  <w:rFonts w:eastAsia="Times New Roman"/>
                  <w:sz w:val="16"/>
                  <w:szCs w:val="16"/>
                  <w:lang w:val="en-GB"/>
                </w:rPr>
                <w:t>D</w:t>
              </w:r>
              <w:r w:rsidRPr="006F3630">
                <w:rPr>
                  <w:rFonts w:eastAsia="Times New Roman"/>
                  <w:sz w:val="16"/>
                  <w:szCs w:val="16"/>
                  <w:lang w:val="en-GB"/>
                </w:rPr>
                <w:t xml:space="preserve">ata </w:t>
              </w:r>
              <w:r>
                <w:rPr>
                  <w:rFonts w:eastAsia="Times New Roman"/>
                  <w:sz w:val="16"/>
                  <w:szCs w:val="16"/>
                  <w:lang w:val="en-GB"/>
                </w:rPr>
                <w:t>P</w:t>
              </w:r>
              <w:r w:rsidRPr="006F3630">
                <w:rPr>
                  <w:rFonts w:eastAsia="Times New Roman"/>
                  <w:sz w:val="16"/>
                  <w:szCs w:val="16"/>
                  <w:lang w:val="en-GB"/>
                </w:rPr>
                <w:t>roducer</w:t>
              </w:r>
            </w:ins>
          </w:p>
        </w:tc>
        <w:tc>
          <w:tcPr>
            <w:tcW w:w="287" w:type="pct"/>
          </w:tcPr>
          <w:p w14:paraId="28820A92" w14:textId="77777777" w:rsidR="0055265E" w:rsidRPr="006F3630" w:rsidRDefault="0055265E" w:rsidP="00DA7024">
            <w:pPr>
              <w:snapToGrid w:val="0"/>
              <w:spacing w:before="60" w:after="60" w:line="240" w:lineRule="auto"/>
              <w:jc w:val="center"/>
              <w:rPr>
                <w:ins w:id="1792" w:author="Raphael Malyankar" w:date="2025-01-02T22:27:00Z" w16du:dateUtc="2025-01-03T05:27:00Z"/>
                <w:sz w:val="16"/>
                <w:szCs w:val="16"/>
                <w:lang w:val="en-GB"/>
              </w:rPr>
            </w:pPr>
            <w:ins w:id="1793" w:author="Raphael Malyankar" w:date="2025-01-02T22:27:00Z" w16du:dateUtc="2025-01-03T05:27:00Z">
              <w:r w:rsidRPr="006F3630">
                <w:rPr>
                  <w:sz w:val="16"/>
                  <w:szCs w:val="16"/>
                  <w:lang w:val="en-GB"/>
                </w:rPr>
                <w:t>1</w:t>
              </w:r>
            </w:ins>
          </w:p>
        </w:tc>
        <w:tc>
          <w:tcPr>
            <w:tcW w:w="1265" w:type="pct"/>
          </w:tcPr>
          <w:p w14:paraId="1FDC3ED6" w14:textId="77777777" w:rsidR="0055265E" w:rsidRPr="006F3630" w:rsidRDefault="0055265E" w:rsidP="00DA7024">
            <w:pPr>
              <w:snapToGrid w:val="0"/>
              <w:spacing w:before="60" w:after="60" w:line="240" w:lineRule="auto"/>
              <w:jc w:val="left"/>
              <w:rPr>
                <w:ins w:id="1794" w:author="Raphael Malyankar" w:date="2025-01-02T22:27:00Z" w16du:dateUtc="2025-01-03T05:27:00Z"/>
                <w:sz w:val="16"/>
                <w:szCs w:val="16"/>
                <w:lang w:val="en-GB"/>
              </w:rPr>
            </w:pPr>
            <w:ins w:id="1795" w:author="Raphael Malyankar" w:date="2025-01-02T22:27:00Z" w16du:dateUtc="2025-01-03T05:27:00Z">
              <w:r w:rsidRPr="006F3630">
                <w:rPr>
                  <w:sz w:val="16"/>
                  <w:szCs w:val="16"/>
                  <w:lang w:val="en-GB"/>
                </w:rPr>
                <w:t>Date</w:t>
              </w:r>
            </w:ins>
          </w:p>
        </w:tc>
        <w:tc>
          <w:tcPr>
            <w:tcW w:w="1497" w:type="pct"/>
            <w:vAlign w:val="center"/>
          </w:tcPr>
          <w:p w14:paraId="0F3B7F1D" w14:textId="77777777" w:rsidR="001271E8" w:rsidRPr="004671BE" w:rsidRDefault="001271E8" w:rsidP="00DA7024">
            <w:pPr>
              <w:snapToGrid w:val="0"/>
              <w:spacing w:before="60" w:after="60" w:line="240" w:lineRule="auto"/>
              <w:jc w:val="left"/>
              <w:rPr>
                <w:ins w:id="1796" w:author="Raphael Malyankar" w:date="2025-02-18T14:13:00Z" w16du:dateUtc="2025-02-18T21:13:00Z"/>
                <w:b/>
                <w:bCs/>
                <w:sz w:val="16"/>
                <w:szCs w:val="16"/>
                <w:lang w:val="en-GB"/>
              </w:rPr>
            </w:pPr>
            <w:ins w:id="1797" w:author="Raphael Malyankar" w:date="2025-02-18T14:13:00Z" w16du:dateUtc="2025-02-18T21:13:00Z">
              <w:r w:rsidRPr="004671BE">
                <w:rPr>
                  <w:b/>
                  <w:bCs/>
                  <w:sz w:val="16"/>
                  <w:szCs w:val="16"/>
                  <w:lang w:val="en-GB"/>
                </w:rPr>
                <w:t>The date on which the dataset was generated.</w:t>
              </w:r>
            </w:ins>
          </w:p>
          <w:p w14:paraId="5F634945" w14:textId="40AAA2EC" w:rsidR="0055265E" w:rsidRPr="004671BE" w:rsidRDefault="001271E8" w:rsidP="00DA7024">
            <w:pPr>
              <w:snapToGrid w:val="0"/>
              <w:spacing w:before="60" w:after="60" w:line="240" w:lineRule="auto"/>
              <w:jc w:val="left"/>
              <w:rPr>
                <w:ins w:id="1798" w:author="Raphael Malyankar" w:date="2025-01-02T22:27:00Z" w16du:dateUtc="2025-01-03T05:27:00Z"/>
                <w:b/>
                <w:bCs/>
                <w:sz w:val="16"/>
                <w:szCs w:val="16"/>
                <w:lang w:val="en-GB"/>
              </w:rPr>
            </w:pPr>
            <w:ins w:id="1799" w:author="Raphael Malyankar" w:date="2025-02-18T14:13:00Z" w16du:dateUtc="2025-02-18T21:13:00Z">
              <w:r w:rsidRPr="004671BE">
                <w:rPr>
                  <w:b/>
                  <w:bCs/>
                  <w:sz w:val="16"/>
                  <w:szCs w:val="16"/>
                  <w:lang w:val="en-GB"/>
                </w:rPr>
                <w:t>For an update dataset, this must be on or after the issue date of the base dataset and the most recent previous update</w:t>
              </w:r>
            </w:ins>
          </w:p>
        </w:tc>
      </w:tr>
      <w:tr w:rsidR="0055265E" w:rsidRPr="006F3630" w14:paraId="70633ECE" w14:textId="77777777" w:rsidTr="00241648">
        <w:trPr>
          <w:cantSplit/>
          <w:trHeight w:val="326"/>
          <w:ins w:id="1800" w:author="Raphael Malyankar" w:date="2025-01-02T22:27:00Z"/>
        </w:trPr>
        <w:tc>
          <w:tcPr>
            <w:tcW w:w="945" w:type="pct"/>
          </w:tcPr>
          <w:p w14:paraId="0F494E80" w14:textId="77777777" w:rsidR="0055265E" w:rsidRPr="006F3630" w:rsidRDefault="0055265E" w:rsidP="00DA7024">
            <w:pPr>
              <w:snapToGrid w:val="0"/>
              <w:spacing w:before="60" w:after="60" w:line="240" w:lineRule="auto"/>
              <w:jc w:val="left"/>
              <w:rPr>
                <w:ins w:id="1801" w:author="Raphael Malyankar" w:date="2025-01-02T22:27:00Z" w16du:dateUtc="2025-01-03T05:27:00Z"/>
                <w:sz w:val="16"/>
                <w:szCs w:val="16"/>
                <w:lang w:val="en-GB"/>
              </w:rPr>
            </w:pPr>
            <w:ins w:id="1802" w:author="Raphael Malyankar" w:date="2025-01-02T22:27:00Z" w16du:dateUtc="2025-01-03T05:27:00Z">
              <w:r w:rsidRPr="006F3630">
                <w:rPr>
                  <w:sz w:val="16"/>
                  <w:szCs w:val="16"/>
                  <w:lang w:val="en-GB"/>
                </w:rPr>
                <w:t>issueTime</w:t>
              </w:r>
            </w:ins>
          </w:p>
        </w:tc>
        <w:tc>
          <w:tcPr>
            <w:tcW w:w="1006" w:type="pct"/>
          </w:tcPr>
          <w:p w14:paraId="0A553FB2" w14:textId="77777777" w:rsidR="0055265E" w:rsidRPr="006F3630" w:rsidRDefault="0055265E" w:rsidP="00DA7024">
            <w:pPr>
              <w:snapToGrid w:val="0"/>
              <w:spacing w:before="60" w:after="60" w:line="240" w:lineRule="auto"/>
              <w:jc w:val="left"/>
              <w:rPr>
                <w:ins w:id="1803" w:author="Raphael Malyankar" w:date="2025-01-02T22:27:00Z" w16du:dateUtc="2025-01-03T05:27:00Z"/>
                <w:rFonts w:eastAsia="Times New Roman"/>
                <w:sz w:val="16"/>
                <w:szCs w:val="16"/>
                <w:lang w:val="en-GB"/>
              </w:rPr>
            </w:pPr>
            <w:ins w:id="1804" w:author="Raphael Malyankar" w:date="2025-01-02T22:27:00Z" w16du:dateUtc="2025-01-03T05:27:00Z">
              <w:r w:rsidRPr="006F3630">
                <w:rPr>
                  <w:rFonts w:eastAsia="Times New Roman"/>
                  <w:sz w:val="16"/>
                  <w:szCs w:val="16"/>
                  <w:lang w:val="en-GB"/>
                </w:rPr>
                <w:t xml:space="preserve">Time of day at which the data was made available by the </w:t>
              </w:r>
              <w:r>
                <w:rPr>
                  <w:rFonts w:eastAsia="Times New Roman"/>
                  <w:sz w:val="16"/>
                  <w:szCs w:val="16"/>
                  <w:lang w:val="en-GB"/>
                </w:rPr>
                <w:t>D</w:t>
              </w:r>
              <w:r w:rsidRPr="006F3630">
                <w:rPr>
                  <w:rFonts w:eastAsia="Times New Roman"/>
                  <w:sz w:val="16"/>
                  <w:szCs w:val="16"/>
                  <w:lang w:val="en-GB"/>
                </w:rPr>
                <w:t xml:space="preserve">ata </w:t>
              </w:r>
              <w:r>
                <w:rPr>
                  <w:rFonts w:eastAsia="Times New Roman"/>
                  <w:sz w:val="16"/>
                  <w:szCs w:val="16"/>
                  <w:lang w:val="en-GB"/>
                </w:rPr>
                <w:t>P</w:t>
              </w:r>
              <w:r w:rsidRPr="006F3630">
                <w:rPr>
                  <w:rFonts w:eastAsia="Times New Roman"/>
                  <w:sz w:val="16"/>
                  <w:szCs w:val="16"/>
                  <w:lang w:val="en-GB"/>
                </w:rPr>
                <w:t>roducer</w:t>
              </w:r>
            </w:ins>
          </w:p>
        </w:tc>
        <w:tc>
          <w:tcPr>
            <w:tcW w:w="287" w:type="pct"/>
          </w:tcPr>
          <w:p w14:paraId="0379562D" w14:textId="77777777" w:rsidR="0055265E" w:rsidRPr="006F3630" w:rsidRDefault="0055265E" w:rsidP="00DA7024">
            <w:pPr>
              <w:snapToGrid w:val="0"/>
              <w:spacing w:before="60" w:after="60" w:line="240" w:lineRule="auto"/>
              <w:jc w:val="center"/>
              <w:rPr>
                <w:ins w:id="1805" w:author="Raphael Malyankar" w:date="2025-01-02T22:27:00Z" w16du:dateUtc="2025-01-03T05:27:00Z"/>
                <w:sz w:val="16"/>
                <w:szCs w:val="16"/>
                <w:lang w:val="en-GB"/>
              </w:rPr>
            </w:pPr>
            <w:ins w:id="1806" w:author="Raphael Malyankar" w:date="2025-01-02T22:27:00Z" w16du:dateUtc="2025-01-03T05:27:00Z">
              <w:r w:rsidRPr="006F3630">
                <w:rPr>
                  <w:sz w:val="16"/>
                  <w:szCs w:val="16"/>
                  <w:lang w:val="en-GB"/>
                </w:rPr>
                <w:t>0..1</w:t>
              </w:r>
            </w:ins>
          </w:p>
        </w:tc>
        <w:tc>
          <w:tcPr>
            <w:tcW w:w="1265" w:type="pct"/>
          </w:tcPr>
          <w:p w14:paraId="60EBACE6" w14:textId="77777777" w:rsidR="0055265E" w:rsidRPr="006F3630" w:rsidRDefault="0055265E" w:rsidP="00DA7024">
            <w:pPr>
              <w:snapToGrid w:val="0"/>
              <w:spacing w:before="60" w:after="60" w:line="240" w:lineRule="auto"/>
              <w:jc w:val="left"/>
              <w:rPr>
                <w:ins w:id="1807" w:author="Raphael Malyankar" w:date="2025-01-02T22:27:00Z" w16du:dateUtc="2025-01-03T05:27:00Z"/>
                <w:sz w:val="16"/>
                <w:szCs w:val="16"/>
                <w:lang w:val="en-GB"/>
              </w:rPr>
            </w:pPr>
            <w:ins w:id="1808" w:author="Raphael Malyankar" w:date="2025-01-02T22:27:00Z" w16du:dateUtc="2025-01-03T05:27:00Z">
              <w:r w:rsidRPr="006F3630">
                <w:rPr>
                  <w:sz w:val="16"/>
                  <w:szCs w:val="16"/>
                  <w:lang w:val="en-GB"/>
                </w:rPr>
                <w:t>Time</w:t>
              </w:r>
            </w:ins>
          </w:p>
        </w:tc>
        <w:tc>
          <w:tcPr>
            <w:tcW w:w="1497" w:type="pct"/>
            <w:vAlign w:val="center"/>
          </w:tcPr>
          <w:p w14:paraId="4C54E85E" w14:textId="1DFB767F" w:rsidR="0055265E" w:rsidRPr="00E954AD" w:rsidRDefault="0055265E" w:rsidP="00DA7024">
            <w:pPr>
              <w:snapToGrid w:val="0"/>
              <w:spacing w:before="60" w:after="60" w:line="240" w:lineRule="auto"/>
              <w:jc w:val="left"/>
              <w:rPr>
                <w:ins w:id="1809" w:author="Raphael Malyankar" w:date="2025-01-02T22:27:00Z" w16du:dateUtc="2025-01-03T05:27:00Z"/>
                <w:b/>
                <w:sz w:val="16"/>
                <w:szCs w:val="16"/>
                <w:lang w:val="en-GB"/>
              </w:rPr>
            </w:pPr>
          </w:p>
        </w:tc>
      </w:tr>
      <w:tr w:rsidR="0055265E" w:rsidRPr="006F3630" w14:paraId="2AD39312" w14:textId="77777777" w:rsidTr="00241648">
        <w:trPr>
          <w:cantSplit/>
          <w:trHeight w:val="326"/>
          <w:ins w:id="1810" w:author="Raphael Malyankar" w:date="2025-01-02T22:27:00Z"/>
        </w:trPr>
        <w:tc>
          <w:tcPr>
            <w:tcW w:w="945" w:type="pct"/>
          </w:tcPr>
          <w:p w14:paraId="3DDBEFA5" w14:textId="77777777" w:rsidR="0055265E" w:rsidRPr="006F3630" w:rsidRDefault="0055265E" w:rsidP="00DA7024">
            <w:pPr>
              <w:snapToGrid w:val="0"/>
              <w:spacing w:before="60" w:after="60" w:line="240" w:lineRule="auto"/>
              <w:jc w:val="left"/>
              <w:rPr>
                <w:ins w:id="1811" w:author="Raphael Malyankar" w:date="2025-01-02T22:27:00Z" w16du:dateUtc="2025-01-03T05:27:00Z"/>
                <w:sz w:val="16"/>
                <w:szCs w:val="16"/>
                <w:lang w:val="en-GB"/>
              </w:rPr>
            </w:pPr>
            <w:ins w:id="1812" w:author="Raphael Malyankar" w:date="2025-01-02T22:27:00Z" w16du:dateUtc="2025-01-03T05:27:00Z">
              <w:r w:rsidRPr="006F3630">
                <w:rPr>
                  <w:sz w:val="16"/>
                  <w:szCs w:val="16"/>
                  <w:lang w:val="en-GB"/>
                </w:rPr>
                <w:t>boundingBox</w:t>
              </w:r>
            </w:ins>
          </w:p>
        </w:tc>
        <w:tc>
          <w:tcPr>
            <w:tcW w:w="1006" w:type="pct"/>
          </w:tcPr>
          <w:p w14:paraId="39855DDD" w14:textId="77777777" w:rsidR="0055265E" w:rsidRPr="006F3630" w:rsidRDefault="0055265E" w:rsidP="00DA7024">
            <w:pPr>
              <w:snapToGrid w:val="0"/>
              <w:spacing w:before="60" w:after="60" w:line="240" w:lineRule="auto"/>
              <w:jc w:val="left"/>
              <w:rPr>
                <w:ins w:id="1813" w:author="Raphael Malyankar" w:date="2025-01-02T22:27:00Z" w16du:dateUtc="2025-01-03T05:27:00Z"/>
                <w:rFonts w:eastAsia="Times New Roman"/>
                <w:sz w:val="16"/>
                <w:szCs w:val="16"/>
                <w:lang w:val="en-GB"/>
              </w:rPr>
            </w:pPr>
            <w:ins w:id="1814" w:author="Raphael Malyankar" w:date="2025-01-02T22:27:00Z" w16du:dateUtc="2025-01-03T05:27:00Z">
              <w:r w:rsidRPr="006F3630">
                <w:rPr>
                  <w:sz w:val="16"/>
                  <w:szCs w:val="16"/>
                  <w:lang w:val="en-GB"/>
                </w:rPr>
                <w:t>The extent of the dataset limits</w:t>
              </w:r>
            </w:ins>
          </w:p>
        </w:tc>
        <w:tc>
          <w:tcPr>
            <w:tcW w:w="287" w:type="pct"/>
          </w:tcPr>
          <w:p w14:paraId="4C6EC7B8" w14:textId="77777777" w:rsidR="0055265E" w:rsidRPr="006F3630" w:rsidRDefault="0055265E" w:rsidP="00DA7024">
            <w:pPr>
              <w:snapToGrid w:val="0"/>
              <w:spacing w:before="60" w:after="60" w:line="240" w:lineRule="auto"/>
              <w:jc w:val="center"/>
              <w:rPr>
                <w:ins w:id="1815" w:author="Raphael Malyankar" w:date="2025-01-02T22:27:00Z" w16du:dateUtc="2025-01-03T05:27:00Z"/>
                <w:sz w:val="16"/>
                <w:szCs w:val="16"/>
                <w:lang w:val="en-GB"/>
              </w:rPr>
            </w:pPr>
            <w:ins w:id="1816" w:author="Raphael Malyankar" w:date="2025-01-02T22:27:00Z" w16du:dateUtc="2025-01-03T05:27:00Z">
              <w:r w:rsidRPr="006F3630">
                <w:rPr>
                  <w:sz w:val="16"/>
                  <w:szCs w:val="16"/>
                  <w:lang w:val="en-GB"/>
                </w:rPr>
                <w:t>0..1</w:t>
              </w:r>
            </w:ins>
          </w:p>
        </w:tc>
        <w:tc>
          <w:tcPr>
            <w:tcW w:w="1265" w:type="pct"/>
          </w:tcPr>
          <w:p w14:paraId="50F0AEEA" w14:textId="77777777" w:rsidR="0055265E" w:rsidRPr="006F3630" w:rsidRDefault="0055265E" w:rsidP="00DA7024">
            <w:pPr>
              <w:snapToGrid w:val="0"/>
              <w:spacing w:before="60" w:after="60" w:line="240" w:lineRule="auto"/>
              <w:jc w:val="left"/>
              <w:rPr>
                <w:ins w:id="1817" w:author="Raphael Malyankar" w:date="2025-01-02T22:27:00Z" w16du:dateUtc="2025-01-03T05:27:00Z"/>
                <w:sz w:val="16"/>
                <w:szCs w:val="16"/>
                <w:lang w:val="en-GB"/>
              </w:rPr>
            </w:pPr>
            <w:ins w:id="1818" w:author="Raphael Malyankar" w:date="2025-01-02T22:27:00Z" w16du:dateUtc="2025-01-03T05:27:00Z">
              <w:r w:rsidRPr="006F3630">
                <w:rPr>
                  <w:sz w:val="16"/>
                  <w:szCs w:val="16"/>
                  <w:lang w:val="en-GB"/>
                </w:rPr>
                <w:t>EX_GeographicBoundingBox</w:t>
              </w:r>
            </w:ins>
          </w:p>
        </w:tc>
        <w:tc>
          <w:tcPr>
            <w:tcW w:w="1497" w:type="pct"/>
          </w:tcPr>
          <w:p w14:paraId="3C733561" w14:textId="2EE8E8C0" w:rsidR="0055265E" w:rsidRPr="004671BE" w:rsidRDefault="008D2CCD" w:rsidP="00DA7024">
            <w:pPr>
              <w:snapToGrid w:val="0"/>
              <w:spacing w:before="60" w:after="60" w:line="240" w:lineRule="auto"/>
              <w:jc w:val="left"/>
              <w:rPr>
                <w:ins w:id="1819" w:author="Raphael Malyankar" w:date="2025-01-02T22:27:00Z" w16du:dateUtc="2025-01-03T05:27:00Z"/>
                <w:b/>
                <w:bCs/>
                <w:sz w:val="16"/>
                <w:szCs w:val="16"/>
                <w:lang w:val="en-GB"/>
              </w:rPr>
            </w:pPr>
            <w:ins w:id="1820" w:author="Raphael Malyankar" w:date="2025-02-18T14:21:00Z" w16du:dateUtc="2025-02-18T21:21:00Z">
              <w:r w:rsidRPr="004671BE">
                <w:rPr>
                  <w:b/>
                  <w:bCs/>
                  <w:sz w:val="16"/>
                  <w:szCs w:val="16"/>
                  <w:lang w:val="en-GB"/>
                </w:rPr>
                <w:t>Not used for update datasets.</w:t>
              </w:r>
            </w:ins>
          </w:p>
        </w:tc>
      </w:tr>
      <w:tr w:rsidR="0055265E" w:rsidRPr="006F3630" w14:paraId="226B7871" w14:textId="77777777" w:rsidTr="00241648">
        <w:trPr>
          <w:cantSplit/>
          <w:trHeight w:val="326"/>
          <w:ins w:id="1821" w:author="Raphael Malyankar" w:date="2025-01-02T22:27:00Z"/>
        </w:trPr>
        <w:tc>
          <w:tcPr>
            <w:tcW w:w="945" w:type="pct"/>
          </w:tcPr>
          <w:p w14:paraId="73E5B708" w14:textId="77777777" w:rsidR="0055265E" w:rsidRPr="006F3630" w:rsidRDefault="0055265E" w:rsidP="00DA7024">
            <w:pPr>
              <w:snapToGrid w:val="0"/>
              <w:spacing w:before="60" w:after="60" w:line="240" w:lineRule="auto"/>
              <w:jc w:val="left"/>
              <w:rPr>
                <w:ins w:id="1822" w:author="Raphael Malyankar" w:date="2025-01-02T22:27:00Z" w16du:dateUtc="2025-01-03T05:27:00Z"/>
                <w:sz w:val="16"/>
                <w:szCs w:val="16"/>
                <w:lang w:val="en-GB"/>
              </w:rPr>
            </w:pPr>
            <w:ins w:id="1823" w:author="Raphael Malyankar" w:date="2025-01-02T22:27:00Z" w16du:dateUtc="2025-01-03T05:27:00Z">
              <w:r w:rsidRPr="006F3630">
                <w:rPr>
                  <w:sz w:val="16"/>
                  <w:szCs w:val="16"/>
                  <w:lang w:val="en-GB"/>
                </w:rPr>
                <w:t>productSpecification</w:t>
              </w:r>
            </w:ins>
          </w:p>
        </w:tc>
        <w:tc>
          <w:tcPr>
            <w:tcW w:w="1006" w:type="pct"/>
          </w:tcPr>
          <w:p w14:paraId="4EAB9921" w14:textId="77777777" w:rsidR="0055265E" w:rsidRPr="006F3630" w:rsidRDefault="0055265E" w:rsidP="00DA7024">
            <w:pPr>
              <w:snapToGrid w:val="0"/>
              <w:spacing w:before="60" w:after="60" w:line="240" w:lineRule="auto"/>
              <w:jc w:val="left"/>
              <w:rPr>
                <w:ins w:id="1824" w:author="Raphael Malyankar" w:date="2025-01-02T22:27:00Z" w16du:dateUtc="2025-01-03T05:27:00Z"/>
                <w:sz w:val="16"/>
                <w:szCs w:val="16"/>
                <w:lang w:val="en-GB"/>
              </w:rPr>
            </w:pPr>
            <w:ins w:id="1825" w:author="Raphael Malyankar" w:date="2025-01-02T22:27:00Z" w16du:dateUtc="2025-01-03T05:27:00Z">
              <w:r w:rsidRPr="006F3630">
                <w:rPr>
                  <w:sz w:val="16"/>
                  <w:szCs w:val="16"/>
                  <w:lang w:val="en-GB"/>
                </w:rPr>
                <w:t>The product specification used to create this dataset</w:t>
              </w:r>
            </w:ins>
          </w:p>
        </w:tc>
        <w:tc>
          <w:tcPr>
            <w:tcW w:w="287" w:type="pct"/>
          </w:tcPr>
          <w:p w14:paraId="281E5E22" w14:textId="77777777" w:rsidR="0055265E" w:rsidRPr="006F3630" w:rsidRDefault="0055265E" w:rsidP="00DA7024">
            <w:pPr>
              <w:snapToGrid w:val="0"/>
              <w:spacing w:before="60" w:after="60" w:line="240" w:lineRule="auto"/>
              <w:jc w:val="center"/>
              <w:rPr>
                <w:ins w:id="1826" w:author="Raphael Malyankar" w:date="2025-01-02T22:27:00Z" w16du:dateUtc="2025-01-03T05:27:00Z"/>
                <w:sz w:val="16"/>
                <w:szCs w:val="16"/>
                <w:lang w:val="en-GB"/>
              </w:rPr>
            </w:pPr>
            <w:ins w:id="1827" w:author="Raphael Malyankar" w:date="2025-01-02T22:27:00Z" w16du:dateUtc="2025-01-03T05:27:00Z">
              <w:r w:rsidRPr="006F3630">
                <w:rPr>
                  <w:sz w:val="16"/>
                  <w:szCs w:val="16"/>
                  <w:lang w:val="en-GB"/>
                </w:rPr>
                <w:t>1</w:t>
              </w:r>
            </w:ins>
          </w:p>
        </w:tc>
        <w:tc>
          <w:tcPr>
            <w:tcW w:w="1265" w:type="pct"/>
          </w:tcPr>
          <w:p w14:paraId="300DFB58" w14:textId="77777777" w:rsidR="0055265E" w:rsidRPr="006F3630" w:rsidRDefault="0055265E" w:rsidP="00DA7024">
            <w:pPr>
              <w:snapToGrid w:val="0"/>
              <w:spacing w:before="60" w:after="60" w:line="240" w:lineRule="auto"/>
              <w:jc w:val="left"/>
              <w:rPr>
                <w:ins w:id="1828" w:author="Raphael Malyankar" w:date="2025-01-02T22:27:00Z" w16du:dateUtc="2025-01-03T05:27:00Z"/>
                <w:sz w:val="16"/>
                <w:szCs w:val="16"/>
                <w:lang w:val="en-GB"/>
              </w:rPr>
            </w:pPr>
            <w:ins w:id="1829" w:author="Raphael Malyankar" w:date="2025-01-02T22:27:00Z" w16du:dateUtc="2025-01-03T05:27:00Z">
              <w:r w:rsidRPr="006F3630">
                <w:rPr>
                  <w:sz w:val="16"/>
                  <w:szCs w:val="16"/>
                  <w:lang w:val="en-GB"/>
                </w:rPr>
                <w:t>S100_ProductSpecification</w:t>
              </w:r>
            </w:ins>
          </w:p>
        </w:tc>
        <w:tc>
          <w:tcPr>
            <w:tcW w:w="1497" w:type="pct"/>
            <w:vAlign w:val="center"/>
          </w:tcPr>
          <w:p w14:paraId="23703344" w14:textId="77777777" w:rsidR="0055265E" w:rsidRPr="006F3630" w:rsidRDefault="0055265E" w:rsidP="00DA7024">
            <w:pPr>
              <w:snapToGrid w:val="0"/>
              <w:spacing w:before="60" w:after="60" w:line="240" w:lineRule="auto"/>
              <w:jc w:val="left"/>
              <w:rPr>
                <w:ins w:id="1830" w:author="Raphael Malyankar" w:date="2025-01-02T22:27:00Z" w16du:dateUtc="2025-01-03T05:27:00Z"/>
                <w:sz w:val="16"/>
                <w:szCs w:val="16"/>
                <w:lang w:val="en-GB"/>
              </w:rPr>
            </w:pPr>
          </w:p>
        </w:tc>
      </w:tr>
      <w:tr w:rsidR="0055265E" w:rsidRPr="006F3630" w14:paraId="2DA9B992" w14:textId="77777777" w:rsidTr="00241648">
        <w:trPr>
          <w:cantSplit/>
          <w:trHeight w:val="155"/>
          <w:ins w:id="1831" w:author="Raphael Malyankar" w:date="2025-01-02T22:27:00Z"/>
        </w:trPr>
        <w:tc>
          <w:tcPr>
            <w:tcW w:w="945" w:type="pct"/>
            <w:tcBorders>
              <w:bottom w:val="single" w:sz="4" w:space="0" w:color="000000"/>
            </w:tcBorders>
          </w:tcPr>
          <w:p w14:paraId="464DE0A3" w14:textId="77777777" w:rsidR="0055265E" w:rsidRPr="006F3630" w:rsidRDefault="0055265E" w:rsidP="00DA7024">
            <w:pPr>
              <w:snapToGrid w:val="0"/>
              <w:spacing w:before="60" w:after="60" w:line="240" w:lineRule="auto"/>
              <w:jc w:val="left"/>
              <w:rPr>
                <w:ins w:id="1832" w:author="Raphael Malyankar" w:date="2025-01-02T22:27:00Z" w16du:dateUtc="2025-01-03T05:27:00Z"/>
                <w:sz w:val="16"/>
                <w:szCs w:val="16"/>
                <w:lang w:val="en-GB"/>
              </w:rPr>
            </w:pPr>
            <w:ins w:id="1833" w:author="Raphael Malyankar" w:date="2025-01-02T22:27:00Z" w16du:dateUtc="2025-01-03T05:27:00Z">
              <w:r w:rsidRPr="006F3630">
                <w:rPr>
                  <w:sz w:val="16"/>
                  <w:szCs w:val="16"/>
                  <w:lang w:val="en-GB"/>
                </w:rPr>
                <w:t>producingAgency</w:t>
              </w:r>
            </w:ins>
          </w:p>
        </w:tc>
        <w:tc>
          <w:tcPr>
            <w:tcW w:w="1006" w:type="pct"/>
            <w:tcBorders>
              <w:bottom w:val="single" w:sz="4" w:space="0" w:color="000000"/>
            </w:tcBorders>
          </w:tcPr>
          <w:p w14:paraId="34AFB764" w14:textId="77777777" w:rsidR="0055265E" w:rsidRPr="006F3630" w:rsidRDefault="0055265E" w:rsidP="00DA7024">
            <w:pPr>
              <w:spacing w:before="60" w:after="60" w:line="240" w:lineRule="auto"/>
              <w:jc w:val="left"/>
              <w:rPr>
                <w:ins w:id="1834" w:author="Raphael Malyankar" w:date="2025-01-02T22:27:00Z" w16du:dateUtc="2025-01-03T05:27:00Z"/>
                <w:rFonts w:eastAsia="Times New Roman"/>
                <w:sz w:val="16"/>
                <w:szCs w:val="16"/>
                <w:lang w:val="en-GB"/>
              </w:rPr>
            </w:pPr>
            <w:ins w:id="1835" w:author="Raphael Malyankar" w:date="2025-01-02T22:27:00Z" w16du:dateUtc="2025-01-03T05:27:00Z">
              <w:r w:rsidRPr="006F3630">
                <w:rPr>
                  <w:rFonts w:eastAsia="Times New Roman"/>
                  <w:sz w:val="16"/>
                  <w:szCs w:val="16"/>
                  <w:lang w:val="en-GB"/>
                </w:rPr>
                <w:t>Agency responsible for producing the data</w:t>
              </w:r>
            </w:ins>
          </w:p>
        </w:tc>
        <w:tc>
          <w:tcPr>
            <w:tcW w:w="287" w:type="pct"/>
            <w:tcBorders>
              <w:bottom w:val="single" w:sz="4" w:space="0" w:color="000000"/>
            </w:tcBorders>
          </w:tcPr>
          <w:p w14:paraId="541B3990" w14:textId="77777777" w:rsidR="0055265E" w:rsidRPr="006F3630" w:rsidRDefault="0055265E" w:rsidP="00DA7024">
            <w:pPr>
              <w:snapToGrid w:val="0"/>
              <w:spacing w:before="60" w:after="60" w:line="240" w:lineRule="auto"/>
              <w:jc w:val="center"/>
              <w:rPr>
                <w:ins w:id="1836" w:author="Raphael Malyankar" w:date="2025-01-02T22:27:00Z" w16du:dateUtc="2025-01-03T05:27:00Z"/>
                <w:sz w:val="16"/>
                <w:szCs w:val="16"/>
                <w:lang w:val="en-GB"/>
              </w:rPr>
            </w:pPr>
            <w:ins w:id="1837" w:author="Raphael Malyankar" w:date="2025-01-02T22:27:00Z" w16du:dateUtc="2025-01-03T05:27:00Z">
              <w:r w:rsidRPr="006F3630">
                <w:rPr>
                  <w:sz w:val="16"/>
                  <w:szCs w:val="16"/>
                  <w:lang w:val="en-GB"/>
                </w:rPr>
                <w:t>1</w:t>
              </w:r>
            </w:ins>
          </w:p>
        </w:tc>
        <w:tc>
          <w:tcPr>
            <w:tcW w:w="1265" w:type="pct"/>
            <w:tcBorders>
              <w:bottom w:val="single" w:sz="4" w:space="0" w:color="000000"/>
            </w:tcBorders>
          </w:tcPr>
          <w:p w14:paraId="337C3908" w14:textId="77777777" w:rsidR="0055265E" w:rsidRPr="006F3630" w:rsidRDefault="0055265E" w:rsidP="00DA7024">
            <w:pPr>
              <w:snapToGrid w:val="0"/>
              <w:spacing w:before="60" w:after="60" w:line="240" w:lineRule="auto"/>
              <w:jc w:val="left"/>
              <w:rPr>
                <w:ins w:id="1838" w:author="Raphael Malyankar" w:date="2025-01-02T22:27:00Z" w16du:dateUtc="2025-01-03T05:27:00Z"/>
                <w:sz w:val="16"/>
                <w:szCs w:val="16"/>
                <w:lang w:val="en-GB"/>
              </w:rPr>
            </w:pPr>
            <w:ins w:id="1839" w:author="Raphael Malyankar" w:date="2025-01-02T22:27:00Z" w16du:dateUtc="2025-01-03T05:27:00Z">
              <w:r w:rsidRPr="006F3630">
                <w:rPr>
                  <w:sz w:val="16"/>
                  <w:szCs w:val="16"/>
                  <w:lang w:val="en-GB"/>
                </w:rPr>
                <w:t>CI_ResponsibleParty&gt;CI_Organisation</w:t>
              </w:r>
            </w:ins>
          </w:p>
        </w:tc>
        <w:tc>
          <w:tcPr>
            <w:tcW w:w="1497" w:type="pct"/>
            <w:tcBorders>
              <w:bottom w:val="single" w:sz="4" w:space="0" w:color="000000"/>
            </w:tcBorders>
            <w:vAlign w:val="center"/>
          </w:tcPr>
          <w:p w14:paraId="3FA4BB14" w14:textId="77777777" w:rsidR="0055265E" w:rsidRPr="006F3630" w:rsidRDefault="0055265E" w:rsidP="00DA7024">
            <w:pPr>
              <w:snapToGrid w:val="0"/>
              <w:spacing w:before="60" w:after="60" w:line="240" w:lineRule="auto"/>
              <w:jc w:val="left"/>
              <w:rPr>
                <w:ins w:id="1840" w:author="Raphael Malyankar" w:date="2025-01-02T22:27:00Z" w16du:dateUtc="2025-01-03T05:27:00Z"/>
                <w:sz w:val="16"/>
                <w:szCs w:val="16"/>
                <w:lang w:val="en-GB"/>
              </w:rPr>
            </w:pPr>
            <w:ins w:id="1841" w:author="Raphael Malyankar" w:date="2025-01-02T22:27:00Z" w16du:dateUtc="2025-01-03T05:27:00Z">
              <w:r w:rsidRPr="006F3630">
                <w:rPr>
                  <w:sz w:val="16"/>
                  <w:szCs w:val="16"/>
                  <w:lang w:val="en-GB"/>
                </w:rPr>
                <w:t>See S-100 Part 17</w:t>
              </w:r>
            </w:ins>
          </w:p>
        </w:tc>
      </w:tr>
      <w:tr w:rsidR="0055265E" w:rsidRPr="006F3630" w14:paraId="7C3CE189" w14:textId="77777777" w:rsidTr="00241648">
        <w:trPr>
          <w:cantSplit/>
          <w:trHeight w:val="155"/>
          <w:ins w:id="1842" w:author="Raphael Malyankar" w:date="2025-01-02T22:27:00Z"/>
        </w:trPr>
        <w:tc>
          <w:tcPr>
            <w:tcW w:w="945" w:type="pct"/>
            <w:tcBorders>
              <w:bottom w:val="single" w:sz="4" w:space="0" w:color="000000"/>
            </w:tcBorders>
            <w:shd w:val="clear" w:color="auto" w:fill="auto"/>
          </w:tcPr>
          <w:p w14:paraId="4AA75A49" w14:textId="77777777" w:rsidR="0055265E" w:rsidRPr="006F3630" w:rsidRDefault="0055265E" w:rsidP="00DA7024">
            <w:pPr>
              <w:snapToGrid w:val="0"/>
              <w:spacing w:before="60" w:after="60" w:line="240" w:lineRule="auto"/>
              <w:jc w:val="left"/>
              <w:rPr>
                <w:ins w:id="1843" w:author="Raphael Malyankar" w:date="2025-01-02T22:27:00Z" w16du:dateUtc="2025-01-03T05:27:00Z"/>
                <w:sz w:val="16"/>
                <w:szCs w:val="16"/>
                <w:lang w:val="en-GB"/>
              </w:rPr>
            </w:pPr>
            <w:ins w:id="1844" w:author="Raphael Malyankar" w:date="2025-01-02T22:27:00Z" w16du:dateUtc="2025-01-03T05:27:00Z">
              <w:r w:rsidRPr="006F3630">
                <w:rPr>
                  <w:sz w:val="16"/>
                  <w:szCs w:val="16"/>
                  <w:lang w:val="en-GB"/>
                </w:rPr>
                <w:t>producerCode</w:t>
              </w:r>
            </w:ins>
          </w:p>
        </w:tc>
        <w:tc>
          <w:tcPr>
            <w:tcW w:w="1006" w:type="pct"/>
            <w:tcBorders>
              <w:bottom w:val="single" w:sz="4" w:space="0" w:color="000000"/>
            </w:tcBorders>
            <w:shd w:val="clear" w:color="auto" w:fill="auto"/>
          </w:tcPr>
          <w:p w14:paraId="113F74CB" w14:textId="77777777" w:rsidR="0055265E" w:rsidRPr="006F3630" w:rsidRDefault="0055265E" w:rsidP="00DA7024">
            <w:pPr>
              <w:snapToGrid w:val="0"/>
              <w:spacing w:before="60" w:after="60" w:line="240" w:lineRule="auto"/>
              <w:jc w:val="left"/>
              <w:rPr>
                <w:ins w:id="1845" w:author="Raphael Malyankar" w:date="2025-01-02T22:27:00Z" w16du:dateUtc="2025-01-03T05:27:00Z"/>
                <w:sz w:val="16"/>
                <w:szCs w:val="16"/>
                <w:lang w:val="en-GB"/>
              </w:rPr>
            </w:pPr>
            <w:ins w:id="1846" w:author="Raphael Malyankar" w:date="2025-01-02T22:27:00Z" w16du:dateUtc="2025-01-03T05:27:00Z">
              <w:r w:rsidRPr="006F3630">
                <w:rPr>
                  <w:sz w:val="16"/>
                  <w:szCs w:val="16"/>
                  <w:lang w:val="en-GB"/>
                </w:rPr>
                <w:t>The official IHO Producer Code from S</w:t>
              </w:r>
              <w:r>
                <w:rPr>
                  <w:sz w:val="16"/>
                  <w:szCs w:val="16"/>
                  <w:lang w:val="en-GB"/>
                </w:rPr>
                <w:noBreakHyphen/>
              </w:r>
              <w:r w:rsidRPr="006F3630">
                <w:rPr>
                  <w:sz w:val="16"/>
                  <w:szCs w:val="16"/>
                  <w:lang w:val="en-GB"/>
                </w:rPr>
                <w:t>62</w:t>
              </w:r>
            </w:ins>
          </w:p>
        </w:tc>
        <w:tc>
          <w:tcPr>
            <w:tcW w:w="287" w:type="pct"/>
            <w:tcBorders>
              <w:bottom w:val="single" w:sz="4" w:space="0" w:color="000000"/>
            </w:tcBorders>
            <w:shd w:val="clear" w:color="auto" w:fill="auto"/>
          </w:tcPr>
          <w:p w14:paraId="4A705428" w14:textId="77777777" w:rsidR="0055265E" w:rsidRPr="006F3630" w:rsidRDefault="0055265E" w:rsidP="00DA7024">
            <w:pPr>
              <w:snapToGrid w:val="0"/>
              <w:spacing w:before="60" w:after="60" w:line="240" w:lineRule="auto"/>
              <w:jc w:val="center"/>
              <w:rPr>
                <w:ins w:id="1847" w:author="Raphael Malyankar" w:date="2025-01-02T22:27:00Z" w16du:dateUtc="2025-01-03T05:27:00Z"/>
                <w:sz w:val="16"/>
                <w:szCs w:val="16"/>
                <w:lang w:val="en-GB"/>
              </w:rPr>
            </w:pPr>
            <w:ins w:id="1848" w:author="Raphael Malyankar" w:date="2025-01-02T22:27:00Z" w16du:dateUtc="2025-01-03T05:27:00Z">
              <w:r w:rsidRPr="006F3630">
                <w:rPr>
                  <w:sz w:val="16"/>
                  <w:szCs w:val="16"/>
                  <w:lang w:val="en-GB"/>
                </w:rPr>
                <w:t>0..1</w:t>
              </w:r>
            </w:ins>
          </w:p>
        </w:tc>
        <w:tc>
          <w:tcPr>
            <w:tcW w:w="1265" w:type="pct"/>
            <w:tcBorders>
              <w:bottom w:val="single" w:sz="4" w:space="0" w:color="000000"/>
            </w:tcBorders>
            <w:shd w:val="clear" w:color="auto" w:fill="auto"/>
          </w:tcPr>
          <w:p w14:paraId="52595627" w14:textId="77777777" w:rsidR="0055265E" w:rsidRPr="006F3630" w:rsidRDefault="0055265E" w:rsidP="00DA7024">
            <w:pPr>
              <w:snapToGrid w:val="0"/>
              <w:spacing w:before="60" w:after="60" w:line="240" w:lineRule="auto"/>
              <w:jc w:val="left"/>
              <w:rPr>
                <w:ins w:id="1849" w:author="Raphael Malyankar" w:date="2025-01-02T22:27:00Z" w16du:dateUtc="2025-01-03T05:27:00Z"/>
                <w:sz w:val="16"/>
                <w:szCs w:val="16"/>
                <w:lang w:val="en-GB"/>
              </w:rPr>
            </w:pPr>
            <w:ins w:id="1850" w:author="Raphael Malyankar" w:date="2025-01-02T22:27:00Z" w16du:dateUtc="2025-01-03T05:27:00Z">
              <w:r w:rsidRPr="006F3630">
                <w:rPr>
                  <w:sz w:val="16"/>
                  <w:szCs w:val="16"/>
                  <w:lang w:val="en-GB"/>
                </w:rPr>
                <w:t>CharacterString</w:t>
              </w:r>
            </w:ins>
          </w:p>
        </w:tc>
        <w:tc>
          <w:tcPr>
            <w:tcW w:w="1497" w:type="pct"/>
            <w:tcBorders>
              <w:bottom w:val="single" w:sz="4" w:space="0" w:color="000000"/>
            </w:tcBorders>
            <w:shd w:val="clear" w:color="auto" w:fill="auto"/>
            <w:vAlign w:val="center"/>
          </w:tcPr>
          <w:p w14:paraId="484AE4EB" w14:textId="60932559" w:rsidR="0055265E" w:rsidRPr="004671BE" w:rsidRDefault="0055265E" w:rsidP="00DA7024">
            <w:pPr>
              <w:snapToGrid w:val="0"/>
              <w:spacing w:before="60" w:after="60" w:line="240" w:lineRule="auto"/>
              <w:jc w:val="left"/>
              <w:rPr>
                <w:ins w:id="1851" w:author="Raphael Malyankar" w:date="2025-01-02T22:27:00Z" w16du:dateUtc="2025-01-03T05:27:00Z"/>
                <w:b/>
                <w:bCs/>
                <w:sz w:val="16"/>
                <w:szCs w:val="16"/>
                <w:lang w:val="en-GB"/>
              </w:rPr>
            </w:pPr>
            <w:ins w:id="1852" w:author="Raphael Malyankar" w:date="2025-01-02T22:27:00Z" w16du:dateUtc="2025-01-03T05:27:00Z">
              <w:r w:rsidRPr="004671BE">
                <w:rPr>
                  <w:b/>
                  <w:bCs/>
                  <w:sz w:val="16"/>
                  <w:szCs w:val="16"/>
                  <w:lang w:val="en-GB"/>
                </w:rPr>
                <w:t xml:space="preserve">Recommended for </w:t>
              </w:r>
            </w:ins>
            <w:ins w:id="1853" w:author="Raphael Malyankar" w:date="2025-02-17T22:28:00Z" w16du:dateUtc="2025-02-18T05:28:00Z">
              <w:r w:rsidR="006E214F" w:rsidRPr="004671BE">
                <w:rPr>
                  <w:b/>
                  <w:bCs/>
                  <w:sz w:val="16"/>
                  <w:szCs w:val="16"/>
                  <w:lang w:val="en-GB"/>
                </w:rPr>
                <w:t xml:space="preserve">S-130 </w:t>
              </w:r>
            </w:ins>
            <w:ins w:id="1854" w:author="Raphael Malyankar" w:date="2025-01-02T22:27:00Z" w16du:dateUtc="2025-01-03T05:27:00Z">
              <w:r w:rsidRPr="004671BE">
                <w:rPr>
                  <w:b/>
                  <w:bCs/>
                  <w:sz w:val="16"/>
                  <w:szCs w:val="16"/>
                  <w:lang w:val="en-GB"/>
                </w:rPr>
                <w:t>datasets</w:t>
              </w:r>
            </w:ins>
          </w:p>
        </w:tc>
      </w:tr>
      <w:tr w:rsidR="0055265E" w:rsidRPr="006F3630" w14:paraId="0110CE84" w14:textId="77777777" w:rsidTr="00241648">
        <w:trPr>
          <w:cantSplit/>
          <w:trHeight w:val="155"/>
          <w:ins w:id="1855" w:author="Raphael Malyankar" w:date="2025-01-02T22:27:00Z"/>
        </w:trPr>
        <w:tc>
          <w:tcPr>
            <w:tcW w:w="945" w:type="pct"/>
          </w:tcPr>
          <w:p w14:paraId="4CAD1DB4" w14:textId="77777777" w:rsidR="0055265E" w:rsidRPr="006F3630" w:rsidRDefault="0055265E" w:rsidP="00DA7024">
            <w:pPr>
              <w:snapToGrid w:val="0"/>
              <w:spacing w:before="60" w:after="60" w:line="240" w:lineRule="auto"/>
              <w:jc w:val="left"/>
              <w:rPr>
                <w:ins w:id="1856" w:author="Raphael Malyankar" w:date="2025-01-02T22:27:00Z" w16du:dateUtc="2025-01-03T05:27:00Z"/>
                <w:sz w:val="16"/>
                <w:szCs w:val="16"/>
                <w:lang w:val="en-GB"/>
              </w:rPr>
            </w:pPr>
            <w:ins w:id="1857" w:author="Raphael Malyankar" w:date="2025-01-02T22:27:00Z" w16du:dateUtc="2025-01-03T05:27:00Z">
              <w:r w:rsidRPr="006F3630">
                <w:rPr>
                  <w:sz w:val="16"/>
                  <w:szCs w:val="16"/>
                  <w:lang w:val="en-GB"/>
                </w:rPr>
                <w:t>encodingFormat</w:t>
              </w:r>
            </w:ins>
          </w:p>
        </w:tc>
        <w:tc>
          <w:tcPr>
            <w:tcW w:w="1006" w:type="pct"/>
          </w:tcPr>
          <w:p w14:paraId="28596B97" w14:textId="77777777" w:rsidR="0055265E" w:rsidRPr="006F3630" w:rsidRDefault="0055265E" w:rsidP="00DA7024">
            <w:pPr>
              <w:snapToGrid w:val="0"/>
              <w:spacing w:before="60" w:after="60" w:line="240" w:lineRule="auto"/>
              <w:jc w:val="left"/>
              <w:rPr>
                <w:ins w:id="1858" w:author="Raphael Malyankar" w:date="2025-01-02T22:27:00Z" w16du:dateUtc="2025-01-03T05:27:00Z"/>
                <w:sz w:val="16"/>
                <w:szCs w:val="16"/>
                <w:lang w:val="en-GB"/>
              </w:rPr>
            </w:pPr>
            <w:ins w:id="1859" w:author="Raphael Malyankar" w:date="2025-01-02T22:27:00Z" w16du:dateUtc="2025-01-03T05:27:00Z">
              <w:r w:rsidRPr="006F3630">
                <w:rPr>
                  <w:sz w:val="16"/>
                  <w:szCs w:val="16"/>
                  <w:lang w:val="en-GB"/>
                </w:rPr>
                <w:t>The encoding format of the dataset</w:t>
              </w:r>
            </w:ins>
          </w:p>
        </w:tc>
        <w:tc>
          <w:tcPr>
            <w:tcW w:w="287" w:type="pct"/>
          </w:tcPr>
          <w:p w14:paraId="09815A99" w14:textId="77777777" w:rsidR="0055265E" w:rsidRPr="00D05DEB" w:rsidRDefault="0055265E" w:rsidP="00DA7024">
            <w:pPr>
              <w:snapToGrid w:val="0"/>
              <w:spacing w:before="60" w:after="60" w:line="240" w:lineRule="auto"/>
              <w:jc w:val="center"/>
              <w:rPr>
                <w:ins w:id="1860" w:author="Raphael Malyankar" w:date="2025-01-02T22:27:00Z" w16du:dateUtc="2025-01-03T05:27:00Z"/>
                <w:sz w:val="16"/>
                <w:szCs w:val="16"/>
                <w:lang w:val="en-GB"/>
              </w:rPr>
            </w:pPr>
            <w:ins w:id="1861" w:author="Raphael Malyankar" w:date="2025-01-02T22:27:00Z" w16du:dateUtc="2025-01-03T05:27:00Z">
              <w:r w:rsidRPr="00D05DEB">
                <w:rPr>
                  <w:sz w:val="16"/>
                  <w:szCs w:val="16"/>
                  <w:lang w:val="en-GB"/>
                </w:rPr>
                <w:t>1</w:t>
              </w:r>
            </w:ins>
          </w:p>
        </w:tc>
        <w:tc>
          <w:tcPr>
            <w:tcW w:w="1265" w:type="pct"/>
          </w:tcPr>
          <w:p w14:paraId="427D51C9" w14:textId="77777777" w:rsidR="0055265E" w:rsidRPr="00D05DEB" w:rsidRDefault="0055265E" w:rsidP="00DA7024">
            <w:pPr>
              <w:snapToGrid w:val="0"/>
              <w:spacing w:before="60" w:after="60" w:line="240" w:lineRule="auto"/>
              <w:jc w:val="left"/>
              <w:rPr>
                <w:ins w:id="1862" w:author="Raphael Malyankar" w:date="2025-01-02T22:27:00Z" w16du:dateUtc="2025-01-03T05:27:00Z"/>
                <w:sz w:val="16"/>
                <w:szCs w:val="16"/>
                <w:lang w:val="en-GB"/>
              </w:rPr>
            </w:pPr>
            <w:ins w:id="1863" w:author="Raphael Malyankar" w:date="2025-01-02T22:27:00Z" w16du:dateUtc="2025-01-03T05:27:00Z">
              <w:r w:rsidRPr="00D05DEB">
                <w:rPr>
                  <w:sz w:val="16"/>
                  <w:szCs w:val="16"/>
                  <w:lang w:val="en-GB"/>
                </w:rPr>
                <w:t>S100_EncodingFormat</w:t>
              </w:r>
            </w:ins>
          </w:p>
        </w:tc>
        <w:tc>
          <w:tcPr>
            <w:tcW w:w="1497" w:type="pct"/>
            <w:vAlign w:val="center"/>
          </w:tcPr>
          <w:p w14:paraId="5CB75A51" w14:textId="713EA654" w:rsidR="0055265E" w:rsidRPr="00E954AD" w:rsidRDefault="0055265E" w:rsidP="00DA7024">
            <w:pPr>
              <w:snapToGrid w:val="0"/>
              <w:spacing w:before="60" w:after="60" w:line="240" w:lineRule="auto"/>
              <w:jc w:val="left"/>
              <w:rPr>
                <w:ins w:id="1864" w:author="Raphael Malyankar" w:date="2025-01-02T22:27:00Z" w16du:dateUtc="2025-01-03T05:27:00Z"/>
                <w:b/>
                <w:sz w:val="16"/>
                <w:szCs w:val="16"/>
                <w:lang w:val="en-GB"/>
              </w:rPr>
            </w:pPr>
            <w:ins w:id="1865" w:author="Raphael Malyankar" w:date="2025-01-02T22:27:00Z" w16du:dateUtc="2025-01-03T05:27:00Z">
              <w:r w:rsidRPr="00E954AD">
                <w:rPr>
                  <w:b/>
                  <w:sz w:val="16"/>
                  <w:szCs w:val="16"/>
                  <w:lang w:val="en-GB"/>
                </w:rPr>
                <w:t xml:space="preserve">Must be </w:t>
              </w:r>
            </w:ins>
            <w:ins w:id="1866" w:author="Raphael Malyankar" w:date="2025-01-02T22:43:00Z" w16du:dateUtc="2025-01-03T05:43:00Z">
              <w:r w:rsidR="00217141">
                <w:rPr>
                  <w:b/>
                  <w:sz w:val="16"/>
                  <w:szCs w:val="16"/>
                  <w:lang w:val="en-GB"/>
                </w:rPr>
                <w:t>GML</w:t>
              </w:r>
            </w:ins>
          </w:p>
        </w:tc>
      </w:tr>
      <w:tr w:rsidR="0055265E" w:rsidRPr="006F3630" w14:paraId="5DB1A59D" w14:textId="77777777" w:rsidTr="00241648">
        <w:trPr>
          <w:cantSplit/>
          <w:trHeight w:val="171"/>
          <w:ins w:id="1867" w:author="Raphael Malyankar" w:date="2025-01-02T22:27:00Z"/>
        </w:trPr>
        <w:tc>
          <w:tcPr>
            <w:tcW w:w="945" w:type="pct"/>
          </w:tcPr>
          <w:p w14:paraId="35C1D9AC" w14:textId="77777777" w:rsidR="0055265E" w:rsidRPr="006F3630" w:rsidRDefault="0055265E" w:rsidP="00DA7024">
            <w:pPr>
              <w:snapToGrid w:val="0"/>
              <w:spacing w:before="60" w:after="60" w:line="240" w:lineRule="auto"/>
              <w:jc w:val="left"/>
              <w:rPr>
                <w:ins w:id="1868" w:author="Raphael Malyankar" w:date="2025-01-02T22:27:00Z" w16du:dateUtc="2025-01-03T05:27:00Z"/>
                <w:sz w:val="16"/>
                <w:szCs w:val="16"/>
                <w:lang w:val="en-GB"/>
              </w:rPr>
            </w:pPr>
            <w:ins w:id="1869" w:author="Raphael Malyankar" w:date="2025-01-02T22:27:00Z" w16du:dateUtc="2025-01-03T05:27:00Z">
              <w:r w:rsidRPr="006F3630">
                <w:rPr>
                  <w:sz w:val="16"/>
                  <w:szCs w:val="16"/>
                  <w:lang w:val="en-GB"/>
                </w:rPr>
                <w:t>dataCoverage</w:t>
              </w:r>
            </w:ins>
          </w:p>
        </w:tc>
        <w:tc>
          <w:tcPr>
            <w:tcW w:w="1006" w:type="pct"/>
          </w:tcPr>
          <w:p w14:paraId="68C87805" w14:textId="77777777" w:rsidR="0055265E" w:rsidRPr="006F3630" w:rsidRDefault="0055265E" w:rsidP="00DA7024">
            <w:pPr>
              <w:snapToGrid w:val="0"/>
              <w:spacing w:before="60" w:after="60" w:line="240" w:lineRule="auto"/>
              <w:jc w:val="left"/>
              <w:rPr>
                <w:ins w:id="1870" w:author="Raphael Malyankar" w:date="2025-01-02T22:27:00Z" w16du:dateUtc="2025-01-03T05:27:00Z"/>
                <w:rFonts w:eastAsia="Times New Roman"/>
                <w:sz w:val="16"/>
                <w:szCs w:val="16"/>
                <w:lang w:val="en-GB"/>
              </w:rPr>
            </w:pPr>
            <w:ins w:id="1871" w:author="Raphael Malyankar" w:date="2025-01-02T22:27:00Z" w16du:dateUtc="2025-01-03T05:27:00Z">
              <w:r w:rsidRPr="006F3630">
                <w:rPr>
                  <w:rFonts w:eastAsia="Times New Roman"/>
                  <w:sz w:val="16"/>
                  <w:szCs w:val="16"/>
                  <w:lang w:val="en-GB"/>
                </w:rPr>
                <w:t>Area covered by the dataset</w:t>
              </w:r>
            </w:ins>
          </w:p>
        </w:tc>
        <w:tc>
          <w:tcPr>
            <w:tcW w:w="287" w:type="pct"/>
          </w:tcPr>
          <w:p w14:paraId="6DB13E2A" w14:textId="77777777" w:rsidR="0055265E" w:rsidRPr="00D05DEB" w:rsidRDefault="0055265E" w:rsidP="00DA7024">
            <w:pPr>
              <w:snapToGrid w:val="0"/>
              <w:spacing w:before="60" w:after="60" w:line="240" w:lineRule="auto"/>
              <w:jc w:val="center"/>
              <w:rPr>
                <w:ins w:id="1872" w:author="Raphael Malyankar" w:date="2025-01-02T22:27:00Z" w16du:dateUtc="2025-01-03T05:27:00Z"/>
                <w:sz w:val="16"/>
                <w:szCs w:val="16"/>
                <w:lang w:val="en-GB"/>
              </w:rPr>
            </w:pPr>
            <w:ins w:id="1873" w:author="Raphael Malyankar" w:date="2025-01-02T22:27:00Z" w16du:dateUtc="2025-01-03T05:27:00Z">
              <w:r w:rsidRPr="00937F64">
                <w:rPr>
                  <w:b/>
                  <w:sz w:val="16"/>
                  <w:szCs w:val="16"/>
                  <w:lang w:val="en-GB"/>
                </w:rPr>
                <w:t>1</w:t>
              </w:r>
              <w:r w:rsidRPr="00D05DEB">
                <w:rPr>
                  <w:sz w:val="16"/>
                  <w:szCs w:val="16"/>
                  <w:lang w:val="en-GB"/>
                </w:rPr>
                <w:t>..*</w:t>
              </w:r>
            </w:ins>
          </w:p>
        </w:tc>
        <w:tc>
          <w:tcPr>
            <w:tcW w:w="1265" w:type="pct"/>
          </w:tcPr>
          <w:p w14:paraId="43AAD61B" w14:textId="77777777" w:rsidR="0055265E" w:rsidRPr="00D05DEB" w:rsidRDefault="0055265E" w:rsidP="00DA7024">
            <w:pPr>
              <w:snapToGrid w:val="0"/>
              <w:spacing w:before="60" w:after="60" w:line="240" w:lineRule="auto"/>
              <w:jc w:val="left"/>
              <w:rPr>
                <w:ins w:id="1874" w:author="Raphael Malyankar" w:date="2025-01-02T22:27:00Z" w16du:dateUtc="2025-01-03T05:27:00Z"/>
                <w:sz w:val="16"/>
                <w:szCs w:val="16"/>
                <w:lang w:val="en-GB"/>
              </w:rPr>
            </w:pPr>
            <w:ins w:id="1875" w:author="Raphael Malyankar" w:date="2025-01-02T22:27:00Z" w16du:dateUtc="2025-01-03T05:27:00Z">
              <w:r w:rsidRPr="00D05DEB">
                <w:rPr>
                  <w:sz w:val="16"/>
                  <w:szCs w:val="16"/>
                  <w:lang w:val="en-GB"/>
                </w:rPr>
                <w:t>S100_DataCoverage</w:t>
              </w:r>
            </w:ins>
          </w:p>
        </w:tc>
        <w:tc>
          <w:tcPr>
            <w:tcW w:w="1497" w:type="pct"/>
            <w:vAlign w:val="center"/>
          </w:tcPr>
          <w:p w14:paraId="49960C0F" w14:textId="77777777" w:rsidR="0055265E" w:rsidRDefault="0055265E" w:rsidP="00DA7024">
            <w:pPr>
              <w:snapToGrid w:val="0"/>
              <w:spacing w:before="60" w:after="60" w:line="240" w:lineRule="auto"/>
              <w:jc w:val="left"/>
              <w:rPr>
                <w:ins w:id="1876" w:author="Raphael Malyankar" w:date="2025-02-18T14:15:00Z" w16du:dateUtc="2025-02-18T21:15:00Z"/>
                <w:b/>
                <w:sz w:val="16"/>
                <w:szCs w:val="16"/>
                <w:lang w:val="en-GB"/>
              </w:rPr>
            </w:pPr>
            <w:ins w:id="1877" w:author="Raphael Malyankar" w:date="2025-01-02T22:27:00Z" w16du:dateUtc="2025-01-03T05:27:00Z">
              <w:r w:rsidRPr="00E954AD">
                <w:rPr>
                  <w:b/>
                  <w:sz w:val="16"/>
                  <w:szCs w:val="16"/>
                  <w:lang w:val="en-GB"/>
                </w:rPr>
                <w:t>Mandatory in S-1</w:t>
              </w:r>
            </w:ins>
            <w:ins w:id="1878" w:author="Raphael Malyankar" w:date="2025-01-02T22:43:00Z" w16du:dateUtc="2025-01-03T05:43:00Z">
              <w:r w:rsidR="00217141">
                <w:rPr>
                  <w:b/>
                  <w:sz w:val="16"/>
                  <w:szCs w:val="16"/>
                  <w:lang w:val="en-GB"/>
                </w:rPr>
                <w:t>30</w:t>
              </w:r>
            </w:ins>
          </w:p>
          <w:p w14:paraId="0BE4A599" w14:textId="1A01B450" w:rsidR="00345BEA" w:rsidRPr="00E954AD" w:rsidRDefault="00345BEA" w:rsidP="00DA7024">
            <w:pPr>
              <w:snapToGrid w:val="0"/>
              <w:spacing w:before="60" w:after="60" w:line="240" w:lineRule="auto"/>
              <w:jc w:val="left"/>
              <w:rPr>
                <w:ins w:id="1879" w:author="Raphael Malyankar" w:date="2025-01-02T22:27:00Z" w16du:dateUtc="2025-01-03T05:27:00Z"/>
                <w:b/>
                <w:sz w:val="16"/>
                <w:szCs w:val="16"/>
                <w:lang w:val="en-GB"/>
              </w:rPr>
            </w:pPr>
            <w:ins w:id="1880" w:author="Raphael Malyankar" w:date="2025-02-18T14:15:00Z" w16du:dateUtc="2025-02-18T21:15:00Z">
              <w:r>
                <w:rPr>
                  <w:b/>
                  <w:sz w:val="16"/>
                  <w:szCs w:val="16"/>
                  <w:lang w:val="en-GB"/>
                </w:rPr>
                <w:t>For an update, must be the same as the base dataset.</w:t>
              </w:r>
            </w:ins>
          </w:p>
        </w:tc>
      </w:tr>
      <w:tr w:rsidR="0055265E" w:rsidRPr="006F3630" w14:paraId="3F9344E4" w14:textId="77777777" w:rsidTr="00241648">
        <w:trPr>
          <w:cantSplit/>
          <w:trHeight w:val="342"/>
          <w:ins w:id="1881" w:author="Raphael Malyankar" w:date="2025-01-02T22:27:00Z"/>
        </w:trPr>
        <w:tc>
          <w:tcPr>
            <w:tcW w:w="945" w:type="pct"/>
          </w:tcPr>
          <w:p w14:paraId="3110431E" w14:textId="77777777" w:rsidR="0055265E" w:rsidRPr="006F3630" w:rsidRDefault="0055265E" w:rsidP="00DA7024">
            <w:pPr>
              <w:snapToGrid w:val="0"/>
              <w:spacing w:before="60" w:after="60" w:line="240" w:lineRule="auto"/>
              <w:jc w:val="left"/>
              <w:rPr>
                <w:ins w:id="1882" w:author="Raphael Malyankar" w:date="2025-01-02T22:27:00Z" w16du:dateUtc="2025-01-03T05:27:00Z"/>
                <w:sz w:val="16"/>
                <w:szCs w:val="16"/>
                <w:lang w:val="en-GB"/>
              </w:rPr>
            </w:pPr>
            <w:ins w:id="1883" w:author="Raphael Malyankar" w:date="2025-01-02T22:27:00Z" w16du:dateUtc="2025-01-03T05:27:00Z">
              <w:r w:rsidRPr="006F3630">
                <w:rPr>
                  <w:sz w:val="16"/>
                  <w:szCs w:val="16"/>
                  <w:lang w:val="en-GB"/>
                </w:rPr>
                <w:t>comment</w:t>
              </w:r>
            </w:ins>
          </w:p>
        </w:tc>
        <w:tc>
          <w:tcPr>
            <w:tcW w:w="1006" w:type="pct"/>
          </w:tcPr>
          <w:p w14:paraId="57EB92D1" w14:textId="77777777" w:rsidR="0055265E" w:rsidRPr="006F3630" w:rsidRDefault="0055265E" w:rsidP="00DA7024">
            <w:pPr>
              <w:snapToGrid w:val="0"/>
              <w:spacing w:before="60" w:after="60" w:line="240" w:lineRule="auto"/>
              <w:jc w:val="left"/>
              <w:rPr>
                <w:ins w:id="1884" w:author="Raphael Malyankar" w:date="2025-01-02T22:27:00Z" w16du:dateUtc="2025-01-03T05:27:00Z"/>
                <w:rFonts w:eastAsia="Times New Roman"/>
                <w:sz w:val="16"/>
                <w:szCs w:val="16"/>
                <w:lang w:val="en-GB"/>
              </w:rPr>
            </w:pPr>
            <w:ins w:id="1885" w:author="Raphael Malyankar" w:date="2025-01-02T22:27:00Z" w16du:dateUtc="2025-01-03T05:27:00Z">
              <w:r w:rsidRPr="006F3630">
                <w:rPr>
                  <w:sz w:val="16"/>
                  <w:szCs w:val="16"/>
                  <w:lang w:val="en-GB"/>
                </w:rPr>
                <w:t>Any additional information</w:t>
              </w:r>
            </w:ins>
          </w:p>
        </w:tc>
        <w:tc>
          <w:tcPr>
            <w:tcW w:w="287" w:type="pct"/>
          </w:tcPr>
          <w:p w14:paraId="036C4042" w14:textId="77777777" w:rsidR="0055265E" w:rsidRPr="006F3630" w:rsidRDefault="0055265E" w:rsidP="00DA7024">
            <w:pPr>
              <w:snapToGrid w:val="0"/>
              <w:spacing w:before="60" w:after="60" w:line="240" w:lineRule="auto"/>
              <w:jc w:val="center"/>
              <w:rPr>
                <w:ins w:id="1886" w:author="Raphael Malyankar" w:date="2025-01-02T22:27:00Z" w16du:dateUtc="2025-01-03T05:27:00Z"/>
                <w:sz w:val="16"/>
                <w:szCs w:val="16"/>
                <w:lang w:val="en-GB"/>
              </w:rPr>
            </w:pPr>
            <w:ins w:id="1887" w:author="Raphael Malyankar" w:date="2025-01-02T22:27:00Z" w16du:dateUtc="2025-01-03T05:27:00Z">
              <w:r w:rsidRPr="006F3630">
                <w:rPr>
                  <w:sz w:val="16"/>
                  <w:szCs w:val="16"/>
                  <w:lang w:val="en-GB"/>
                </w:rPr>
                <w:t>0..1</w:t>
              </w:r>
            </w:ins>
          </w:p>
        </w:tc>
        <w:tc>
          <w:tcPr>
            <w:tcW w:w="1265" w:type="pct"/>
          </w:tcPr>
          <w:p w14:paraId="6AE9DFC4" w14:textId="77777777" w:rsidR="0055265E" w:rsidRPr="006F3630" w:rsidRDefault="0055265E" w:rsidP="00DA7024">
            <w:pPr>
              <w:snapToGrid w:val="0"/>
              <w:spacing w:before="60" w:after="60" w:line="240" w:lineRule="auto"/>
              <w:jc w:val="left"/>
              <w:rPr>
                <w:ins w:id="1888" w:author="Raphael Malyankar" w:date="2025-01-02T22:27:00Z" w16du:dateUtc="2025-01-03T05:27:00Z"/>
                <w:sz w:val="16"/>
                <w:szCs w:val="16"/>
                <w:lang w:val="en-GB"/>
              </w:rPr>
            </w:pPr>
            <w:ins w:id="1889" w:author="Raphael Malyankar" w:date="2025-01-02T22:27:00Z" w16du:dateUtc="2025-01-03T05:27:00Z">
              <w:r w:rsidRPr="006F3630">
                <w:rPr>
                  <w:sz w:val="16"/>
                  <w:szCs w:val="16"/>
                  <w:lang w:val="en-GB"/>
                </w:rPr>
                <w:t>CharacterString</w:t>
              </w:r>
            </w:ins>
          </w:p>
        </w:tc>
        <w:tc>
          <w:tcPr>
            <w:tcW w:w="1497" w:type="pct"/>
            <w:vAlign w:val="center"/>
          </w:tcPr>
          <w:p w14:paraId="293A6076" w14:textId="77777777" w:rsidR="0055265E" w:rsidRPr="006F3630" w:rsidRDefault="0055265E" w:rsidP="00DA7024">
            <w:pPr>
              <w:snapToGrid w:val="0"/>
              <w:spacing w:before="60" w:after="60" w:line="240" w:lineRule="auto"/>
              <w:jc w:val="left"/>
              <w:rPr>
                <w:ins w:id="1890" w:author="Raphael Malyankar" w:date="2025-01-02T22:27:00Z" w16du:dateUtc="2025-01-03T05:27:00Z"/>
                <w:sz w:val="16"/>
                <w:szCs w:val="16"/>
                <w:lang w:val="en-GB"/>
              </w:rPr>
            </w:pPr>
          </w:p>
        </w:tc>
      </w:tr>
      <w:tr w:rsidR="0055265E" w:rsidRPr="006F3630" w14:paraId="3E92BE16" w14:textId="77777777" w:rsidTr="00241648">
        <w:trPr>
          <w:cantSplit/>
          <w:trHeight w:val="342"/>
          <w:ins w:id="1891" w:author="Raphael Malyankar" w:date="2025-01-02T22:27:00Z"/>
        </w:trPr>
        <w:tc>
          <w:tcPr>
            <w:tcW w:w="945" w:type="pct"/>
          </w:tcPr>
          <w:p w14:paraId="5570AC40" w14:textId="77777777" w:rsidR="0055265E" w:rsidRPr="006F3630" w:rsidRDefault="0055265E" w:rsidP="00DA7024">
            <w:pPr>
              <w:snapToGrid w:val="0"/>
              <w:spacing w:before="60" w:after="60" w:line="240" w:lineRule="auto"/>
              <w:jc w:val="left"/>
              <w:rPr>
                <w:ins w:id="1892" w:author="Raphael Malyankar" w:date="2025-01-02T22:27:00Z" w16du:dateUtc="2025-01-03T05:27:00Z"/>
                <w:sz w:val="16"/>
                <w:szCs w:val="16"/>
                <w:lang w:val="en-GB"/>
              </w:rPr>
            </w:pPr>
            <w:ins w:id="1893" w:author="Raphael Malyankar" w:date="2025-01-02T22:27:00Z" w16du:dateUtc="2025-01-03T05:27:00Z">
              <w:r w:rsidRPr="006F3630">
                <w:rPr>
                  <w:sz w:val="16"/>
                  <w:szCs w:val="16"/>
                  <w:lang w:val="en-GB"/>
                </w:rPr>
                <w:t>defaultLocale</w:t>
              </w:r>
            </w:ins>
          </w:p>
        </w:tc>
        <w:tc>
          <w:tcPr>
            <w:tcW w:w="1006" w:type="pct"/>
          </w:tcPr>
          <w:p w14:paraId="5E8CEE36" w14:textId="77777777" w:rsidR="0055265E" w:rsidRPr="006F3630" w:rsidRDefault="0055265E" w:rsidP="00DA7024">
            <w:pPr>
              <w:snapToGrid w:val="0"/>
              <w:spacing w:before="60" w:after="60" w:line="240" w:lineRule="auto"/>
              <w:jc w:val="left"/>
              <w:rPr>
                <w:ins w:id="1894" w:author="Raphael Malyankar" w:date="2025-01-02T22:27:00Z" w16du:dateUtc="2025-01-03T05:27:00Z"/>
                <w:sz w:val="16"/>
                <w:szCs w:val="16"/>
                <w:lang w:val="en-GB"/>
              </w:rPr>
            </w:pPr>
            <w:ins w:id="1895" w:author="Raphael Malyankar" w:date="2025-01-02T22:27:00Z" w16du:dateUtc="2025-01-03T05:27:00Z">
              <w:r w:rsidRPr="006F3630">
                <w:rPr>
                  <w:sz w:val="16"/>
                  <w:szCs w:val="16"/>
                  <w:lang w:val="en-GB"/>
                </w:rPr>
                <w:t>Default language and character set used in the dataset</w:t>
              </w:r>
            </w:ins>
          </w:p>
        </w:tc>
        <w:tc>
          <w:tcPr>
            <w:tcW w:w="287" w:type="pct"/>
          </w:tcPr>
          <w:p w14:paraId="5F9B7B16" w14:textId="77777777" w:rsidR="0055265E" w:rsidRPr="006F3630" w:rsidRDefault="0055265E" w:rsidP="00DA7024">
            <w:pPr>
              <w:snapToGrid w:val="0"/>
              <w:spacing w:before="60" w:after="60" w:line="240" w:lineRule="auto"/>
              <w:jc w:val="center"/>
              <w:rPr>
                <w:ins w:id="1896" w:author="Raphael Malyankar" w:date="2025-01-02T22:27:00Z" w16du:dateUtc="2025-01-03T05:27:00Z"/>
                <w:sz w:val="16"/>
                <w:szCs w:val="16"/>
                <w:lang w:val="en-GB"/>
              </w:rPr>
            </w:pPr>
            <w:ins w:id="1897" w:author="Raphael Malyankar" w:date="2025-01-02T22:27:00Z" w16du:dateUtc="2025-01-03T05:27:00Z">
              <w:r>
                <w:rPr>
                  <w:sz w:val="16"/>
                  <w:szCs w:val="16"/>
                  <w:lang w:val="en-GB"/>
                </w:rPr>
                <w:t>0..</w:t>
              </w:r>
              <w:r w:rsidRPr="006F3630">
                <w:rPr>
                  <w:sz w:val="16"/>
                  <w:szCs w:val="16"/>
                  <w:lang w:val="en-GB"/>
                </w:rPr>
                <w:t>1</w:t>
              </w:r>
            </w:ins>
          </w:p>
        </w:tc>
        <w:tc>
          <w:tcPr>
            <w:tcW w:w="1265" w:type="pct"/>
          </w:tcPr>
          <w:p w14:paraId="6ACDE34A" w14:textId="77777777" w:rsidR="0055265E" w:rsidRPr="006F3630" w:rsidRDefault="0055265E" w:rsidP="00DA7024">
            <w:pPr>
              <w:snapToGrid w:val="0"/>
              <w:spacing w:before="60" w:after="60" w:line="240" w:lineRule="auto"/>
              <w:jc w:val="left"/>
              <w:rPr>
                <w:ins w:id="1898" w:author="Raphael Malyankar" w:date="2025-01-02T22:27:00Z" w16du:dateUtc="2025-01-03T05:27:00Z"/>
                <w:sz w:val="16"/>
                <w:szCs w:val="16"/>
                <w:lang w:val="en-GB"/>
              </w:rPr>
            </w:pPr>
            <w:ins w:id="1899" w:author="Raphael Malyankar" w:date="2025-01-02T22:27:00Z" w16du:dateUtc="2025-01-03T05:27:00Z">
              <w:r w:rsidRPr="006F3630">
                <w:rPr>
                  <w:sz w:val="16"/>
                  <w:szCs w:val="16"/>
                  <w:lang w:val="en-GB"/>
                </w:rPr>
                <w:t>PT_Locale</w:t>
              </w:r>
            </w:ins>
          </w:p>
        </w:tc>
        <w:tc>
          <w:tcPr>
            <w:tcW w:w="1497" w:type="pct"/>
          </w:tcPr>
          <w:p w14:paraId="77958816" w14:textId="6C85206B" w:rsidR="0055265E" w:rsidRPr="006F3630" w:rsidRDefault="00217141" w:rsidP="00DA7024">
            <w:pPr>
              <w:snapToGrid w:val="0"/>
              <w:spacing w:before="60" w:after="60" w:line="240" w:lineRule="auto"/>
              <w:jc w:val="left"/>
              <w:rPr>
                <w:ins w:id="1900" w:author="Raphael Malyankar" w:date="2025-01-02T22:27:00Z" w16du:dateUtc="2025-01-03T05:27:00Z"/>
                <w:sz w:val="16"/>
                <w:szCs w:val="16"/>
                <w:lang w:val="en-GB"/>
              </w:rPr>
            </w:pPr>
            <w:ins w:id="1901" w:author="Raphael Malyankar" w:date="2025-01-02T22:44:00Z" w16du:dateUtc="2025-01-03T05:44:00Z">
              <w:r w:rsidRPr="00217141">
                <w:rPr>
                  <w:sz w:val="16"/>
                  <w:szCs w:val="16"/>
                  <w:lang w:val="en-GB"/>
                </w:rPr>
                <w:t>I</w:t>
              </w:r>
              <w:r>
                <w:rPr>
                  <w:sz w:val="16"/>
                  <w:szCs w:val="16"/>
                  <w:lang w:val="en-GB"/>
                </w:rPr>
                <w:t xml:space="preserve">f omitted </w:t>
              </w:r>
              <w:r w:rsidRPr="00217141">
                <w:rPr>
                  <w:sz w:val="16"/>
                  <w:szCs w:val="16"/>
                  <w:lang w:val="en-GB"/>
                </w:rPr>
                <w:t xml:space="preserve">the language </w:t>
              </w:r>
              <w:r>
                <w:rPr>
                  <w:sz w:val="16"/>
                  <w:szCs w:val="16"/>
                  <w:lang w:val="en-GB"/>
                </w:rPr>
                <w:t>must be</w:t>
              </w:r>
              <w:r w:rsidRPr="00217141">
                <w:rPr>
                  <w:sz w:val="16"/>
                  <w:szCs w:val="16"/>
                  <w:lang w:val="en-GB"/>
                </w:rPr>
                <w:t xml:space="preserve"> English, UTF-8</w:t>
              </w:r>
            </w:ins>
          </w:p>
        </w:tc>
      </w:tr>
      <w:tr w:rsidR="00497213" w:rsidRPr="006F3630" w14:paraId="3122F3D6" w14:textId="77777777" w:rsidTr="00241648">
        <w:trPr>
          <w:cantSplit/>
          <w:trHeight w:val="342"/>
          <w:ins w:id="1902" w:author="Raphael Malyankar" w:date="2025-01-02T22:37:00Z"/>
        </w:trPr>
        <w:tc>
          <w:tcPr>
            <w:tcW w:w="945" w:type="pct"/>
          </w:tcPr>
          <w:p w14:paraId="63D90172" w14:textId="0BC4AD20" w:rsidR="00497213" w:rsidRPr="006F3630" w:rsidRDefault="00497213" w:rsidP="00497213">
            <w:pPr>
              <w:snapToGrid w:val="0"/>
              <w:spacing w:before="60" w:after="60" w:line="240" w:lineRule="auto"/>
              <w:jc w:val="left"/>
              <w:rPr>
                <w:ins w:id="1903" w:author="Raphael Malyankar" w:date="2025-01-02T22:37:00Z" w16du:dateUtc="2025-01-03T05:37:00Z"/>
                <w:sz w:val="16"/>
                <w:szCs w:val="16"/>
                <w:lang w:val="en-GB"/>
              </w:rPr>
            </w:pPr>
            <w:ins w:id="1904" w:author="Raphael Malyankar" w:date="2025-01-02T22:37:00Z" w16du:dateUtc="2025-01-03T05:37:00Z">
              <w:r w:rsidRPr="003440C2">
                <w:rPr>
                  <w:sz w:val="16"/>
                  <w:szCs w:val="16"/>
                </w:rPr>
                <w:t>otherLocale</w:t>
              </w:r>
            </w:ins>
          </w:p>
        </w:tc>
        <w:tc>
          <w:tcPr>
            <w:tcW w:w="1006" w:type="pct"/>
          </w:tcPr>
          <w:p w14:paraId="17194E81" w14:textId="13325601" w:rsidR="00497213" w:rsidRPr="006F3630" w:rsidRDefault="00497213" w:rsidP="00497213">
            <w:pPr>
              <w:snapToGrid w:val="0"/>
              <w:spacing w:before="60" w:after="60" w:line="240" w:lineRule="auto"/>
              <w:jc w:val="left"/>
              <w:rPr>
                <w:ins w:id="1905" w:author="Raphael Malyankar" w:date="2025-01-02T22:37:00Z" w16du:dateUtc="2025-01-03T05:37:00Z"/>
                <w:sz w:val="16"/>
                <w:szCs w:val="16"/>
                <w:lang w:val="en-GB"/>
              </w:rPr>
            </w:pPr>
            <w:ins w:id="1906" w:author="Raphael Malyankar" w:date="2025-01-02T22:37:00Z" w16du:dateUtc="2025-01-03T05:37:00Z">
              <w:r w:rsidRPr="003A450C">
                <w:rPr>
                  <w:sz w:val="16"/>
                  <w:szCs w:val="16"/>
                </w:rPr>
                <w:t xml:space="preserve">Other languages and character sets used in the </w:t>
              </w:r>
              <w:r>
                <w:rPr>
                  <w:sz w:val="16"/>
                  <w:szCs w:val="16"/>
                </w:rPr>
                <w:t>dataset</w:t>
              </w:r>
            </w:ins>
          </w:p>
        </w:tc>
        <w:tc>
          <w:tcPr>
            <w:tcW w:w="287" w:type="pct"/>
          </w:tcPr>
          <w:p w14:paraId="40E56768" w14:textId="0D1A32BE" w:rsidR="00497213" w:rsidRDefault="00497213" w:rsidP="00497213">
            <w:pPr>
              <w:snapToGrid w:val="0"/>
              <w:spacing w:before="60" w:after="60" w:line="240" w:lineRule="auto"/>
              <w:jc w:val="center"/>
              <w:rPr>
                <w:ins w:id="1907" w:author="Raphael Malyankar" w:date="2025-01-02T22:37:00Z" w16du:dateUtc="2025-01-03T05:37:00Z"/>
                <w:sz w:val="16"/>
                <w:szCs w:val="16"/>
                <w:lang w:val="en-GB"/>
              </w:rPr>
            </w:pPr>
            <w:ins w:id="1908" w:author="Raphael Malyankar" w:date="2025-01-02T22:37:00Z" w16du:dateUtc="2025-01-03T05:37:00Z">
              <w:r w:rsidRPr="003440C2">
                <w:rPr>
                  <w:sz w:val="16"/>
                  <w:szCs w:val="16"/>
                </w:rPr>
                <w:t>0..*</w:t>
              </w:r>
            </w:ins>
          </w:p>
        </w:tc>
        <w:tc>
          <w:tcPr>
            <w:tcW w:w="1265" w:type="pct"/>
          </w:tcPr>
          <w:p w14:paraId="3BBCD1A1" w14:textId="41195659" w:rsidR="00497213" w:rsidRPr="006F3630" w:rsidRDefault="00497213" w:rsidP="00497213">
            <w:pPr>
              <w:snapToGrid w:val="0"/>
              <w:spacing w:before="60" w:after="60" w:line="240" w:lineRule="auto"/>
              <w:jc w:val="left"/>
              <w:rPr>
                <w:ins w:id="1909" w:author="Raphael Malyankar" w:date="2025-01-02T22:37:00Z" w16du:dateUtc="2025-01-03T05:37:00Z"/>
                <w:sz w:val="16"/>
                <w:szCs w:val="16"/>
                <w:lang w:val="en-GB"/>
              </w:rPr>
            </w:pPr>
            <w:ins w:id="1910" w:author="Raphael Malyankar" w:date="2025-01-02T22:37:00Z" w16du:dateUtc="2025-01-03T05:37:00Z">
              <w:r w:rsidRPr="003440C2">
                <w:rPr>
                  <w:sz w:val="16"/>
                  <w:szCs w:val="16"/>
                </w:rPr>
                <w:t>PT_Locale</w:t>
              </w:r>
            </w:ins>
          </w:p>
        </w:tc>
        <w:tc>
          <w:tcPr>
            <w:tcW w:w="1497" w:type="pct"/>
          </w:tcPr>
          <w:p w14:paraId="55C2E6F4" w14:textId="77777777" w:rsidR="00497213" w:rsidRPr="006F3630" w:rsidRDefault="00497213" w:rsidP="00497213">
            <w:pPr>
              <w:snapToGrid w:val="0"/>
              <w:spacing w:before="60" w:after="60" w:line="240" w:lineRule="auto"/>
              <w:jc w:val="left"/>
              <w:rPr>
                <w:ins w:id="1911" w:author="Raphael Malyankar" w:date="2025-01-02T22:37:00Z" w16du:dateUtc="2025-01-03T05:37:00Z"/>
                <w:sz w:val="16"/>
                <w:szCs w:val="16"/>
                <w:lang w:val="en-GB"/>
              </w:rPr>
            </w:pPr>
          </w:p>
        </w:tc>
      </w:tr>
      <w:tr w:rsidR="0055265E" w:rsidRPr="006F3630" w14:paraId="0BC12D63" w14:textId="77777777" w:rsidTr="00241648">
        <w:trPr>
          <w:cantSplit/>
          <w:trHeight w:val="342"/>
          <w:ins w:id="1912" w:author="Raphael Malyankar" w:date="2025-01-02T22:27:00Z"/>
        </w:trPr>
        <w:tc>
          <w:tcPr>
            <w:tcW w:w="945" w:type="pct"/>
          </w:tcPr>
          <w:p w14:paraId="0DAC6B93" w14:textId="77777777" w:rsidR="0055265E" w:rsidRPr="006F3630" w:rsidRDefault="0055265E" w:rsidP="00DA7024">
            <w:pPr>
              <w:snapToGrid w:val="0"/>
              <w:spacing w:before="60" w:after="60" w:line="240" w:lineRule="auto"/>
              <w:jc w:val="left"/>
              <w:rPr>
                <w:ins w:id="1913" w:author="Raphael Malyankar" w:date="2025-01-02T22:27:00Z" w16du:dateUtc="2025-01-03T05:27:00Z"/>
                <w:sz w:val="16"/>
                <w:szCs w:val="16"/>
                <w:lang w:val="en-GB"/>
              </w:rPr>
            </w:pPr>
            <w:ins w:id="1914" w:author="Raphael Malyankar" w:date="2025-01-02T22:27:00Z" w16du:dateUtc="2025-01-03T05:27:00Z">
              <w:r w:rsidRPr="006F3630">
                <w:rPr>
                  <w:sz w:val="16"/>
                  <w:szCs w:val="16"/>
                  <w:lang w:val="en-GB"/>
                </w:rPr>
                <w:lastRenderedPageBreak/>
                <w:t>metadataPointOfContact</w:t>
              </w:r>
            </w:ins>
          </w:p>
        </w:tc>
        <w:tc>
          <w:tcPr>
            <w:tcW w:w="1006" w:type="pct"/>
          </w:tcPr>
          <w:p w14:paraId="2AA7953C" w14:textId="77777777" w:rsidR="0055265E" w:rsidRPr="006F3630" w:rsidRDefault="0055265E" w:rsidP="00DA7024">
            <w:pPr>
              <w:snapToGrid w:val="0"/>
              <w:spacing w:before="60" w:after="60" w:line="240" w:lineRule="auto"/>
              <w:jc w:val="left"/>
              <w:rPr>
                <w:ins w:id="1915" w:author="Raphael Malyankar" w:date="2025-01-02T22:27:00Z" w16du:dateUtc="2025-01-03T05:27:00Z"/>
                <w:sz w:val="16"/>
                <w:szCs w:val="16"/>
                <w:lang w:val="en-GB"/>
              </w:rPr>
            </w:pPr>
            <w:ins w:id="1916" w:author="Raphael Malyankar" w:date="2025-01-02T22:27:00Z" w16du:dateUtc="2025-01-03T05:27:00Z">
              <w:r w:rsidRPr="006F3630">
                <w:rPr>
                  <w:sz w:val="16"/>
                  <w:szCs w:val="16"/>
                  <w:lang w:val="en-GB"/>
                </w:rPr>
                <w:t>Point of contact for metadata</w:t>
              </w:r>
            </w:ins>
          </w:p>
        </w:tc>
        <w:tc>
          <w:tcPr>
            <w:tcW w:w="287" w:type="pct"/>
          </w:tcPr>
          <w:p w14:paraId="7A14E66D" w14:textId="77777777" w:rsidR="0055265E" w:rsidRPr="006F3630" w:rsidRDefault="0055265E" w:rsidP="00DA7024">
            <w:pPr>
              <w:snapToGrid w:val="0"/>
              <w:spacing w:before="60" w:after="60" w:line="240" w:lineRule="auto"/>
              <w:jc w:val="center"/>
              <w:rPr>
                <w:ins w:id="1917" w:author="Raphael Malyankar" w:date="2025-01-02T22:27:00Z" w16du:dateUtc="2025-01-03T05:27:00Z"/>
                <w:sz w:val="16"/>
                <w:szCs w:val="16"/>
                <w:lang w:val="en-GB"/>
              </w:rPr>
            </w:pPr>
            <w:ins w:id="1918" w:author="Raphael Malyankar" w:date="2025-01-02T22:27:00Z" w16du:dateUtc="2025-01-03T05:27:00Z">
              <w:r w:rsidRPr="006F3630">
                <w:rPr>
                  <w:sz w:val="16"/>
                  <w:szCs w:val="16"/>
                  <w:lang w:val="en-GB"/>
                </w:rPr>
                <w:t>0..1</w:t>
              </w:r>
            </w:ins>
          </w:p>
        </w:tc>
        <w:tc>
          <w:tcPr>
            <w:tcW w:w="1265" w:type="pct"/>
          </w:tcPr>
          <w:p w14:paraId="0ED8D651" w14:textId="77777777" w:rsidR="0055265E" w:rsidRPr="00A258A0" w:rsidRDefault="0055265E" w:rsidP="00DA7024">
            <w:pPr>
              <w:snapToGrid w:val="0"/>
              <w:spacing w:before="60" w:after="60" w:line="240" w:lineRule="auto"/>
              <w:jc w:val="left"/>
              <w:rPr>
                <w:ins w:id="1919" w:author="Raphael Malyankar" w:date="2025-01-02T22:27:00Z" w16du:dateUtc="2025-01-03T05:27:00Z"/>
                <w:sz w:val="16"/>
                <w:szCs w:val="16"/>
                <w:lang w:val="fr-FR"/>
              </w:rPr>
            </w:pPr>
            <w:ins w:id="1920" w:author="Raphael Malyankar" w:date="2025-01-02T22:27:00Z" w16du:dateUtc="2025-01-03T05:27:00Z">
              <w:r w:rsidRPr="00A258A0">
                <w:rPr>
                  <w:sz w:val="16"/>
                  <w:szCs w:val="16"/>
                  <w:lang w:val="fr-FR"/>
                </w:rPr>
                <w:t>CI_Responsibility &gt; CI_Individual or CI_Responsibility &gt; CI_Organisation</w:t>
              </w:r>
            </w:ins>
          </w:p>
        </w:tc>
        <w:tc>
          <w:tcPr>
            <w:tcW w:w="1497" w:type="pct"/>
          </w:tcPr>
          <w:p w14:paraId="2FA29880" w14:textId="77777777" w:rsidR="0055265E" w:rsidRPr="006F3630" w:rsidRDefault="0055265E" w:rsidP="00DA7024">
            <w:pPr>
              <w:snapToGrid w:val="0"/>
              <w:spacing w:before="60" w:after="60" w:line="240" w:lineRule="auto"/>
              <w:jc w:val="left"/>
              <w:rPr>
                <w:ins w:id="1921" w:author="Raphael Malyankar" w:date="2025-01-02T22:27:00Z" w16du:dateUtc="2025-01-03T05:27:00Z"/>
                <w:sz w:val="16"/>
                <w:szCs w:val="16"/>
                <w:lang w:val="en-GB"/>
              </w:rPr>
            </w:pPr>
            <w:ins w:id="1922" w:author="Raphael Malyankar" w:date="2025-01-02T22:27:00Z" w16du:dateUtc="2025-01-03T05:27:00Z">
              <w:r w:rsidRPr="006F3630">
                <w:rPr>
                  <w:sz w:val="16"/>
                  <w:szCs w:val="16"/>
                  <w:lang w:val="en-GB"/>
                </w:rPr>
                <w:t>Only if metadataPointOfContact is</w:t>
              </w:r>
              <w:r>
                <w:rPr>
                  <w:sz w:val="16"/>
                  <w:szCs w:val="16"/>
                  <w:lang w:val="en-GB"/>
                </w:rPr>
                <w:t xml:space="preserve"> </w:t>
              </w:r>
              <w:r w:rsidRPr="006F3630">
                <w:rPr>
                  <w:sz w:val="16"/>
                  <w:szCs w:val="16"/>
                  <w:lang w:val="en-GB"/>
                </w:rPr>
                <w:t>different from producingAgency</w:t>
              </w:r>
            </w:ins>
          </w:p>
        </w:tc>
      </w:tr>
      <w:tr w:rsidR="0055265E" w:rsidRPr="006F3630" w14:paraId="62F3B846" w14:textId="77777777" w:rsidTr="00241648">
        <w:trPr>
          <w:cantSplit/>
          <w:trHeight w:val="342"/>
          <w:ins w:id="1923" w:author="Raphael Malyankar" w:date="2025-01-02T22:27:00Z"/>
        </w:trPr>
        <w:tc>
          <w:tcPr>
            <w:tcW w:w="945" w:type="pct"/>
          </w:tcPr>
          <w:p w14:paraId="7562A5D7" w14:textId="77777777" w:rsidR="0055265E" w:rsidRPr="006F3630" w:rsidRDefault="0055265E" w:rsidP="00DA7024">
            <w:pPr>
              <w:snapToGrid w:val="0"/>
              <w:spacing w:before="60" w:after="60" w:line="240" w:lineRule="auto"/>
              <w:jc w:val="left"/>
              <w:rPr>
                <w:ins w:id="1924" w:author="Raphael Malyankar" w:date="2025-01-02T22:27:00Z" w16du:dateUtc="2025-01-03T05:27:00Z"/>
                <w:sz w:val="16"/>
                <w:szCs w:val="16"/>
                <w:lang w:val="en-GB"/>
              </w:rPr>
            </w:pPr>
            <w:ins w:id="1925" w:author="Raphael Malyankar" w:date="2025-01-02T22:27:00Z" w16du:dateUtc="2025-01-03T05:27:00Z">
              <w:r w:rsidRPr="006F3630">
                <w:rPr>
                  <w:sz w:val="16"/>
                  <w:szCs w:val="16"/>
                  <w:lang w:val="en-GB"/>
                </w:rPr>
                <w:t>metadataDateStamp</w:t>
              </w:r>
            </w:ins>
          </w:p>
        </w:tc>
        <w:tc>
          <w:tcPr>
            <w:tcW w:w="1006" w:type="pct"/>
          </w:tcPr>
          <w:p w14:paraId="648131FF" w14:textId="77777777" w:rsidR="0055265E" w:rsidRPr="006F3630" w:rsidRDefault="0055265E" w:rsidP="00DA7024">
            <w:pPr>
              <w:snapToGrid w:val="0"/>
              <w:spacing w:before="60" w:after="60" w:line="240" w:lineRule="auto"/>
              <w:jc w:val="left"/>
              <w:rPr>
                <w:ins w:id="1926" w:author="Raphael Malyankar" w:date="2025-01-02T22:27:00Z" w16du:dateUtc="2025-01-03T05:27:00Z"/>
                <w:sz w:val="16"/>
                <w:szCs w:val="16"/>
                <w:lang w:val="en-GB"/>
              </w:rPr>
            </w:pPr>
            <w:ins w:id="1927" w:author="Raphael Malyankar" w:date="2025-01-02T22:27:00Z" w16du:dateUtc="2025-01-03T05:27:00Z">
              <w:r w:rsidRPr="006F3630">
                <w:rPr>
                  <w:sz w:val="16"/>
                  <w:szCs w:val="16"/>
                  <w:lang w:val="en-GB"/>
                </w:rPr>
                <w:t>Date stamp for metadata</w:t>
              </w:r>
            </w:ins>
          </w:p>
        </w:tc>
        <w:tc>
          <w:tcPr>
            <w:tcW w:w="287" w:type="pct"/>
          </w:tcPr>
          <w:p w14:paraId="4B67FE72" w14:textId="77777777" w:rsidR="0055265E" w:rsidRPr="006F3630" w:rsidRDefault="0055265E" w:rsidP="00DA7024">
            <w:pPr>
              <w:snapToGrid w:val="0"/>
              <w:spacing w:before="60" w:after="60" w:line="240" w:lineRule="auto"/>
              <w:jc w:val="center"/>
              <w:rPr>
                <w:ins w:id="1928" w:author="Raphael Malyankar" w:date="2025-01-02T22:27:00Z" w16du:dateUtc="2025-01-03T05:27:00Z"/>
                <w:sz w:val="16"/>
                <w:szCs w:val="16"/>
                <w:lang w:val="en-GB"/>
              </w:rPr>
            </w:pPr>
            <w:ins w:id="1929" w:author="Raphael Malyankar" w:date="2025-01-02T22:27:00Z" w16du:dateUtc="2025-01-03T05:27:00Z">
              <w:r w:rsidRPr="006F3630">
                <w:rPr>
                  <w:sz w:val="16"/>
                  <w:szCs w:val="16"/>
                  <w:lang w:val="en-GB"/>
                </w:rPr>
                <w:t>0..1</w:t>
              </w:r>
            </w:ins>
          </w:p>
        </w:tc>
        <w:tc>
          <w:tcPr>
            <w:tcW w:w="1265" w:type="pct"/>
          </w:tcPr>
          <w:p w14:paraId="6F992A16" w14:textId="77777777" w:rsidR="0055265E" w:rsidRPr="006F3630" w:rsidRDefault="0055265E" w:rsidP="00DA7024">
            <w:pPr>
              <w:snapToGrid w:val="0"/>
              <w:spacing w:before="60" w:after="60" w:line="240" w:lineRule="auto"/>
              <w:jc w:val="left"/>
              <w:rPr>
                <w:ins w:id="1930" w:author="Raphael Malyankar" w:date="2025-01-02T22:27:00Z" w16du:dateUtc="2025-01-03T05:27:00Z"/>
                <w:sz w:val="16"/>
                <w:szCs w:val="16"/>
                <w:lang w:val="en-GB"/>
              </w:rPr>
            </w:pPr>
            <w:ins w:id="1931" w:author="Raphael Malyankar" w:date="2025-01-02T22:27:00Z" w16du:dateUtc="2025-01-03T05:27:00Z">
              <w:r w:rsidRPr="006F3630">
                <w:rPr>
                  <w:sz w:val="16"/>
                  <w:szCs w:val="16"/>
                  <w:lang w:val="en-GB"/>
                </w:rPr>
                <w:t>Date</w:t>
              </w:r>
            </w:ins>
          </w:p>
        </w:tc>
        <w:tc>
          <w:tcPr>
            <w:tcW w:w="1497" w:type="pct"/>
          </w:tcPr>
          <w:p w14:paraId="61F0838E" w14:textId="77777777" w:rsidR="0055265E" w:rsidRPr="006F3630" w:rsidRDefault="0055265E" w:rsidP="00DA7024">
            <w:pPr>
              <w:snapToGrid w:val="0"/>
              <w:spacing w:before="60" w:after="60" w:line="240" w:lineRule="auto"/>
              <w:jc w:val="left"/>
              <w:rPr>
                <w:ins w:id="1932" w:author="Raphael Malyankar" w:date="2025-01-02T22:27:00Z" w16du:dateUtc="2025-01-03T05:27:00Z"/>
                <w:sz w:val="16"/>
                <w:szCs w:val="16"/>
                <w:lang w:val="en-GB"/>
              </w:rPr>
            </w:pPr>
            <w:ins w:id="1933" w:author="Raphael Malyankar" w:date="2025-01-02T22:27:00Z" w16du:dateUtc="2025-01-03T05:27:00Z">
              <w:r w:rsidRPr="006F3630">
                <w:rPr>
                  <w:sz w:val="16"/>
                  <w:szCs w:val="16"/>
                  <w:lang w:val="en-GB"/>
                </w:rPr>
                <w:t>M</w:t>
              </w:r>
              <w:r>
                <w:rPr>
                  <w:sz w:val="16"/>
                  <w:szCs w:val="16"/>
                  <w:lang w:val="en-GB"/>
                </w:rPr>
                <w:t>ay or may not be the issue date</w:t>
              </w:r>
            </w:ins>
          </w:p>
        </w:tc>
      </w:tr>
      <w:tr w:rsidR="0055265E" w:rsidRPr="006F3630" w14:paraId="6D18ED61" w14:textId="77777777" w:rsidTr="00241648">
        <w:trPr>
          <w:cantSplit/>
          <w:trHeight w:val="342"/>
          <w:ins w:id="1934" w:author="Raphael Malyankar" w:date="2025-01-02T22:27:00Z"/>
        </w:trPr>
        <w:tc>
          <w:tcPr>
            <w:tcW w:w="945" w:type="pct"/>
          </w:tcPr>
          <w:p w14:paraId="541EFFAC" w14:textId="77777777" w:rsidR="0055265E" w:rsidRPr="006F3630" w:rsidRDefault="0055265E" w:rsidP="00DA7024">
            <w:pPr>
              <w:snapToGrid w:val="0"/>
              <w:spacing w:before="60" w:after="60" w:line="240" w:lineRule="auto"/>
              <w:jc w:val="left"/>
              <w:rPr>
                <w:ins w:id="1935" w:author="Raphael Malyankar" w:date="2025-01-02T22:27:00Z" w16du:dateUtc="2025-01-03T05:27:00Z"/>
                <w:sz w:val="16"/>
                <w:szCs w:val="16"/>
                <w:lang w:val="en-GB"/>
              </w:rPr>
            </w:pPr>
            <w:ins w:id="1936" w:author="Raphael Malyankar" w:date="2025-01-02T22:27:00Z" w16du:dateUtc="2025-01-03T05:27:00Z">
              <w:r w:rsidRPr="006F3630">
                <w:rPr>
                  <w:sz w:val="16"/>
                  <w:szCs w:val="16"/>
                  <w:lang w:val="en-GB"/>
                </w:rPr>
                <w:t>replacedData</w:t>
              </w:r>
            </w:ins>
          </w:p>
        </w:tc>
        <w:tc>
          <w:tcPr>
            <w:tcW w:w="1006" w:type="pct"/>
          </w:tcPr>
          <w:p w14:paraId="44435D53" w14:textId="77777777" w:rsidR="0055265E" w:rsidRPr="006F3630" w:rsidRDefault="0055265E" w:rsidP="00DA7024">
            <w:pPr>
              <w:snapToGrid w:val="0"/>
              <w:spacing w:before="60" w:after="60" w:line="240" w:lineRule="auto"/>
              <w:jc w:val="left"/>
              <w:rPr>
                <w:ins w:id="1937" w:author="Raphael Malyankar" w:date="2025-01-02T22:27:00Z" w16du:dateUtc="2025-01-03T05:27:00Z"/>
                <w:sz w:val="16"/>
                <w:szCs w:val="16"/>
                <w:lang w:val="en-GB"/>
              </w:rPr>
            </w:pPr>
            <w:ins w:id="1938" w:author="Raphael Malyankar" w:date="2025-01-02T22:27:00Z" w16du:dateUtc="2025-01-03T05:27:00Z">
              <w:r w:rsidRPr="00DD0C94">
                <w:rPr>
                  <w:sz w:val="16"/>
                  <w:szCs w:val="16"/>
                  <w:lang w:val="en-GB"/>
                </w:rPr>
                <w:t>Indicates if a cancelled dataset is replaced by another data file(s)</w:t>
              </w:r>
            </w:ins>
          </w:p>
        </w:tc>
        <w:tc>
          <w:tcPr>
            <w:tcW w:w="287" w:type="pct"/>
          </w:tcPr>
          <w:p w14:paraId="67600BF2" w14:textId="77777777" w:rsidR="0055265E" w:rsidRPr="006F3630" w:rsidRDefault="0055265E" w:rsidP="00DA7024">
            <w:pPr>
              <w:snapToGrid w:val="0"/>
              <w:spacing w:before="60" w:after="60" w:line="240" w:lineRule="auto"/>
              <w:jc w:val="center"/>
              <w:rPr>
                <w:ins w:id="1939" w:author="Raphael Malyankar" w:date="2025-01-02T22:27:00Z" w16du:dateUtc="2025-01-03T05:27:00Z"/>
                <w:sz w:val="16"/>
                <w:szCs w:val="16"/>
                <w:lang w:val="en-GB"/>
              </w:rPr>
            </w:pPr>
            <w:ins w:id="1940" w:author="Raphael Malyankar" w:date="2025-01-02T22:27:00Z" w16du:dateUtc="2025-01-03T05:27:00Z">
              <w:r w:rsidRPr="006F3630">
                <w:rPr>
                  <w:sz w:val="16"/>
                  <w:szCs w:val="16"/>
                  <w:lang w:val="en-GB"/>
                </w:rPr>
                <w:t>0..1</w:t>
              </w:r>
            </w:ins>
          </w:p>
        </w:tc>
        <w:tc>
          <w:tcPr>
            <w:tcW w:w="1265" w:type="pct"/>
          </w:tcPr>
          <w:p w14:paraId="6AB7381A" w14:textId="77777777" w:rsidR="0055265E" w:rsidRPr="006F3630" w:rsidRDefault="0055265E" w:rsidP="00DA7024">
            <w:pPr>
              <w:snapToGrid w:val="0"/>
              <w:spacing w:before="60" w:after="60" w:line="240" w:lineRule="auto"/>
              <w:jc w:val="left"/>
              <w:rPr>
                <w:ins w:id="1941" w:author="Raphael Malyankar" w:date="2025-01-02T22:27:00Z" w16du:dateUtc="2025-01-03T05:27:00Z"/>
                <w:sz w:val="16"/>
                <w:szCs w:val="16"/>
                <w:lang w:val="en-GB"/>
              </w:rPr>
            </w:pPr>
            <w:ins w:id="1942" w:author="Raphael Malyankar" w:date="2025-01-02T22:27:00Z" w16du:dateUtc="2025-01-03T05:27:00Z">
              <w:r w:rsidRPr="006F3630">
                <w:rPr>
                  <w:sz w:val="16"/>
                  <w:szCs w:val="16"/>
                  <w:lang w:val="en-GB"/>
                </w:rPr>
                <w:t>Boolean</w:t>
              </w:r>
            </w:ins>
          </w:p>
        </w:tc>
        <w:tc>
          <w:tcPr>
            <w:tcW w:w="1497" w:type="pct"/>
          </w:tcPr>
          <w:p w14:paraId="43389780" w14:textId="77777777" w:rsidR="0055265E" w:rsidRPr="00DD0C94" w:rsidRDefault="0055265E" w:rsidP="00DA7024">
            <w:pPr>
              <w:snapToGrid w:val="0"/>
              <w:spacing w:before="60" w:after="60" w:line="240" w:lineRule="auto"/>
              <w:jc w:val="left"/>
              <w:rPr>
                <w:ins w:id="1943" w:author="Raphael Malyankar" w:date="2025-01-02T22:27:00Z" w16du:dateUtc="2025-01-03T05:27:00Z"/>
                <w:b/>
                <w:bCs/>
                <w:sz w:val="16"/>
                <w:szCs w:val="16"/>
                <w:lang w:val="en-GB"/>
              </w:rPr>
            </w:pPr>
            <w:ins w:id="1944" w:author="Raphael Malyankar" w:date="2025-01-02T22:27:00Z" w16du:dateUtc="2025-01-03T05:27:00Z">
              <w:r w:rsidRPr="00DD0C94">
                <w:rPr>
                  <w:b/>
                  <w:bCs/>
                  <w:sz w:val="16"/>
                  <w:szCs w:val="16"/>
                  <w:lang w:val="en-GB"/>
                </w:rPr>
                <w:t xml:space="preserve">Mandatory when </w:t>
              </w:r>
              <w:r w:rsidRPr="000A4E53">
                <w:rPr>
                  <w:b/>
                  <w:bCs/>
                  <w:i/>
                  <w:iCs/>
                  <w:sz w:val="16"/>
                  <w:szCs w:val="16"/>
                  <w:lang w:val="en-GB"/>
                </w:rPr>
                <w:t>purpose</w:t>
              </w:r>
              <w:r>
                <w:rPr>
                  <w:b/>
                  <w:bCs/>
                  <w:sz w:val="16"/>
                  <w:szCs w:val="16"/>
                  <w:lang w:val="en-GB"/>
                </w:rPr>
                <w:t xml:space="preserve"> </w:t>
              </w:r>
              <w:r w:rsidRPr="00DD0C94">
                <w:rPr>
                  <w:b/>
                  <w:bCs/>
                  <w:sz w:val="16"/>
                  <w:szCs w:val="16"/>
                  <w:lang w:val="en-GB"/>
                </w:rPr>
                <w:t>=</w:t>
              </w:r>
              <w:r>
                <w:rPr>
                  <w:b/>
                  <w:bCs/>
                  <w:sz w:val="16"/>
                  <w:szCs w:val="16"/>
                  <w:lang w:val="en-GB"/>
                </w:rPr>
                <w:t xml:space="preserve"> </w:t>
              </w:r>
              <w:r w:rsidRPr="000A4E53">
                <w:rPr>
                  <w:b/>
                  <w:bCs/>
                  <w:i/>
                  <w:iCs/>
                  <w:sz w:val="16"/>
                  <w:szCs w:val="16"/>
                  <w:lang w:val="en-GB"/>
                </w:rPr>
                <w:t>cancellation</w:t>
              </w:r>
            </w:ins>
          </w:p>
        </w:tc>
      </w:tr>
      <w:tr w:rsidR="0055265E" w:rsidRPr="006F3630" w14:paraId="22AC1638" w14:textId="77777777" w:rsidTr="00241648">
        <w:trPr>
          <w:cantSplit/>
          <w:trHeight w:val="342"/>
          <w:ins w:id="1945" w:author="Raphael Malyankar" w:date="2025-01-02T22:27:00Z"/>
        </w:trPr>
        <w:tc>
          <w:tcPr>
            <w:tcW w:w="945" w:type="pct"/>
          </w:tcPr>
          <w:p w14:paraId="67FAB487" w14:textId="77777777" w:rsidR="0055265E" w:rsidRPr="006F3630" w:rsidRDefault="0055265E" w:rsidP="00DA7024">
            <w:pPr>
              <w:snapToGrid w:val="0"/>
              <w:spacing w:before="60" w:after="60" w:line="240" w:lineRule="auto"/>
              <w:jc w:val="left"/>
              <w:rPr>
                <w:ins w:id="1946" w:author="Raphael Malyankar" w:date="2025-01-02T22:27:00Z" w16du:dateUtc="2025-01-03T05:27:00Z"/>
                <w:sz w:val="16"/>
                <w:szCs w:val="16"/>
                <w:lang w:val="en-GB"/>
              </w:rPr>
            </w:pPr>
            <w:ins w:id="1947" w:author="Raphael Malyankar" w:date="2025-01-02T22:27:00Z" w16du:dateUtc="2025-01-03T05:27:00Z">
              <w:r w:rsidRPr="006F3630">
                <w:rPr>
                  <w:sz w:val="16"/>
                  <w:szCs w:val="16"/>
                  <w:lang w:val="en-GB"/>
                </w:rPr>
                <w:t>dataReplacement</w:t>
              </w:r>
            </w:ins>
          </w:p>
        </w:tc>
        <w:tc>
          <w:tcPr>
            <w:tcW w:w="1006" w:type="pct"/>
          </w:tcPr>
          <w:p w14:paraId="17EC9F8C" w14:textId="77777777" w:rsidR="0055265E" w:rsidRPr="006F3630" w:rsidRDefault="0055265E" w:rsidP="00DA7024">
            <w:pPr>
              <w:snapToGrid w:val="0"/>
              <w:spacing w:before="60" w:after="60" w:line="240" w:lineRule="auto"/>
              <w:jc w:val="left"/>
              <w:rPr>
                <w:ins w:id="1948" w:author="Raphael Malyankar" w:date="2025-01-02T22:27:00Z" w16du:dateUtc="2025-01-03T05:27:00Z"/>
                <w:sz w:val="16"/>
                <w:szCs w:val="16"/>
                <w:lang w:val="en-GB"/>
              </w:rPr>
            </w:pPr>
            <w:ins w:id="1949" w:author="Raphael Malyankar" w:date="2025-01-02T22:27:00Z" w16du:dateUtc="2025-01-03T05:27:00Z">
              <w:r>
                <w:rPr>
                  <w:sz w:val="16"/>
                  <w:szCs w:val="16"/>
                  <w:lang w:val="en-GB"/>
                </w:rPr>
                <w:t>Dataset</w:t>
              </w:r>
              <w:r w:rsidRPr="006F3630">
                <w:rPr>
                  <w:sz w:val="16"/>
                  <w:szCs w:val="16"/>
                  <w:lang w:val="en-GB"/>
                </w:rPr>
                <w:t xml:space="preserve"> name</w:t>
              </w:r>
            </w:ins>
          </w:p>
        </w:tc>
        <w:tc>
          <w:tcPr>
            <w:tcW w:w="287" w:type="pct"/>
          </w:tcPr>
          <w:p w14:paraId="6BB1850A" w14:textId="77777777" w:rsidR="0055265E" w:rsidRPr="006F3630" w:rsidRDefault="0055265E" w:rsidP="00DA7024">
            <w:pPr>
              <w:snapToGrid w:val="0"/>
              <w:spacing w:before="60" w:after="60" w:line="240" w:lineRule="auto"/>
              <w:jc w:val="center"/>
              <w:rPr>
                <w:ins w:id="1950" w:author="Raphael Malyankar" w:date="2025-01-02T22:27:00Z" w16du:dateUtc="2025-01-03T05:27:00Z"/>
                <w:sz w:val="16"/>
                <w:szCs w:val="16"/>
                <w:lang w:val="en-GB"/>
              </w:rPr>
            </w:pPr>
            <w:ins w:id="1951" w:author="Raphael Malyankar" w:date="2025-01-02T22:27:00Z" w16du:dateUtc="2025-01-03T05:27:00Z">
              <w:r w:rsidRPr="006F3630">
                <w:rPr>
                  <w:sz w:val="16"/>
                  <w:szCs w:val="16"/>
                  <w:lang w:val="en-GB"/>
                </w:rPr>
                <w:t>0..*</w:t>
              </w:r>
            </w:ins>
          </w:p>
        </w:tc>
        <w:tc>
          <w:tcPr>
            <w:tcW w:w="1265" w:type="pct"/>
          </w:tcPr>
          <w:p w14:paraId="1449BFE8" w14:textId="77777777" w:rsidR="0055265E" w:rsidRPr="006F3630" w:rsidRDefault="0055265E" w:rsidP="00DA7024">
            <w:pPr>
              <w:snapToGrid w:val="0"/>
              <w:spacing w:before="60" w:after="60" w:line="240" w:lineRule="auto"/>
              <w:jc w:val="left"/>
              <w:rPr>
                <w:ins w:id="1952" w:author="Raphael Malyankar" w:date="2025-01-02T22:27:00Z" w16du:dateUtc="2025-01-03T05:27:00Z"/>
                <w:sz w:val="16"/>
                <w:szCs w:val="16"/>
                <w:lang w:val="en-GB"/>
              </w:rPr>
            </w:pPr>
            <w:ins w:id="1953" w:author="Raphael Malyankar" w:date="2025-01-02T22:27:00Z" w16du:dateUtc="2025-01-03T05:27:00Z">
              <w:r w:rsidRPr="006F3630">
                <w:rPr>
                  <w:sz w:val="16"/>
                  <w:szCs w:val="16"/>
                  <w:lang w:val="en-GB"/>
                </w:rPr>
                <w:t>CharacterString</w:t>
              </w:r>
            </w:ins>
          </w:p>
        </w:tc>
        <w:tc>
          <w:tcPr>
            <w:tcW w:w="1497" w:type="pct"/>
          </w:tcPr>
          <w:p w14:paraId="6C53D0B7" w14:textId="77777777" w:rsidR="0055265E" w:rsidRDefault="0055265E" w:rsidP="00DA7024">
            <w:pPr>
              <w:snapToGrid w:val="0"/>
              <w:spacing w:before="60" w:after="60" w:line="240" w:lineRule="auto"/>
              <w:jc w:val="left"/>
              <w:rPr>
                <w:ins w:id="1954" w:author="Raphael Malyankar" w:date="2025-01-02T22:27:00Z" w16du:dateUtc="2025-01-03T05:27:00Z"/>
                <w:sz w:val="16"/>
                <w:szCs w:val="16"/>
                <w:lang w:val="en-GB"/>
              </w:rPr>
            </w:pPr>
            <w:ins w:id="1955" w:author="Raphael Malyankar" w:date="2025-01-02T22:27:00Z" w16du:dateUtc="2025-01-03T05:27:00Z">
              <w:r w:rsidRPr="006F3630">
                <w:rPr>
                  <w:sz w:val="16"/>
                  <w:szCs w:val="16"/>
                  <w:lang w:val="en-GB"/>
                </w:rPr>
                <w:t>A dataset may be replaced by 1 or more datasets</w:t>
              </w:r>
            </w:ins>
          </w:p>
          <w:p w14:paraId="140F1BD9" w14:textId="5E99BA08" w:rsidR="0055265E" w:rsidRPr="00DD0C94" w:rsidRDefault="0055265E" w:rsidP="00DA7024">
            <w:pPr>
              <w:snapToGrid w:val="0"/>
              <w:spacing w:before="60" w:after="60" w:line="240" w:lineRule="auto"/>
              <w:jc w:val="left"/>
              <w:rPr>
                <w:ins w:id="1956" w:author="Raphael Malyankar" w:date="2025-01-02T22:27:00Z" w16du:dateUtc="2025-01-03T05:27:00Z"/>
                <w:b/>
                <w:bCs/>
                <w:sz w:val="16"/>
                <w:szCs w:val="16"/>
                <w:lang w:val="en-GB"/>
              </w:rPr>
            </w:pPr>
            <w:ins w:id="1957" w:author="Raphael Malyankar" w:date="2025-01-02T22:27:00Z" w16du:dateUtc="2025-01-03T05:27:00Z">
              <w:r w:rsidRPr="00DD0C94">
                <w:rPr>
                  <w:b/>
                  <w:bCs/>
                  <w:sz w:val="16"/>
                  <w:szCs w:val="16"/>
                  <w:lang w:val="en-GB"/>
                </w:rPr>
                <w:t xml:space="preserve">Mandatory when </w:t>
              </w:r>
              <w:r w:rsidRPr="000A4E53">
                <w:rPr>
                  <w:b/>
                  <w:bCs/>
                  <w:i/>
                  <w:iCs/>
                  <w:sz w:val="16"/>
                  <w:szCs w:val="16"/>
                  <w:lang w:val="en-GB"/>
                </w:rPr>
                <w:t>replacedData</w:t>
              </w:r>
              <w:r>
                <w:rPr>
                  <w:b/>
                  <w:bCs/>
                  <w:sz w:val="16"/>
                  <w:szCs w:val="16"/>
                  <w:lang w:val="en-GB"/>
                </w:rPr>
                <w:t xml:space="preserve"> </w:t>
              </w:r>
              <w:r w:rsidRPr="00DD0C94">
                <w:rPr>
                  <w:b/>
                  <w:bCs/>
                  <w:sz w:val="16"/>
                  <w:szCs w:val="16"/>
                  <w:lang w:val="en-GB"/>
                </w:rPr>
                <w:t>=</w:t>
              </w:r>
              <w:r>
                <w:rPr>
                  <w:b/>
                  <w:bCs/>
                  <w:sz w:val="16"/>
                  <w:szCs w:val="16"/>
                  <w:lang w:val="en-GB"/>
                </w:rPr>
                <w:t xml:space="preserve"> </w:t>
              </w:r>
            </w:ins>
            <w:ins w:id="1958" w:author="Raphael Malyankar" w:date="2025-01-03T16:18:00Z" w16du:dateUtc="2025-01-03T23:18:00Z">
              <w:r w:rsidR="000A4E53" w:rsidRPr="000A4E53">
                <w:rPr>
                  <w:b/>
                  <w:bCs/>
                  <w:i/>
                  <w:iCs/>
                  <w:sz w:val="16"/>
                  <w:szCs w:val="16"/>
                  <w:lang w:val="en-GB"/>
                </w:rPr>
                <w:t>t</w:t>
              </w:r>
            </w:ins>
            <w:ins w:id="1959" w:author="Raphael Malyankar" w:date="2025-01-02T22:27:00Z" w16du:dateUtc="2025-01-03T05:27:00Z">
              <w:r w:rsidRPr="000A4E53">
                <w:rPr>
                  <w:b/>
                  <w:bCs/>
                  <w:i/>
                  <w:iCs/>
                  <w:sz w:val="16"/>
                  <w:szCs w:val="16"/>
                  <w:lang w:val="en-GB"/>
                </w:rPr>
                <w:t>rue</w:t>
              </w:r>
            </w:ins>
          </w:p>
        </w:tc>
      </w:tr>
      <w:tr w:rsidR="0055265E" w:rsidRPr="006F3630" w14:paraId="43159E5B" w14:textId="77777777" w:rsidTr="00241648">
        <w:trPr>
          <w:cantSplit/>
          <w:trHeight w:val="342"/>
          <w:ins w:id="1960" w:author="Raphael Malyankar" w:date="2025-01-02T22:27:00Z"/>
        </w:trPr>
        <w:tc>
          <w:tcPr>
            <w:tcW w:w="945" w:type="pct"/>
          </w:tcPr>
          <w:p w14:paraId="02F5C103" w14:textId="77777777" w:rsidR="0055265E" w:rsidRPr="006F3630" w:rsidRDefault="0055265E" w:rsidP="00DA7024">
            <w:pPr>
              <w:snapToGrid w:val="0"/>
              <w:spacing w:before="60" w:after="60" w:line="240" w:lineRule="auto"/>
              <w:jc w:val="left"/>
              <w:rPr>
                <w:ins w:id="1961" w:author="Raphael Malyankar" w:date="2025-01-02T22:27:00Z" w16du:dateUtc="2025-01-03T05:27:00Z"/>
                <w:sz w:val="16"/>
                <w:szCs w:val="16"/>
                <w:lang w:val="en-GB"/>
              </w:rPr>
            </w:pPr>
            <w:ins w:id="1962" w:author="Raphael Malyankar" w:date="2025-01-02T22:27:00Z" w16du:dateUtc="2025-01-03T05:27:00Z">
              <w:r w:rsidRPr="006F3630">
                <w:rPr>
                  <w:sz w:val="16"/>
                  <w:szCs w:val="16"/>
                  <w:lang w:val="en-GB"/>
                </w:rPr>
                <w:t>resourceMaintenance</w:t>
              </w:r>
            </w:ins>
          </w:p>
        </w:tc>
        <w:tc>
          <w:tcPr>
            <w:tcW w:w="1006" w:type="pct"/>
          </w:tcPr>
          <w:p w14:paraId="28FA3747" w14:textId="77777777" w:rsidR="0055265E" w:rsidRPr="006F3630" w:rsidRDefault="0055265E" w:rsidP="00DA7024">
            <w:pPr>
              <w:snapToGrid w:val="0"/>
              <w:spacing w:before="60" w:after="60" w:line="240" w:lineRule="auto"/>
              <w:jc w:val="left"/>
              <w:rPr>
                <w:ins w:id="1963" w:author="Raphael Malyankar" w:date="2025-01-02T22:27:00Z" w16du:dateUtc="2025-01-03T05:27:00Z"/>
                <w:sz w:val="16"/>
                <w:szCs w:val="16"/>
                <w:lang w:val="en-GB"/>
              </w:rPr>
            </w:pPr>
            <w:ins w:id="1964" w:author="Raphael Malyankar" w:date="2025-01-02T22:27:00Z" w16du:dateUtc="2025-01-03T05:27:00Z">
              <w:r w:rsidRPr="006F3630">
                <w:rPr>
                  <w:sz w:val="16"/>
                  <w:szCs w:val="16"/>
                  <w:lang w:val="en-GB"/>
                </w:rPr>
                <w:t>Information about the frequency of resource updates, and the scope of those updates</w:t>
              </w:r>
            </w:ins>
          </w:p>
        </w:tc>
        <w:tc>
          <w:tcPr>
            <w:tcW w:w="287" w:type="pct"/>
          </w:tcPr>
          <w:p w14:paraId="22277890" w14:textId="77777777" w:rsidR="0055265E" w:rsidRPr="006F3630" w:rsidRDefault="0055265E" w:rsidP="00DA7024">
            <w:pPr>
              <w:snapToGrid w:val="0"/>
              <w:spacing w:before="60" w:after="60" w:line="240" w:lineRule="auto"/>
              <w:jc w:val="center"/>
              <w:rPr>
                <w:ins w:id="1965" w:author="Raphael Malyankar" w:date="2025-01-02T22:27:00Z" w16du:dateUtc="2025-01-03T05:27:00Z"/>
                <w:sz w:val="16"/>
                <w:szCs w:val="16"/>
                <w:lang w:val="en-GB"/>
              </w:rPr>
            </w:pPr>
            <w:ins w:id="1966" w:author="Raphael Malyankar" w:date="2025-01-02T22:27:00Z" w16du:dateUtc="2025-01-03T05:27:00Z">
              <w:r w:rsidRPr="006F3630">
                <w:rPr>
                  <w:sz w:val="16"/>
                  <w:szCs w:val="16"/>
                  <w:lang w:val="en-GB"/>
                </w:rPr>
                <w:t>0..1</w:t>
              </w:r>
            </w:ins>
          </w:p>
        </w:tc>
        <w:tc>
          <w:tcPr>
            <w:tcW w:w="1265" w:type="pct"/>
          </w:tcPr>
          <w:p w14:paraId="5F48E7A7" w14:textId="77777777" w:rsidR="0055265E" w:rsidRPr="006F3630" w:rsidRDefault="0055265E" w:rsidP="00DA7024">
            <w:pPr>
              <w:snapToGrid w:val="0"/>
              <w:spacing w:before="60" w:after="60" w:line="240" w:lineRule="auto"/>
              <w:jc w:val="left"/>
              <w:rPr>
                <w:ins w:id="1967" w:author="Raphael Malyankar" w:date="2025-01-02T22:27:00Z" w16du:dateUtc="2025-01-03T05:27:00Z"/>
                <w:sz w:val="16"/>
                <w:szCs w:val="16"/>
                <w:lang w:val="en-GB"/>
              </w:rPr>
            </w:pPr>
            <w:ins w:id="1968" w:author="Raphael Malyankar" w:date="2025-01-02T22:27:00Z" w16du:dateUtc="2025-01-03T05:27:00Z">
              <w:r w:rsidRPr="006F3630">
                <w:rPr>
                  <w:sz w:val="16"/>
                  <w:szCs w:val="16"/>
                  <w:lang w:val="en-GB"/>
                </w:rPr>
                <w:t>MD_MaintenanceInformation</w:t>
              </w:r>
            </w:ins>
          </w:p>
        </w:tc>
        <w:tc>
          <w:tcPr>
            <w:tcW w:w="1497" w:type="pct"/>
            <w:vAlign w:val="center"/>
          </w:tcPr>
          <w:p w14:paraId="0AEBEC7B" w14:textId="77777777" w:rsidR="0055265E" w:rsidRPr="006F3630" w:rsidRDefault="0055265E" w:rsidP="00DA7024">
            <w:pPr>
              <w:snapToGrid w:val="0"/>
              <w:spacing w:before="60" w:after="60" w:line="240" w:lineRule="auto"/>
              <w:jc w:val="left"/>
              <w:rPr>
                <w:ins w:id="1969" w:author="Raphael Malyankar" w:date="2025-01-02T22:27:00Z" w16du:dateUtc="2025-01-03T05:27:00Z"/>
                <w:sz w:val="16"/>
                <w:szCs w:val="16"/>
                <w:lang w:val="en-GB"/>
              </w:rPr>
            </w:pPr>
            <w:ins w:id="1970" w:author="Raphael Malyankar" w:date="2025-01-02T22:27:00Z" w16du:dateUtc="2025-01-03T05:27:00Z">
              <w:r w:rsidRPr="006F3630">
                <w:rPr>
                  <w:sz w:val="16"/>
                  <w:szCs w:val="16"/>
                  <w:lang w:val="en-GB"/>
                </w:rPr>
                <w:t>S-100 restricts the multiplicity to 0..1</w:t>
              </w:r>
              <w:r>
                <w:rPr>
                  <w:sz w:val="16"/>
                  <w:szCs w:val="16"/>
                  <w:lang w:val="en-GB"/>
                </w:rPr>
                <w:t xml:space="preserve"> </w:t>
              </w:r>
              <w:r w:rsidRPr="006F3630">
                <w:rPr>
                  <w:sz w:val="16"/>
                  <w:szCs w:val="16"/>
                  <w:lang w:val="en-GB"/>
                </w:rPr>
                <w:t>and adds specific restrictions on the ISO 19115 structure and content. See</w:t>
              </w:r>
              <w:r>
                <w:rPr>
                  <w:sz w:val="16"/>
                  <w:szCs w:val="16"/>
                  <w:lang w:val="en-GB"/>
                </w:rPr>
                <w:t xml:space="preserve"> </w:t>
              </w:r>
              <w:r w:rsidRPr="006F3630">
                <w:rPr>
                  <w:sz w:val="16"/>
                  <w:szCs w:val="16"/>
                  <w:lang w:val="en-GB"/>
                </w:rPr>
                <w:t xml:space="preserve">clause </w:t>
              </w:r>
              <w:r w:rsidRPr="006F3630">
                <w:rPr>
                  <w:b/>
                  <w:bCs/>
                  <w:sz w:val="16"/>
                  <w:szCs w:val="16"/>
                  <w:lang w:val="en-GB"/>
                </w:rPr>
                <w:t>MD_MaintenanceInformation</w:t>
              </w:r>
              <w:r>
                <w:rPr>
                  <w:sz w:val="16"/>
                  <w:szCs w:val="16"/>
                  <w:lang w:val="en-GB"/>
                </w:rPr>
                <w:t xml:space="preserve"> in S-100 Part 17</w:t>
              </w:r>
            </w:ins>
          </w:p>
          <w:p w14:paraId="673A4FD5" w14:textId="3CCA62DF" w:rsidR="0055265E" w:rsidRPr="006F3630" w:rsidRDefault="0055265E" w:rsidP="00DA7024">
            <w:pPr>
              <w:snapToGrid w:val="0"/>
              <w:spacing w:before="60" w:after="60" w:line="240" w:lineRule="auto"/>
              <w:jc w:val="left"/>
              <w:rPr>
                <w:ins w:id="1971" w:author="Raphael Malyankar" w:date="2025-01-02T22:27:00Z" w16du:dateUtc="2025-01-03T05:27:00Z"/>
                <w:sz w:val="16"/>
                <w:szCs w:val="16"/>
                <w:lang w:val="en-GB"/>
              </w:rPr>
            </w:pPr>
            <w:ins w:id="1972" w:author="Raphael Malyankar" w:date="2025-01-02T22:27:00Z" w16du:dateUtc="2025-01-03T05:27:00Z">
              <w:r w:rsidRPr="006F3630">
                <w:rPr>
                  <w:sz w:val="16"/>
                  <w:szCs w:val="16"/>
                  <w:lang w:val="en-GB"/>
                </w:rPr>
                <w:t xml:space="preserve">Format: PnYnMnDTnHnMnS (XML built-in type for ISO 8601 duration). See S-100 </w:t>
              </w:r>
              <w:r>
                <w:rPr>
                  <w:sz w:val="16"/>
                  <w:szCs w:val="16"/>
                  <w:lang w:val="en-GB"/>
                </w:rPr>
                <w:t xml:space="preserve">Part 17, </w:t>
              </w:r>
              <w:r w:rsidRPr="006F3630">
                <w:rPr>
                  <w:sz w:val="16"/>
                  <w:szCs w:val="16"/>
                  <w:lang w:val="en-GB"/>
                </w:rPr>
                <w:t>clause 17-4.9 for encoding guidance</w:t>
              </w:r>
            </w:ins>
          </w:p>
        </w:tc>
      </w:tr>
      <w:bookmarkEnd w:id="1514"/>
    </w:tbl>
    <w:p w14:paraId="1D9070B5" w14:textId="77777777" w:rsidR="0055265E" w:rsidRDefault="0055265E" w:rsidP="008375A4">
      <w:pPr>
        <w:rPr>
          <w:ins w:id="1973" w:author="Raphael Malyankar" w:date="2025-01-02T22:47:00Z" w16du:dateUtc="2025-01-03T05:47:00Z"/>
          <w:lang w:val="en-CA"/>
        </w:rPr>
      </w:pPr>
    </w:p>
    <w:p w14:paraId="6D3AD4EF" w14:textId="34A94E0E" w:rsidR="007142F4" w:rsidDel="000A520D" w:rsidRDefault="007142F4" w:rsidP="008375A4">
      <w:pPr>
        <w:rPr>
          <w:del w:id="1974" w:author="Raphael Malyankar" w:date="2025-01-03T16:23:00Z" w16du:dateUtc="2025-01-03T23:23:00Z"/>
          <w:lang w:val="en-CA"/>
        </w:rPr>
      </w:pPr>
      <w:bookmarkStart w:id="1975" w:name="_Toc187099279"/>
      <w:bookmarkStart w:id="1976" w:name="_Toc190723281"/>
      <w:bookmarkStart w:id="1977" w:name="_Toc190723542"/>
      <w:bookmarkStart w:id="1978" w:name="_Toc190800624"/>
      <w:bookmarkEnd w:id="1975"/>
      <w:bookmarkEnd w:id="1976"/>
      <w:bookmarkEnd w:id="1977"/>
      <w:bookmarkEnd w:id="1978"/>
    </w:p>
    <w:tbl>
      <w:tblPr>
        <w:tblW w:w="9951" w:type="dxa"/>
        <w:tblInd w:w="109" w:type="dxa"/>
        <w:tblLayout w:type="fixed"/>
        <w:tblLook w:val="0000" w:firstRow="0" w:lastRow="0" w:firstColumn="0" w:lastColumn="0" w:noHBand="0" w:noVBand="0"/>
      </w:tblPr>
      <w:tblGrid>
        <w:gridCol w:w="2154"/>
        <w:gridCol w:w="1332"/>
        <w:gridCol w:w="1082"/>
        <w:gridCol w:w="2248"/>
        <w:gridCol w:w="3135"/>
      </w:tblGrid>
      <w:tr w:rsidR="00E366B1" w:rsidRPr="0029156C" w:rsidDel="000A520D" w14:paraId="3CBBFD3F" w14:textId="10B42224" w:rsidTr="2BB42DEF">
        <w:trPr>
          <w:del w:id="1979"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DA41D2" w14:textId="74B3BB2F" w:rsidR="00E366B1" w:rsidRPr="0029156C" w:rsidDel="000A520D" w:rsidRDefault="0025005B" w:rsidP="0029156C">
            <w:pPr>
              <w:jc w:val="center"/>
              <w:rPr>
                <w:del w:id="1980" w:author="Raphael Malyankar" w:date="2025-01-03T16:23:00Z" w16du:dateUtc="2025-01-03T23:23:00Z"/>
                <w:b/>
                <w:sz w:val="20"/>
                <w:szCs w:val="20"/>
              </w:rPr>
            </w:pPr>
            <w:commentRangeStart w:id="1981"/>
            <w:del w:id="1982" w:author="Raphael Malyankar" w:date="2025-01-03T16:23:00Z" w16du:dateUtc="2025-01-03T23:23:00Z">
              <w:r w:rsidRPr="0029156C" w:rsidDel="000A520D">
                <w:rPr>
                  <w:b/>
                  <w:sz w:val="20"/>
                  <w:szCs w:val="20"/>
                </w:rPr>
                <w:delText>Name</w:delText>
              </w:r>
              <w:commentRangeEnd w:id="1981"/>
              <w:r w:rsidR="00DA0BA6" w:rsidDel="000A520D">
                <w:rPr>
                  <w:rStyle w:val="CommentReference"/>
                </w:rPr>
                <w:commentReference w:id="1981"/>
              </w:r>
              <w:bookmarkStart w:id="1983" w:name="_Toc187099280"/>
              <w:bookmarkStart w:id="1984" w:name="_Toc190723282"/>
              <w:bookmarkStart w:id="1985" w:name="_Toc190723543"/>
              <w:bookmarkStart w:id="1986" w:name="_Toc190800625"/>
              <w:bookmarkEnd w:id="1983"/>
              <w:bookmarkEnd w:id="1984"/>
              <w:bookmarkEnd w:id="1985"/>
              <w:bookmarkEnd w:id="1986"/>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1C0084" w14:textId="3F65679D" w:rsidR="00E366B1" w:rsidRPr="0029156C" w:rsidDel="000A520D" w:rsidRDefault="0025005B" w:rsidP="0029156C">
            <w:pPr>
              <w:jc w:val="center"/>
              <w:rPr>
                <w:del w:id="1987" w:author="Raphael Malyankar" w:date="2025-01-03T16:23:00Z" w16du:dateUtc="2025-01-03T23:23:00Z"/>
                <w:b/>
                <w:sz w:val="20"/>
                <w:szCs w:val="20"/>
              </w:rPr>
            </w:pPr>
            <w:del w:id="1988" w:author="Raphael Malyankar" w:date="2025-01-03T16:23:00Z" w16du:dateUtc="2025-01-03T23:23:00Z">
              <w:r w:rsidRPr="0029156C" w:rsidDel="000A520D">
                <w:rPr>
                  <w:b/>
                  <w:sz w:val="20"/>
                  <w:szCs w:val="20"/>
                </w:rPr>
                <w:delText>Cardinality</w:delText>
              </w:r>
              <w:bookmarkStart w:id="1989" w:name="_Toc187099281"/>
              <w:bookmarkStart w:id="1990" w:name="_Toc190723283"/>
              <w:bookmarkStart w:id="1991" w:name="_Toc190723544"/>
              <w:bookmarkStart w:id="1992" w:name="_Toc190800626"/>
              <w:bookmarkEnd w:id="1989"/>
              <w:bookmarkEnd w:id="1990"/>
              <w:bookmarkEnd w:id="1991"/>
              <w:bookmarkEnd w:id="1992"/>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4C78A8" w14:textId="59374E97" w:rsidR="00E366B1" w:rsidRPr="0029156C" w:rsidDel="000A520D" w:rsidRDefault="0025005B" w:rsidP="0029156C">
            <w:pPr>
              <w:jc w:val="center"/>
              <w:rPr>
                <w:del w:id="1993" w:author="Raphael Malyankar" w:date="2025-01-03T16:23:00Z" w16du:dateUtc="2025-01-03T23:23:00Z"/>
                <w:b/>
                <w:sz w:val="20"/>
                <w:szCs w:val="20"/>
              </w:rPr>
            </w:pPr>
            <w:del w:id="1994" w:author="Raphael Malyankar" w:date="2025-01-03T16:23:00Z" w16du:dateUtc="2025-01-03T23:23:00Z">
              <w:r w:rsidRPr="0029156C" w:rsidDel="000A520D">
                <w:rPr>
                  <w:b/>
                  <w:sz w:val="20"/>
                  <w:szCs w:val="20"/>
                </w:rPr>
                <w:delText>Value</w:delText>
              </w:r>
              <w:bookmarkStart w:id="1995" w:name="_Toc187099282"/>
              <w:bookmarkStart w:id="1996" w:name="_Toc190723284"/>
              <w:bookmarkStart w:id="1997" w:name="_Toc190723545"/>
              <w:bookmarkStart w:id="1998" w:name="_Toc190800627"/>
              <w:bookmarkEnd w:id="1995"/>
              <w:bookmarkEnd w:id="1996"/>
              <w:bookmarkEnd w:id="1997"/>
              <w:bookmarkEnd w:id="1998"/>
            </w:del>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BDA16A" w14:textId="5081D34E" w:rsidR="00E366B1" w:rsidRPr="0029156C" w:rsidDel="000A520D" w:rsidRDefault="0025005B" w:rsidP="0029156C">
            <w:pPr>
              <w:jc w:val="center"/>
              <w:rPr>
                <w:del w:id="1999" w:author="Raphael Malyankar" w:date="2025-01-03T16:23:00Z" w16du:dateUtc="2025-01-03T23:23:00Z"/>
                <w:b/>
                <w:sz w:val="20"/>
                <w:szCs w:val="20"/>
              </w:rPr>
            </w:pPr>
            <w:del w:id="2000" w:author="Raphael Malyankar" w:date="2025-01-03T16:23:00Z" w16du:dateUtc="2025-01-03T23:23:00Z">
              <w:r w:rsidRPr="0029156C" w:rsidDel="000A520D">
                <w:rPr>
                  <w:b/>
                  <w:sz w:val="20"/>
                  <w:szCs w:val="20"/>
                </w:rPr>
                <w:delText>Type</w:delText>
              </w:r>
              <w:bookmarkStart w:id="2001" w:name="_Toc187099283"/>
              <w:bookmarkStart w:id="2002" w:name="_Toc190723285"/>
              <w:bookmarkStart w:id="2003" w:name="_Toc190723546"/>
              <w:bookmarkStart w:id="2004" w:name="_Toc190800628"/>
              <w:bookmarkEnd w:id="2001"/>
              <w:bookmarkEnd w:id="2002"/>
              <w:bookmarkEnd w:id="2003"/>
              <w:bookmarkEnd w:id="2004"/>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E65E49" w14:textId="1645D975" w:rsidR="00E366B1" w:rsidRPr="0029156C" w:rsidDel="000A520D" w:rsidRDefault="0025005B" w:rsidP="0029156C">
            <w:pPr>
              <w:jc w:val="center"/>
              <w:rPr>
                <w:del w:id="2005" w:author="Raphael Malyankar" w:date="2025-01-03T16:23:00Z" w16du:dateUtc="2025-01-03T23:23:00Z"/>
                <w:b/>
                <w:sz w:val="20"/>
                <w:szCs w:val="20"/>
              </w:rPr>
            </w:pPr>
            <w:del w:id="2006" w:author="Raphael Malyankar" w:date="2025-01-03T16:23:00Z" w16du:dateUtc="2025-01-03T23:23:00Z">
              <w:r w:rsidRPr="0029156C" w:rsidDel="000A520D">
                <w:rPr>
                  <w:b/>
                  <w:sz w:val="20"/>
                  <w:szCs w:val="20"/>
                </w:rPr>
                <w:delText>Remarks</w:delText>
              </w:r>
              <w:bookmarkStart w:id="2007" w:name="_Toc187099284"/>
              <w:bookmarkStart w:id="2008" w:name="_Toc190723286"/>
              <w:bookmarkStart w:id="2009" w:name="_Toc190723547"/>
              <w:bookmarkStart w:id="2010" w:name="_Toc190800629"/>
              <w:bookmarkEnd w:id="2007"/>
              <w:bookmarkEnd w:id="2008"/>
              <w:bookmarkEnd w:id="2009"/>
              <w:bookmarkEnd w:id="2010"/>
            </w:del>
          </w:p>
        </w:tc>
        <w:bookmarkStart w:id="2011" w:name="_Toc187099285"/>
        <w:bookmarkStart w:id="2012" w:name="_Toc190723287"/>
        <w:bookmarkStart w:id="2013" w:name="_Toc190723548"/>
        <w:bookmarkStart w:id="2014" w:name="_Toc190800630"/>
        <w:bookmarkEnd w:id="2011"/>
        <w:bookmarkEnd w:id="2012"/>
        <w:bookmarkEnd w:id="2013"/>
        <w:bookmarkEnd w:id="2014"/>
      </w:tr>
      <w:tr w:rsidR="00E366B1" w:rsidRPr="0029156C" w:rsidDel="000A520D" w14:paraId="2F383BAB" w14:textId="35932145" w:rsidTr="2BB42DEF">
        <w:trPr>
          <w:del w:id="2015"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EF34DA" w14:textId="199BDAF4" w:rsidR="00E366B1" w:rsidRPr="0029156C" w:rsidDel="000A520D" w:rsidRDefault="009A19D5" w:rsidP="008375A4">
            <w:pPr>
              <w:rPr>
                <w:del w:id="2016" w:author="Raphael Malyankar" w:date="2025-01-03T16:23:00Z" w16du:dateUtc="2025-01-03T23:23:00Z"/>
                <w:sz w:val="20"/>
                <w:szCs w:val="20"/>
              </w:rPr>
            </w:pPr>
            <w:del w:id="2017" w:author="Raphael Malyankar" w:date="2025-01-03T16:23:00Z" w16du:dateUtc="2025-01-03T23:23:00Z">
              <w:r w:rsidRPr="0029156C" w:rsidDel="000A520D">
                <w:rPr>
                  <w:sz w:val="20"/>
                  <w:szCs w:val="20"/>
                </w:rPr>
                <w:delText>S-</w:delText>
              </w:r>
              <w:r w:rsidR="00DD571E" w:rsidRPr="0029156C" w:rsidDel="000A520D">
                <w:rPr>
                  <w:sz w:val="20"/>
                  <w:szCs w:val="20"/>
                </w:rPr>
                <w:delText>100</w:delText>
              </w:r>
              <w:r w:rsidRPr="0029156C" w:rsidDel="000A520D">
                <w:rPr>
                  <w:sz w:val="20"/>
                  <w:szCs w:val="20"/>
                </w:rPr>
                <w:delText>_</w:delText>
              </w:r>
              <w:r w:rsidR="0025005B" w:rsidRPr="0029156C" w:rsidDel="000A520D">
                <w:rPr>
                  <w:sz w:val="20"/>
                  <w:szCs w:val="20"/>
                </w:rPr>
                <w:delText xml:space="preserve">DataSetDiscoveryMetadata </w:delText>
              </w:r>
              <w:bookmarkStart w:id="2018" w:name="_Toc187099286"/>
              <w:bookmarkStart w:id="2019" w:name="_Toc190723288"/>
              <w:bookmarkStart w:id="2020" w:name="_Toc190723549"/>
              <w:bookmarkStart w:id="2021" w:name="_Toc190800631"/>
              <w:bookmarkEnd w:id="2018"/>
              <w:bookmarkEnd w:id="2019"/>
              <w:bookmarkEnd w:id="2020"/>
              <w:bookmarkEnd w:id="2021"/>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CB564C" w14:textId="0B2B8422" w:rsidR="00E366B1" w:rsidRPr="0029156C" w:rsidDel="000A520D" w:rsidRDefault="00E366B1" w:rsidP="00E1222F">
            <w:pPr>
              <w:jc w:val="center"/>
              <w:rPr>
                <w:del w:id="2022" w:author="Raphael Malyankar" w:date="2025-01-03T16:23:00Z" w16du:dateUtc="2025-01-03T23:23:00Z"/>
                <w:sz w:val="20"/>
                <w:szCs w:val="20"/>
              </w:rPr>
            </w:pPr>
            <w:bookmarkStart w:id="2023" w:name="_Toc187099287"/>
            <w:bookmarkStart w:id="2024" w:name="_Toc190723289"/>
            <w:bookmarkStart w:id="2025" w:name="_Toc190723550"/>
            <w:bookmarkStart w:id="2026" w:name="_Toc190800632"/>
            <w:bookmarkEnd w:id="2023"/>
            <w:bookmarkEnd w:id="2024"/>
            <w:bookmarkEnd w:id="2025"/>
            <w:bookmarkEnd w:id="2026"/>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BAB045" w14:textId="1F78B663" w:rsidR="00E366B1" w:rsidRPr="0029156C" w:rsidDel="000A520D" w:rsidRDefault="00E366B1" w:rsidP="008375A4">
            <w:pPr>
              <w:rPr>
                <w:del w:id="2027" w:author="Raphael Malyankar" w:date="2025-01-03T16:23:00Z" w16du:dateUtc="2025-01-03T23:23:00Z"/>
                <w:sz w:val="20"/>
                <w:szCs w:val="20"/>
              </w:rPr>
            </w:pPr>
            <w:bookmarkStart w:id="2028" w:name="_Toc187099288"/>
            <w:bookmarkStart w:id="2029" w:name="_Toc190723290"/>
            <w:bookmarkStart w:id="2030" w:name="_Toc190723551"/>
            <w:bookmarkStart w:id="2031" w:name="_Toc190800633"/>
            <w:bookmarkEnd w:id="2028"/>
            <w:bookmarkEnd w:id="2029"/>
            <w:bookmarkEnd w:id="2030"/>
            <w:bookmarkEnd w:id="2031"/>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094147" w14:textId="74F9C9FB" w:rsidR="00E366B1" w:rsidRPr="0029156C" w:rsidDel="000A520D" w:rsidRDefault="00E366B1" w:rsidP="008375A4">
            <w:pPr>
              <w:rPr>
                <w:del w:id="2032" w:author="Raphael Malyankar" w:date="2025-01-03T16:23:00Z" w16du:dateUtc="2025-01-03T23:23:00Z"/>
                <w:sz w:val="20"/>
                <w:szCs w:val="20"/>
              </w:rPr>
            </w:pPr>
            <w:bookmarkStart w:id="2033" w:name="_Toc187099289"/>
            <w:bookmarkStart w:id="2034" w:name="_Toc190723291"/>
            <w:bookmarkStart w:id="2035" w:name="_Toc190723552"/>
            <w:bookmarkStart w:id="2036" w:name="_Toc190800634"/>
            <w:bookmarkEnd w:id="2033"/>
            <w:bookmarkEnd w:id="2034"/>
            <w:bookmarkEnd w:id="2035"/>
            <w:bookmarkEnd w:id="2036"/>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19FE28" w14:textId="2DC6901B" w:rsidR="00E366B1" w:rsidRPr="0029156C" w:rsidDel="000A520D" w:rsidRDefault="00E366B1" w:rsidP="008375A4">
            <w:pPr>
              <w:rPr>
                <w:del w:id="2037" w:author="Raphael Malyankar" w:date="2025-01-03T16:23:00Z" w16du:dateUtc="2025-01-03T23:23:00Z"/>
                <w:sz w:val="20"/>
                <w:szCs w:val="20"/>
              </w:rPr>
            </w:pPr>
            <w:bookmarkStart w:id="2038" w:name="_Toc187099290"/>
            <w:bookmarkStart w:id="2039" w:name="_Toc190723292"/>
            <w:bookmarkStart w:id="2040" w:name="_Toc190723553"/>
            <w:bookmarkStart w:id="2041" w:name="_Toc190800635"/>
            <w:bookmarkEnd w:id="2038"/>
            <w:bookmarkEnd w:id="2039"/>
            <w:bookmarkEnd w:id="2040"/>
            <w:bookmarkEnd w:id="2041"/>
          </w:p>
        </w:tc>
        <w:bookmarkStart w:id="2042" w:name="_Toc187099291"/>
        <w:bookmarkStart w:id="2043" w:name="_Toc190723293"/>
        <w:bookmarkStart w:id="2044" w:name="_Toc190723554"/>
        <w:bookmarkStart w:id="2045" w:name="_Toc190800636"/>
        <w:bookmarkEnd w:id="2042"/>
        <w:bookmarkEnd w:id="2043"/>
        <w:bookmarkEnd w:id="2044"/>
        <w:bookmarkEnd w:id="2045"/>
      </w:tr>
      <w:tr w:rsidR="00E366B1" w:rsidRPr="0029156C" w:rsidDel="000A520D" w14:paraId="3267539A" w14:textId="639C17D4" w:rsidTr="2BB42DEF">
        <w:trPr>
          <w:trHeight w:val="57"/>
          <w:del w:id="2046"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782C44" w14:textId="2F0EB7F3" w:rsidR="00E366B1" w:rsidRPr="0029156C" w:rsidDel="000A520D" w:rsidRDefault="0025005B" w:rsidP="008375A4">
            <w:pPr>
              <w:rPr>
                <w:del w:id="2047" w:author="Raphael Malyankar" w:date="2025-01-03T16:23:00Z" w16du:dateUtc="2025-01-03T23:23:00Z"/>
                <w:sz w:val="20"/>
                <w:szCs w:val="20"/>
              </w:rPr>
            </w:pPr>
            <w:del w:id="2048" w:author="Raphael Malyankar" w:date="2025-01-03T16:23:00Z" w16du:dateUtc="2025-01-03T23:23:00Z">
              <w:r w:rsidRPr="0029156C" w:rsidDel="000A520D">
                <w:rPr>
                  <w:sz w:val="20"/>
                  <w:szCs w:val="20"/>
                </w:rPr>
                <w:delText xml:space="preserve">fileName </w:delText>
              </w:r>
              <w:bookmarkStart w:id="2049" w:name="_Toc187099292"/>
              <w:bookmarkStart w:id="2050" w:name="_Toc190723294"/>
              <w:bookmarkStart w:id="2051" w:name="_Toc190723555"/>
              <w:bookmarkStart w:id="2052" w:name="_Toc190800637"/>
              <w:bookmarkEnd w:id="2049"/>
              <w:bookmarkEnd w:id="2050"/>
              <w:bookmarkEnd w:id="2051"/>
              <w:bookmarkEnd w:id="2052"/>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47220B" w14:textId="24F410DB" w:rsidR="00E366B1" w:rsidRPr="0029156C" w:rsidDel="000A520D" w:rsidRDefault="0025005B" w:rsidP="00E1222F">
            <w:pPr>
              <w:jc w:val="center"/>
              <w:rPr>
                <w:del w:id="2053" w:author="Raphael Malyankar" w:date="2025-01-03T16:23:00Z" w16du:dateUtc="2025-01-03T23:23:00Z"/>
                <w:sz w:val="20"/>
                <w:szCs w:val="20"/>
              </w:rPr>
            </w:pPr>
            <w:del w:id="2054" w:author="Raphael Malyankar" w:date="2025-01-03T16:23:00Z" w16du:dateUtc="2025-01-03T23:23:00Z">
              <w:r w:rsidRPr="0029156C" w:rsidDel="000A520D">
                <w:rPr>
                  <w:sz w:val="20"/>
                  <w:szCs w:val="20"/>
                </w:rPr>
                <w:delText>1</w:delText>
              </w:r>
              <w:bookmarkStart w:id="2055" w:name="_Toc187099293"/>
              <w:bookmarkStart w:id="2056" w:name="_Toc190723295"/>
              <w:bookmarkStart w:id="2057" w:name="_Toc190723556"/>
              <w:bookmarkStart w:id="2058" w:name="_Toc190800638"/>
              <w:bookmarkEnd w:id="2055"/>
              <w:bookmarkEnd w:id="2056"/>
              <w:bookmarkEnd w:id="2057"/>
              <w:bookmarkEnd w:id="2058"/>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F1C4B4" w14:textId="42377122" w:rsidR="00E366B1" w:rsidRPr="0029156C" w:rsidDel="000A520D" w:rsidRDefault="00E366B1" w:rsidP="008375A4">
            <w:pPr>
              <w:rPr>
                <w:del w:id="2059" w:author="Raphael Malyankar" w:date="2025-01-03T16:23:00Z" w16du:dateUtc="2025-01-03T23:23:00Z"/>
                <w:sz w:val="20"/>
                <w:szCs w:val="20"/>
              </w:rPr>
            </w:pPr>
            <w:bookmarkStart w:id="2060" w:name="_Toc187099294"/>
            <w:bookmarkStart w:id="2061" w:name="_Toc190723296"/>
            <w:bookmarkStart w:id="2062" w:name="_Toc190723557"/>
            <w:bookmarkStart w:id="2063" w:name="_Toc190800639"/>
            <w:bookmarkEnd w:id="2060"/>
            <w:bookmarkEnd w:id="2061"/>
            <w:bookmarkEnd w:id="2062"/>
            <w:bookmarkEnd w:id="2063"/>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141CE3" w14:textId="54EA12F0" w:rsidR="00E366B1" w:rsidRPr="0029156C" w:rsidDel="000A520D" w:rsidRDefault="0025005B" w:rsidP="008375A4">
            <w:pPr>
              <w:rPr>
                <w:del w:id="2064" w:author="Raphael Malyankar" w:date="2025-01-03T16:23:00Z" w16du:dateUtc="2025-01-03T23:23:00Z"/>
                <w:sz w:val="20"/>
                <w:szCs w:val="20"/>
              </w:rPr>
            </w:pPr>
            <w:del w:id="2065" w:author="Raphael Malyankar" w:date="2025-01-03T16:23:00Z" w16du:dateUtc="2025-01-03T23:23:00Z">
              <w:r w:rsidRPr="0029156C" w:rsidDel="000A520D">
                <w:rPr>
                  <w:sz w:val="20"/>
                  <w:szCs w:val="20"/>
                </w:rPr>
                <w:delText xml:space="preserve">CharacterString </w:delText>
              </w:r>
              <w:bookmarkStart w:id="2066" w:name="_Toc187099295"/>
              <w:bookmarkStart w:id="2067" w:name="_Toc190723297"/>
              <w:bookmarkStart w:id="2068" w:name="_Toc190723558"/>
              <w:bookmarkStart w:id="2069" w:name="_Toc190800640"/>
              <w:bookmarkEnd w:id="2066"/>
              <w:bookmarkEnd w:id="2067"/>
              <w:bookmarkEnd w:id="2068"/>
              <w:bookmarkEnd w:id="2069"/>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A4EEBB" w14:textId="53BBB859" w:rsidR="00E366B1" w:rsidRPr="0029156C" w:rsidDel="000A520D" w:rsidRDefault="0025005B" w:rsidP="00CD184D">
            <w:pPr>
              <w:rPr>
                <w:del w:id="2070" w:author="Raphael Malyankar" w:date="2025-01-03T16:23:00Z" w16du:dateUtc="2025-01-03T23:23:00Z"/>
                <w:sz w:val="20"/>
                <w:szCs w:val="20"/>
              </w:rPr>
            </w:pPr>
            <w:del w:id="2071" w:author="Raphael Malyankar" w:date="2025-01-03T16:23:00Z" w16du:dateUtc="2025-01-03T23:23:00Z">
              <w:r w:rsidRPr="0029156C" w:rsidDel="000A520D">
                <w:rPr>
                  <w:sz w:val="20"/>
                  <w:szCs w:val="20"/>
                </w:rPr>
                <w:delText xml:space="preserve">Dataset file name </w:delText>
              </w:r>
              <w:r w:rsidR="00CD184D" w:rsidDel="000A520D">
                <w:rPr>
                  <w:sz w:val="20"/>
                  <w:szCs w:val="20"/>
                </w:rPr>
                <w:delText xml:space="preserve">(see </w:delText>
              </w:r>
              <w:r w:rsidR="0041456A" w:rsidRPr="0029156C" w:rsidDel="000A520D">
                <w:rPr>
                  <w:sz w:val="20"/>
                  <w:szCs w:val="20"/>
                </w:rPr>
                <w:delText>11</w:delText>
              </w:r>
              <w:r w:rsidR="00FF3CFE" w:rsidRPr="0029156C" w:rsidDel="000A520D">
                <w:rPr>
                  <w:sz w:val="20"/>
                  <w:szCs w:val="20"/>
                </w:rPr>
                <w:delText>.</w:delText>
              </w:r>
              <w:r w:rsidR="00CD184D" w:rsidDel="000A520D">
                <w:rPr>
                  <w:sz w:val="20"/>
                  <w:szCs w:val="20"/>
                </w:rPr>
                <w:delText>3</w:delText>
              </w:r>
              <w:r w:rsidR="00FF3CFE" w:rsidRPr="0029156C" w:rsidDel="000A520D">
                <w:rPr>
                  <w:sz w:val="20"/>
                  <w:szCs w:val="20"/>
                </w:rPr>
                <w:delText>)</w:delText>
              </w:r>
              <w:bookmarkStart w:id="2072" w:name="_Toc187099296"/>
              <w:bookmarkStart w:id="2073" w:name="_Toc190723298"/>
              <w:bookmarkStart w:id="2074" w:name="_Toc190723559"/>
              <w:bookmarkStart w:id="2075" w:name="_Toc190800641"/>
              <w:bookmarkEnd w:id="2072"/>
              <w:bookmarkEnd w:id="2073"/>
              <w:bookmarkEnd w:id="2074"/>
              <w:bookmarkEnd w:id="2075"/>
            </w:del>
          </w:p>
        </w:tc>
        <w:bookmarkStart w:id="2076" w:name="_Toc187099297"/>
        <w:bookmarkStart w:id="2077" w:name="_Toc190723299"/>
        <w:bookmarkStart w:id="2078" w:name="_Toc190723560"/>
        <w:bookmarkStart w:id="2079" w:name="_Toc190800642"/>
        <w:bookmarkEnd w:id="2076"/>
        <w:bookmarkEnd w:id="2077"/>
        <w:bookmarkEnd w:id="2078"/>
        <w:bookmarkEnd w:id="2079"/>
      </w:tr>
      <w:tr w:rsidR="00E366B1" w:rsidRPr="0029156C" w:rsidDel="000A520D" w14:paraId="741F8419" w14:textId="26D5D6E8" w:rsidTr="2BB42DEF">
        <w:trPr>
          <w:del w:id="2080"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FF025A" w14:textId="39AFE692" w:rsidR="00E366B1" w:rsidRPr="0029156C" w:rsidDel="000A520D" w:rsidRDefault="0025005B" w:rsidP="008375A4">
            <w:pPr>
              <w:rPr>
                <w:del w:id="2081" w:author="Raphael Malyankar" w:date="2025-01-03T16:23:00Z" w16du:dateUtc="2025-01-03T23:23:00Z"/>
                <w:sz w:val="20"/>
                <w:szCs w:val="20"/>
              </w:rPr>
            </w:pPr>
            <w:del w:id="2082" w:author="Raphael Malyankar" w:date="2025-01-03T16:23:00Z" w16du:dateUtc="2025-01-03T23:23:00Z">
              <w:r w:rsidRPr="0029156C" w:rsidDel="000A520D">
                <w:rPr>
                  <w:sz w:val="20"/>
                  <w:szCs w:val="20"/>
                </w:rPr>
                <w:delText xml:space="preserve">filePath </w:delText>
              </w:r>
              <w:bookmarkStart w:id="2083" w:name="_Toc187099298"/>
              <w:bookmarkStart w:id="2084" w:name="_Toc190723300"/>
              <w:bookmarkStart w:id="2085" w:name="_Toc190723561"/>
              <w:bookmarkStart w:id="2086" w:name="_Toc190800643"/>
              <w:bookmarkEnd w:id="2083"/>
              <w:bookmarkEnd w:id="2084"/>
              <w:bookmarkEnd w:id="2085"/>
              <w:bookmarkEnd w:id="2086"/>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0A1482" w14:textId="5ED6427B" w:rsidR="00E366B1" w:rsidRPr="0029156C" w:rsidDel="000A520D" w:rsidRDefault="0025005B" w:rsidP="00E1222F">
            <w:pPr>
              <w:jc w:val="center"/>
              <w:rPr>
                <w:del w:id="2087" w:author="Raphael Malyankar" w:date="2025-01-03T16:23:00Z" w16du:dateUtc="2025-01-03T23:23:00Z"/>
                <w:sz w:val="20"/>
                <w:szCs w:val="20"/>
              </w:rPr>
            </w:pPr>
            <w:del w:id="2088" w:author="Raphael Malyankar" w:date="2025-01-03T16:23:00Z" w16du:dateUtc="2025-01-03T23:23:00Z">
              <w:r w:rsidRPr="0029156C" w:rsidDel="000A520D">
                <w:rPr>
                  <w:sz w:val="20"/>
                  <w:szCs w:val="20"/>
                </w:rPr>
                <w:delText>1</w:delText>
              </w:r>
              <w:bookmarkStart w:id="2089" w:name="_Toc187099299"/>
              <w:bookmarkStart w:id="2090" w:name="_Toc190723301"/>
              <w:bookmarkStart w:id="2091" w:name="_Toc190723562"/>
              <w:bookmarkStart w:id="2092" w:name="_Toc190800644"/>
              <w:bookmarkEnd w:id="2089"/>
              <w:bookmarkEnd w:id="2090"/>
              <w:bookmarkEnd w:id="2091"/>
              <w:bookmarkEnd w:id="2092"/>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C18297" w14:textId="5CC148F7" w:rsidR="00E366B1" w:rsidRPr="0029156C" w:rsidDel="000A520D" w:rsidRDefault="00E366B1" w:rsidP="008375A4">
            <w:pPr>
              <w:rPr>
                <w:del w:id="2093" w:author="Raphael Malyankar" w:date="2025-01-03T16:23:00Z" w16du:dateUtc="2025-01-03T23:23:00Z"/>
                <w:sz w:val="20"/>
                <w:szCs w:val="20"/>
              </w:rPr>
            </w:pPr>
            <w:bookmarkStart w:id="2094" w:name="_Toc187099300"/>
            <w:bookmarkStart w:id="2095" w:name="_Toc190723302"/>
            <w:bookmarkStart w:id="2096" w:name="_Toc190723563"/>
            <w:bookmarkStart w:id="2097" w:name="_Toc190800645"/>
            <w:bookmarkEnd w:id="2094"/>
            <w:bookmarkEnd w:id="2095"/>
            <w:bookmarkEnd w:id="2096"/>
            <w:bookmarkEnd w:id="2097"/>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BB99A5" w14:textId="235048AF" w:rsidR="00E366B1" w:rsidRPr="0029156C" w:rsidDel="000A520D" w:rsidRDefault="0025005B" w:rsidP="008375A4">
            <w:pPr>
              <w:rPr>
                <w:del w:id="2098" w:author="Raphael Malyankar" w:date="2025-01-03T16:23:00Z" w16du:dateUtc="2025-01-03T23:23:00Z"/>
                <w:sz w:val="20"/>
                <w:szCs w:val="20"/>
              </w:rPr>
            </w:pPr>
            <w:del w:id="2099" w:author="Raphael Malyankar" w:date="2025-01-03T16:23:00Z" w16du:dateUtc="2025-01-03T23:23:00Z">
              <w:r w:rsidRPr="0029156C" w:rsidDel="000A520D">
                <w:rPr>
                  <w:sz w:val="20"/>
                  <w:szCs w:val="20"/>
                </w:rPr>
                <w:delText xml:space="preserve">CharacterString </w:delText>
              </w:r>
              <w:bookmarkStart w:id="2100" w:name="_Toc187099301"/>
              <w:bookmarkStart w:id="2101" w:name="_Toc190723303"/>
              <w:bookmarkStart w:id="2102" w:name="_Toc190723564"/>
              <w:bookmarkStart w:id="2103" w:name="_Toc190800646"/>
              <w:bookmarkEnd w:id="2100"/>
              <w:bookmarkEnd w:id="2101"/>
              <w:bookmarkEnd w:id="2102"/>
              <w:bookmarkEnd w:id="2103"/>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023106" w14:textId="79AAC1B3" w:rsidR="00E366B1" w:rsidRPr="0029156C" w:rsidDel="000A520D" w:rsidRDefault="0025005B" w:rsidP="008375A4">
            <w:pPr>
              <w:rPr>
                <w:del w:id="2104" w:author="Raphael Malyankar" w:date="2025-01-03T16:23:00Z" w16du:dateUtc="2025-01-03T23:23:00Z"/>
                <w:sz w:val="20"/>
                <w:szCs w:val="20"/>
              </w:rPr>
            </w:pPr>
            <w:del w:id="2105" w:author="Raphael Malyankar" w:date="2025-01-03T16:23:00Z" w16du:dateUtc="2025-01-03T23:23:00Z">
              <w:r w:rsidRPr="0029156C" w:rsidDel="000A520D">
                <w:rPr>
                  <w:sz w:val="20"/>
                  <w:szCs w:val="20"/>
                </w:rPr>
                <w:delText xml:space="preserve">Full path from the exchange set root directory </w:delText>
              </w:r>
              <w:bookmarkStart w:id="2106" w:name="_Toc187099302"/>
              <w:bookmarkStart w:id="2107" w:name="_Toc190723304"/>
              <w:bookmarkStart w:id="2108" w:name="_Toc190723565"/>
              <w:bookmarkStart w:id="2109" w:name="_Toc190800647"/>
              <w:bookmarkEnd w:id="2106"/>
              <w:bookmarkEnd w:id="2107"/>
              <w:bookmarkEnd w:id="2108"/>
              <w:bookmarkEnd w:id="2109"/>
            </w:del>
          </w:p>
        </w:tc>
        <w:bookmarkStart w:id="2110" w:name="_Toc187099303"/>
        <w:bookmarkStart w:id="2111" w:name="_Toc190723305"/>
        <w:bookmarkStart w:id="2112" w:name="_Toc190723566"/>
        <w:bookmarkStart w:id="2113" w:name="_Toc190800648"/>
        <w:bookmarkEnd w:id="2110"/>
        <w:bookmarkEnd w:id="2111"/>
        <w:bookmarkEnd w:id="2112"/>
        <w:bookmarkEnd w:id="2113"/>
      </w:tr>
      <w:tr w:rsidR="00E366B1" w:rsidRPr="0029156C" w:rsidDel="000A520D" w14:paraId="385CB2ED" w14:textId="0D2996BF" w:rsidTr="2BB42DEF">
        <w:trPr>
          <w:del w:id="2114"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1BB9E0" w14:textId="1039CB07" w:rsidR="00E366B1" w:rsidRPr="0029156C" w:rsidDel="000A520D" w:rsidRDefault="0025005B" w:rsidP="008375A4">
            <w:pPr>
              <w:rPr>
                <w:del w:id="2115" w:author="Raphael Malyankar" w:date="2025-01-03T16:23:00Z" w16du:dateUtc="2025-01-03T23:23:00Z"/>
                <w:sz w:val="20"/>
                <w:szCs w:val="20"/>
              </w:rPr>
            </w:pPr>
            <w:del w:id="2116" w:author="Raphael Malyankar" w:date="2025-01-03T16:23:00Z" w16du:dateUtc="2025-01-03T23:23:00Z">
              <w:r w:rsidRPr="0029156C" w:rsidDel="000A520D">
                <w:rPr>
                  <w:sz w:val="20"/>
                  <w:szCs w:val="20"/>
                </w:rPr>
                <w:delText xml:space="preserve">description </w:delText>
              </w:r>
              <w:bookmarkStart w:id="2117" w:name="_Toc187099304"/>
              <w:bookmarkStart w:id="2118" w:name="_Toc190723306"/>
              <w:bookmarkStart w:id="2119" w:name="_Toc190723567"/>
              <w:bookmarkStart w:id="2120" w:name="_Toc190800649"/>
              <w:bookmarkEnd w:id="2117"/>
              <w:bookmarkEnd w:id="2118"/>
              <w:bookmarkEnd w:id="2119"/>
              <w:bookmarkEnd w:id="2120"/>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B6BDE2" w14:textId="58752159" w:rsidR="00E366B1" w:rsidRPr="0029156C" w:rsidDel="000A520D" w:rsidRDefault="0025005B" w:rsidP="00E1222F">
            <w:pPr>
              <w:jc w:val="center"/>
              <w:rPr>
                <w:del w:id="2121" w:author="Raphael Malyankar" w:date="2025-01-03T16:23:00Z" w16du:dateUtc="2025-01-03T23:23:00Z"/>
                <w:sz w:val="20"/>
                <w:szCs w:val="20"/>
              </w:rPr>
            </w:pPr>
            <w:del w:id="2122" w:author="Raphael Malyankar" w:date="2025-01-03T16:23:00Z" w16du:dateUtc="2025-01-03T23:23:00Z">
              <w:r w:rsidRPr="0029156C" w:rsidDel="000A520D">
                <w:rPr>
                  <w:sz w:val="20"/>
                  <w:szCs w:val="20"/>
                </w:rPr>
                <w:delText>1</w:delText>
              </w:r>
              <w:bookmarkStart w:id="2123" w:name="_Toc187099305"/>
              <w:bookmarkStart w:id="2124" w:name="_Toc190723307"/>
              <w:bookmarkStart w:id="2125" w:name="_Toc190723568"/>
              <w:bookmarkStart w:id="2126" w:name="_Toc190800650"/>
              <w:bookmarkEnd w:id="2123"/>
              <w:bookmarkEnd w:id="2124"/>
              <w:bookmarkEnd w:id="2125"/>
              <w:bookmarkEnd w:id="2126"/>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9F7C84" w14:textId="208D309F" w:rsidR="00E366B1" w:rsidRPr="0029156C" w:rsidDel="000A520D" w:rsidRDefault="00E366B1" w:rsidP="008375A4">
            <w:pPr>
              <w:rPr>
                <w:del w:id="2127" w:author="Raphael Malyankar" w:date="2025-01-03T16:23:00Z" w16du:dateUtc="2025-01-03T23:23:00Z"/>
                <w:sz w:val="20"/>
                <w:szCs w:val="20"/>
              </w:rPr>
            </w:pPr>
            <w:bookmarkStart w:id="2128" w:name="_Toc187099306"/>
            <w:bookmarkStart w:id="2129" w:name="_Toc190723308"/>
            <w:bookmarkStart w:id="2130" w:name="_Toc190723569"/>
            <w:bookmarkStart w:id="2131" w:name="_Toc190800651"/>
            <w:bookmarkEnd w:id="2128"/>
            <w:bookmarkEnd w:id="2129"/>
            <w:bookmarkEnd w:id="2130"/>
            <w:bookmarkEnd w:id="2131"/>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789FA2" w14:textId="7F818763" w:rsidR="00E366B1" w:rsidRPr="0029156C" w:rsidDel="000A520D" w:rsidRDefault="0025005B" w:rsidP="008375A4">
            <w:pPr>
              <w:rPr>
                <w:del w:id="2132" w:author="Raphael Malyankar" w:date="2025-01-03T16:23:00Z" w16du:dateUtc="2025-01-03T23:23:00Z"/>
                <w:sz w:val="20"/>
                <w:szCs w:val="20"/>
              </w:rPr>
            </w:pPr>
            <w:del w:id="2133" w:author="Raphael Malyankar" w:date="2025-01-03T16:23:00Z" w16du:dateUtc="2025-01-03T23:23:00Z">
              <w:r w:rsidRPr="0029156C" w:rsidDel="000A520D">
                <w:rPr>
                  <w:sz w:val="20"/>
                  <w:szCs w:val="20"/>
                </w:rPr>
                <w:delText xml:space="preserve">CharacterString </w:delText>
              </w:r>
              <w:bookmarkStart w:id="2134" w:name="_Toc187099307"/>
              <w:bookmarkStart w:id="2135" w:name="_Toc190723309"/>
              <w:bookmarkStart w:id="2136" w:name="_Toc190723570"/>
              <w:bookmarkStart w:id="2137" w:name="_Toc190800652"/>
              <w:bookmarkEnd w:id="2134"/>
              <w:bookmarkEnd w:id="2135"/>
              <w:bookmarkEnd w:id="2136"/>
              <w:bookmarkEnd w:id="2137"/>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90CEDC" w14:textId="2733E6CA" w:rsidR="00E366B1" w:rsidRPr="0029156C" w:rsidDel="000A520D" w:rsidRDefault="00E366B1" w:rsidP="008375A4">
            <w:pPr>
              <w:rPr>
                <w:del w:id="2138" w:author="Raphael Malyankar" w:date="2025-01-03T16:23:00Z" w16du:dateUtc="2025-01-03T23:23:00Z"/>
                <w:sz w:val="20"/>
                <w:szCs w:val="20"/>
              </w:rPr>
            </w:pPr>
            <w:bookmarkStart w:id="2139" w:name="_Toc187099308"/>
            <w:bookmarkStart w:id="2140" w:name="_Toc190723310"/>
            <w:bookmarkStart w:id="2141" w:name="_Toc190723571"/>
            <w:bookmarkStart w:id="2142" w:name="_Toc190800653"/>
            <w:bookmarkEnd w:id="2139"/>
            <w:bookmarkEnd w:id="2140"/>
            <w:bookmarkEnd w:id="2141"/>
            <w:bookmarkEnd w:id="2142"/>
          </w:p>
        </w:tc>
        <w:bookmarkStart w:id="2143" w:name="_Toc187099309"/>
        <w:bookmarkStart w:id="2144" w:name="_Toc190723311"/>
        <w:bookmarkStart w:id="2145" w:name="_Toc190723572"/>
        <w:bookmarkStart w:id="2146" w:name="_Toc190800654"/>
        <w:bookmarkEnd w:id="2143"/>
        <w:bookmarkEnd w:id="2144"/>
        <w:bookmarkEnd w:id="2145"/>
        <w:bookmarkEnd w:id="2146"/>
      </w:tr>
      <w:tr w:rsidR="00FF3CFE" w:rsidRPr="0029156C" w:rsidDel="000A520D" w14:paraId="38F97BEF" w14:textId="4EE962A0" w:rsidTr="2BB42DEF">
        <w:trPr>
          <w:del w:id="2147"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AD898D" w14:textId="10738C6F" w:rsidR="00FF3CFE" w:rsidRPr="0029156C" w:rsidDel="000A520D" w:rsidRDefault="00FF3CFE" w:rsidP="008375A4">
            <w:pPr>
              <w:rPr>
                <w:del w:id="2148" w:author="Raphael Malyankar" w:date="2025-01-03T16:23:00Z" w16du:dateUtc="2025-01-03T23:23:00Z"/>
                <w:sz w:val="20"/>
                <w:szCs w:val="20"/>
              </w:rPr>
            </w:pPr>
            <w:del w:id="2149" w:author="Raphael Malyankar" w:date="2025-01-03T16:23:00Z" w16du:dateUtc="2025-01-03T23:23:00Z">
              <w:r w:rsidRPr="0029156C" w:rsidDel="000A520D">
                <w:rPr>
                  <w:sz w:val="20"/>
                  <w:szCs w:val="20"/>
                </w:rPr>
                <w:delText>copyright</w:delText>
              </w:r>
              <w:bookmarkStart w:id="2150" w:name="_Toc187099310"/>
              <w:bookmarkStart w:id="2151" w:name="_Toc190723312"/>
              <w:bookmarkStart w:id="2152" w:name="_Toc190723573"/>
              <w:bookmarkStart w:id="2153" w:name="_Toc190800655"/>
              <w:bookmarkEnd w:id="2150"/>
              <w:bookmarkEnd w:id="2151"/>
              <w:bookmarkEnd w:id="2152"/>
              <w:bookmarkEnd w:id="2153"/>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82D809" w14:textId="7B304688" w:rsidR="00FF3CFE" w:rsidRPr="0029156C" w:rsidDel="000A520D" w:rsidRDefault="00FF3CFE" w:rsidP="00E1222F">
            <w:pPr>
              <w:jc w:val="center"/>
              <w:rPr>
                <w:del w:id="2154" w:author="Raphael Malyankar" w:date="2025-01-03T16:23:00Z" w16du:dateUtc="2025-01-03T23:23:00Z"/>
                <w:sz w:val="20"/>
                <w:szCs w:val="20"/>
              </w:rPr>
            </w:pPr>
            <w:del w:id="2155" w:author="Raphael Malyankar" w:date="2025-01-03T16:23:00Z" w16du:dateUtc="2025-01-03T23:23:00Z">
              <w:r w:rsidRPr="0029156C" w:rsidDel="000A520D">
                <w:rPr>
                  <w:sz w:val="20"/>
                  <w:szCs w:val="20"/>
                </w:rPr>
                <w:delText>0..1</w:delText>
              </w:r>
              <w:bookmarkStart w:id="2156" w:name="_Toc187099311"/>
              <w:bookmarkStart w:id="2157" w:name="_Toc190723313"/>
              <w:bookmarkStart w:id="2158" w:name="_Toc190723574"/>
              <w:bookmarkStart w:id="2159" w:name="_Toc190800656"/>
              <w:bookmarkEnd w:id="2156"/>
              <w:bookmarkEnd w:id="2157"/>
              <w:bookmarkEnd w:id="2158"/>
              <w:bookmarkEnd w:id="2159"/>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A6CE2D" w14:textId="060EC6D9" w:rsidR="00FF3CFE" w:rsidRPr="0029156C" w:rsidDel="000A520D" w:rsidRDefault="00FF3CFE" w:rsidP="008375A4">
            <w:pPr>
              <w:rPr>
                <w:del w:id="2160" w:author="Raphael Malyankar" w:date="2025-01-03T16:23:00Z" w16du:dateUtc="2025-01-03T23:23:00Z"/>
                <w:sz w:val="20"/>
                <w:szCs w:val="20"/>
              </w:rPr>
            </w:pPr>
            <w:bookmarkStart w:id="2161" w:name="_Toc187099312"/>
            <w:bookmarkStart w:id="2162" w:name="_Toc190723314"/>
            <w:bookmarkStart w:id="2163" w:name="_Toc190723575"/>
            <w:bookmarkStart w:id="2164" w:name="_Toc190800657"/>
            <w:bookmarkEnd w:id="2161"/>
            <w:bookmarkEnd w:id="2162"/>
            <w:bookmarkEnd w:id="2163"/>
            <w:bookmarkEnd w:id="2164"/>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87F78C" w14:textId="11F714E5" w:rsidR="00FF3CFE" w:rsidRPr="0029156C" w:rsidDel="000A520D" w:rsidRDefault="00FF3CFE" w:rsidP="008375A4">
            <w:pPr>
              <w:rPr>
                <w:del w:id="2165" w:author="Raphael Malyankar" w:date="2025-01-03T16:23:00Z" w16du:dateUtc="2025-01-03T23:23:00Z"/>
                <w:sz w:val="20"/>
                <w:szCs w:val="20"/>
              </w:rPr>
            </w:pPr>
            <w:del w:id="2166" w:author="Raphael Malyankar" w:date="2025-01-03T16:23:00Z" w16du:dateUtc="2025-01-03T23:23:00Z">
              <w:r w:rsidRPr="0029156C" w:rsidDel="000A520D">
                <w:rPr>
                  <w:sz w:val="20"/>
                  <w:szCs w:val="20"/>
                </w:rPr>
                <w:delText>MD_LegalConstraints&gt;MD_RestrictionCode</w:delText>
              </w:r>
              <w:bookmarkStart w:id="2167" w:name="_Toc187099313"/>
              <w:bookmarkStart w:id="2168" w:name="_Toc190723315"/>
              <w:bookmarkStart w:id="2169" w:name="_Toc190723576"/>
              <w:bookmarkStart w:id="2170" w:name="_Toc190800658"/>
              <w:bookmarkEnd w:id="2167"/>
              <w:bookmarkEnd w:id="2168"/>
              <w:bookmarkEnd w:id="2169"/>
              <w:bookmarkEnd w:id="2170"/>
            </w:del>
          </w:p>
          <w:p w14:paraId="16406666" w14:textId="688F8308" w:rsidR="00FF3CFE" w:rsidRPr="0029156C" w:rsidDel="000A520D" w:rsidRDefault="00FF3CFE" w:rsidP="008375A4">
            <w:pPr>
              <w:rPr>
                <w:del w:id="2171" w:author="Raphael Malyankar" w:date="2025-01-03T16:23:00Z" w16du:dateUtc="2025-01-03T23:23:00Z"/>
                <w:sz w:val="20"/>
                <w:szCs w:val="20"/>
              </w:rPr>
            </w:pPr>
            <w:del w:id="2172" w:author="Raphael Malyankar" w:date="2025-01-03T16:23:00Z" w16du:dateUtc="2025-01-03T23:23:00Z">
              <w:r w:rsidRPr="0029156C" w:rsidDel="000A520D">
                <w:rPr>
                  <w:sz w:val="20"/>
                  <w:szCs w:val="20"/>
                </w:rPr>
                <w:delText>&lt;copyright&gt; (ISO 19115)</w:delText>
              </w:r>
              <w:bookmarkStart w:id="2173" w:name="_Toc187099314"/>
              <w:bookmarkStart w:id="2174" w:name="_Toc190723316"/>
              <w:bookmarkStart w:id="2175" w:name="_Toc190723577"/>
              <w:bookmarkStart w:id="2176" w:name="_Toc190800659"/>
              <w:bookmarkEnd w:id="2173"/>
              <w:bookmarkEnd w:id="2174"/>
              <w:bookmarkEnd w:id="2175"/>
              <w:bookmarkEnd w:id="2176"/>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A5068F" w14:textId="64A2A6E4" w:rsidR="00FF3CFE" w:rsidRPr="0029156C" w:rsidDel="000A520D" w:rsidRDefault="00FF3CFE" w:rsidP="008375A4">
            <w:pPr>
              <w:rPr>
                <w:del w:id="2177" w:author="Raphael Malyankar" w:date="2025-01-03T16:23:00Z" w16du:dateUtc="2025-01-03T23:23:00Z"/>
                <w:sz w:val="20"/>
                <w:szCs w:val="20"/>
              </w:rPr>
            </w:pPr>
            <w:bookmarkStart w:id="2178" w:name="_Toc187099315"/>
            <w:bookmarkStart w:id="2179" w:name="_Toc190723317"/>
            <w:bookmarkStart w:id="2180" w:name="_Toc190723578"/>
            <w:bookmarkStart w:id="2181" w:name="_Toc190800660"/>
            <w:bookmarkEnd w:id="2178"/>
            <w:bookmarkEnd w:id="2179"/>
            <w:bookmarkEnd w:id="2180"/>
            <w:bookmarkEnd w:id="2181"/>
          </w:p>
        </w:tc>
        <w:bookmarkStart w:id="2182" w:name="_Toc187099316"/>
        <w:bookmarkStart w:id="2183" w:name="_Toc190723318"/>
        <w:bookmarkStart w:id="2184" w:name="_Toc190723579"/>
        <w:bookmarkStart w:id="2185" w:name="_Toc190800661"/>
        <w:bookmarkEnd w:id="2182"/>
        <w:bookmarkEnd w:id="2183"/>
        <w:bookmarkEnd w:id="2184"/>
        <w:bookmarkEnd w:id="2185"/>
      </w:tr>
      <w:tr w:rsidR="00FF3CFE" w:rsidRPr="0029156C" w:rsidDel="000A520D" w14:paraId="74127B9D" w14:textId="040ACAAB" w:rsidTr="2BB42DEF">
        <w:trPr>
          <w:del w:id="2186"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43DA36" w14:textId="5239CED9" w:rsidR="00FF3CFE" w:rsidRPr="0029156C" w:rsidDel="000A520D" w:rsidRDefault="00FF3CFE" w:rsidP="008375A4">
            <w:pPr>
              <w:rPr>
                <w:del w:id="2187" w:author="Raphael Malyankar" w:date="2025-01-03T16:23:00Z" w16du:dateUtc="2025-01-03T23:23:00Z"/>
                <w:sz w:val="20"/>
                <w:szCs w:val="20"/>
              </w:rPr>
            </w:pPr>
            <w:del w:id="2188" w:author="Raphael Malyankar" w:date="2025-01-03T16:23:00Z" w16du:dateUtc="2025-01-03T23:23:00Z">
              <w:r w:rsidRPr="0029156C" w:rsidDel="000A520D">
                <w:rPr>
                  <w:sz w:val="20"/>
                  <w:szCs w:val="20"/>
                </w:rPr>
                <w:delText>classification</w:delText>
              </w:r>
              <w:bookmarkStart w:id="2189" w:name="_Toc187099317"/>
              <w:bookmarkStart w:id="2190" w:name="_Toc190723319"/>
              <w:bookmarkStart w:id="2191" w:name="_Toc190723580"/>
              <w:bookmarkStart w:id="2192" w:name="_Toc190800662"/>
              <w:bookmarkEnd w:id="2189"/>
              <w:bookmarkEnd w:id="2190"/>
              <w:bookmarkEnd w:id="2191"/>
              <w:bookmarkEnd w:id="2192"/>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170BC7" w14:textId="23C6CAE7" w:rsidR="00FF3CFE" w:rsidRPr="0029156C" w:rsidDel="000A520D" w:rsidRDefault="00FF3CFE" w:rsidP="00E1222F">
            <w:pPr>
              <w:jc w:val="center"/>
              <w:rPr>
                <w:del w:id="2193" w:author="Raphael Malyankar" w:date="2025-01-03T16:23:00Z" w16du:dateUtc="2025-01-03T23:23:00Z"/>
                <w:sz w:val="20"/>
                <w:szCs w:val="20"/>
              </w:rPr>
            </w:pPr>
            <w:del w:id="2194" w:author="Raphael Malyankar" w:date="2025-01-03T16:23:00Z" w16du:dateUtc="2025-01-03T23:23:00Z">
              <w:r w:rsidRPr="0029156C" w:rsidDel="000A520D">
                <w:rPr>
                  <w:sz w:val="20"/>
                  <w:szCs w:val="20"/>
                </w:rPr>
                <w:delText>0..1</w:delText>
              </w:r>
              <w:bookmarkStart w:id="2195" w:name="_Toc187099318"/>
              <w:bookmarkStart w:id="2196" w:name="_Toc190723320"/>
              <w:bookmarkStart w:id="2197" w:name="_Toc190723581"/>
              <w:bookmarkStart w:id="2198" w:name="_Toc190800663"/>
              <w:bookmarkEnd w:id="2195"/>
              <w:bookmarkEnd w:id="2196"/>
              <w:bookmarkEnd w:id="2197"/>
              <w:bookmarkEnd w:id="2198"/>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2BBA0B" w14:textId="1C62BC63" w:rsidR="00FF3CFE" w:rsidRPr="0029156C" w:rsidDel="000A520D" w:rsidRDefault="00FF3CFE" w:rsidP="008375A4">
            <w:pPr>
              <w:rPr>
                <w:del w:id="2199" w:author="Raphael Malyankar" w:date="2025-01-03T16:23:00Z" w16du:dateUtc="2025-01-03T23:23:00Z"/>
                <w:sz w:val="20"/>
                <w:szCs w:val="20"/>
              </w:rPr>
            </w:pPr>
            <w:bookmarkStart w:id="2200" w:name="_Toc187099319"/>
            <w:bookmarkStart w:id="2201" w:name="_Toc190723321"/>
            <w:bookmarkStart w:id="2202" w:name="_Toc190723582"/>
            <w:bookmarkStart w:id="2203" w:name="_Toc190800664"/>
            <w:bookmarkEnd w:id="2200"/>
            <w:bookmarkEnd w:id="2201"/>
            <w:bookmarkEnd w:id="2202"/>
            <w:bookmarkEnd w:id="2203"/>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F3FDE7" w14:textId="00219B0F" w:rsidR="00FF3CFE" w:rsidRPr="0029156C" w:rsidDel="000A520D" w:rsidRDefault="00FF3CFE" w:rsidP="008375A4">
            <w:pPr>
              <w:rPr>
                <w:del w:id="2204" w:author="Raphael Malyankar" w:date="2025-01-03T16:23:00Z" w16du:dateUtc="2025-01-03T23:23:00Z"/>
                <w:sz w:val="20"/>
                <w:szCs w:val="20"/>
              </w:rPr>
            </w:pPr>
            <w:del w:id="2205" w:author="Raphael Malyankar" w:date="2025-01-03T16:23:00Z" w16du:dateUtc="2025-01-03T23:23:00Z">
              <w:r w:rsidRPr="0029156C" w:rsidDel="000A520D">
                <w:rPr>
                  <w:sz w:val="20"/>
                  <w:szCs w:val="20"/>
                </w:rPr>
                <w:delText>Class</w:delText>
              </w:r>
              <w:bookmarkStart w:id="2206" w:name="_Toc187099320"/>
              <w:bookmarkStart w:id="2207" w:name="_Toc190723322"/>
              <w:bookmarkStart w:id="2208" w:name="_Toc190723583"/>
              <w:bookmarkStart w:id="2209" w:name="_Toc190800665"/>
              <w:bookmarkEnd w:id="2206"/>
              <w:bookmarkEnd w:id="2207"/>
              <w:bookmarkEnd w:id="2208"/>
              <w:bookmarkEnd w:id="2209"/>
            </w:del>
          </w:p>
          <w:p w14:paraId="76606639" w14:textId="359B5B70" w:rsidR="00FF3CFE" w:rsidRPr="0029156C" w:rsidDel="000A520D" w:rsidRDefault="00FF3CFE" w:rsidP="008375A4">
            <w:pPr>
              <w:rPr>
                <w:del w:id="2210" w:author="Raphael Malyankar" w:date="2025-01-03T16:23:00Z" w16du:dateUtc="2025-01-03T23:23:00Z"/>
                <w:sz w:val="20"/>
                <w:szCs w:val="20"/>
              </w:rPr>
            </w:pPr>
            <w:del w:id="2211" w:author="Raphael Malyankar" w:date="2025-01-03T16:23:00Z" w16du:dateUtc="2025-01-03T23:23:00Z">
              <w:r w:rsidRPr="0029156C" w:rsidDel="000A520D">
                <w:rPr>
                  <w:sz w:val="20"/>
                  <w:szCs w:val="20"/>
                </w:rPr>
                <w:delText>MD_SecurityConstraints&gt;MD_Cla</w:delText>
              </w:r>
              <w:bookmarkStart w:id="2212" w:name="_Toc187099321"/>
              <w:bookmarkStart w:id="2213" w:name="_Toc190723323"/>
              <w:bookmarkStart w:id="2214" w:name="_Toc190723584"/>
              <w:bookmarkStart w:id="2215" w:name="_Toc190800666"/>
              <w:bookmarkEnd w:id="2212"/>
              <w:bookmarkEnd w:id="2213"/>
              <w:bookmarkEnd w:id="2214"/>
              <w:bookmarkEnd w:id="2215"/>
            </w:del>
          </w:p>
          <w:p w14:paraId="228D0F4A" w14:textId="069396D1" w:rsidR="00FF3CFE" w:rsidRPr="0029156C" w:rsidDel="000A520D" w:rsidRDefault="00FF3CFE" w:rsidP="008375A4">
            <w:pPr>
              <w:rPr>
                <w:del w:id="2216" w:author="Raphael Malyankar" w:date="2025-01-03T16:23:00Z" w16du:dateUtc="2025-01-03T23:23:00Z"/>
                <w:sz w:val="20"/>
                <w:szCs w:val="20"/>
              </w:rPr>
            </w:pPr>
            <w:del w:id="2217" w:author="Raphael Malyankar" w:date="2025-01-03T16:23:00Z" w16du:dateUtc="2025-01-03T23:23:00Z">
              <w:r w:rsidRPr="0029156C" w:rsidDel="000A520D">
                <w:rPr>
                  <w:sz w:val="20"/>
                  <w:szCs w:val="20"/>
                </w:rPr>
                <w:delText>ssificationCode (codelist)</w:delText>
              </w:r>
              <w:bookmarkStart w:id="2218" w:name="_Toc187099322"/>
              <w:bookmarkStart w:id="2219" w:name="_Toc190723324"/>
              <w:bookmarkStart w:id="2220" w:name="_Toc190723585"/>
              <w:bookmarkStart w:id="2221" w:name="_Toc190800667"/>
              <w:bookmarkEnd w:id="2218"/>
              <w:bookmarkEnd w:id="2219"/>
              <w:bookmarkEnd w:id="2220"/>
              <w:bookmarkEnd w:id="2221"/>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3364FB" w14:textId="0D5FAD9E" w:rsidR="00FF3CFE" w:rsidRPr="0029156C" w:rsidDel="000A520D" w:rsidRDefault="00FF3CFE" w:rsidP="008375A4">
            <w:pPr>
              <w:rPr>
                <w:del w:id="2222" w:author="Raphael Malyankar" w:date="2025-01-03T16:23:00Z" w16du:dateUtc="2025-01-03T23:23:00Z"/>
                <w:sz w:val="20"/>
                <w:szCs w:val="20"/>
              </w:rPr>
            </w:pPr>
            <w:del w:id="2223" w:author="Raphael Malyankar" w:date="2025-01-03T16:23:00Z" w16du:dateUtc="2025-01-03T23:23:00Z">
              <w:r w:rsidRPr="0029156C" w:rsidDel="000A520D">
                <w:rPr>
                  <w:sz w:val="20"/>
                  <w:szCs w:val="20"/>
                </w:rPr>
                <w:delText>1. unclassified</w:delText>
              </w:r>
              <w:bookmarkStart w:id="2224" w:name="_Toc187099323"/>
              <w:bookmarkStart w:id="2225" w:name="_Toc190723325"/>
              <w:bookmarkStart w:id="2226" w:name="_Toc190723586"/>
              <w:bookmarkStart w:id="2227" w:name="_Toc190800668"/>
              <w:bookmarkEnd w:id="2224"/>
              <w:bookmarkEnd w:id="2225"/>
              <w:bookmarkEnd w:id="2226"/>
              <w:bookmarkEnd w:id="2227"/>
            </w:del>
          </w:p>
          <w:p w14:paraId="09B5D8BD" w14:textId="1523A50A" w:rsidR="00FF3CFE" w:rsidRPr="0029156C" w:rsidDel="000A520D" w:rsidRDefault="00FF3CFE" w:rsidP="008375A4">
            <w:pPr>
              <w:rPr>
                <w:del w:id="2228" w:author="Raphael Malyankar" w:date="2025-01-03T16:23:00Z" w16du:dateUtc="2025-01-03T23:23:00Z"/>
                <w:sz w:val="20"/>
                <w:szCs w:val="20"/>
              </w:rPr>
            </w:pPr>
            <w:del w:id="2229" w:author="Raphael Malyankar" w:date="2025-01-03T16:23:00Z" w16du:dateUtc="2025-01-03T23:23:00Z">
              <w:r w:rsidRPr="0029156C" w:rsidDel="000A520D">
                <w:rPr>
                  <w:sz w:val="20"/>
                  <w:szCs w:val="20"/>
                </w:rPr>
                <w:delText>2. restricted</w:delText>
              </w:r>
              <w:bookmarkStart w:id="2230" w:name="_Toc187099324"/>
              <w:bookmarkStart w:id="2231" w:name="_Toc190723326"/>
              <w:bookmarkStart w:id="2232" w:name="_Toc190723587"/>
              <w:bookmarkStart w:id="2233" w:name="_Toc190800669"/>
              <w:bookmarkEnd w:id="2230"/>
              <w:bookmarkEnd w:id="2231"/>
              <w:bookmarkEnd w:id="2232"/>
              <w:bookmarkEnd w:id="2233"/>
            </w:del>
          </w:p>
          <w:p w14:paraId="20487F56" w14:textId="10BB6AC9" w:rsidR="00FF3CFE" w:rsidRPr="0029156C" w:rsidDel="000A520D" w:rsidRDefault="00FF3CFE" w:rsidP="008375A4">
            <w:pPr>
              <w:rPr>
                <w:del w:id="2234" w:author="Raphael Malyankar" w:date="2025-01-03T16:23:00Z" w16du:dateUtc="2025-01-03T23:23:00Z"/>
                <w:sz w:val="20"/>
                <w:szCs w:val="20"/>
              </w:rPr>
            </w:pPr>
            <w:del w:id="2235" w:author="Raphael Malyankar" w:date="2025-01-03T16:23:00Z" w16du:dateUtc="2025-01-03T23:23:00Z">
              <w:r w:rsidRPr="0029156C" w:rsidDel="000A520D">
                <w:rPr>
                  <w:sz w:val="20"/>
                  <w:szCs w:val="20"/>
                </w:rPr>
                <w:delText>3. confidential</w:delText>
              </w:r>
              <w:bookmarkStart w:id="2236" w:name="_Toc187099325"/>
              <w:bookmarkStart w:id="2237" w:name="_Toc190723327"/>
              <w:bookmarkStart w:id="2238" w:name="_Toc190723588"/>
              <w:bookmarkStart w:id="2239" w:name="_Toc190800670"/>
              <w:bookmarkEnd w:id="2236"/>
              <w:bookmarkEnd w:id="2237"/>
              <w:bookmarkEnd w:id="2238"/>
              <w:bookmarkEnd w:id="2239"/>
            </w:del>
          </w:p>
          <w:p w14:paraId="1849D452" w14:textId="6C0E74A0" w:rsidR="00FF3CFE" w:rsidRPr="0029156C" w:rsidDel="000A520D" w:rsidRDefault="00FF3CFE" w:rsidP="008375A4">
            <w:pPr>
              <w:rPr>
                <w:del w:id="2240" w:author="Raphael Malyankar" w:date="2025-01-03T16:23:00Z" w16du:dateUtc="2025-01-03T23:23:00Z"/>
                <w:sz w:val="20"/>
                <w:szCs w:val="20"/>
              </w:rPr>
            </w:pPr>
            <w:del w:id="2241" w:author="Raphael Malyankar" w:date="2025-01-03T16:23:00Z" w16du:dateUtc="2025-01-03T23:23:00Z">
              <w:r w:rsidRPr="0029156C" w:rsidDel="000A520D">
                <w:rPr>
                  <w:sz w:val="20"/>
                  <w:szCs w:val="20"/>
                </w:rPr>
                <w:delText>4. secret</w:delText>
              </w:r>
              <w:bookmarkStart w:id="2242" w:name="_Toc187099326"/>
              <w:bookmarkStart w:id="2243" w:name="_Toc190723328"/>
              <w:bookmarkStart w:id="2244" w:name="_Toc190723589"/>
              <w:bookmarkStart w:id="2245" w:name="_Toc190800671"/>
              <w:bookmarkEnd w:id="2242"/>
              <w:bookmarkEnd w:id="2243"/>
              <w:bookmarkEnd w:id="2244"/>
              <w:bookmarkEnd w:id="2245"/>
            </w:del>
          </w:p>
          <w:p w14:paraId="189054D0" w14:textId="7FF56403" w:rsidR="00FF3CFE" w:rsidRPr="0029156C" w:rsidDel="000A520D" w:rsidRDefault="00FF3CFE" w:rsidP="008375A4">
            <w:pPr>
              <w:rPr>
                <w:del w:id="2246" w:author="Raphael Malyankar" w:date="2025-01-03T16:23:00Z" w16du:dateUtc="2025-01-03T23:23:00Z"/>
                <w:sz w:val="20"/>
                <w:szCs w:val="20"/>
              </w:rPr>
            </w:pPr>
            <w:del w:id="2247" w:author="Raphael Malyankar" w:date="2025-01-03T16:23:00Z" w16du:dateUtc="2025-01-03T23:23:00Z">
              <w:r w:rsidRPr="0029156C" w:rsidDel="000A520D">
                <w:rPr>
                  <w:sz w:val="20"/>
                  <w:szCs w:val="20"/>
                </w:rPr>
                <w:delText>5. top secret</w:delText>
              </w:r>
              <w:bookmarkStart w:id="2248" w:name="_Toc187099327"/>
              <w:bookmarkStart w:id="2249" w:name="_Toc190723329"/>
              <w:bookmarkStart w:id="2250" w:name="_Toc190723590"/>
              <w:bookmarkStart w:id="2251" w:name="_Toc190800672"/>
              <w:bookmarkEnd w:id="2248"/>
              <w:bookmarkEnd w:id="2249"/>
              <w:bookmarkEnd w:id="2250"/>
              <w:bookmarkEnd w:id="2251"/>
            </w:del>
          </w:p>
        </w:tc>
        <w:bookmarkStart w:id="2252" w:name="_Toc187099328"/>
        <w:bookmarkStart w:id="2253" w:name="_Toc190723330"/>
        <w:bookmarkStart w:id="2254" w:name="_Toc190723591"/>
        <w:bookmarkStart w:id="2255" w:name="_Toc190800673"/>
        <w:bookmarkEnd w:id="2252"/>
        <w:bookmarkEnd w:id="2253"/>
        <w:bookmarkEnd w:id="2254"/>
        <w:bookmarkEnd w:id="2255"/>
      </w:tr>
      <w:tr w:rsidR="00E366B1" w:rsidRPr="0029156C" w:rsidDel="000A520D" w14:paraId="63E655DC" w14:textId="75C3A447" w:rsidTr="2BB42DEF">
        <w:trPr>
          <w:trHeight w:val="701"/>
          <w:del w:id="2256"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B98DF0" w14:textId="037DAEEE" w:rsidR="00E366B1" w:rsidRPr="0029156C" w:rsidDel="000A520D" w:rsidRDefault="0025005B" w:rsidP="008375A4">
            <w:pPr>
              <w:rPr>
                <w:del w:id="2257" w:author="Raphael Malyankar" w:date="2025-01-03T16:23:00Z" w16du:dateUtc="2025-01-03T23:23:00Z"/>
                <w:sz w:val="20"/>
                <w:szCs w:val="20"/>
              </w:rPr>
            </w:pPr>
            <w:del w:id="2258" w:author="Raphael Malyankar" w:date="2025-01-03T16:23:00Z" w16du:dateUtc="2025-01-03T23:23:00Z">
              <w:r w:rsidRPr="0029156C" w:rsidDel="000A520D">
                <w:rPr>
                  <w:sz w:val="20"/>
                  <w:szCs w:val="20"/>
                </w:rPr>
                <w:delText xml:space="preserve">purpose </w:delText>
              </w:r>
              <w:bookmarkStart w:id="2259" w:name="_Toc187099329"/>
              <w:bookmarkStart w:id="2260" w:name="_Toc190723331"/>
              <w:bookmarkStart w:id="2261" w:name="_Toc190723592"/>
              <w:bookmarkStart w:id="2262" w:name="_Toc190800674"/>
              <w:bookmarkEnd w:id="2259"/>
              <w:bookmarkEnd w:id="2260"/>
              <w:bookmarkEnd w:id="2261"/>
              <w:bookmarkEnd w:id="2262"/>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8709BB" w14:textId="005E4AC3" w:rsidR="00E366B1" w:rsidRPr="0029156C" w:rsidDel="000A520D" w:rsidRDefault="0025005B" w:rsidP="00E1222F">
            <w:pPr>
              <w:jc w:val="center"/>
              <w:rPr>
                <w:del w:id="2263" w:author="Raphael Malyankar" w:date="2025-01-03T16:23:00Z" w16du:dateUtc="2025-01-03T23:23:00Z"/>
                <w:sz w:val="20"/>
                <w:szCs w:val="20"/>
              </w:rPr>
            </w:pPr>
            <w:del w:id="2264" w:author="Raphael Malyankar" w:date="2025-01-03T16:23:00Z" w16du:dateUtc="2025-01-03T23:23:00Z">
              <w:r w:rsidRPr="0029156C" w:rsidDel="000A520D">
                <w:rPr>
                  <w:sz w:val="20"/>
                  <w:szCs w:val="20"/>
                </w:rPr>
                <w:delText>1</w:delText>
              </w:r>
              <w:bookmarkStart w:id="2265" w:name="_Toc187099330"/>
              <w:bookmarkStart w:id="2266" w:name="_Toc190723332"/>
              <w:bookmarkStart w:id="2267" w:name="_Toc190723593"/>
              <w:bookmarkStart w:id="2268" w:name="_Toc190800675"/>
              <w:bookmarkEnd w:id="2265"/>
              <w:bookmarkEnd w:id="2266"/>
              <w:bookmarkEnd w:id="2267"/>
              <w:bookmarkEnd w:id="2268"/>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8D00BC" w14:textId="670FB745" w:rsidR="00E366B1" w:rsidRPr="0029156C" w:rsidDel="000A520D" w:rsidRDefault="0025005B" w:rsidP="008375A4">
            <w:pPr>
              <w:rPr>
                <w:del w:id="2269" w:author="Raphael Malyankar" w:date="2025-01-03T16:23:00Z" w16du:dateUtc="2025-01-03T23:23:00Z"/>
                <w:sz w:val="20"/>
                <w:szCs w:val="20"/>
              </w:rPr>
            </w:pPr>
            <w:del w:id="2270" w:author="Raphael Malyankar" w:date="2025-01-03T16:23:00Z" w16du:dateUtc="2025-01-03T23:23:00Z">
              <w:r w:rsidRPr="0029156C" w:rsidDel="000A520D">
                <w:rPr>
                  <w:sz w:val="20"/>
                  <w:szCs w:val="20"/>
                </w:rPr>
                <w:delText>{1}</w:delText>
              </w:r>
              <w:r w:rsidR="00FF3CFE" w:rsidRPr="0029156C" w:rsidDel="000A520D">
                <w:rPr>
                  <w:sz w:val="20"/>
                  <w:szCs w:val="20"/>
                </w:rPr>
                <w:delText>, {2}</w:delText>
              </w:r>
              <w:bookmarkStart w:id="2271" w:name="_Toc187099331"/>
              <w:bookmarkStart w:id="2272" w:name="_Toc190723333"/>
              <w:bookmarkStart w:id="2273" w:name="_Toc190723594"/>
              <w:bookmarkStart w:id="2274" w:name="_Toc190800676"/>
              <w:bookmarkEnd w:id="2271"/>
              <w:bookmarkEnd w:id="2272"/>
              <w:bookmarkEnd w:id="2273"/>
              <w:bookmarkEnd w:id="2274"/>
            </w:del>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61EFCF" w14:textId="7383C58F" w:rsidR="00E366B1" w:rsidRPr="0029156C" w:rsidDel="000A520D" w:rsidRDefault="0025005B" w:rsidP="008375A4">
            <w:pPr>
              <w:rPr>
                <w:del w:id="2275" w:author="Raphael Malyankar" w:date="2025-01-03T16:23:00Z" w16du:dateUtc="2025-01-03T23:23:00Z"/>
                <w:sz w:val="20"/>
                <w:szCs w:val="20"/>
              </w:rPr>
            </w:pPr>
            <w:del w:id="2276" w:author="Raphael Malyankar" w:date="2025-01-03T16:23:00Z" w16du:dateUtc="2025-01-03T23:23:00Z">
              <w:r w:rsidRPr="0029156C" w:rsidDel="000A520D">
                <w:rPr>
                  <w:sz w:val="20"/>
                  <w:szCs w:val="20"/>
                </w:rPr>
                <w:delText xml:space="preserve">CharacterString </w:delText>
              </w:r>
              <w:bookmarkStart w:id="2277" w:name="_Toc187099332"/>
              <w:bookmarkStart w:id="2278" w:name="_Toc190723334"/>
              <w:bookmarkStart w:id="2279" w:name="_Toc190723595"/>
              <w:bookmarkStart w:id="2280" w:name="_Toc190800677"/>
              <w:bookmarkEnd w:id="2277"/>
              <w:bookmarkEnd w:id="2278"/>
              <w:bookmarkEnd w:id="2279"/>
              <w:bookmarkEnd w:id="2280"/>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39A4EE" w14:textId="09FD1F44" w:rsidR="00E366B1" w:rsidRPr="0029156C" w:rsidDel="000A520D" w:rsidRDefault="0025005B" w:rsidP="0086114C">
            <w:pPr>
              <w:pStyle w:val="ListParagraph"/>
              <w:numPr>
                <w:ilvl w:val="0"/>
                <w:numId w:val="9"/>
              </w:numPr>
              <w:rPr>
                <w:del w:id="2281" w:author="Raphael Malyankar" w:date="2025-01-03T16:23:00Z" w16du:dateUtc="2025-01-03T23:23:00Z"/>
                <w:sz w:val="20"/>
                <w:szCs w:val="20"/>
              </w:rPr>
            </w:pPr>
            <w:del w:id="2282" w:author="Raphael Malyankar" w:date="2025-01-03T16:23:00Z" w16du:dateUtc="2025-01-03T23:23:00Z">
              <w:r w:rsidRPr="0029156C" w:rsidDel="000A520D">
                <w:rPr>
                  <w:sz w:val="20"/>
                  <w:szCs w:val="20"/>
                </w:rPr>
                <w:delText>New dataset</w:delText>
              </w:r>
              <w:bookmarkStart w:id="2283" w:name="_Toc187099333"/>
              <w:bookmarkStart w:id="2284" w:name="_Toc190723335"/>
              <w:bookmarkStart w:id="2285" w:name="_Toc190723596"/>
              <w:bookmarkStart w:id="2286" w:name="_Toc190800678"/>
              <w:bookmarkEnd w:id="2283"/>
              <w:bookmarkEnd w:id="2284"/>
              <w:bookmarkEnd w:id="2285"/>
              <w:bookmarkEnd w:id="2286"/>
            </w:del>
          </w:p>
          <w:p w14:paraId="3D78F1F0" w14:textId="2F3094A7" w:rsidR="00E366B1" w:rsidRPr="005A3250" w:rsidDel="000A520D" w:rsidRDefault="00FF3CFE" w:rsidP="0086114C">
            <w:pPr>
              <w:pStyle w:val="ListParagraph"/>
              <w:numPr>
                <w:ilvl w:val="0"/>
                <w:numId w:val="9"/>
              </w:numPr>
              <w:rPr>
                <w:del w:id="2287" w:author="Raphael Malyankar" w:date="2025-01-03T16:23:00Z" w16du:dateUtc="2025-01-03T23:23:00Z"/>
                <w:sz w:val="20"/>
                <w:szCs w:val="20"/>
              </w:rPr>
            </w:pPr>
            <w:del w:id="2288" w:author="Raphael Malyankar" w:date="2025-01-03T16:23:00Z" w16du:dateUtc="2025-01-03T23:23:00Z">
              <w:r w:rsidRPr="005A3250" w:rsidDel="000A520D">
                <w:rPr>
                  <w:sz w:val="20"/>
                  <w:szCs w:val="20"/>
                </w:rPr>
                <w:delText>New edition</w:delText>
              </w:r>
              <w:bookmarkStart w:id="2289" w:name="_Toc187099334"/>
              <w:bookmarkStart w:id="2290" w:name="_Toc190723336"/>
              <w:bookmarkStart w:id="2291" w:name="_Toc190723597"/>
              <w:bookmarkStart w:id="2292" w:name="_Toc190800679"/>
              <w:bookmarkEnd w:id="2289"/>
              <w:bookmarkEnd w:id="2290"/>
              <w:bookmarkEnd w:id="2291"/>
              <w:bookmarkEnd w:id="2292"/>
            </w:del>
          </w:p>
        </w:tc>
        <w:bookmarkStart w:id="2293" w:name="_Toc187099335"/>
        <w:bookmarkStart w:id="2294" w:name="_Toc190723337"/>
        <w:bookmarkStart w:id="2295" w:name="_Toc190723598"/>
        <w:bookmarkStart w:id="2296" w:name="_Toc190800680"/>
        <w:bookmarkEnd w:id="2293"/>
        <w:bookmarkEnd w:id="2294"/>
        <w:bookmarkEnd w:id="2295"/>
        <w:bookmarkEnd w:id="2296"/>
      </w:tr>
      <w:tr w:rsidR="00E366B1" w:rsidRPr="0029156C" w:rsidDel="000A520D" w14:paraId="4738E493" w14:textId="39CC5810" w:rsidTr="2BB42DEF">
        <w:trPr>
          <w:trHeight w:val="638"/>
          <w:del w:id="2297"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1AECC6" w14:textId="390F7359" w:rsidR="00E366B1" w:rsidRPr="0029156C" w:rsidDel="000A520D" w:rsidRDefault="0025005B" w:rsidP="008375A4">
            <w:pPr>
              <w:rPr>
                <w:del w:id="2298" w:author="Raphael Malyankar" w:date="2025-01-03T16:23:00Z" w16du:dateUtc="2025-01-03T23:23:00Z"/>
                <w:sz w:val="20"/>
                <w:szCs w:val="20"/>
              </w:rPr>
            </w:pPr>
            <w:del w:id="2299" w:author="Raphael Malyankar" w:date="2025-01-03T16:23:00Z" w16du:dateUtc="2025-01-03T23:23:00Z">
              <w:r w:rsidRPr="0029156C" w:rsidDel="000A520D">
                <w:rPr>
                  <w:sz w:val="20"/>
                  <w:szCs w:val="20"/>
                </w:rPr>
                <w:delText xml:space="preserve">specificUsage </w:delText>
              </w:r>
              <w:bookmarkStart w:id="2300" w:name="_Toc187099336"/>
              <w:bookmarkStart w:id="2301" w:name="_Toc190723338"/>
              <w:bookmarkStart w:id="2302" w:name="_Toc190723599"/>
              <w:bookmarkStart w:id="2303" w:name="_Toc190800681"/>
              <w:bookmarkEnd w:id="2300"/>
              <w:bookmarkEnd w:id="2301"/>
              <w:bookmarkEnd w:id="2302"/>
              <w:bookmarkEnd w:id="2303"/>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FA2526" w14:textId="57E4AE7C" w:rsidR="00E366B1" w:rsidRPr="0029156C" w:rsidDel="000A520D" w:rsidRDefault="00FF3CFE" w:rsidP="00E1222F">
            <w:pPr>
              <w:jc w:val="center"/>
              <w:rPr>
                <w:del w:id="2304" w:author="Raphael Malyankar" w:date="2025-01-03T16:23:00Z" w16du:dateUtc="2025-01-03T23:23:00Z"/>
                <w:sz w:val="20"/>
                <w:szCs w:val="20"/>
              </w:rPr>
            </w:pPr>
            <w:del w:id="2305" w:author="Raphael Malyankar" w:date="2025-01-03T16:23:00Z" w16du:dateUtc="2025-01-03T23:23:00Z">
              <w:r w:rsidRPr="0029156C" w:rsidDel="000A520D">
                <w:rPr>
                  <w:sz w:val="20"/>
                  <w:szCs w:val="20"/>
                </w:rPr>
                <w:delText>1</w:delText>
              </w:r>
              <w:bookmarkStart w:id="2306" w:name="_Toc187099337"/>
              <w:bookmarkStart w:id="2307" w:name="_Toc190723339"/>
              <w:bookmarkStart w:id="2308" w:name="_Toc190723600"/>
              <w:bookmarkStart w:id="2309" w:name="_Toc190800682"/>
              <w:bookmarkEnd w:id="2306"/>
              <w:bookmarkEnd w:id="2307"/>
              <w:bookmarkEnd w:id="2308"/>
              <w:bookmarkEnd w:id="2309"/>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6FE5A5" w14:textId="7B06AABA" w:rsidR="00E366B1" w:rsidRPr="0029156C" w:rsidDel="000A520D" w:rsidRDefault="00E366B1" w:rsidP="008375A4">
            <w:pPr>
              <w:rPr>
                <w:del w:id="2310" w:author="Raphael Malyankar" w:date="2025-01-03T16:23:00Z" w16du:dateUtc="2025-01-03T23:23:00Z"/>
                <w:sz w:val="20"/>
                <w:szCs w:val="20"/>
              </w:rPr>
            </w:pPr>
            <w:bookmarkStart w:id="2311" w:name="_Toc187099338"/>
            <w:bookmarkStart w:id="2312" w:name="_Toc190723340"/>
            <w:bookmarkStart w:id="2313" w:name="_Toc190723601"/>
            <w:bookmarkStart w:id="2314" w:name="_Toc190800683"/>
            <w:bookmarkEnd w:id="2311"/>
            <w:bookmarkEnd w:id="2312"/>
            <w:bookmarkEnd w:id="2313"/>
            <w:bookmarkEnd w:id="2314"/>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902860" w14:textId="6398DD93" w:rsidR="00FF3CFE" w:rsidRPr="0029156C" w:rsidDel="000A520D" w:rsidRDefault="00FF3CFE" w:rsidP="008375A4">
            <w:pPr>
              <w:rPr>
                <w:del w:id="2315" w:author="Raphael Malyankar" w:date="2025-01-03T16:23:00Z" w16du:dateUtc="2025-01-03T23:23:00Z"/>
                <w:sz w:val="20"/>
                <w:szCs w:val="20"/>
              </w:rPr>
            </w:pPr>
            <w:del w:id="2316" w:author="Raphael Malyankar" w:date="2025-01-03T16:23:00Z" w16du:dateUtc="2025-01-03T23:23:00Z">
              <w:r w:rsidRPr="0029156C" w:rsidDel="000A520D">
                <w:rPr>
                  <w:sz w:val="20"/>
                  <w:szCs w:val="20"/>
                </w:rPr>
                <w:delText>MD_USAGE&gt;specificUsage</w:delText>
              </w:r>
              <w:bookmarkStart w:id="2317" w:name="_Toc187099339"/>
              <w:bookmarkStart w:id="2318" w:name="_Toc190723341"/>
              <w:bookmarkStart w:id="2319" w:name="_Toc190723602"/>
              <w:bookmarkStart w:id="2320" w:name="_Toc190800684"/>
              <w:bookmarkEnd w:id="2317"/>
              <w:bookmarkEnd w:id="2318"/>
              <w:bookmarkEnd w:id="2319"/>
              <w:bookmarkEnd w:id="2320"/>
            </w:del>
          </w:p>
          <w:p w14:paraId="5369CE87" w14:textId="17F9DFCE" w:rsidR="00FF3CFE" w:rsidRPr="0029156C" w:rsidDel="000A520D" w:rsidRDefault="00FF3CFE" w:rsidP="008375A4">
            <w:pPr>
              <w:rPr>
                <w:del w:id="2321" w:author="Raphael Malyankar" w:date="2025-01-03T16:23:00Z" w16du:dateUtc="2025-01-03T23:23:00Z"/>
                <w:sz w:val="20"/>
                <w:szCs w:val="20"/>
              </w:rPr>
            </w:pPr>
            <w:del w:id="2322" w:author="Raphael Malyankar" w:date="2025-01-03T16:23:00Z" w16du:dateUtc="2025-01-03T23:23:00Z">
              <w:r w:rsidRPr="0029156C" w:rsidDel="000A520D">
                <w:rPr>
                  <w:sz w:val="20"/>
                  <w:szCs w:val="20"/>
                </w:rPr>
                <w:delText>(character string)</w:delText>
              </w:r>
              <w:bookmarkStart w:id="2323" w:name="_Toc187099340"/>
              <w:bookmarkStart w:id="2324" w:name="_Toc190723342"/>
              <w:bookmarkStart w:id="2325" w:name="_Toc190723603"/>
              <w:bookmarkStart w:id="2326" w:name="_Toc190800685"/>
              <w:bookmarkEnd w:id="2323"/>
              <w:bookmarkEnd w:id="2324"/>
              <w:bookmarkEnd w:id="2325"/>
              <w:bookmarkEnd w:id="2326"/>
            </w:del>
          </w:p>
          <w:p w14:paraId="1D250137" w14:textId="23B5FE55" w:rsidR="00FF3CFE" w:rsidRPr="0029156C" w:rsidDel="000A520D" w:rsidRDefault="00FF3CFE" w:rsidP="008375A4">
            <w:pPr>
              <w:rPr>
                <w:del w:id="2327" w:author="Raphael Malyankar" w:date="2025-01-03T16:23:00Z" w16du:dateUtc="2025-01-03T23:23:00Z"/>
                <w:sz w:val="20"/>
                <w:szCs w:val="20"/>
              </w:rPr>
            </w:pPr>
            <w:del w:id="2328" w:author="Raphael Malyankar" w:date="2025-01-03T16:23:00Z" w16du:dateUtc="2025-01-03T23:23:00Z">
              <w:r w:rsidRPr="0029156C" w:rsidDel="000A520D">
                <w:rPr>
                  <w:sz w:val="20"/>
                  <w:szCs w:val="20"/>
                </w:rPr>
                <w:delText>MD_USAGE&gt;userContactInfo</w:delText>
              </w:r>
              <w:bookmarkStart w:id="2329" w:name="_Toc187099341"/>
              <w:bookmarkStart w:id="2330" w:name="_Toc190723343"/>
              <w:bookmarkStart w:id="2331" w:name="_Toc190723604"/>
              <w:bookmarkStart w:id="2332" w:name="_Toc190800686"/>
              <w:bookmarkEnd w:id="2329"/>
              <w:bookmarkEnd w:id="2330"/>
              <w:bookmarkEnd w:id="2331"/>
              <w:bookmarkEnd w:id="2332"/>
            </w:del>
          </w:p>
          <w:p w14:paraId="5DC99F51" w14:textId="27DD539F" w:rsidR="00E366B1" w:rsidRPr="0029156C" w:rsidDel="000A520D" w:rsidRDefault="00FF3CFE" w:rsidP="008375A4">
            <w:pPr>
              <w:rPr>
                <w:del w:id="2333" w:author="Raphael Malyankar" w:date="2025-01-03T16:23:00Z" w16du:dateUtc="2025-01-03T23:23:00Z"/>
                <w:sz w:val="20"/>
                <w:szCs w:val="20"/>
              </w:rPr>
            </w:pPr>
            <w:del w:id="2334" w:author="Raphael Malyankar" w:date="2025-01-03T16:23:00Z" w16du:dateUtc="2025-01-03T23:23:00Z">
              <w:r w:rsidRPr="0029156C" w:rsidDel="000A520D">
                <w:rPr>
                  <w:sz w:val="20"/>
                  <w:szCs w:val="20"/>
                </w:rPr>
                <w:delText>(CI_ResponsibleParty)</w:delText>
              </w:r>
              <w:bookmarkStart w:id="2335" w:name="_Toc187099342"/>
              <w:bookmarkStart w:id="2336" w:name="_Toc190723344"/>
              <w:bookmarkStart w:id="2337" w:name="_Toc190723605"/>
              <w:bookmarkStart w:id="2338" w:name="_Toc190800687"/>
              <w:bookmarkEnd w:id="2335"/>
              <w:bookmarkEnd w:id="2336"/>
              <w:bookmarkEnd w:id="2337"/>
              <w:bookmarkEnd w:id="2338"/>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F1BEFE" w14:textId="06B3C655" w:rsidR="00E366B1" w:rsidRPr="0029156C" w:rsidDel="000A520D" w:rsidRDefault="0025005B" w:rsidP="008375A4">
            <w:pPr>
              <w:rPr>
                <w:del w:id="2339" w:author="Raphael Malyankar" w:date="2025-01-03T16:23:00Z" w16du:dateUtc="2025-01-03T23:23:00Z"/>
                <w:sz w:val="20"/>
                <w:szCs w:val="20"/>
              </w:rPr>
            </w:pPr>
            <w:del w:id="2340" w:author="Raphael Malyankar" w:date="2025-01-03T16:23:00Z" w16du:dateUtc="2025-01-03T23:23:00Z">
              <w:r w:rsidRPr="0029156C" w:rsidDel="000A520D">
                <w:rPr>
                  <w:sz w:val="20"/>
                  <w:szCs w:val="20"/>
                </w:rPr>
                <w:delText>brief description of the resource and/or resource series usage</w:delText>
              </w:r>
              <w:bookmarkStart w:id="2341" w:name="_Toc187099343"/>
              <w:bookmarkStart w:id="2342" w:name="_Toc190723345"/>
              <w:bookmarkStart w:id="2343" w:name="_Toc190723606"/>
              <w:bookmarkStart w:id="2344" w:name="_Toc190800688"/>
              <w:bookmarkEnd w:id="2341"/>
              <w:bookmarkEnd w:id="2342"/>
              <w:bookmarkEnd w:id="2343"/>
              <w:bookmarkEnd w:id="2344"/>
            </w:del>
          </w:p>
        </w:tc>
        <w:bookmarkStart w:id="2345" w:name="_Toc187099344"/>
        <w:bookmarkStart w:id="2346" w:name="_Toc190723346"/>
        <w:bookmarkStart w:id="2347" w:name="_Toc190723607"/>
        <w:bookmarkStart w:id="2348" w:name="_Toc190800689"/>
        <w:bookmarkEnd w:id="2345"/>
        <w:bookmarkEnd w:id="2346"/>
        <w:bookmarkEnd w:id="2347"/>
        <w:bookmarkEnd w:id="2348"/>
      </w:tr>
      <w:tr w:rsidR="00E366B1" w:rsidRPr="0029156C" w:rsidDel="000A520D" w14:paraId="1C80B8A6" w14:textId="3C0EBEA7" w:rsidTr="2BB42DEF">
        <w:trPr>
          <w:del w:id="2349"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F757A6" w14:textId="16BE1283" w:rsidR="00E366B1" w:rsidRPr="0029156C" w:rsidDel="000A520D" w:rsidRDefault="0025005B" w:rsidP="008375A4">
            <w:pPr>
              <w:rPr>
                <w:del w:id="2350" w:author="Raphael Malyankar" w:date="2025-01-03T16:23:00Z" w16du:dateUtc="2025-01-03T23:23:00Z"/>
                <w:sz w:val="20"/>
                <w:szCs w:val="20"/>
              </w:rPr>
            </w:pPr>
            <w:del w:id="2351" w:author="Raphael Malyankar" w:date="2025-01-03T16:23:00Z" w16du:dateUtc="2025-01-03T23:23:00Z">
              <w:r w:rsidRPr="0029156C" w:rsidDel="000A520D">
                <w:rPr>
                  <w:sz w:val="20"/>
                  <w:szCs w:val="20"/>
                </w:rPr>
                <w:delText xml:space="preserve">editionNumber </w:delText>
              </w:r>
              <w:bookmarkStart w:id="2352" w:name="_Toc187099345"/>
              <w:bookmarkStart w:id="2353" w:name="_Toc190723347"/>
              <w:bookmarkStart w:id="2354" w:name="_Toc190723608"/>
              <w:bookmarkStart w:id="2355" w:name="_Toc190800690"/>
              <w:bookmarkEnd w:id="2352"/>
              <w:bookmarkEnd w:id="2353"/>
              <w:bookmarkEnd w:id="2354"/>
              <w:bookmarkEnd w:id="2355"/>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EA4F00" w14:textId="5E4028DD" w:rsidR="00E366B1" w:rsidRPr="0029156C" w:rsidDel="000A520D" w:rsidRDefault="0025005B" w:rsidP="00E1222F">
            <w:pPr>
              <w:jc w:val="center"/>
              <w:rPr>
                <w:del w:id="2356" w:author="Raphael Malyankar" w:date="2025-01-03T16:23:00Z" w16du:dateUtc="2025-01-03T23:23:00Z"/>
                <w:sz w:val="20"/>
                <w:szCs w:val="20"/>
              </w:rPr>
            </w:pPr>
            <w:del w:id="2357" w:author="Raphael Malyankar" w:date="2025-01-03T16:23:00Z" w16du:dateUtc="2025-01-03T23:23:00Z">
              <w:r w:rsidRPr="0029156C" w:rsidDel="000A520D">
                <w:rPr>
                  <w:sz w:val="20"/>
                  <w:szCs w:val="20"/>
                </w:rPr>
                <w:delText>1</w:delText>
              </w:r>
              <w:bookmarkStart w:id="2358" w:name="_Toc187099346"/>
              <w:bookmarkStart w:id="2359" w:name="_Toc190723348"/>
              <w:bookmarkStart w:id="2360" w:name="_Toc190723609"/>
              <w:bookmarkStart w:id="2361" w:name="_Toc190800691"/>
              <w:bookmarkEnd w:id="2358"/>
              <w:bookmarkEnd w:id="2359"/>
              <w:bookmarkEnd w:id="2360"/>
              <w:bookmarkEnd w:id="2361"/>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E588B8" w14:textId="0736725D" w:rsidR="00E366B1" w:rsidRPr="0029156C" w:rsidDel="000A520D" w:rsidRDefault="0025005B" w:rsidP="008375A4">
            <w:pPr>
              <w:rPr>
                <w:del w:id="2362" w:author="Raphael Malyankar" w:date="2025-01-03T16:23:00Z" w16du:dateUtc="2025-01-03T23:23:00Z"/>
                <w:sz w:val="20"/>
                <w:szCs w:val="20"/>
              </w:rPr>
            </w:pPr>
            <w:del w:id="2363" w:author="Raphael Malyankar" w:date="2025-01-03T16:23:00Z" w16du:dateUtc="2025-01-03T23:23:00Z">
              <w:r w:rsidRPr="0029156C" w:rsidDel="000A520D">
                <w:rPr>
                  <w:sz w:val="20"/>
                  <w:szCs w:val="20"/>
                </w:rPr>
                <w:delText xml:space="preserve">{1} </w:delText>
              </w:r>
              <w:bookmarkStart w:id="2364" w:name="_Toc187099347"/>
              <w:bookmarkStart w:id="2365" w:name="_Toc190723349"/>
              <w:bookmarkStart w:id="2366" w:name="_Toc190723610"/>
              <w:bookmarkStart w:id="2367" w:name="_Toc190800692"/>
              <w:bookmarkEnd w:id="2364"/>
              <w:bookmarkEnd w:id="2365"/>
              <w:bookmarkEnd w:id="2366"/>
              <w:bookmarkEnd w:id="2367"/>
            </w:del>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BACCE4" w14:textId="53BCBF8B" w:rsidR="00E366B1" w:rsidRPr="0029156C" w:rsidDel="000A520D" w:rsidRDefault="0025005B" w:rsidP="008375A4">
            <w:pPr>
              <w:rPr>
                <w:del w:id="2368" w:author="Raphael Malyankar" w:date="2025-01-03T16:23:00Z" w16du:dateUtc="2025-01-03T23:23:00Z"/>
                <w:sz w:val="20"/>
                <w:szCs w:val="20"/>
              </w:rPr>
            </w:pPr>
            <w:del w:id="2369" w:author="Raphael Malyankar" w:date="2025-01-03T16:23:00Z" w16du:dateUtc="2025-01-03T23:23:00Z">
              <w:r w:rsidRPr="0029156C" w:rsidDel="000A520D">
                <w:rPr>
                  <w:sz w:val="20"/>
                  <w:szCs w:val="20"/>
                </w:rPr>
                <w:delText xml:space="preserve">Integer </w:delText>
              </w:r>
              <w:bookmarkStart w:id="2370" w:name="_Toc187099348"/>
              <w:bookmarkStart w:id="2371" w:name="_Toc190723350"/>
              <w:bookmarkStart w:id="2372" w:name="_Toc190723611"/>
              <w:bookmarkStart w:id="2373" w:name="_Toc190800693"/>
              <w:bookmarkEnd w:id="2370"/>
              <w:bookmarkEnd w:id="2371"/>
              <w:bookmarkEnd w:id="2372"/>
              <w:bookmarkEnd w:id="2373"/>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531CB1" w14:textId="1044D792" w:rsidR="00E366B1" w:rsidRPr="0029156C" w:rsidDel="000A520D" w:rsidRDefault="0025005B" w:rsidP="008375A4">
            <w:pPr>
              <w:rPr>
                <w:del w:id="2374" w:author="Raphael Malyankar" w:date="2025-01-03T16:23:00Z" w16du:dateUtc="2025-01-03T23:23:00Z"/>
                <w:sz w:val="20"/>
                <w:szCs w:val="20"/>
              </w:rPr>
            </w:pPr>
            <w:del w:id="2375" w:author="Raphael Malyankar" w:date="2025-01-03T16:23:00Z" w16du:dateUtc="2025-01-03T23:23:00Z">
              <w:r w:rsidRPr="0029156C" w:rsidDel="000A520D">
                <w:rPr>
                  <w:sz w:val="20"/>
                  <w:szCs w:val="20"/>
                </w:rPr>
                <w:delText xml:space="preserve">When a dataset is initially created, the edition number “1” is assigned to it.  The edition number is increased by one with each new edition. </w:delText>
              </w:r>
              <w:bookmarkStart w:id="2376" w:name="_Toc187099349"/>
              <w:bookmarkStart w:id="2377" w:name="_Toc190723351"/>
              <w:bookmarkStart w:id="2378" w:name="_Toc190723612"/>
              <w:bookmarkStart w:id="2379" w:name="_Toc190800694"/>
              <w:bookmarkEnd w:id="2376"/>
              <w:bookmarkEnd w:id="2377"/>
              <w:bookmarkEnd w:id="2378"/>
              <w:bookmarkEnd w:id="2379"/>
            </w:del>
          </w:p>
        </w:tc>
        <w:bookmarkStart w:id="2380" w:name="_Toc187099350"/>
        <w:bookmarkStart w:id="2381" w:name="_Toc190723352"/>
        <w:bookmarkStart w:id="2382" w:name="_Toc190723613"/>
        <w:bookmarkStart w:id="2383" w:name="_Toc190800695"/>
        <w:bookmarkEnd w:id="2380"/>
        <w:bookmarkEnd w:id="2381"/>
        <w:bookmarkEnd w:id="2382"/>
        <w:bookmarkEnd w:id="2383"/>
      </w:tr>
      <w:tr w:rsidR="00E366B1" w:rsidRPr="0029156C" w:rsidDel="000A520D" w14:paraId="437E167D" w14:textId="26D47C04" w:rsidTr="2BB42DEF">
        <w:trPr>
          <w:del w:id="2384"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388602" w14:textId="5FFC5D6D" w:rsidR="00E366B1" w:rsidRPr="0029156C" w:rsidDel="000A520D" w:rsidRDefault="0025005B" w:rsidP="008375A4">
            <w:pPr>
              <w:rPr>
                <w:del w:id="2385" w:author="Raphael Malyankar" w:date="2025-01-03T16:23:00Z" w16du:dateUtc="2025-01-03T23:23:00Z"/>
                <w:sz w:val="20"/>
                <w:szCs w:val="20"/>
              </w:rPr>
            </w:pPr>
            <w:del w:id="2386" w:author="Raphael Malyankar" w:date="2025-01-03T16:23:00Z" w16du:dateUtc="2025-01-03T23:23:00Z">
              <w:r w:rsidRPr="0029156C" w:rsidDel="000A520D">
                <w:rPr>
                  <w:sz w:val="20"/>
                  <w:szCs w:val="20"/>
                </w:rPr>
                <w:delText xml:space="preserve">issueDate </w:delText>
              </w:r>
              <w:bookmarkStart w:id="2387" w:name="_Toc187099351"/>
              <w:bookmarkStart w:id="2388" w:name="_Toc190723353"/>
              <w:bookmarkStart w:id="2389" w:name="_Toc190723614"/>
              <w:bookmarkStart w:id="2390" w:name="_Toc190800696"/>
              <w:bookmarkEnd w:id="2387"/>
              <w:bookmarkEnd w:id="2388"/>
              <w:bookmarkEnd w:id="2389"/>
              <w:bookmarkEnd w:id="2390"/>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79BC10" w14:textId="5E59A600" w:rsidR="00E366B1" w:rsidRPr="0029156C" w:rsidDel="000A520D" w:rsidRDefault="0025005B" w:rsidP="00E1222F">
            <w:pPr>
              <w:jc w:val="center"/>
              <w:rPr>
                <w:del w:id="2391" w:author="Raphael Malyankar" w:date="2025-01-03T16:23:00Z" w16du:dateUtc="2025-01-03T23:23:00Z"/>
                <w:sz w:val="20"/>
                <w:szCs w:val="20"/>
              </w:rPr>
            </w:pPr>
            <w:del w:id="2392" w:author="Raphael Malyankar" w:date="2025-01-03T16:23:00Z" w16du:dateUtc="2025-01-03T23:23:00Z">
              <w:r w:rsidRPr="0029156C" w:rsidDel="000A520D">
                <w:rPr>
                  <w:sz w:val="20"/>
                  <w:szCs w:val="20"/>
                </w:rPr>
                <w:delText>1</w:delText>
              </w:r>
              <w:bookmarkStart w:id="2393" w:name="_Toc187099352"/>
              <w:bookmarkStart w:id="2394" w:name="_Toc190723354"/>
              <w:bookmarkStart w:id="2395" w:name="_Toc190723615"/>
              <w:bookmarkStart w:id="2396" w:name="_Toc190800697"/>
              <w:bookmarkEnd w:id="2393"/>
              <w:bookmarkEnd w:id="2394"/>
              <w:bookmarkEnd w:id="2395"/>
              <w:bookmarkEnd w:id="2396"/>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309AA4" w14:textId="30422D63" w:rsidR="00E366B1" w:rsidRPr="0029156C" w:rsidDel="000A520D" w:rsidRDefault="00E366B1" w:rsidP="008375A4">
            <w:pPr>
              <w:rPr>
                <w:del w:id="2397" w:author="Raphael Malyankar" w:date="2025-01-03T16:23:00Z" w16du:dateUtc="2025-01-03T23:23:00Z"/>
                <w:sz w:val="20"/>
                <w:szCs w:val="20"/>
              </w:rPr>
            </w:pPr>
            <w:bookmarkStart w:id="2398" w:name="_Toc187099353"/>
            <w:bookmarkStart w:id="2399" w:name="_Toc190723355"/>
            <w:bookmarkStart w:id="2400" w:name="_Toc190723616"/>
            <w:bookmarkStart w:id="2401" w:name="_Toc190800698"/>
            <w:bookmarkEnd w:id="2398"/>
            <w:bookmarkEnd w:id="2399"/>
            <w:bookmarkEnd w:id="2400"/>
            <w:bookmarkEnd w:id="2401"/>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A93D79" w14:textId="5DF32B97" w:rsidR="00E366B1" w:rsidRPr="0029156C" w:rsidDel="000A520D" w:rsidRDefault="0025005B" w:rsidP="008375A4">
            <w:pPr>
              <w:rPr>
                <w:del w:id="2402" w:author="Raphael Malyankar" w:date="2025-01-03T16:23:00Z" w16du:dateUtc="2025-01-03T23:23:00Z"/>
                <w:sz w:val="20"/>
                <w:szCs w:val="20"/>
              </w:rPr>
            </w:pPr>
            <w:del w:id="2403" w:author="Raphael Malyankar" w:date="2025-01-03T16:23:00Z" w16du:dateUtc="2025-01-03T23:23:00Z">
              <w:r w:rsidRPr="0029156C" w:rsidDel="000A520D">
                <w:rPr>
                  <w:sz w:val="20"/>
                  <w:szCs w:val="20"/>
                </w:rPr>
                <w:delText xml:space="preserve">Date </w:delText>
              </w:r>
              <w:bookmarkStart w:id="2404" w:name="_Toc187099354"/>
              <w:bookmarkStart w:id="2405" w:name="_Toc190723356"/>
              <w:bookmarkStart w:id="2406" w:name="_Toc190723617"/>
              <w:bookmarkStart w:id="2407" w:name="_Toc190800699"/>
              <w:bookmarkEnd w:id="2404"/>
              <w:bookmarkEnd w:id="2405"/>
              <w:bookmarkEnd w:id="2406"/>
              <w:bookmarkEnd w:id="2407"/>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A83821" w14:textId="1D3F7767" w:rsidR="00E366B1" w:rsidRPr="0029156C" w:rsidDel="000A520D" w:rsidRDefault="0025005B" w:rsidP="008375A4">
            <w:pPr>
              <w:rPr>
                <w:del w:id="2408" w:author="Raphael Malyankar" w:date="2025-01-03T16:23:00Z" w16du:dateUtc="2025-01-03T23:23:00Z"/>
                <w:sz w:val="20"/>
                <w:szCs w:val="20"/>
              </w:rPr>
            </w:pPr>
            <w:del w:id="2409" w:author="Raphael Malyankar" w:date="2025-01-03T16:23:00Z" w16du:dateUtc="2025-01-03T23:23:00Z">
              <w:r w:rsidRPr="0029156C" w:rsidDel="000A520D">
                <w:rPr>
                  <w:sz w:val="20"/>
                  <w:szCs w:val="20"/>
                </w:rPr>
                <w:delText xml:space="preserve">Date on which the dataset was generated. </w:delText>
              </w:r>
              <w:bookmarkStart w:id="2410" w:name="_Toc187099355"/>
              <w:bookmarkStart w:id="2411" w:name="_Toc190723357"/>
              <w:bookmarkStart w:id="2412" w:name="_Toc190723618"/>
              <w:bookmarkStart w:id="2413" w:name="_Toc190800700"/>
              <w:bookmarkEnd w:id="2410"/>
              <w:bookmarkEnd w:id="2411"/>
              <w:bookmarkEnd w:id="2412"/>
              <w:bookmarkEnd w:id="2413"/>
            </w:del>
          </w:p>
        </w:tc>
        <w:bookmarkStart w:id="2414" w:name="_Toc187099356"/>
        <w:bookmarkStart w:id="2415" w:name="_Toc190723358"/>
        <w:bookmarkStart w:id="2416" w:name="_Toc190723619"/>
        <w:bookmarkStart w:id="2417" w:name="_Toc190800701"/>
        <w:bookmarkEnd w:id="2414"/>
        <w:bookmarkEnd w:id="2415"/>
        <w:bookmarkEnd w:id="2416"/>
        <w:bookmarkEnd w:id="2417"/>
      </w:tr>
      <w:tr w:rsidR="00E366B1" w:rsidRPr="0029156C" w:rsidDel="000A520D" w14:paraId="38F72C75" w14:textId="795F349A" w:rsidTr="2BB42DEF">
        <w:trPr>
          <w:del w:id="2418"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31A4B5" w14:textId="4D519EB9" w:rsidR="00E366B1" w:rsidRPr="0029156C" w:rsidDel="000A520D" w:rsidRDefault="0025005B" w:rsidP="008375A4">
            <w:pPr>
              <w:rPr>
                <w:del w:id="2419" w:author="Raphael Malyankar" w:date="2025-01-03T16:23:00Z" w16du:dateUtc="2025-01-03T23:23:00Z"/>
                <w:sz w:val="20"/>
                <w:szCs w:val="20"/>
              </w:rPr>
            </w:pPr>
            <w:del w:id="2420" w:author="Raphael Malyankar" w:date="2025-01-03T16:23:00Z" w16du:dateUtc="2025-01-03T23:23:00Z">
              <w:r w:rsidRPr="0029156C" w:rsidDel="000A520D">
                <w:rPr>
                  <w:sz w:val="20"/>
                  <w:szCs w:val="20"/>
                </w:rPr>
                <w:delText xml:space="preserve">productSpecification </w:delText>
              </w:r>
              <w:bookmarkStart w:id="2421" w:name="_Toc187099357"/>
              <w:bookmarkStart w:id="2422" w:name="_Toc190723359"/>
              <w:bookmarkStart w:id="2423" w:name="_Toc190723620"/>
              <w:bookmarkStart w:id="2424" w:name="_Toc190800702"/>
              <w:bookmarkEnd w:id="2421"/>
              <w:bookmarkEnd w:id="2422"/>
              <w:bookmarkEnd w:id="2423"/>
              <w:bookmarkEnd w:id="2424"/>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8891CA" w14:textId="552E4BFD" w:rsidR="00E366B1" w:rsidRPr="0029156C" w:rsidDel="000A520D" w:rsidRDefault="0025005B" w:rsidP="00E1222F">
            <w:pPr>
              <w:jc w:val="center"/>
              <w:rPr>
                <w:del w:id="2425" w:author="Raphael Malyankar" w:date="2025-01-03T16:23:00Z" w16du:dateUtc="2025-01-03T23:23:00Z"/>
                <w:sz w:val="20"/>
                <w:szCs w:val="20"/>
              </w:rPr>
            </w:pPr>
            <w:del w:id="2426" w:author="Raphael Malyankar" w:date="2025-01-03T16:23:00Z" w16du:dateUtc="2025-01-03T23:23:00Z">
              <w:r w:rsidRPr="0029156C" w:rsidDel="000A520D">
                <w:rPr>
                  <w:sz w:val="20"/>
                  <w:szCs w:val="20"/>
                </w:rPr>
                <w:delText>1</w:delText>
              </w:r>
              <w:bookmarkStart w:id="2427" w:name="_Toc187099358"/>
              <w:bookmarkStart w:id="2428" w:name="_Toc190723360"/>
              <w:bookmarkStart w:id="2429" w:name="_Toc190723621"/>
              <w:bookmarkStart w:id="2430" w:name="_Toc190800703"/>
              <w:bookmarkEnd w:id="2427"/>
              <w:bookmarkEnd w:id="2428"/>
              <w:bookmarkEnd w:id="2429"/>
              <w:bookmarkEnd w:id="2430"/>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4DCAA6" w14:textId="63C4416F" w:rsidR="00E366B1" w:rsidRPr="0029156C" w:rsidDel="000A520D" w:rsidRDefault="004F0462" w:rsidP="00F901FA">
            <w:pPr>
              <w:rPr>
                <w:del w:id="2431" w:author="Raphael Malyankar" w:date="2025-01-03T16:23:00Z" w16du:dateUtc="2025-01-03T23:23:00Z"/>
                <w:sz w:val="20"/>
                <w:szCs w:val="20"/>
              </w:rPr>
            </w:pPr>
            <w:del w:id="2432" w:author="Raphael Malyankar" w:date="2025-01-03T16:23:00Z" w16du:dateUtc="2025-01-03T23:23:00Z">
              <w:r w:rsidRPr="0029156C" w:rsidDel="000A520D">
                <w:rPr>
                  <w:sz w:val="20"/>
                  <w:szCs w:val="20"/>
                </w:rPr>
                <w:delText>S-1</w:delText>
              </w:r>
              <w:r w:rsidR="00F901FA" w:rsidDel="000A520D">
                <w:rPr>
                  <w:sz w:val="20"/>
                  <w:szCs w:val="20"/>
                </w:rPr>
                <w:delText>30</w:delText>
              </w:r>
              <w:r w:rsidRPr="0029156C" w:rsidDel="000A520D">
                <w:rPr>
                  <w:sz w:val="20"/>
                  <w:szCs w:val="20"/>
                </w:rPr>
                <w:delText xml:space="preserve"> </w:delText>
              </w:r>
              <w:r w:rsidR="0025005B" w:rsidRPr="0029156C" w:rsidDel="000A520D">
                <w:rPr>
                  <w:sz w:val="20"/>
                  <w:szCs w:val="20"/>
                </w:rPr>
                <w:delText xml:space="preserve">version </w:delText>
              </w:r>
              <w:r w:rsidRPr="0029156C" w:rsidDel="000A520D">
                <w:rPr>
                  <w:sz w:val="20"/>
                  <w:szCs w:val="20"/>
                </w:rPr>
                <w:delText>N.n</w:delText>
              </w:r>
              <w:bookmarkStart w:id="2433" w:name="_Toc187099359"/>
              <w:bookmarkStart w:id="2434" w:name="_Toc190723361"/>
              <w:bookmarkStart w:id="2435" w:name="_Toc190723622"/>
              <w:bookmarkStart w:id="2436" w:name="_Toc190800704"/>
              <w:bookmarkEnd w:id="2433"/>
              <w:bookmarkEnd w:id="2434"/>
              <w:bookmarkEnd w:id="2435"/>
              <w:bookmarkEnd w:id="2436"/>
            </w:del>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641B19" w14:textId="0DE62AB1" w:rsidR="00E366B1" w:rsidRPr="0029156C" w:rsidDel="000A520D" w:rsidRDefault="0025005B" w:rsidP="008375A4">
            <w:pPr>
              <w:rPr>
                <w:del w:id="2437" w:author="Raphael Malyankar" w:date="2025-01-03T16:23:00Z" w16du:dateUtc="2025-01-03T23:23:00Z"/>
                <w:sz w:val="20"/>
                <w:szCs w:val="20"/>
              </w:rPr>
            </w:pPr>
            <w:del w:id="2438" w:author="Raphael Malyankar" w:date="2025-01-03T16:23:00Z" w16du:dateUtc="2025-01-03T23:23:00Z">
              <w:r w:rsidRPr="0029156C" w:rsidDel="000A520D">
                <w:rPr>
                  <w:sz w:val="20"/>
                  <w:szCs w:val="20"/>
                </w:rPr>
                <w:delText>CharacterString</w:delText>
              </w:r>
              <w:bookmarkStart w:id="2439" w:name="_Toc187099360"/>
              <w:bookmarkStart w:id="2440" w:name="_Toc190723362"/>
              <w:bookmarkStart w:id="2441" w:name="_Toc190723623"/>
              <w:bookmarkStart w:id="2442" w:name="_Toc190800705"/>
              <w:bookmarkEnd w:id="2439"/>
              <w:bookmarkEnd w:id="2440"/>
              <w:bookmarkEnd w:id="2441"/>
              <w:bookmarkEnd w:id="2442"/>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704AEC" w14:textId="02545C22" w:rsidR="00E366B1" w:rsidRPr="0029156C" w:rsidDel="000A520D" w:rsidRDefault="2BB42DEF" w:rsidP="00B75003">
            <w:pPr>
              <w:rPr>
                <w:del w:id="2443" w:author="Raphael Malyankar" w:date="2025-01-03T16:23:00Z" w16du:dateUtc="2025-01-03T23:23:00Z"/>
                <w:sz w:val="20"/>
                <w:szCs w:val="20"/>
              </w:rPr>
            </w:pPr>
            <w:del w:id="2444" w:author="Raphael Malyankar" w:date="2025-01-03T16:23:00Z" w16du:dateUtc="2025-01-03T23:23:00Z">
              <w:r w:rsidRPr="2BB42DEF" w:rsidDel="000A520D">
                <w:rPr>
                  <w:sz w:val="20"/>
                  <w:szCs w:val="20"/>
                </w:rPr>
                <w:delText xml:space="preserve">This </w:delText>
              </w:r>
              <w:r w:rsidR="0025005B" w:rsidRPr="2BB42DEF" w:rsidDel="000A520D">
                <w:rPr>
                  <w:sz w:val="20"/>
                  <w:szCs w:val="20"/>
                </w:rPr>
                <w:delText>must</w:delText>
              </w:r>
              <w:r w:rsidRPr="2BB42DEF" w:rsidDel="000A520D">
                <w:rPr>
                  <w:sz w:val="20"/>
                  <w:szCs w:val="20"/>
                </w:rPr>
                <w:delText xml:space="preserve"> be encoded as S130.N.n</w:delText>
              </w:r>
              <w:bookmarkStart w:id="2445" w:name="_Toc187099361"/>
              <w:bookmarkStart w:id="2446" w:name="_Toc190723363"/>
              <w:bookmarkStart w:id="2447" w:name="_Toc190723624"/>
              <w:bookmarkStart w:id="2448" w:name="_Toc190800706"/>
              <w:bookmarkEnd w:id="2445"/>
              <w:bookmarkEnd w:id="2446"/>
              <w:bookmarkEnd w:id="2447"/>
              <w:bookmarkEnd w:id="2448"/>
            </w:del>
          </w:p>
        </w:tc>
        <w:bookmarkStart w:id="2449" w:name="_Toc187099362"/>
        <w:bookmarkStart w:id="2450" w:name="_Toc190723364"/>
        <w:bookmarkStart w:id="2451" w:name="_Toc190723625"/>
        <w:bookmarkStart w:id="2452" w:name="_Toc190800707"/>
        <w:bookmarkEnd w:id="2449"/>
        <w:bookmarkEnd w:id="2450"/>
        <w:bookmarkEnd w:id="2451"/>
        <w:bookmarkEnd w:id="2452"/>
      </w:tr>
      <w:tr w:rsidR="00E366B1" w:rsidRPr="0029156C" w:rsidDel="000A520D" w14:paraId="081AD89F" w14:textId="53DA2B1C" w:rsidTr="2BB42DEF">
        <w:trPr>
          <w:del w:id="2453"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714D7B" w14:textId="33273408" w:rsidR="00E366B1" w:rsidRPr="0029156C" w:rsidDel="000A520D" w:rsidRDefault="0025005B" w:rsidP="008375A4">
            <w:pPr>
              <w:rPr>
                <w:del w:id="2454" w:author="Raphael Malyankar" w:date="2025-01-03T16:23:00Z" w16du:dateUtc="2025-01-03T23:23:00Z"/>
                <w:sz w:val="20"/>
                <w:szCs w:val="20"/>
              </w:rPr>
            </w:pPr>
            <w:del w:id="2455" w:author="Raphael Malyankar" w:date="2025-01-03T16:23:00Z" w16du:dateUtc="2025-01-03T23:23:00Z">
              <w:r w:rsidRPr="0029156C" w:rsidDel="000A520D">
                <w:rPr>
                  <w:sz w:val="20"/>
                  <w:szCs w:val="20"/>
                </w:rPr>
                <w:delText xml:space="preserve">producingAgency </w:delText>
              </w:r>
              <w:bookmarkStart w:id="2456" w:name="_Toc187099363"/>
              <w:bookmarkStart w:id="2457" w:name="_Toc190723365"/>
              <w:bookmarkStart w:id="2458" w:name="_Toc190723626"/>
              <w:bookmarkStart w:id="2459" w:name="_Toc190800708"/>
              <w:bookmarkEnd w:id="2456"/>
              <w:bookmarkEnd w:id="2457"/>
              <w:bookmarkEnd w:id="2458"/>
              <w:bookmarkEnd w:id="2459"/>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B664BC" w14:textId="6C73FE57" w:rsidR="00E366B1" w:rsidRPr="0029156C" w:rsidDel="000A520D" w:rsidRDefault="0025005B" w:rsidP="00E1222F">
            <w:pPr>
              <w:jc w:val="center"/>
              <w:rPr>
                <w:del w:id="2460" w:author="Raphael Malyankar" w:date="2025-01-03T16:23:00Z" w16du:dateUtc="2025-01-03T23:23:00Z"/>
                <w:sz w:val="20"/>
                <w:szCs w:val="20"/>
              </w:rPr>
            </w:pPr>
            <w:del w:id="2461" w:author="Raphael Malyankar" w:date="2025-01-03T16:23:00Z" w16du:dateUtc="2025-01-03T23:23:00Z">
              <w:r w:rsidRPr="0029156C" w:rsidDel="000A520D">
                <w:rPr>
                  <w:sz w:val="20"/>
                  <w:szCs w:val="20"/>
                </w:rPr>
                <w:delText>1</w:delText>
              </w:r>
              <w:bookmarkStart w:id="2462" w:name="_Toc187099364"/>
              <w:bookmarkStart w:id="2463" w:name="_Toc190723366"/>
              <w:bookmarkStart w:id="2464" w:name="_Toc190723627"/>
              <w:bookmarkStart w:id="2465" w:name="_Toc190800709"/>
              <w:bookmarkEnd w:id="2462"/>
              <w:bookmarkEnd w:id="2463"/>
              <w:bookmarkEnd w:id="2464"/>
              <w:bookmarkEnd w:id="2465"/>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4386A5" w14:textId="38F1458C" w:rsidR="00E366B1" w:rsidRPr="0029156C" w:rsidDel="000A520D" w:rsidRDefault="00E366B1" w:rsidP="008375A4">
            <w:pPr>
              <w:rPr>
                <w:del w:id="2466" w:author="Raphael Malyankar" w:date="2025-01-03T16:23:00Z" w16du:dateUtc="2025-01-03T23:23:00Z"/>
                <w:sz w:val="20"/>
                <w:szCs w:val="20"/>
              </w:rPr>
            </w:pPr>
            <w:bookmarkStart w:id="2467" w:name="_Toc187099365"/>
            <w:bookmarkStart w:id="2468" w:name="_Toc190723367"/>
            <w:bookmarkStart w:id="2469" w:name="_Toc190723628"/>
            <w:bookmarkStart w:id="2470" w:name="_Toc190800710"/>
            <w:bookmarkEnd w:id="2467"/>
            <w:bookmarkEnd w:id="2468"/>
            <w:bookmarkEnd w:id="2469"/>
            <w:bookmarkEnd w:id="2470"/>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9135A4" w14:textId="496FB68C" w:rsidR="00E366B1" w:rsidRPr="0029156C" w:rsidDel="000A520D" w:rsidRDefault="0025005B" w:rsidP="008375A4">
            <w:pPr>
              <w:rPr>
                <w:del w:id="2471" w:author="Raphael Malyankar" w:date="2025-01-03T16:23:00Z" w16du:dateUtc="2025-01-03T23:23:00Z"/>
                <w:sz w:val="20"/>
                <w:szCs w:val="20"/>
              </w:rPr>
            </w:pPr>
            <w:del w:id="2472" w:author="Raphael Malyankar" w:date="2025-01-03T16:23:00Z" w16du:dateUtc="2025-01-03T23:23:00Z">
              <w:r w:rsidRPr="0029156C" w:rsidDel="000A520D">
                <w:rPr>
                  <w:sz w:val="20"/>
                  <w:szCs w:val="20"/>
                </w:rPr>
                <w:delText xml:space="preserve">CI_ResponsibleParty </w:delText>
              </w:r>
              <w:bookmarkStart w:id="2473" w:name="_Toc187099366"/>
              <w:bookmarkStart w:id="2474" w:name="_Toc190723368"/>
              <w:bookmarkStart w:id="2475" w:name="_Toc190723629"/>
              <w:bookmarkStart w:id="2476" w:name="_Toc190800711"/>
              <w:bookmarkEnd w:id="2473"/>
              <w:bookmarkEnd w:id="2474"/>
              <w:bookmarkEnd w:id="2475"/>
              <w:bookmarkEnd w:id="2476"/>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C3BC47" w14:textId="698FFC97" w:rsidR="00E366B1" w:rsidRPr="0029156C" w:rsidDel="000A520D" w:rsidRDefault="0025005B" w:rsidP="008375A4">
            <w:pPr>
              <w:rPr>
                <w:del w:id="2477" w:author="Raphael Malyankar" w:date="2025-01-03T16:23:00Z" w16du:dateUtc="2025-01-03T23:23:00Z"/>
                <w:sz w:val="20"/>
                <w:szCs w:val="20"/>
              </w:rPr>
            </w:pPr>
            <w:del w:id="2478" w:author="Raphael Malyankar" w:date="2025-01-03T16:23:00Z" w16du:dateUtc="2025-01-03T23:23:00Z">
              <w:r w:rsidRPr="0029156C" w:rsidDel="000A520D">
                <w:rPr>
                  <w:sz w:val="20"/>
                  <w:szCs w:val="20"/>
                </w:rPr>
                <w:delText xml:space="preserve">Party responsible for generating the dataset. </w:delText>
              </w:r>
              <w:bookmarkStart w:id="2479" w:name="_Toc187099367"/>
              <w:bookmarkStart w:id="2480" w:name="_Toc190723369"/>
              <w:bookmarkStart w:id="2481" w:name="_Toc190723630"/>
              <w:bookmarkStart w:id="2482" w:name="_Toc190800712"/>
              <w:bookmarkEnd w:id="2479"/>
              <w:bookmarkEnd w:id="2480"/>
              <w:bookmarkEnd w:id="2481"/>
              <w:bookmarkEnd w:id="2482"/>
            </w:del>
          </w:p>
        </w:tc>
        <w:bookmarkStart w:id="2483" w:name="_Toc187099368"/>
        <w:bookmarkStart w:id="2484" w:name="_Toc190723370"/>
        <w:bookmarkStart w:id="2485" w:name="_Toc190723631"/>
        <w:bookmarkStart w:id="2486" w:name="_Toc190800713"/>
        <w:bookmarkEnd w:id="2483"/>
        <w:bookmarkEnd w:id="2484"/>
        <w:bookmarkEnd w:id="2485"/>
        <w:bookmarkEnd w:id="2486"/>
      </w:tr>
      <w:tr w:rsidR="00AB5937" w:rsidRPr="0029156C" w:rsidDel="000A520D" w14:paraId="3B368D13" w14:textId="6E456458" w:rsidTr="2BB42DEF">
        <w:trPr>
          <w:del w:id="2487"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A3003C" w14:textId="75703F7E" w:rsidR="00AB5937" w:rsidRPr="0029156C" w:rsidDel="000A520D" w:rsidRDefault="00AB5937" w:rsidP="008375A4">
            <w:pPr>
              <w:rPr>
                <w:del w:id="2488" w:author="Raphael Malyankar" w:date="2025-01-03T16:23:00Z" w16du:dateUtc="2025-01-03T23:23:00Z"/>
                <w:sz w:val="20"/>
                <w:szCs w:val="20"/>
              </w:rPr>
            </w:pPr>
            <w:del w:id="2489" w:author="Raphael Malyankar" w:date="2025-01-03T16:23:00Z" w16du:dateUtc="2025-01-03T23:23:00Z">
              <w:r w:rsidRPr="0029156C" w:rsidDel="000A520D">
                <w:rPr>
                  <w:sz w:val="20"/>
                  <w:szCs w:val="20"/>
                </w:rPr>
                <w:delText>horizontalDatumReference</w:delText>
              </w:r>
              <w:bookmarkStart w:id="2490" w:name="_Toc187099369"/>
              <w:bookmarkStart w:id="2491" w:name="_Toc190723371"/>
              <w:bookmarkStart w:id="2492" w:name="_Toc190723632"/>
              <w:bookmarkStart w:id="2493" w:name="_Toc190800714"/>
              <w:bookmarkEnd w:id="2490"/>
              <w:bookmarkEnd w:id="2491"/>
              <w:bookmarkEnd w:id="2492"/>
              <w:bookmarkEnd w:id="2493"/>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4CC129" w14:textId="42A1214C" w:rsidR="00AB5937" w:rsidRPr="0029156C" w:rsidDel="000A520D" w:rsidRDefault="00AB5937" w:rsidP="00E1222F">
            <w:pPr>
              <w:jc w:val="center"/>
              <w:rPr>
                <w:del w:id="2494" w:author="Raphael Malyankar" w:date="2025-01-03T16:23:00Z" w16du:dateUtc="2025-01-03T23:23:00Z"/>
                <w:sz w:val="20"/>
                <w:szCs w:val="20"/>
              </w:rPr>
            </w:pPr>
            <w:del w:id="2495" w:author="Raphael Malyankar" w:date="2025-01-03T16:23:00Z" w16du:dateUtc="2025-01-03T23:23:00Z">
              <w:r w:rsidRPr="0029156C" w:rsidDel="000A520D">
                <w:rPr>
                  <w:sz w:val="20"/>
                  <w:szCs w:val="20"/>
                </w:rPr>
                <w:delText>1</w:delText>
              </w:r>
              <w:bookmarkStart w:id="2496" w:name="_Toc187099370"/>
              <w:bookmarkStart w:id="2497" w:name="_Toc190723372"/>
              <w:bookmarkStart w:id="2498" w:name="_Toc190723633"/>
              <w:bookmarkStart w:id="2499" w:name="_Toc190800715"/>
              <w:bookmarkEnd w:id="2496"/>
              <w:bookmarkEnd w:id="2497"/>
              <w:bookmarkEnd w:id="2498"/>
              <w:bookmarkEnd w:id="2499"/>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9B00B0" w14:textId="6F02B4A8" w:rsidR="00AB5937" w:rsidRPr="0029156C" w:rsidDel="000A520D" w:rsidRDefault="00AB5937" w:rsidP="008375A4">
            <w:pPr>
              <w:rPr>
                <w:del w:id="2500" w:author="Raphael Malyankar" w:date="2025-01-03T16:23:00Z" w16du:dateUtc="2025-01-03T23:23:00Z"/>
                <w:sz w:val="20"/>
                <w:szCs w:val="20"/>
              </w:rPr>
            </w:pPr>
            <w:del w:id="2501" w:author="Raphael Malyankar" w:date="2025-01-03T16:23:00Z" w16du:dateUtc="2025-01-03T23:23:00Z">
              <w:r w:rsidRPr="0029156C" w:rsidDel="000A520D">
                <w:rPr>
                  <w:sz w:val="20"/>
                  <w:szCs w:val="20"/>
                </w:rPr>
                <w:delText>WGS84</w:delText>
              </w:r>
              <w:bookmarkStart w:id="2502" w:name="_Toc187099371"/>
              <w:bookmarkStart w:id="2503" w:name="_Toc190723373"/>
              <w:bookmarkStart w:id="2504" w:name="_Toc190723634"/>
              <w:bookmarkStart w:id="2505" w:name="_Toc190800716"/>
              <w:bookmarkEnd w:id="2502"/>
              <w:bookmarkEnd w:id="2503"/>
              <w:bookmarkEnd w:id="2504"/>
              <w:bookmarkEnd w:id="2505"/>
            </w:del>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761BA9" w14:textId="1460D6AC" w:rsidR="00AB5937" w:rsidRPr="0029156C" w:rsidDel="000A520D" w:rsidRDefault="00AB5937" w:rsidP="008375A4">
            <w:pPr>
              <w:rPr>
                <w:del w:id="2506" w:author="Raphael Malyankar" w:date="2025-01-03T16:23:00Z" w16du:dateUtc="2025-01-03T23:23:00Z"/>
                <w:sz w:val="20"/>
                <w:szCs w:val="20"/>
              </w:rPr>
            </w:pPr>
            <w:del w:id="2507" w:author="Raphael Malyankar" w:date="2025-01-03T16:23:00Z" w16du:dateUtc="2025-01-03T23:23:00Z">
              <w:r w:rsidRPr="0029156C" w:rsidDel="000A520D">
                <w:rPr>
                  <w:sz w:val="20"/>
                  <w:szCs w:val="20"/>
                </w:rPr>
                <w:delText>CharacterString</w:delText>
              </w:r>
              <w:bookmarkStart w:id="2508" w:name="_Toc187099372"/>
              <w:bookmarkStart w:id="2509" w:name="_Toc190723374"/>
              <w:bookmarkStart w:id="2510" w:name="_Toc190723635"/>
              <w:bookmarkStart w:id="2511" w:name="_Toc190800717"/>
              <w:bookmarkEnd w:id="2508"/>
              <w:bookmarkEnd w:id="2509"/>
              <w:bookmarkEnd w:id="2510"/>
              <w:bookmarkEnd w:id="2511"/>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0FCCF5" w14:textId="556712B4" w:rsidR="00AB5937" w:rsidRPr="0029156C" w:rsidDel="000A520D" w:rsidRDefault="00AB5937" w:rsidP="008375A4">
            <w:pPr>
              <w:rPr>
                <w:del w:id="2512" w:author="Raphael Malyankar" w:date="2025-01-03T16:23:00Z" w16du:dateUtc="2025-01-03T23:23:00Z"/>
                <w:sz w:val="20"/>
                <w:szCs w:val="20"/>
              </w:rPr>
            </w:pPr>
            <w:del w:id="2513" w:author="Raphael Malyankar" w:date="2025-01-03T16:23:00Z" w16du:dateUtc="2025-01-03T23:23:00Z">
              <w:r w:rsidRPr="0029156C" w:rsidDel="000A520D">
                <w:rPr>
                  <w:sz w:val="20"/>
                  <w:szCs w:val="20"/>
                </w:rPr>
                <w:delText>EPSG</w:delText>
              </w:r>
              <w:bookmarkStart w:id="2514" w:name="_Toc187099373"/>
              <w:bookmarkStart w:id="2515" w:name="_Toc190723375"/>
              <w:bookmarkStart w:id="2516" w:name="_Toc190723636"/>
              <w:bookmarkStart w:id="2517" w:name="_Toc190800718"/>
              <w:bookmarkEnd w:id="2514"/>
              <w:bookmarkEnd w:id="2515"/>
              <w:bookmarkEnd w:id="2516"/>
              <w:bookmarkEnd w:id="2517"/>
            </w:del>
          </w:p>
        </w:tc>
        <w:bookmarkStart w:id="2518" w:name="_Toc187099374"/>
        <w:bookmarkStart w:id="2519" w:name="_Toc190723376"/>
        <w:bookmarkStart w:id="2520" w:name="_Toc190723637"/>
        <w:bookmarkStart w:id="2521" w:name="_Toc190800719"/>
        <w:bookmarkEnd w:id="2518"/>
        <w:bookmarkEnd w:id="2519"/>
        <w:bookmarkEnd w:id="2520"/>
        <w:bookmarkEnd w:id="2521"/>
      </w:tr>
      <w:tr w:rsidR="00E366B1" w:rsidRPr="0029156C" w:rsidDel="000A520D" w14:paraId="040ABAF1" w14:textId="3B32119F" w:rsidTr="2BB42DEF">
        <w:trPr>
          <w:del w:id="2522"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F503BD" w14:textId="40515EAF" w:rsidR="00E366B1" w:rsidRPr="0029156C" w:rsidDel="000A520D" w:rsidRDefault="0025005B" w:rsidP="008375A4">
            <w:pPr>
              <w:rPr>
                <w:del w:id="2523" w:author="Raphael Malyankar" w:date="2025-01-03T16:23:00Z" w16du:dateUtc="2025-01-03T23:23:00Z"/>
                <w:sz w:val="20"/>
                <w:szCs w:val="20"/>
              </w:rPr>
            </w:pPr>
            <w:del w:id="2524" w:author="Raphael Malyankar" w:date="2025-01-03T16:23:00Z" w16du:dateUtc="2025-01-03T23:23:00Z">
              <w:r w:rsidRPr="0029156C" w:rsidDel="000A520D">
                <w:rPr>
                  <w:sz w:val="20"/>
                  <w:szCs w:val="20"/>
                </w:rPr>
                <w:delText>horizontalDatum</w:delText>
              </w:r>
              <w:r w:rsidR="00AB5937" w:rsidRPr="0029156C" w:rsidDel="000A520D">
                <w:rPr>
                  <w:sz w:val="20"/>
                  <w:szCs w:val="20"/>
                </w:rPr>
                <w:delText>Value</w:delText>
              </w:r>
              <w:r w:rsidRPr="0029156C" w:rsidDel="000A520D">
                <w:rPr>
                  <w:sz w:val="20"/>
                  <w:szCs w:val="20"/>
                </w:rPr>
                <w:delText xml:space="preserve"> </w:delText>
              </w:r>
              <w:bookmarkStart w:id="2525" w:name="_Toc187099375"/>
              <w:bookmarkStart w:id="2526" w:name="_Toc190723377"/>
              <w:bookmarkStart w:id="2527" w:name="_Toc190723638"/>
              <w:bookmarkStart w:id="2528" w:name="_Toc190800720"/>
              <w:bookmarkEnd w:id="2525"/>
              <w:bookmarkEnd w:id="2526"/>
              <w:bookmarkEnd w:id="2527"/>
              <w:bookmarkEnd w:id="2528"/>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9D1113" w14:textId="76A0A041" w:rsidR="00E366B1" w:rsidRPr="0029156C" w:rsidDel="000A520D" w:rsidRDefault="0025005B" w:rsidP="00E1222F">
            <w:pPr>
              <w:jc w:val="center"/>
              <w:rPr>
                <w:del w:id="2529" w:author="Raphael Malyankar" w:date="2025-01-03T16:23:00Z" w16du:dateUtc="2025-01-03T23:23:00Z"/>
                <w:sz w:val="20"/>
                <w:szCs w:val="20"/>
              </w:rPr>
            </w:pPr>
            <w:del w:id="2530" w:author="Raphael Malyankar" w:date="2025-01-03T16:23:00Z" w16du:dateUtc="2025-01-03T23:23:00Z">
              <w:r w:rsidRPr="0029156C" w:rsidDel="000A520D">
                <w:rPr>
                  <w:sz w:val="20"/>
                  <w:szCs w:val="20"/>
                </w:rPr>
                <w:delText>1</w:delText>
              </w:r>
              <w:bookmarkStart w:id="2531" w:name="_Toc187099376"/>
              <w:bookmarkStart w:id="2532" w:name="_Toc190723378"/>
              <w:bookmarkStart w:id="2533" w:name="_Toc190723639"/>
              <w:bookmarkStart w:id="2534" w:name="_Toc190800721"/>
              <w:bookmarkEnd w:id="2531"/>
              <w:bookmarkEnd w:id="2532"/>
              <w:bookmarkEnd w:id="2533"/>
              <w:bookmarkEnd w:id="2534"/>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A4CE36" w14:textId="693C74D1" w:rsidR="00E366B1" w:rsidRPr="0029156C" w:rsidDel="000A520D" w:rsidRDefault="0025005B" w:rsidP="008375A4">
            <w:pPr>
              <w:rPr>
                <w:del w:id="2535" w:author="Raphael Malyankar" w:date="2025-01-03T16:23:00Z" w16du:dateUtc="2025-01-03T23:23:00Z"/>
                <w:sz w:val="20"/>
                <w:szCs w:val="20"/>
              </w:rPr>
            </w:pPr>
            <w:del w:id="2536" w:author="Raphael Malyankar" w:date="2025-01-03T16:23:00Z" w16du:dateUtc="2025-01-03T23:23:00Z">
              <w:r w:rsidRPr="0029156C" w:rsidDel="000A520D">
                <w:rPr>
                  <w:sz w:val="20"/>
                  <w:szCs w:val="20"/>
                </w:rPr>
                <w:delText xml:space="preserve">WGS84 </w:delText>
              </w:r>
              <w:bookmarkStart w:id="2537" w:name="_Toc187099377"/>
              <w:bookmarkStart w:id="2538" w:name="_Toc190723379"/>
              <w:bookmarkStart w:id="2539" w:name="_Toc190723640"/>
              <w:bookmarkStart w:id="2540" w:name="_Toc190800722"/>
              <w:bookmarkEnd w:id="2537"/>
              <w:bookmarkEnd w:id="2538"/>
              <w:bookmarkEnd w:id="2539"/>
              <w:bookmarkEnd w:id="2540"/>
            </w:del>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87ABF5" w14:textId="58FA699F" w:rsidR="00E366B1" w:rsidRPr="0029156C" w:rsidDel="000A520D" w:rsidRDefault="00AB5937" w:rsidP="008375A4">
            <w:pPr>
              <w:rPr>
                <w:del w:id="2541" w:author="Raphael Malyankar" w:date="2025-01-03T16:23:00Z" w16du:dateUtc="2025-01-03T23:23:00Z"/>
                <w:sz w:val="20"/>
                <w:szCs w:val="20"/>
              </w:rPr>
            </w:pPr>
            <w:del w:id="2542" w:author="Raphael Malyankar" w:date="2025-01-03T16:23:00Z" w16du:dateUtc="2025-01-03T23:23:00Z">
              <w:r w:rsidRPr="0029156C" w:rsidDel="000A520D">
                <w:rPr>
                  <w:sz w:val="20"/>
                  <w:szCs w:val="20"/>
                </w:rPr>
                <w:delText xml:space="preserve">Integer </w:delText>
              </w:r>
              <w:bookmarkStart w:id="2543" w:name="_Toc187099378"/>
              <w:bookmarkStart w:id="2544" w:name="_Toc190723380"/>
              <w:bookmarkStart w:id="2545" w:name="_Toc190723641"/>
              <w:bookmarkStart w:id="2546" w:name="_Toc190800723"/>
              <w:bookmarkEnd w:id="2543"/>
              <w:bookmarkEnd w:id="2544"/>
              <w:bookmarkEnd w:id="2545"/>
              <w:bookmarkEnd w:id="2546"/>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DCB4A3" w14:textId="7D518396" w:rsidR="00E366B1" w:rsidRPr="0029156C" w:rsidDel="000A520D" w:rsidRDefault="0025005B" w:rsidP="008375A4">
            <w:pPr>
              <w:rPr>
                <w:del w:id="2547" w:author="Raphael Malyankar" w:date="2025-01-03T16:23:00Z" w16du:dateUtc="2025-01-03T23:23:00Z"/>
                <w:sz w:val="20"/>
                <w:szCs w:val="20"/>
              </w:rPr>
            </w:pPr>
            <w:del w:id="2548" w:author="Raphael Malyankar" w:date="2025-01-03T16:23:00Z" w16du:dateUtc="2025-01-03T23:23:00Z">
              <w:r w:rsidRPr="0029156C" w:rsidDel="000A520D">
                <w:rPr>
                  <w:sz w:val="20"/>
                  <w:szCs w:val="20"/>
                </w:rPr>
                <w:delText xml:space="preserve">4326 </w:delText>
              </w:r>
              <w:bookmarkStart w:id="2549" w:name="_Toc187099379"/>
              <w:bookmarkStart w:id="2550" w:name="_Toc190723381"/>
              <w:bookmarkStart w:id="2551" w:name="_Toc190723642"/>
              <w:bookmarkStart w:id="2552" w:name="_Toc190800724"/>
              <w:bookmarkEnd w:id="2549"/>
              <w:bookmarkEnd w:id="2550"/>
              <w:bookmarkEnd w:id="2551"/>
              <w:bookmarkEnd w:id="2552"/>
            </w:del>
          </w:p>
        </w:tc>
        <w:bookmarkStart w:id="2553" w:name="_Toc187099380"/>
        <w:bookmarkStart w:id="2554" w:name="_Toc190723382"/>
        <w:bookmarkStart w:id="2555" w:name="_Toc190723643"/>
        <w:bookmarkStart w:id="2556" w:name="_Toc190800725"/>
        <w:bookmarkEnd w:id="2553"/>
        <w:bookmarkEnd w:id="2554"/>
        <w:bookmarkEnd w:id="2555"/>
        <w:bookmarkEnd w:id="2556"/>
      </w:tr>
      <w:tr w:rsidR="00E366B1" w:rsidRPr="0029156C" w:rsidDel="000A520D" w14:paraId="21B46577" w14:textId="11C56333" w:rsidTr="2BB42DEF">
        <w:trPr>
          <w:trHeight w:val="321"/>
          <w:del w:id="2557"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1FCB77" w14:textId="06C2317C" w:rsidR="00E366B1" w:rsidRPr="0029156C" w:rsidDel="000A520D" w:rsidRDefault="0025005B" w:rsidP="008375A4">
            <w:pPr>
              <w:rPr>
                <w:del w:id="2558" w:author="Raphael Malyankar" w:date="2025-01-03T16:23:00Z" w16du:dateUtc="2025-01-03T23:23:00Z"/>
                <w:sz w:val="20"/>
                <w:szCs w:val="20"/>
              </w:rPr>
            </w:pPr>
            <w:del w:id="2559" w:author="Raphael Malyankar" w:date="2025-01-03T16:23:00Z" w16du:dateUtc="2025-01-03T23:23:00Z">
              <w:r w:rsidRPr="0029156C" w:rsidDel="000A520D">
                <w:rPr>
                  <w:sz w:val="20"/>
                  <w:szCs w:val="20"/>
                </w:rPr>
                <w:delText xml:space="preserve">dataType </w:delText>
              </w:r>
              <w:bookmarkStart w:id="2560" w:name="_Toc187099381"/>
              <w:bookmarkStart w:id="2561" w:name="_Toc190723383"/>
              <w:bookmarkStart w:id="2562" w:name="_Toc190723644"/>
              <w:bookmarkStart w:id="2563" w:name="_Toc190800726"/>
              <w:bookmarkEnd w:id="2560"/>
              <w:bookmarkEnd w:id="2561"/>
              <w:bookmarkEnd w:id="2562"/>
              <w:bookmarkEnd w:id="2563"/>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CD6228" w14:textId="588B280E" w:rsidR="00E366B1" w:rsidRPr="0029156C" w:rsidDel="000A520D" w:rsidRDefault="0025005B" w:rsidP="00E1222F">
            <w:pPr>
              <w:jc w:val="center"/>
              <w:rPr>
                <w:del w:id="2564" w:author="Raphael Malyankar" w:date="2025-01-03T16:23:00Z" w16du:dateUtc="2025-01-03T23:23:00Z"/>
                <w:sz w:val="20"/>
                <w:szCs w:val="20"/>
              </w:rPr>
            </w:pPr>
            <w:del w:id="2565" w:author="Raphael Malyankar" w:date="2025-01-03T16:23:00Z" w16du:dateUtc="2025-01-03T23:23:00Z">
              <w:r w:rsidRPr="0029156C" w:rsidDel="000A520D">
                <w:rPr>
                  <w:sz w:val="20"/>
                  <w:szCs w:val="20"/>
                </w:rPr>
                <w:delText>1</w:delText>
              </w:r>
              <w:bookmarkStart w:id="2566" w:name="_Toc187099382"/>
              <w:bookmarkStart w:id="2567" w:name="_Toc190723384"/>
              <w:bookmarkStart w:id="2568" w:name="_Toc190723645"/>
              <w:bookmarkStart w:id="2569" w:name="_Toc190800727"/>
              <w:bookmarkEnd w:id="2566"/>
              <w:bookmarkEnd w:id="2567"/>
              <w:bookmarkEnd w:id="2568"/>
              <w:bookmarkEnd w:id="2569"/>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3B6EC5" w14:textId="41492849" w:rsidR="00E366B1" w:rsidRPr="0029156C" w:rsidDel="000A520D" w:rsidRDefault="0025005B" w:rsidP="008375A4">
            <w:pPr>
              <w:rPr>
                <w:del w:id="2570" w:author="Raphael Malyankar" w:date="2025-01-03T16:23:00Z" w16du:dateUtc="2025-01-03T23:23:00Z"/>
                <w:sz w:val="20"/>
                <w:szCs w:val="20"/>
              </w:rPr>
            </w:pPr>
            <w:del w:id="2571" w:author="Raphael Malyankar" w:date="2025-01-03T16:23:00Z" w16du:dateUtc="2025-01-03T23:23:00Z">
              <w:r w:rsidRPr="0029156C" w:rsidDel="000A520D">
                <w:rPr>
                  <w:sz w:val="20"/>
                  <w:szCs w:val="20"/>
                </w:rPr>
                <w:delText xml:space="preserve">GML </w:delText>
              </w:r>
              <w:bookmarkStart w:id="2572" w:name="_Toc187099383"/>
              <w:bookmarkStart w:id="2573" w:name="_Toc190723385"/>
              <w:bookmarkStart w:id="2574" w:name="_Toc190723646"/>
              <w:bookmarkStart w:id="2575" w:name="_Toc190800728"/>
              <w:bookmarkEnd w:id="2572"/>
              <w:bookmarkEnd w:id="2573"/>
              <w:bookmarkEnd w:id="2574"/>
              <w:bookmarkEnd w:id="2575"/>
            </w:del>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157E64" w14:textId="1A204929" w:rsidR="00E366B1" w:rsidRPr="0029156C" w:rsidDel="000A520D" w:rsidRDefault="0025005B" w:rsidP="008375A4">
            <w:pPr>
              <w:rPr>
                <w:del w:id="2576" w:author="Raphael Malyankar" w:date="2025-01-03T16:23:00Z" w16du:dateUtc="2025-01-03T23:23:00Z"/>
                <w:sz w:val="20"/>
                <w:szCs w:val="20"/>
              </w:rPr>
            </w:pPr>
            <w:del w:id="2577" w:author="Raphael Malyankar" w:date="2025-01-03T16:23:00Z" w16du:dateUtc="2025-01-03T23:23:00Z">
              <w:r w:rsidRPr="0029156C" w:rsidDel="000A520D">
                <w:rPr>
                  <w:sz w:val="20"/>
                  <w:szCs w:val="20"/>
                </w:rPr>
                <w:delText>CharacterString</w:delText>
              </w:r>
              <w:bookmarkStart w:id="2578" w:name="_Toc187099384"/>
              <w:bookmarkStart w:id="2579" w:name="_Toc190723386"/>
              <w:bookmarkStart w:id="2580" w:name="_Toc190723647"/>
              <w:bookmarkStart w:id="2581" w:name="_Toc190800729"/>
              <w:bookmarkEnd w:id="2578"/>
              <w:bookmarkEnd w:id="2579"/>
              <w:bookmarkEnd w:id="2580"/>
              <w:bookmarkEnd w:id="2581"/>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9EA1DD" w14:textId="63A37B7D" w:rsidR="00E366B1" w:rsidRPr="0029156C" w:rsidDel="000A520D" w:rsidRDefault="00E366B1" w:rsidP="008375A4">
            <w:pPr>
              <w:rPr>
                <w:del w:id="2582" w:author="Raphael Malyankar" w:date="2025-01-03T16:23:00Z" w16du:dateUtc="2025-01-03T23:23:00Z"/>
                <w:sz w:val="20"/>
                <w:szCs w:val="20"/>
              </w:rPr>
            </w:pPr>
            <w:bookmarkStart w:id="2583" w:name="_Toc187099385"/>
            <w:bookmarkStart w:id="2584" w:name="_Toc190723387"/>
            <w:bookmarkStart w:id="2585" w:name="_Toc190723648"/>
            <w:bookmarkStart w:id="2586" w:name="_Toc190800730"/>
            <w:bookmarkEnd w:id="2583"/>
            <w:bookmarkEnd w:id="2584"/>
            <w:bookmarkEnd w:id="2585"/>
            <w:bookmarkEnd w:id="2586"/>
          </w:p>
        </w:tc>
        <w:bookmarkStart w:id="2587" w:name="_Toc187099386"/>
        <w:bookmarkStart w:id="2588" w:name="_Toc190723388"/>
        <w:bookmarkStart w:id="2589" w:name="_Toc190723649"/>
        <w:bookmarkStart w:id="2590" w:name="_Toc190800731"/>
        <w:bookmarkEnd w:id="2587"/>
        <w:bookmarkEnd w:id="2588"/>
        <w:bookmarkEnd w:id="2589"/>
        <w:bookmarkEnd w:id="2590"/>
      </w:tr>
      <w:tr w:rsidR="00FC25BA" w:rsidRPr="0029156C" w:rsidDel="000A520D" w14:paraId="40128EC6" w14:textId="2F499D4F" w:rsidTr="2BB42DEF">
        <w:trPr>
          <w:trHeight w:val="341"/>
          <w:del w:id="2591"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658755" w14:textId="007337F9" w:rsidR="00FC25BA" w:rsidRPr="0029156C" w:rsidDel="000A520D" w:rsidRDefault="00FC25BA" w:rsidP="008375A4">
            <w:pPr>
              <w:rPr>
                <w:del w:id="2592" w:author="Raphael Malyankar" w:date="2025-01-03T16:23:00Z" w16du:dateUtc="2025-01-03T23:23:00Z"/>
                <w:sz w:val="20"/>
                <w:szCs w:val="20"/>
              </w:rPr>
            </w:pPr>
            <w:del w:id="2593" w:author="Raphael Malyankar" w:date="2025-01-03T16:23:00Z" w16du:dateUtc="2025-01-03T23:23:00Z">
              <w:r w:rsidRPr="0029156C" w:rsidDel="000A520D">
                <w:rPr>
                  <w:sz w:val="20"/>
                  <w:szCs w:val="20"/>
                </w:rPr>
                <w:delText>dataTypeVersion</w:delText>
              </w:r>
              <w:bookmarkStart w:id="2594" w:name="_Toc187099387"/>
              <w:bookmarkStart w:id="2595" w:name="_Toc190723389"/>
              <w:bookmarkStart w:id="2596" w:name="_Toc190723650"/>
              <w:bookmarkStart w:id="2597" w:name="_Toc190800732"/>
              <w:bookmarkEnd w:id="2594"/>
              <w:bookmarkEnd w:id="2595"/>
              <w:bookmarkEnd w:id="2596"/>
              <w:bookmarkEnd w:id="2597"/>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05A384" w14:textId="5A523A58" w:rsidR="00FC25BA" w:rsidRPr="0029156C" w:rsidDel="000A520D" w:rsidRDefault="00FC25BA" w:rsidP="00E1222F">
            <w:pPr>
              <w:jc w:val="center"/>
              <w:rPr>
                <w:del w:id="2598" w:author="Raphael Malyankar" w:date="2025-01-03T16:23:00Z" w16du:dateUtc="2025-01-03T23:23:00Z"/>
                <w:sz w:val="20"/>
                <w:szCs w:val="20"/>
              </w:rPr>
            </w:pPr>
            <w:del w:id="2599" w:author="Raphael Malyankar" w:date="2025-01-03T16:23:00Z" w16du:dateUtc="2025-01-03T23:23:00Z">
              <w:r w:rsidRPr="0029156C" w:rsidDel="000A520D">
                <w:rPr>
                  <w:sz w:val="20"/>
                  <w:szCs w:val="20"/>
                </w:rPr>
                <w:delText>1</w:delText>
              </w:r>
              <w:bookmarkStart w:id="2600" w:name="_Toc187099388"/>
              <w:bookmarkStart w:id="2601" w:name="_Toc190723390"/>
              <w:bookmarkStart w:id="2602" w:name="_Toc190723651"/>
              <w:bookmarkStart w:id="2603" w:name="_Toc190800733"/>
              <w:bookmarkEnd w:id="2600"/>
              <w:bookmarkEnd w:id="2601"/>
              <w:bookmarkEnd w:id="2602"/>
              <w:bookmarkEnd w:id="2603"/>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5EDE69" w14:textId="36FC7E80" w:rsidR="00FC25BA" w:rsidRPr="0029156C" w:rsidDel="000A520D" w:rsidRDefault="00FC25BA" w:rsidP="008375A4">
            <w:pPr>
              <w:rPr>
                <w:del w:id="2604" w:author="Raphael Malyankar" w:date="2025-01-03T16:23:00Z" w16du:dateUtc="2025-01-03T23:23:00Z"/>
                <w:sz w:val="20"/>
                <w:szCs w:val="20"/>
              </w:rPr>
            </w:pPr>
            <w:del w:id="2605" w:author="Raphael Malyankar" w:date="2025-01-03T16:23:00Z" w16du:dateUtc="2025-01-03T23:23:00Z">
              <w:r w:rsidRPr="0029156C" w:rsidDel="000A520D">
                <w:rPr>
                  <w:sz w:val="20"/>
                  <w:szCs w:val="20"/>
                </w:rPr>
                <w:delText>3.2.1</w:delText>
              </w:r>
              <w:bookmarkStart w:id="2606" w:name="_Toc187099389"/>
              <w:bookmarkStart w:id="2607" w:name="_Toc190723391"/>
              <w:bookmarkStart w:id="2608" w:name="_Toc190723652"/>
              <w:bookmarkStart w:id="2609" w:name="_Toc190800734"/>
              <w:bookmarkEnd w:id="2606"/>
              <w:bookmarkEnd w:id="2607"/>
              <w:bookmarkEnd w:id="2608"/>
              <w:bookmarkEnd w:id="2609"/>
            </w:del>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874BB8" w14:textId="4D6B5A33" w:rsidR="00FC25BA" w:rsidRPr="0029156C" w:rsidDel="000A520D" w:rsidRDefault="00FC25BA" w:rsidP="008375A4">
            <w:pPr>
              <w:rPr>
                <w:del w:id="2610" w:author="Raphael Malyankar" w:date="2025-01-03T16:23:00Z" w16du:dateUtc="2025-01-03T23:23:00Z"/>
                <w:sz w:val="20"/>
                <w:szCs w:val="20"/>
              </w:rPr>
            </w:pPr>
            <w:del w:id="2611" w:author="Raphael Malyankar" w:date="2025-01-03T16:23:00Z" w16du:dateUtc="2025-01-03T23:23:00Z">
              <w:r w:rsidRPr="0029156C" w:rsidDel="000A520D">
                <w:rPr>
                  <w:sz w:val="20"/>
                  <w:szCs w:val="20"/>
                </w:rPr>
                <w:delText>CharacterString</w:delText>
              </w:r>
              <w:bookmarkStart w:id="2612" w:name="_Toc187099390"/>
              <w:bookmarkStart w:id="2613" w:name="_Toc190723392"/>
              <w:bookmarkStart w:id="2614" w:name="_Toc190723653"/>
              <w:bookmarkStart w:id="2615" w:name="_Toc190800735"/>
              <w:bookmarkEnd w:id="2612"/>
              <w:bookmarkEnd w:id="2613"/>
              <w:bookmarkEnd w:id="2614"/>
              <w:bookmarkEnd w:id="2615"/>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70A910" w14:textId="2A703FBA" w:rsidR="00FC25BA" w:rsidRPr="0029156C" w:rsidDel="000A520D" w:rsidRDefault="00FC25BA" w:rsidP="008375A4">
            <w:pPr>
              <w:rPr>
                <w:del w:id="2616" w:author="Raphael Malyankar" w:date="2025-01-03T16:23:00Z" w16du:dateUtc="2025-01-03T23:23:00Z"/>
                <w:sz w:val="20"/>
                <w:szCs w:val="20"/>
              </w:rPr>
            </w:pPr>
            <w:bookmarkStart w:id="2617" w:name="_Toc187099391"/>
            <w:bookmarkStart w:id="2618" w:name="_Toc190723393"/>
            <w:bookmarkStart w:id="2619" w:name="_Toc190723654"/>
            <w:bookmarkStart w:id="2620" w:name="_Toc190800736"/>
            <w:bookmarkEnd w:id="2617"/>
            <w:bookmarkEnd w:id="2618"/>
            <w:bookmarkEnd w:id="2619"/>
            <w:bookmarkEnd w:id="2620"/>
          </w:p>
        </w:tc>
        <w:bookmarkStart w:id="2621" w:name="_Toc187099392"/>
        <w:bookmarkStart w:id="2622" w:name="_Toc190723394"/>
        <w:bookmarkStart w:id="2623" w:name="_Toc190723655"/>
        <w:bookmarkStart w:id="2624" w:name="_Toc190800737"/>
        <w:bookmarkEnd w:id="2621"/>
        <w:bookmarkEnd w:id="2622"/>
        <w:bookmarkEnd w:id="2623"/>
        <w:bookmarkEnd w:id="2624"/>
      </w:tr>
      <w:tr w:rsidR="00E366B1" w:rsidRPr="0029156C" w:rsidDel="000A520D" w14:paraId="0E80F37A" w14:textId="107EA1BA" w:rsidTr="2BB42DEF">
        <w:trPr>
          <w:del w:id="2625"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877888" w14:textId="39BDD701" w:rsidR="00E366B1" w:rsidRPr="0029156C" w:rsidDel="000A520D" w:rsidRDefault="00FC25BA" w:rsidP="008375A4">
            <w:pPr>
              <w:rPr>
                <w:del w:id="2626" w:author="Raphael Malyankar" w:date="2025-01-03T16:23:00Z" w16du:dateUtc="2025-01-03T23:23:00Z"/>
                <w:sz w:val="20"/>
                <w:szCs w:val="20"/>
              </w:rPr>
            </w:pPr>
            <w:del w:id="2627" w:author="Raphael Malyankar" w:date="2025-01-03T16:23:00Z" w16du:dateUtc="2025-01-03T23:23:00Z">
              <w:r w:rsidRPr="0029156C" w:rsidDel="000A520D">
                <w:rPr>
                  <w:sz w:val="20"/>
                  <w:szCs w:val="20"/>
                </w:rPr>
                <w:delText>dataCoverage</w:delText>
              </w:r>
              <w:bookmarkStart w:id="2628" w:name="_Toc187099393"/>
              <w:bookmarkStart w:id="2629" w:name="_Toc190723395"/>
              <w:bookmarkStart w:id="2630" w:name="_Toc190723656"/>
              <w:bookmarkStart w:id="2631" w:name="_Toc190800738"/>
              <w:bookmarkEnd w:id="2628"/>
              <w:bookmarkEnd w:id="2629"/>
              <w:bookmarkEnd w:id="2630"/>
              <w:bookmarkEnd w:id="2631"/>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280035" w14:textId="428557D9" w:rsidR="00E366B1" w:rsidRPr="0029156C" w:rsidDel="000A520D" w:rsidRDefault="0025005B" w:rsidP="002F2553">
            <w:pPr>
              <w:jc w:val="center"/>
              <w:rPr>
                <w:del w:id="2632" w:author="Raphael Malyankar" w:date="2025-01-03T16:23:00Z" w16du:dateUtc="2025-01-03T23:23:00Z"/>
                <w:sz w:val="20"/>
                <w:szCs w:val="20"/>
              </w:rPr>
            </w:pPr>
            <w:del w:id="2633" w:author="Raphael Malyankar" w:date="2025-01-03T16:23:00Z" w16du:dateUtc="2025-01-03T23:23:00Z">
              <w:r w:rsidRPr="0029156C" w:rsidDel="000A520D">
                <w:rPr>
                  <w:sz w:val="20"/>
                  <w:szCs w:val="20"/>
                </w:rPr>
                <w:delText>1..*</w:delText>
              </w:r>
              <w:bookmarkStart w:id="2634" w:name="_Toc187099394"/>
              <w:bookmarkStart w:id="2635" w:name="_Toc190723396"/>
              <w:bookmarkStart w:id="2636" w:name="_Toc190723657"/>
              <w:bookmarkStart w:id="2637" w:name="_Toc190800739"/>
              <w:bookmarkEnd w:id="2634"/>
              <w:bookmarkEnd w:id="2635"/>
              <w:bookmarkEnd w:id="2636"/>
              <w:bookmarkEnd w:id="2637"/>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9C9C09" w14:textId="10880118" w:rsidR="00E366B1" w:rsidRPr="0029156C" w:rsidDel="000A520D" w:rsidRDefault="00E366B1" w:rsidP="008375A4">
            <w:pPr>
              <w:rPr>
                <w:del w:id="2638" w:author="Raphael Malyankar" w:date="2025-01-03T16:23:00Z" w16du:dateUtc="2025-01-03T23:23:00Z"/>
                <w:sz w:val="20"/>
                <w:szCs w:val="20"/>
              </w:rPr>
            </w:pPr>
            <w:bookmarkStart w:id="2639" w:name="_Toc187099395"/>
            <w:bookmarkStart w:id="2640" w:name="_Toc190723397"/>
            <w:bookmarkStart w:id="2641" w:name="_Toc190723658"/>
            <w:bookmarkStart w:id="2642" w:name="_Toc190800740"/>
            <w:bookmarkEnd w:id="2639"/>
            <w:bookmarkEnd w:id="2640"/>
            <w:bookmarkEnd w:id="2641"/>
            <w:bookmarkEnd w:id="2642"/>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1AFA9C" w14:textId="7C7A8418" w:rsidR="00E366B1" w:rsidRPr="0029156C" w:rsidDel="000A520D" w:rsidRDefault="00FC25BA" w:rsidP="008375A4">
            <w:pPr>
              <w:rPr>
                <w:del w:id="2643" w:author="Raphael Malyankar" w:date="2025-01-03T16:23:00Z" w16du:dateUtc="2025-01-03T23:23:00Z"/>
                <w:sz w:val="20"/>
                <w:szCs w:val="20"/>
              </w:rPr>
            </w:pPr>
            <w:del w:id="2644" w:author="Raphael Malyankar" w:date="2025-01-03T16:23:00Z" w16du:dateUtc="2025-01-03T23:23:00Z">
              <w:r w:rsidRPr="0029156C" w:rsidDel="000A520D">
                <w:rPr>
                  <w:sz w:val="20"/>
                  <w:szCs w:val="20"/>
                </w:rPr>
                <w:delText>S100_DataCoverage</w:delText>
              </w:r>
              <w:bookmarkStart w:id="2645" w:name="_Toc187099396"/>
              <w:bookmarkStart w:id="2646" w:name="_Toc190723398"/>
              <w:bookmarkStart w:id="2647" w:name="_Toc190723659"/>
              <w:bookmarkStart w:id="2648" w:name="_Toc190800741"/>
              <w:bookmarkEnd w:id="2645"/>
              <w:bookmarkEnd w:id="2646"/>
              <w:bookmarkEnd w:id="2647"/>
              <w:bookmarkEnd w:id="2648"/>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0CF787" w14:textId="032A800A" w:rsidR="00E366B1" w:rsidRPr="0029156C" w:rsidDel="000A520D" w:rsidRDefault="00E366B1" w:rsidP="008375A4">
            <w:pPr>
              <w:rPr>
                <w:del w:id="2649" w:author="Raphael Malyankar" w:date="2025-01-03T16:23:00Z" w16du:dateUtc="2025-01-03T23:23:00Z"/>
                <w:sz w:val="20"/>
                <w:szCs w:val="20"/>
              </w:rPr>
            </w:pPr>
            <w:bookmarkStart w:id="2650" w:name="_Toc187099397"/>
            <w:bookmarkStart w:id="2651" w:name="_Toc190723399"/>
            <w:bookmarkStart w:id="2652" w:name="_Toc190723660"/>
            <w:bookmarkStart w:id="2653" w:name="_Toc190800742"/>
            <w:bookmarkEnd w:id="2650"/>
            <w:bookmarkEnd w:id="2651"/>
            <w:bookmarkEnd w:id="2652"/>
            <w:bookmarkEnd w:id="2653"/>
          </w:p>
        </w:tc>
        <w:bookmarkStart w:id="2654" w:name="_Toc187099398"/>
        <w:bookmarkStart w:id="2655" w:name="_Toc190723400"/>
        <w:bookmarkStart w:id="2656" w:name="_Toc190723661"/>
        <w:bookmarkStart w:id="2657" w:name="_Toc190800743"/>
        <w:bookmarkEnd w:id="2654"/>
        <w:bookmarkEnd w:id="2655"/>
        <w:bookmarkEnd w:id="2656"/>
        <w:bookmarkEnd w:id="2657"/>
      </w:tr>
      <w:tr w:rsidR="00E366B1" w:rsidRPr="0029156C" w:rsidDel="000A520D" w14:paraId="583C116B" w14:textId="6063A9B8" w:rsidTr="2BB42DEF">
        <w:trPr>
          <w:trHeight w:val="325"/>
          <w:del w:id="2658" w:author="Raphael Malyankar" w:date="2025-01-03T16:23:00Z"/>
        </w:trPr>
        <w:tc>
          <w:tcPr>
            <w:tcW w:w="21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0A239F" w14:textId="119EFA3B" w:rsidR="00E366B1" w:rsidRPr="0029156C" w:rsidDel="000A520D" w:rsidRDefault="0025005B" w:rsidP="008375A4">
            <w:pPr>
              <w:rPr>
                <w:del w:id="2659" w:author="Raphael Malyankar" w:date="2025-01-03T16:23:00Z" w16du:dateUtc="2025-01-03T23:23:00Z"/>
                <w:sz w:val="20"/>
                <w:szCs w:val="20"/>
              </w:rPr>
            </w:pPr>
            <w:del w:id="2660" w:author="Raphael Malyankar" w:date="2025-01-03T16:23:00Z" w16du:dateUtc="2025-01-03T23:23:00Z">
              <w:r w:rsidRPr="0029156C" w:rsidDel="000A520D">
                <w:rPr>
                  <w:sz w:val="20"/>
                  <w:szCs w:val="20"/>
                </w:rPr>
                <w:delText xml:space="preserve">comment </w:delText>
              </w:r>
              <w:bookmarkStart w:id="2661" w:name="_Toc187099399"/>
              <w:bookmarkStart w:id="2662" w:name="_Toc190723401"/>
              <w:bookmarkStart w:id="2663" w:name="_Toc190723662"/>
              <w:bookmarkStart w:id="2664" w:name="_Toc190800744"/>
              <w:bookmarkEnd w:id="2661"/>
              <w:bookmarkEnd w:id="2662"/>
              <w:bookmarkEnd w:id="2663"/>
              <w:bookmarkEnd w:id="2664"/>
            </w:del>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056AE6" w14:textId="60029B62" w:rsidR="00E366B1" w:rsidRPr="0029156C" w:rsidDel="000A520D" w:rsidRDefault="0025005B" w:rsidP="002F2553">
            <w:pPr>
              <w:jc w:val="center"/>
              <w:rPr>
                <w:del w:id="2665" w:author="Raphael Malyankar" w:date="2025-01-03T16:23:00Z" w16du:dateUtc="2025-01-03T23:23:00Z"/>
                <w:sz w:val="20"/>
                <w:szCs w:val="20"/>
              </w:rPr>
            </w:pPr>
            <w:del w:id="2666" w:author="Raphael Malyankar" w:date="2025-01-03T16:23:00Z" w16du:dateUtc="2025-01-03T23:23:00Z">
              <w:r w:rsidRPr="0029156C" w:rsidDel="000A520D">
                <w:rPr>
                  <w:sz w:val="20"/>
                  <w:szCs w:val="20"/>
                </w:rPr>
                <w:delText>0..1</w:delText>
              </w:r>
              <w:bookmarkStart w:id="2667" w:name="_Toc187099400"/>
              <w:bookmarkStart w:id="2668" w:name="_Toc190723402"/>
              <w:bookmarkStart w:id="2669" w:name="_Toc190723663"/>
              <w:bookmarkStart w:id="2670" w:name="_Toc190800745"/>
              <w:bookmarkEnd w:id="2667"/>
              <w:bookmarkEnd w:id="2668"/>
              <w:bookmarkEnd w:id="2669"/>
              <w:bookmarkEnd w:id="2670"/>
            </w:del>
          </w:p>
        </w:tc>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E2AEC1" w14:textId="5F0FE1E1" w:rsidR="00E366B1" w:rsidRPr="0029156C" w:rsidDel="000A520D" w:rsidRDefault="00E366B1" w:rsidP="008375A4">
            <w:pPr>
              <w:rPr>
                <w:del w:id="2671" w:author="Raphael Malyankar" w:date="2025-01-03T16:23:00Z" w16du:dateUtc="2025-01-03T23:23:00Z"/>
                <w:sz w:val="20"/>
                <w:szCs w:val="20"/>
              </w:rPr>
            </w:pPr>
            <w:bookmarkStart w:id="2672" w:name="_Toc187099401"/>
            <w:bookmarkStart w:id="2673" w:name="_Toc190723403"/>
            <w:bookmarkStart w:id="2674" w:name="_Toc190723664"/>
            <w:bookmarkStart w:id="2675" w:name="_Toc190800746"/>
            <w:bookmarkEnd w:id="2672"/>
            <w:bookmarkEnd w:id="2673"/>
            <w:bookmarkEnd w:id="2674"/>
            <w:bookmarkEnd w:id="2675"/>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56FA9A" w14:textId="240808D2" w:rsidR="00E366B1" w:rsidRPr="0029156C" w:rsidDel="000A520D" w:rsidRDefault="0025005B" w:rsidP="008375A4">
            <w:pPr>
              <w:rPr>
                <w:del w:id="2676" w:author="Raphael Malyankar" w:date="2025-01-03T16:23:00Z" w16du:dateUtc="2025-01-03T23:23:00Z"/>
                <w:sz w:val="20"/>
                <w:szCs w:val="20"/>
              </w:rPr>
            </w:pPr>
            <w:del w:id="2677" w:author="Raphael Malyankar" w:date="2025-01-03T16:23:00Z" w16du:dateUtc="2025-01-03T23:23:00Z">
              <w:r w:rsidRPr="0029156C" w:rsidDel="000A520D">
                <w:rPr>
                  <w:sz w:val="20"/>
                  <w:szCs w:val="20"/>
                </w:rPr>
                <w:delText xml:space="preserve">CharacterString </w:delText>
              </w:r>
              <w:bookmarkStart w:id="2678" w:name="_Toc187099402"/>
              <w:bookmarkStart w:id="2679" w:name="_Toc190723404"/>
              <w:bookmarkStart w:id="2680" w:name="_Toc190723665"/>
              <w:bookmarkStart w:id="2681" w:name="_Toc190800747"/>
              <w:bookmarkEnd w:id="2678"/>
              <w:bookmarkEnd w:id="2679"/>
              <w:bookmarkEnd w:id="2680"/>
              <w:bookmarkEnd w:id="2681"/>
            </w:del>
          </w:p>
        </w:tc>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D8D3A4" w14:textId="3E265A51" w:rsidR="00E366B1" w:rsidRPr="0029156C" w:rsidDel="000A520D" w:rsidRDefault="0025005B" w:rsidP="008375A4">
            <w:pPr>
              <w:rPr>
                <w:del w:id="2682" w:author="Raphael Malyankar" w:date="2025-01-03T16:23:00Z" w16du:dateUtc="2025-01-03T23:23:00Z"/>
                <w:sz w:val="20"/>
                <w:szCs w:val="20"/>
              </w:rPr>
            </w:pPr>
            <w:del w:id="2683" w:author="Raphael Malyankar" w:date="2025-01-03T16:23:00Z" w16du:dateUtc="2025-01-03T23:23:00Z">
              <w:r w:rsidRPr="0029156C" w:rsidDel="000A520D">
                <w:rPr>
                  <w:sz w:val="20"/>
                  <w:szCs w:val="20"/>
                </w:rPr>
                <w:delText xml:space="preserve">Any additional Information </w:delText>
              </w:r>
              <w:bookmarkStart w:id="2684" w:name="_Toc187099403"/>
              <w:bookmarkStart w:id="2685" w:name="_Toc190723405"/>
              <w:bookmarkStart w:id="2686" w:name="_Toc190723666"/>
              <w:bookmarkStart w:id="2687" w:name="_Toc190800748"/>
              <w:bookmarkEnd w:id="2684"/>
              <w:bookmarkEnd w:id="2685"/>
              <w:bookmarkEnd w:id="2686"/>
              <w:bookmarkEnd w:id="2687"/>
            </w:del>
          </w:p>
        </w:tc>
        <w:bookmarkStart w:id="2688" w:name="_Toc187099404"/>
        <w:bookmarkStart w:id="2689" w:name="_Toc190723406"/>
        <w:bookmarkStart w:id="2690" w:name="_Toc190723667"/>
        <w:bookmarkStart w:id="2691" w:name="_Toc190800749"/>
        <w:bookmarkEnd w:id="2688"/>
        <w:bookmarkEnd w:id="2689"/>
        <w:bookmarkEnd w:id="2690"/>
        <w:bookmarkEnd w:id="2691"/>
      </w:tr>
    </w:tbl>
    <w:p w14:paraId="1505FE7A" w14:textId="7438B961" w:rsidR="005B7380" w:rsidDel="000A520D" w:rsidRDefault="005B7380">
      <w:pPr>
        <w:pStyle w:val="Heading3"/>
        <w:rPr>
          <w:del w:id="2692" w:author="Raphael Malyankar" w:date="2025-01-03T16:23:00Z" w16du:dateUtc="2025-01-03T23:23:00Z"/>
        </w:rPr>
        <w:pPrChange w:id="2693" w:author="Raphael Malyankar" w:date="2025-01-06T23:29:00Z" w16du:dateUtc="2025-01-07T06:29:00Z">
          <w:pPr>
            <w:pStyle w:val="Caption"/>
            <w:jc w:val="center"/>
          </w:pPr>
        </w:pPrChange>
      </w:pPr>
      <w:del w:id="2694" w:author="Raphael Malyankar" w:date="2025-01-03T16:23:00Z" w16du:dateUtc="2025-01-03T23:23:00Z">
        <w:r w:rsidDel="000A520D">
          <w:delText xml:space="preserve">Table </w:delText>
        </w:r>
        <w:r w:rsidR="00C644FC" w:rsidDel="000A520D">
          <w:rPr>
            <w:b w:val="0"/>
            <w:bCs w:val="0"/>
            <w:iCs w:val="0"/>
          </w:rPr>
          <w:fldChar w:fldCharType="begin"/>
        </w:r>
        <w:r w:rsidR="00C644FC" w:rsidDel="000A520D">
          <w:delInstrText xml:space="preserve"> STYLEREF 1 \s </w:delInstrText>
        </w:r>
        <w:r w:rsidR="00C644FC" w:rsidDel="000A520D">
          <w:rPr>
            <w:b w:val="0"/>
            <w:bCs w:val="0"/>
            <w:iCs w:val="0"/>
          </w:rPr>
          <w:fldChar w:fldCharType="separate"/>
        </w:r>
        <w:r w:rsidR="00C644FC" w:rsidDel="000A520D">
          <w:delText>14</w:delText>
        </w:r>
        <w:r w:rsidR="00C644FC" w:rsidDel="000A520D">
          <w:rPr>
            <w:b w:val="0"/>
            <w:bCs w:val="0"/>
            <w:iCs w:val="0"/>
          </w:rPr>
          <w:fldChar w:fldCharType="end"/>
        </w:r>
        <w:r w:rsidR="00C644FC" w:rsidDel="000A520D">
          <w:delText>.</w:delText>
        </w:r>
        <w:r w:rsidR="00C644FC" w:rsidDel="000A520D">
          <w:rPr>
            <w:b w:val="0"/>
            <w:bCs w:val="0"/>
            <w:iCs w:val="0"/>
          </w:rPr>
          <w:fldChar w:fldCharType="begin"/>
        </w:r>
        <w:r w:rsidR="00C644FC" w:rsidDel="000A520D">
          <w:delInstrText xml:space="preserve"> SEQ Table \* ARABIC \s 1 </w:delInstrText>
        </w:r>
        <w:r w:rsidR="00C644FC" w:rsidDel="000A520D">
          <w:rPr>
            <w:b w:val="0"/>
            <w:bCs w:val="0"/>
            <w:iCs w:val="0"/>
          </w:rPr>
          <w:fldChar w:fldCharType="separate"/>
        </w:r>
        <w:r w:rsidR="00C644FC" w:rsidDel="000A520D">
          <w:delText>1</w:delText>
        </w:r>
        <w:r w:rsidR="00C644FC" w:rsidDel="000A520D">
          <w:rPr>
            <w:b w:val="0"/>
            <w:bCs w:val="0"/>
            <w:iCs w:val="0"/>
          </w:rPr>
          <w:fldChar w:fldCharType="end"/>
        </w:r>
        <w:r w:rsidDel="000A520D">
          <w:delText xml:space="preserve"> </w:delText>
        </w:r>
        <w:r w:rsidR="00785532" w:rsidDel="000A520D">
          <w:delText xml:space="preserve">- </w:delText>
        </w:r>
        <w:r w:rsidDel="000A520D">
          <w:delText>Dataset metadata</w:delText>
        </w:r>
        <w:bookmarkStart w:id="2695" w:name="_Toc187099405"/>
        <w:bookmarkStart w:id="2696" w:name="_Toc190723407"/>
        <w:bookmarkStart w:id="2697" w:name="_Toc190723668"/>
        <w:bookmarkStart w:id="2698" w:name="_Toc190800750"/>
        <w:bookmarkEnd w:id="2695"/>
        <w:bookmarkEnd w:id="2696"/>
        <w:bookmarkEnd w:id="2697"/>
        <w:bookmarkEnd w:id="2698"/>
      </w:del>
    </w:p>
    <w:p w14:paraId="54709E36" w14:textId="39E183C5" w:rsidR="005B7380" w:rsidRDefault="000A520D" w:rsidP="00B7136D">
      <w:pPr>
        <w:pStyle w:val="Heading3"/>
        <w:rPr>
          <w:ins w:id="2699" w:author="Raphael Malyankar" w:date="2025-01-03T16:23:00Z" w16du:dateUtc="2025-01-03T23:23:00Z"/>
        </w:rPr>
      </w:pPr>
      <w:bookmarkStart w:id="2700" w:name="_Toc190800751"/>
      <w:ins w:id="2701" w:author="Raphael Malyankar" w:date="2025-01-03T16:23:00Z" w16du:dateUtc="2025-01-03T23:23:00Z">
        <w:r>
          <w:t>S100_NavigationPurpose</w:t>
        </w:r>
        <w:bookmarkEnd w:id="2700"/>
      </w:ins>
    </w:p>
    <w:p w14:paraId="5C6729A6" w14:textId="4FE90F18" w:rsidR="000A520D" w:rsidRDefault="000A520D" w:rsidP="008375A4">
      <w:pPr>
        <w:rPr>
          <w:ins w:id="2702" w:author="Raphael Malyankar" w:date="2025-01-03T16:23:00Z" w16du:dateUtc="2025-01-03T23:23:00Z"/>
        </w:rPr>
      </w:pPr>
      <w:ins w:id="2703" w:author="Raphael Malyankar" w:date="2025-01-03T16:23:00Z" w16du:dateUtc="2025-01-03T23:23:00Z">
        <w:r>
          <w:t>The enumeration S100_NavigationPurpose is not used in S-130.</w:t>
        </w:r>
      </w:ins>
    </w:p>
    <w:p w14:paraId="139A4521" w14:textId="1DE7D64B" w:rsidR="000A520D" w:rsidRDefault="000A520D" w:rsidP="00B7136D">
      <w:pPr>
        <w:pStyle w:val="Heading3"/>
        <w:rPr>
          <w:ins w:id="2704" w:author="Raphael Malyankar" w:date="2025-01-03T16:24:00Z" w16du:dateUtc="2025-01-03T23:24:00Z"/>
        </w:rPr>
      </w:pPr>
      <w:bookmarkStart w:id="2705" w:name="_Toc190800752"/>
      <w:bookmarkStart w:id="2706" w:name="_Ref190801560"/>
      <w:ins w:id="2707" w:author="Raphael Malyankar" w:date="2025-01-03T16:24:00Z" w16du:dateUtc="2025-01-03T23:24:00Z">
        <w:r>
          <w:t>S100_DataCoverage</w:t>
        </w:r>
        <w:bookmarkEnd w:id="2705"/>
        <w:bookmarkEnd w:id="2706"/>
      </w:ins>
    </w:p>
    <w:p w14:paraId="43F1144B" w14:textId="623D024D" w:rsidR="000A520D" w:rsidRDefault="000A520D" w:rsidP="008375A4">
      <w:pPr>
        <w:rPr>
          <w:ins w:id="2708" w:author="Raphael Malyankar" w:date="2025-01-03T16:27:00Z" w16du:dateUtc="2025-01-03T23:27:00Z"/>
        </w:rPr>
      </w:pPr>
      <w:ins w:id="2709" w:author="Raphael Malyankar" w:date="2025-01-03T16:24:00Z" w16du:dateUtc="2025-01-03T23:24:00Z">
        <w:r>
          <w:t>S-130 uses S100_DataCoverage with</w:t>
        </w:r>
      </w:ins>
      <w:ins w:id="2710" w:author="Raphael Malyankar" w:date="2025-01-03T16:25:00Z" w16du:dateUtc="2025-01-03T23:25:00Z">
        <w:r>
          <w:t xml:space="preserve"> </w:t>
        </w:r>
      </w:ins>
      <w:ins w:id="2711" w:author="Raphael Malyankar" w:date="2025-01-03T16:26:00Z" w16du:dateUtc="2025-01-03T23:26:00Z">
        <w:r>
          <w:t xml:space="preserve">the </w:t>
        </w:r>
      </w:ins>
      <w:ins w:id="2712" w:author="Raphael Malyankar" w:date="2025-01-03T16:25:00Z" w16du:dateUtc="2025-01-03T23:25:00Z">
        <w:r>
          <w:t>restrictions</w:t>
        </w:r>
      </w:ins>
      <w:ins w:id="2713" w:author="Raphael Malyankar" w:date="2025-01-03T16:26:00Z" w16du:dateUtc="2025-01-03T23:26:00Z">
        <w:r>
          <w:t xml:space="preserve"> spe</w:t>
        </w:r>
      </w:ins>
      <w:ins w:id="2714" w:author="Raphael Malyankar" w:date="2025-01-03T16:27:00Z" w16du:dateUtc="2025-01-03T23:27:00Z">
        <w:r>
          <w:t>cified in the following table.</w:t>
        </w:r>
      </w:ins>
    </w:p>
    <w:p w14:paraId="1FDD2268" w14:textId="77777777" w:rsidR="000A520D" w:rsidRDefault="000A520D" w:rsidP="008375A4">
      <w:pPr>
        <w:rPr>
          <w:ins w:id="2715" w:author="Raphael Malyankar" w:date="2025-01-03T16:26:00Z" w16du:dateUtc="2025-01-03T23:26:00Z"/>
        </w:rPr>
      </w:pPr>
    </w:p>
    <w:tbl>
      <w:tblPr>
        <w:tblW w:w="14278" w:type="dxa"/>
        <w:tblInd w:w="-108" w:type="dxa"/>
        <w:tblLayout w:type="fixed"/>
        <w:tblCellMar>
          <w:left w:w="0" w:type="dxa"/>
          <w:right w:w="0" w:type="dxa"/>
        </w:tblCellMar>
        <w:tblLook w:val="04A0" w:firstRow="1" w:lastRow="0" w:firstColumn="1" w:lastColumn="0" w:noHBand="0" w:noVBand="1"/>
      </w:tblPr>
      <w:tblGrid>
        <w:gridCol w:w="3364"/>
        <w:gridCol w:w="708"/>
        <w:gridCol w:w="2410"/>
        <w:gridCol w:w="3402"/>
        <w:gridCol w:w="4394"/>
      </w:tblGrid>
      <w:tr w:rsidR="000A520D" w:rsidRPr="009F0C13" w14:paraId="2D0E1983" w14:textId="77777777" w:rsidTr="007810C0">
        <w:trPr>
          <w:cantSplit/>
          <w:ins w:id="2716" w:author="Raphael Malyankar" w:date="2025-01-03T16:26:00Z"/>
        </w:trPr>
        <w:tc>
          <w:tcPr>
            <w:tcW w:w="3364" w:type="dxa"/>
            <w:tcBorders>
              <w:top w:val="single" w:sz="8" w:space="0" w:color="000000"/>
              <w:left w:val="single" w:sz="4" w:space="0" w:color="auto"/>
              <w:bottom w:val="single" w:sz="8" w:space="0" w:color="000000"/>
              <w:right w:val="single" w:sz="4" w:space="0" w:color="auto"/>
            </w:tcBorders>
            <w:shd w:val="clear" w:color="auto" w:fill="D9D9D9" w:themeFill="background1" w:themeFillShade="D9"/>
            <w:tcMar>
              <w:left w:w="108" w:type="dxa"/>
              <w:right w:w="108" w:type="dxa"/>
            </w:tcMar>
          </w:tcPr>
          <w:p w14:paraId="13524C69" w14:textId="77777777" w:rsidR="000A520D" w:rsidRPr="009F0C13" w:rsidRDefault="000A520D" w:rsidP="004671BE">
            <w:pPr>
              <w:keepNext/>
              <w:spacing w:before="60" w:after="60" w:line="240" w:lineRule="auto"/>
              <w:rPr>
                <w:ins w:id="2717" w:author="Raphael Malyankar" w:date="2025-01-03T16:26:00Z" w16du:dateUtc="2025-01-03T23:26:00Z"/>
                <w:b/>
                <w:bCs/>
                <w:sz w:val="16"/>
                <w:szCs w:val="16"/>
                <w:lang w:eastAsia="en-US"/>
              </w:rPr>
            </w:pPr>
            <w:ins w:id="2718" w:author="Raphael Malyankar" w:date="2025-01-03T16:26:00Z" w16du:dateUtc="2025-01-03T23:26:00Z">
              <w:r w:rsidRPr="009F0C13">
                <w:rPr>
                  <w:b/>
                  <w:bCs/>
                  <w:sz w:val="16"/>
                  <w:szCs w:val="16"/>
                  <w:lang w:eastAsia="en-US"/>
                </w:rPr>
                <w:t>Name</w:t>
              </w:r>
            </w:ins>
          </w:p>
        </w:tc>
        <w:tc>
          <w:tcPr>
            <w:tcW w:w="708" w:type="dxa"/>
            <w:tcBorders>
              <w:top w:val="single" w:sz="8" w:space="0" w:color="000000"/>
              <w:left w:val="nil"/>
              <w:bottom w:val="single" w:sz="8" w:space="0" w:color="000000"/>
              <w:right w:val="single" w:sz="4" w:space="0" w:color="auto"/>
            </w:tcBorders>
            <w:shd w:val="clear" w:color="auto" w:fill="D9D9D9" w:themeFill="background1" w:themeFillShade="D9"/>
            <w:tcMar>
              <w:left w:w="108" w:type="dxa"/>
              <w:right w:w="108" w:type="dxa"/>
            </w:tcMar>
          </w:tcPr>
          <w:p w14:paraId="574A0553" w14:textId="77777777" w:rsidR="000A520D" w:rsidRPr="009F0C13" w:rsidRDefault="000A520D" w:rsidP="004671BE">
            <w:pPr>
              <w:keepNext/>
              <w:spacing w:before="60" w:after="60" w:line="240" w:lineRule="auto"/>
              <w:jc w:val="center"/>
              <w:rPr>
                <w:ins w:id="2719" w:author="Raphael Malyankar" w:date="2025-01-03T16:26:00Z" w16du:dateUtc="2025-01-03T23:26:00Z"/>
                <w:b/>
                <w:bCs/>
                <w:sz w:val="16"/>
                <w:szCs w:val="16"/>
                <w:lang w:eastAsia="en-US"/>
              </w:rPr>
            </w:pPr>
            <w:ins w:id="2720" w:author="Raphael Malyankar" w:date="2025-01-03T16:26:00Z" w16du:dateUtc="2025-01-03T23:26:00Z">
              <w:r w:rsidRPr="009F0C13">
                <w:rPr>
                  <w:b/>
                  <w:bCs/>
                  <w:sz w:val="16"/>
                  <w:szCs w:val="16"/>
                  <w:lang w:eastAsia="en-US"/>
                </w:rPr>
                <w:t>Mult</w:t>
              </w:r>
            </w:ins>
          </w:p>
        </w:tc>
        <w:tc>
          <w:tcPr>
            <w:tcW w:w="2410" w:type="dxa"/>
            <w:tcBorders>
              <w:top w:val="single" w:sz="8" w:space="0" w:color="000000"/>
              <w:left w:val="single" w:sz="4" w:space="0" w:color="auto"/>
              <w:bottom w:val="single" w:sz="8" w:space="0" w:color="000000"/>
              <w:right w:val="single" w:sz="4" w:space="0" w:color="auto"/>
            </w:tcBorders>
            <w:shd w:val="clear" w:color="auto" w:fill="D9D9D9" w:themeFill="background1" w:themeFillShade="D9"/>
            <w:tcMar>
              <w:left w:w="108" w:type="dxa"/>
              <w:right w:w="108" w:type="dxa"/>
            </w:tcMar>
          </w:tcPr>
          <w:p w14:paraId="4DBB2F4C" w14:textId="77777777" w:rsidR="000A520D" w:rsidRPr="009F0C13" w:rsidRDefault="000A520D" w:rsidP="004671BE">
            <w:pPr>
              <w:keepNext/>
              <w:spacing w:before="60" w:after="60" w:line="240" w:lineRule="auto"/>
              <w:rPr>
                <w:ins w:id="2721" w:author="Raphael Malyankar" w:date="2025-01-03T16:26:00Z" w16du:dateUtc="2025-01-03T23:26:00Z"/>
                <w:b/>
                <w:bCs/>
                <w:sz w:val="16"/>
                <w:szCs w:val="16"/>
                <w:lang w:eastAsia="en-US"/>
              </w:rPr>
            </w:pPr>
            <w:ins w:id="2722" w:author="Raphael Malyankar" w:date="2025-01-03T16:26:00Z" w16du:dateUtc="2025-01-03T23:26:00Z">
              <w:r w:rsidRPr="009F0C13">
                <w:rPr>
                  <w:b/>
                  <w:bCs/>
                  <w:sz w:val="16"/>
                  <w:szCs w:val="16"/>
                  <w:lang w:eastAsia="en-US"/>
                </w:rPr>
                <w:t>Value</w:t>
              </w:r>
            </w:ins>
          </w:p>
        </w:tc>
        <w:tc>
          <w:tcPr>
            <w:tcW w:w="3402"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tcMar>
              <w:top w:w="0" w:type="dxa"/>
              <w:left w:w="108" w:type="dxa"/>
              <w:bottom w:w="0" w:type="dxa"/>
              <w:right w:w="108" w:type="dxa"/>
            </w:tcMar>
          </w:tcPr>
          <w:p w14:paraId="211250E6" w14:textId="77777777" w:rsidR="000A520D" w:rsidRPr="009F0C13" w:rsidRDefault="000A520D" w:rsidP="004671BE">
            <w:pPr>
              <w:keepNext/>
              <w:spacing w:before="60" w:after="60" w:line="240" w:lineRule="auto"/>
              <w:rPr>
                <w:ins w:id="2723" w:author="Raphael Malyankar" w:date="2025-01-03T16:26:00Z" w16du:dateUtc="2025-01-03T23:26:00Z"/>
                <w:b/>
                <w:bCs/>
                <w:sz w:val="16"/>
                <w:szCs w:val="16"/>
                <w:lang w:eastAsia="en-US"/>
              </w:rPr>
            </w:pPr>
            <w:ins w:id="2724" w:author="Raphael Malyankar" w:date="2025-01-03T16:26:00Z" w16du:dateUtc="2025-01-03T23:26:00Z">
              <w:r w:rsidRPr="009F0C13">
                <w:rPr>
                  <w:b/>
                  <w:bCs/>
                  <w:sz w:val="16"/>
                  <w:szCs w:val="16"/>
                  <w:lang w:eastAsia="en-US"/>
                </w:rPr>
                <w:t>Type</w:t>
              </w:r>
            </w:ins>
          </w:p>
        </w:tc>
        <w:tc>
          <w:tcPr>
            <w:tcW w:w="4394"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tcPr>
          <w:p w14:paraId="56B65CAC" w14:textId="77777777" w:rsidR="000A520D" w:rsidRPr="009F0C13" w:rsidRDefault="000A520D" w:rsidP="004671BE">
            <w:pPr>
              <w:keepNext/>
              <w:spacing w:before="60" w:after="60" w:line="240" w:lineRule="auto"/>
              <w:rPr>
                <w:ins w:id="2725" w:author="Raphael Malyankar" w:date="2025-01-03T16:26:00Z" w16du:dateUtc="2025-01-03T23:26:00Z"/>
                <w:b/>
                <w:bCs/>
                <w:sz w:val="16"/>
                <w:szCs w:val="16"/>
                <w:lang w:eastAsia="en-US"/>
              </w:rPr>
            </w:pPr>
            <w:ins w:id="2726" w:author="Raphael Malyankar" w:date="2025-01-03T16:26:00Z" w16du:dateUtc="2025-01-03T23:26:00Z">
              <w:r w:rsidRPr="009F0C13">
                <w:rPr>
                  <w:b/>
                  <w:bCs/>
                  <w:sz w:val="16"/>
                  <w:szCs w:val="16"/>
                  <w:lang w:eastAsia="en-US"/>
                </w:rPr>
                <w:t>Remarks</w:t>
              </w:r>
            </w:ins>
          </w:p>
        </w:tc>
      </w:tr>
      <w:tr w:rsidR="000A520D" w:rsidRPr="009F0C13" w14:paraId="2598DE8A" w14:textId="77777777" w:rsidTr="007810C0">
        <w:trPr>
          <w:cantSplit/>
          <w:ins w:id="2727" w:author="Raphael Malyankar" w:date="2025-01-03T16:26:00Z"/>
        </w:trPr>
        <w:tc>
          <w:tcPr>
            <w:tcW w:w="3364"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10F58711" w14:textId="77777777" w:rsidR="000A520D" w:rsidRPr="009F0C13" w:rsidRDefault="000A520D" w:rsidP="007810C0">
            <w:pPr>
              <w:spacing w:before="60" w:after="60" w:line="240" w:lineRule="auto"/>
              <w:rPr>
                <w:ins w:id="2728" w:author="Raphael Malyankar" w:date="2025-01-03T16:26:00Z" w16du:dateUtc="2025-01-03T23:26:00Z"/>
                <w:b/>
                <w:bCs/>
                <w:sz w:val="16"/>
                <w:szCs w:val="16"/>
                <w:lang w:eastAsia="en-US"/>
              </w:rPr>
            </w:pPr>
            <w:ins w:id="2729" w:author="Raphael Malyankar" w:date="2025-01-03T16:26:00Z" w16du:dateUtc="2025-01-03T23:26:00Z">
              <w:r w:rsidRPr="009F0C13">
                <w:rPr>
                  <w:sz w:val="16"/>
                  <w:szCs w:val="16"/>
                  <w:lang w:eastAsia="en-US"/>
                </w:rPr>
                <w:t>S100_DataCoverage</w:t>
              </w:r>
            </w:ins>
          </w:p>
        </w:tc>
        <w:tc>
          <w:tcPr>
            <w:tcW w:w="708"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364B4DCD" w14:textId="77777777" w:rsidR="000A520D" w:rsidRPr="009F0C13" w:rsidRDefault="000A520D" w:rsidP="007810C0">
            <w:pPr>
              <w:spacing w:before="60" w:after="60" w:line="240" w:lineRule="auto"/>
              <w:jc w:val="center"/>
              <w:rPr>
                <w:ins w:id="2730" w:author="Raphael Malyankar" w:date="2025-01-03T16:26:00Z" w16du:dateUtc="2025-01-03T23:26:00Z"/>
                <w:b/>
                <w:bCs/>
                <w:sz w:val="16"/>
                <w:szCs w:val="16"/>
                <w:lang w:eastAsia="en-US"/>
              </w:rPr>
            </w:pPr>
            <w:ins w:id="2731" w:author="Raphael Malyankar" w:date="2025-01-03T16:26:00Z" w16du:dateUtc="2025-01-03T23:26:00Z">
              <w:r w:rsidRPr="009F0C13">
                <w:rPr>
                  <w:sz w:val="16"/>
                  <w:szCs w:val="16"/>
                  <w:lang w:eastAsia="en-US"/>
                </w:rPr>
                <w:t>-</w:t>
              </w:r>
            </w:ins>
          </w:p>
        </w:tc>
        <w:tc>
          <w:tcPr>
            <w:tcW w:w="241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01F474EA" w14:textId="77777777" w:rsidR="000A520D" w:rsidRPr="009F0C13" w:rsidRDefault="000A520D" w:rsidP="007810C0">
            <w:pPr>
              <w:spacing w:before="60" w:after="60" w:line="240" w:lineRule="auto"/>
              <w:rPr>
                <w:ins w:id="2732" w:author="Raphael Malyankar" w:date="2025-01-03T16:26:00Z" w16du:dateUtc="2025-01-03T23:26:00Z"/>
                <w:b/>
                <w:bCs/>
                <w:sz w:val="16"/>
                <w:szCs w:val="16"/>
                <w:lang w:eastAsia="en-US"/>
              </w:rPr>
            </w:pPr>
            <w:ins w:id="2733" w:author="Raphael Malyankar" w:date="2025-01-03T16:26:00Z" w16du:dateUtc="2025-01-03T23:26:00Z">
              <w:r w:rsidRPr="009F0C13">
                <w:rPr>
                  <w:sz w:val="16"/>
                  <w:szCs w:val="16"/>
                  <w:lang w:eastAsia="en-US"/>
                </w:rPr>
                <w:t>-</w:t>
              </w:r>
            </w:ins>
          </w:p>
        </w:tc>
        <w:tc>
          <w:tcPr>
            <w:tcW w:w="3402"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1A35D468" w14:textId="77777777" w:rsidR="000A520D" w:rsidRPr="009F0C13" w:rsidRDefault="000A520D" w:rsidP="007810C0">
            <w:pPr>
              <w:spacing w:before="60" w:after="60" w:line="240" w:lineRule="auto"/>
              <w:rPr>
                <w:ins w:id="2734" w:author="Raphael Malyankar" w:date="2025-01-03T16:26:00Z" w16du:dateUtc="2025-01-03T23:26:00Z"/>
                <w:b/>
                <w:bCs/>
                <w:sz w:val="16"/>
                <w:szCs w:val="16"/>
                <w:lang w:eastAsia="en-US"/>
              </w:rPr>
            </w:pPr>
            <w:ins w:id="2735" w:author="Raphael Malyankar" w:date="2025-01-03T16:26:00Z" w16du:dateUtc="2025-01-03T23:26:00Z">
              <w:r w:rsidRPr="009F0C13">
                <w:rPr>
                  <w:sz w:val="16"/>
                  <w:szCs w:val="16"/>
                  <w:lang w:eastAsia="en-US"/>
                </w:rPr>
                <w:t>-</w:t>
              </w:r>
            </w:ins>
          </w:p>
        </w:tc>
        <w:tc>
          <w:tcPr>
            <w:tcW w:w="439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1E225162" w14:textId="063BC063" w:rsidR="000A520D" w:rsidRPr="00A97782" w:rsidRDefault="00A97782" w:rsidP="004671BE">
            <w:pPr>
              <w:spacing w:before="60" w:after="60" w:line="240" w:lineRule="auto"/>
              <w:jc w:val="left"/>
              <w:rPr>
                <w:ins w:id="2736" w:author="Raphael Malyankar" w:date="2025-01-03T16:26:00Z" w16du:dateUtc="2025-01-03T23:26:00Z"/>
                <w:b/>
                <w:bCs/>
                <w:sz w:val="16"/>
                <w:szCs w:val="16"/>
                <w:lang w:eastAsia="en-US"/>
              </w:rPr>
            </w:pPr>
            <w:ins w:id="2737" w:author="Raphael Malyankar" w:date="2025-01-03T16:37:00Z" w16du:dateUtc="2025-01-03T23:37:00Z">
              <w:r w:rsidRPr="00A97782">
                <w:rPr>
                  <w:b/>
                  <w:bCs/>
                  <w:sz w:val="16"/>
                  <w:szCs w:val="16"/>
                  <w:lang w:eastAsia="en-US"/>
                </w:rPr>
                <w:t>The S-100 attribute</w:t>
              </w:r>
            </w:ins>
            <w:ins w:id="2738" w:author="Raphael Malyankar" w:date="2025-01-03T16:38:00Z" w16du:dateUtc="2025-01-03T23:38:00Z">
              <w:r>
                <w:rPr>
                  <w:b/>
                  <w:bCs/>
                  <w:sz w:val="16"/>
                  <w:szCs w:val="16"/>
                  <w:lang w:eastAsia="en-US"/>
                </w:rPr>
                <w:t>s</w:t>
              </w:r>
            </w:ins>
            <w:ins w:id="2739" w:author="Raphael Malyankar" w:date="2025-01-03T16:37:00Z" w16du:dateUtc="2025-01-03T23:37:00Z">
              <w:r w:rsidRPr="00A97782">
                <w:rPr>
                  <w:b/>
                  <w:bCs/>
                  <w:sz w:val="16"/>
                  <w:szCs w:val="16"/>
                  <w:lang w:eastAsia="en-US"/>
                </w:rPr>
                <w:t xml:space="preserve"> </w:t>
              </w:r>
              <w:r w:rsidRPr="00A97782">
                <w:rPr>
                  <w:b/>
                  <w:bCs/>
                  <w:i/>
                  <w:iCs/>
                  <w:sz w:val="16"/>
                  <w:szCs w:val="16"/>
                  <w:lang w:eastAsia="en-US"/>
                </w:rPr>
                <w:t>approximateGridResolution</w:t>
              </w:r>
            </w:ins>
            <w:ins w:id="2740" w:author="Raphael Malyankar" w:date="2025-02-18T19:30:00Z" w16du:dateUtc="2025-02-19T02:30:00Z">
              <w:r w:rsidR="00596715">
                <w:rPr>
                  <w:b/>
                  <w:bCs/>
                  <w:i/>
                  <w:iCs/>
                  <w:sz w:val="16"/>
                  <w:szCs w:val="16"/>
                  <w:lang w:eastAsia="en-US"/>
                </w:rPr>
                <w:t>, temporalExtent</w:t>
              </w:r>
            </w:ins>
            <w:ins w:id="2741" w:author="Raphael Malyankar" w:date="2025-02-18T19:36:00Z" w16du:dateUtc="2025-02-19T02:36:00Z">
              <w:r w:rsidR="000C692B">
                <w:rPr>
                  <w:b/>
                  <w:bCs/>
                  <w:i/>
                  <w:iCs/>
                  <w:sz w:val="16"/>
                  <w:szCs w:val="16"/>
                  <w:lang w:eastAsia="en-US"/>
                </w:rPr>
                <w:t>,</w:t>
              </w:r>
            </w:ins>
            <w:ins w:id="2742" w:author="Raphael Malyankar" w:date="2025-01-03T16:37:00Z" w16du:dateUtc="2025-01-03T23:37:00Z">
              <w:r w:rsidRPr="00A97782">
                <w:rPr>
                  <w:b/>
                  <w:bCs/>
                  <w:sz w:val="16"/>
                  <w:szCs w:val="16"/>
                  <w:lang w:eastAsia="en-US"/>
                </w:rPr>
                <w:t xml:space="preserve"> </w:t>
              </w:r>
            </w:ins>
            <w:ins w:id="2743" w:author="Raphael Malyankar" w:date="2025-02-18T19:36:00Z" w16du:dateUtc="2025-02-19T02:36:00Z">
              <w:r w:rsidR="000C692B">
                <w:rPr>
                  <w:b/>
                  <w:bCs/>
                  <w:i/>
                  <w:iCs/>
                  <w:sz w:val="16"/>
                  <w:szCs w:val="16"/>
                  <w:lang w:eastAsia="en-US"/>
                </w:rPr>
                <w:t>maximumDisplayScale, and minimumDisplayScale</w:t>
              </w:r>
            </w:ins>
            <w:ins w:id="2744" w:author="Raphael Malyankar" w:date="2025-01-03T16:38:00Z" w16du:dateUtc="2025-01-03T23:38:00Z">
              <w:r>
                <w:rPr>
                  <w:b/>
                  <w:bCs/>
                  <w:sz w:val="16"/>
                  <w:szCs w:val="16"/>
                  <w:lang w:eastAsia="en-US"/>
                </w:rPr>
                <w:t xml:space="preserve"> are</w:t>
              </w:r>
            </w:ins>
            <w:ins w:id="2745" w:author="Raphael Malyankar" w:date="2025-01-03T16:37:00Z" w16du:dateUtc="2025-01-03T23:37:00Z">
              <w:r w:rsidRPr="00A97782">
                <w:rPr>
                  <w:b/>
                  <w:bCs/>
                  <w:sz w:val="16"/>
                  <w:szCs w:val="16"/>
                  <w:lang w:eastAsia="en-US"/>
                </w:rPr>
                <w:t xml:space="preserve"> not used in S-130.</w:t>
              </w:r>
            </w:ins>
          </w:p>
        </w:tc>
      </w:tr>
      <w:tr w:rsidR="000A520D" w:rsidRPr="009F0C13" w14:paraId="4AB7824E" w14:textId="77777777" w:rsidTr="007810C0">
        <w:trPr>
          <w:cantSplit/>
          <w:ins w:id="2746" w:author="Raphael Malyankar" w:date="2025-01-03T16:26:00Z"/>
        </w:trPr>
        <w:tc>
          <w:tcPr>
            <w:tcW w:w="3364"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749E27FA" w14:textId="77777777" w:rsidR="000A520D" w:rsidRPr="009F0C13" w:rsidRDefault="000A520D" w:rsidP="007810C0">
            <w:pPr>
              <w:spacing w:before="60" w:after="60" w:line="240" w:lineRule="auto"/>
              <w:rPr>
                <w:ins w:id="2747" w:author="Raphael Malyankar" w:date="2025-01-03T16:26:00Z" w16du:dateUtc="2025-01-03T23:26:00Z"/>
                <w:b/>
                <w:bCs/>
                <w:sz w:val="16"/>
                <w:szCs w:val="16"/>
                <w:lang w:eastAsia="en-US"/>
              </w:rPr>
            </w:pPr>
            <w:ins w:id="2748" w:author="Raphael Malyankar" w:date="2025-01-03T16:26:00Z" w16du:dateUtc="2025-01-03T23:26:00Z">
              <w:r w:rsidRPr="009F0C13">
                <w:rPr>
                  <w:sz w:val="16"/>
                  <w:szCs w:val="16"/>
                  <w:lang w:eastAsia="en-US"/>
                </w:rPr>
                <w:t>boundingPolygon</w:t>
              </w:r>
            </w:ins>
          </w:p>
        </w:tc>
        <w:tc>
          <w:tcPr>
            <w:tcW w:w="708"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72708579" w14:textId="77777777" w:rsidR="000A520D" w:rsidRPr="009F0C13" w:rsidRDefault="000A520D" w:rsidP="007810C0">
            <w:pPr>
              <w:spacing w:before="60" w:after="60" w:line="240" w:lineRule="auto"/>
              <w:jc w:val="center"/>
              <w:rPr>
                <w:ins w:id="2749" w:author="Raphael Malyankar" w:date="2025-01-03T16:26:00Z" w16du:dateUtc="2025-01-03T23:26:00Z"/>
                <w:b/>
                <w:bCs/>
                <w:sz w:val="16"/>
                <w:szCs w:val="16"/>
                <w:lang w:eastAsia="en-US"/>
              </w:rPr>
            </w:pPr>
            <w:ins w:id="2750" w:author="Raphael Malyankar" w:date="2025-01-03T16:26:00Z" w16du:dateUtc="2025-01-03T23:26:00Z">
              <w:r w:rsidRPr="009F0C13">
                <w:rPr>
                  <w:sz w:val="16"/>
                  <w:szCs w:val="16"/>
                  <w:lang w:eastAsia="en-US"/>
                </w:rPr>
                <w:t>1</w:t>
              </w:r>
            </w:ins>
          </w:p>
        </w:tc>
        <w:tc>
          <w:tcPr>
            <w:tcW w:w="241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61BD6346" w14:textId="77777777" w:rsidR="000A520D" w:rsidRPr="009F0C13" w:rsidRDefault="000A520D" w:rsidP="007810C0">
            <w:pPr>
              <w:spacing w:before="60" w:after="60" w:line="240" w:lineRule="auto"/>
              <w:rPr>
                <w:ins w:id="2751" w:author="Raphael Malyankar" w:date="2025-01-03T16:26:00Z" w16du:dateUtc="2025-01-03T23:26:00Z"/>
                <w:b/>
                <w:bCs/>
                <w:sz w:val="16"/>
                <w:szCs w:val="16"/>
                <w:lang w:eastAsia="en-US"/>
              </w:rPr>
            </w:pPr>
          </w:p>
        </w:tc>
        <w:tc>
          <w:tcPr>
            <w:tcW w:w="3402"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3996590F" w14:textId="77777777" w:rsidR="000A520D" w:rsidRPr="009F0C13" w:rsidRDefault="000A520D" w:rsidP="007810C0">
            <w:pPr>
              <w:spacing w:before="60" w:after="60" w:line="240" w:lineRule="auto"/>
              <w:rPr>
                <w:ins w:id="2752" w:author="Raphael Malyankar" w:date="2025-01-03T16:26:00Z" w16du:dateUtc="2025-01-03T23:26:00Z"/>
                <w:b/>
                <w:bCs/>
                <w:sz w:val="16"/>
                <w:szCs w:val="16"/>
                <w:lang w:eastAsia="en-US"/>
              </w:rPr>
            </w:pPr>
            <w:ins w:id="2753" w:author="Raphael Malyankar" w:date="2025-01-03T16:26:00Z" w16du:dateUtc="2025-01-03T23:26:00Z">
              <w:r w:rsidRPr="009F0C13">
                <w:rPr>
                  <w:sz w:val="16"/>
                  <w:szCs w:val="16"/>
                  <w:lang w:eastAsia="en-US"/>
                </w:rPr>
                <w:t>EX_BoundingPolygon</w:t>
              </w:r>
            </w:ins>
          </w:p>
        </w:tc>
        <w:tc>
          <w:tcPr>
            <w:tcW w:w="439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57E36C1D" w14:textId="3C2C3195" w:rsidR="000A520D" w:rsidRPr="009F0C13" w:rsidRDefault="00A97782" w:rsidP="007810C0">
            <w:pPr>
              <w:spacing w:before="60" w:after="60" w:line="240" w:lineRule="auto"/>
              <w:rPr>
                <w:ins w:id="2754" w:author="Raphael Malyankar" w:date="2025-01-03T16:26:00Z" w16du:dateUtc="2025-01-03T23:26:00Z"/>
                <w:b/>
                <w:bCs/>
                <w:sz w:val="16"/>
                <w:szCs w:val="16"/>
                <w:lang w:eastAsia="en-US"/>
              </w:rPr>
            </w:pPr>
            <w:ins w:id="2755" w:author="Raphael Malyankar" w:date="2025-01-03T16:36:00Z" w16du:dateUtc="2025-01-03T23:36:00Z">
              <w:r>
                <w:rPr>
                  <w:sz w:val="16"/>
                  <w:szCs w:val="16"/>
                  <w:lang w:eastAsia="en-US"/>
                </w:rPr>
                <w:t>See Note</w:t>
              </w:r>
            </w:ins>
            <w:ins w:id="2756" w:author="Raphael Malyankar" w:date="2025-01-03T16:43:00Z" w16du:dateUtc="2025-01-03T23:43:00Z">
              <w:r w:rsidR="00E95884">
                <w:rPr>
                  <w:sz w:val="16"/>
                  <w:szCs w:val="16"/>
                  <w:lang w:eastAsia="en-US"/>
                </w:rPr>
                <w:t xml:space="preserve"> (from S-100)</w:t>
              </w:r>
            </w:ins>
          </w:p>
        </w:tc>
      </w:tr>
      <w:tr w:rsidR="000A520D" w:rsidRPr="009F0C13" w14:paraId="1C8C1832" w14:textId="77777777" w:rsidTr="007810C0">
        <w:trPr>
          <w:ins w:id="2757" w:author="Raphael Malyankar" w:date="2025-01-03T16:26:00Z"/>
        </w:trPr>
        <w:tc>
          <w:tcPr>
            <w:tcW w:w="3364"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2D1E475E" w14:textId="77777777" w:rsidR="000A520D" w:rsidRPr="009F0C13" w:rsidRDefault="000A520D" w:rsidP="007810C0">
            <w:pPr>
              <w:spacing w:before="60" w:after="60" w:line="240" w:lineRule="auto"/>
              <w:rPr>
                <w:ins w:id="2758" w:author="Raphael Malyankar" w:date="2025-01-03T16:26:00Z" w16du:dateUtc="2025-01-03T23:26:00Z"/>
                <w:sz w:val="16"/>
                <w:szCs w:val="16"/>
                <w:lang w:eastAsia="en-US"/>
              </w:rPr>
            </w:pPr>
            <w:ins w:id="2759" w:author="Raphael Malyankar" w:date="2025-01-03T16:26:00Z" w16du:dateUtc="2025-01-03T23:26:00Z">
              <w:r>
                <w:rPr>
                  <w:sz w:val="16"/>
                  <w:szCs w:val="16"/>
                  <w:lang w:eastAsia="en-US"/>
                </w:rPr>
                <w:t>optimumDisplayScale</w:t>
              </w:r>
            </w:ins>
          </w:p>
        </w:tc>
        <w:tc>
          <w:tcPr>
            <w:tcW w:w="708" w:type="dxa"/>
            <w:tcBorders>
              <w:top w:val="single" w:sz="8" w:space="0" w:color="000000"/>
              <w:left w:val="nil"/>
              <w:bottom w:val="single" w:sz="8" w:space="0" w:color="000000"/>
              <w:right w:val="single" w:sz="4" w:space="0" w:color="auto"/>
            </w:tcBorders>
            <w:shd w:val="clear" w:color="auto" w:fill="auto"/>
            <w:tcMar>
              <w:left w:w="108" w:type="dxa"/>
              <w:right w:w="108" w:type="dxa"/>
            </w:tcMar>
          </w:tcPr>
          <w:p w14:paraId="7DA4A2EF" w14:textId="2712E237" w:rsidR="000A520D" w:rsidRPr="009F0C13" w:rsidRDefault="008F3713" w:rsidP="007810C0">
            <w:pPr>
              <w:spacing w:before="60" w:after="60" w:line="240" w:lineRule="auto"/>
              <w:jc w:val="center"/>
              <w:rPr>
                <w:ins w:id="2760" w:author="Raphael Malyankar" w:date="2025-01-03T16:26:00Z" w16du:dateUtc="2025-01-03T23:26:00Z"/>
                <w:sz w:val="16"/>
                <w:szCs w:val="16"/>
                <w:lang w:eastAsia="en-US"/>
              </w:rPr>
            </w:pPr>
            <w:ins w:id="2761" w:author="Raphael Malyankar" w:date="2025-01-03T16:27:00Z" w16du:dateUtc="2025-01-03T23:27:00Z">
              <w:r>
                <w:rPr>
                  <w:sz w:val="16"/>
                  <w:szCs w:val="16"/>
                  <w:lang w:eastAsia="en-US"/>
                </w:rPr>
                <w:t>0</w:t>
              </w:r>
            </w:ins>
            <w:ins w:id="2762" w:author="Raphael Malyankar" w:date="2025-01-03T16:28:00Z" w16du:dateUtc="2025-01-03T23:28:00Z">
              <w:r>
                <w:rPr>
                  <w:sz w:val="16"/>
                  <w:szCs w:val="16"/>
                  <w:lang w:eastAsia="en-US"/>
                </w:rPr>
                <w:t>..</w:t>
              </w:r>
            </w:ins>
            <w:ins w:id="2763" w:author="Raphael Malyankar" w:date="2025-01-03T16:26:00Z" w16du:dateUtc="2025-01-03T23:26:00Z">
              <w:r w:rsidR="000A520D">
                <w:rPr>
                  <w:sz w:val="16"/>
                  <w:szCs w:val="16"/>
                  <w:lang w:eastAsia="en-US"/>
                </w:rPr>
                <w:t>1</w:t>
              </w:r>
            </w:ins>
          </w:p>
        </w:tc>
        <w:tc>
          <w:tcPr>
            <w:tcW w:w="2410" w:type="dxa"/>
            <w:tcBorders>
              <w:top w:val="single" w:sz="8" w:space="0" w:color="000000"/>
              <w:left w:val="single" w:sz="4" w:space="0" w:color="auto"/>
              <w:bottom w:val="single" w:sz="8" w:space="0" w:color="000000"/>
              <w:right w:val="single" w:sz="4" w:space="0" w:color="auto"/>
            </w:tcBorders>
            <w:shd w:val="clear" w:color="auto" w:fill="auto"/>
            <w:tcMar>
              <w:left w:w="108" w:type="dxa"/>
              <w:right w:w="108" w:type="dxa"/>
            </w:tcMar>
          </w:tcPr>
          <w:p w14:paraId="300B9719" w14:textId="77777777" w:rsidR="000A520D" w:rsidRPr="009F0C13" w:rsidRDefault="000A520D" w:rsidP="007810C0">
            <w:pPr>
              <w:spacing w:before="60" w:after="60" w:line="240" w:lineRule="auto"/>
              <w:rPr>
                <w:ins w:id="2764" w:author="Raphael Malyankar" w:date="2025-01-03T16:26:00Z" w16du:dateUtc="2025-01-03T23:26:00Z"/>
                <w:b/>
                <w:bCs/>
                <w:sz w:val="16"/>
                <w:szCs w:val="16"/>
                <w:lang w:eastAsia="en-US"/>
              </w:rPr>
            </w:pPr>
          </w:p>
        </w:tc>
        <w:tc>
          <w:tcPr>
            <w:tcW w:w="3402" w:type="dxa"/>
            <w:tcBorders>
              <w:top w:val="single" w:sz="8"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47B05FB1" w14:textId="77777777" w:rsidR="000A520D" w:rsidRPr="009F0C13" w:rsidRDefault="000A520D" w:rsidP="007810C0">
            <w:pPr>
              <w:spacing w:before="60" w:after="60" w:line="240" w:lineRule="auto"/>
              <w:rPr>
                <w:ins w:id="2765" w:author="Raphael Malyankar" w:date="2025-01-03T16:26:00Z" w16du:dateUtc="2025-01-03T23:26:00Z"/>
                <w:sz w:val="16"/>
                <w:szCs w:val="16"/>
                <w:lang w:eastAsia="en-US"/>
              </w:rPr>
            </w:pPr>
            <w:ins w:id="2766" w:author="Raphael Malyankar" w:date="2025-01-03T16:26:00Z" w16du:dateUtc="2025-01-03T23:26:00Z">
              <w:r>
                <w:rPr>
                  <w:sz w:val="16"/>
                  <w:szCs w:val="16"/>
                  <w:lang w:eastAsia="en-US"/>
                </w:rPr>
                <w:t>Integer</w:t>
              </w:r>
            </w:ins>
          </w:p>
        </w:tc>
        <w:tc>
          <w:tcPr>
            <w:tcW w:w="439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2F8C437" w14:textId="6D5D1ABD" w:rsidR="000A520D" w:rsidRPr="009F0C13" w:rsidRDefault="000A520D" w:rsidP="008F3713">
            <w:pPr>
              <w:spacing w:after="60" w:line="240" w:lineRule="auto"/>
              <w:jc w:val="left"/>
              <w:rPr>
                <w:ins w:id="2767" w:author="Raphael Malyankar" w:date="2025-01-03T16:26:00Z" w16du:dateUtc="2025-01-03T23:26:00Z"/>
                <w:sz w:val="16"/>
                <w:szCs w:val="16"/>
                <w:lang w:eastAsia="en-US"/>
              </w:rPr>
            </w:pPr>
          </w:p>
        </w:tc>
      </w:tr>
    </w:tbl>
    <w:p w14:paraId="10431524" w14:textId="77777777" w:rsidR="000A520D" w:rsidRDefault="000A520D" w:rsidP="008375A4">
      <w:pPr>
        <w:rPr>
          <w:ins w:id="2768" w:author="Raphael Malyankar" w:date="2025-01-03T16:41:00Z" w16du:dateUtc="2025-01-03T23:41:00Z"/>
        </w:rPr>
      </w:pPr>
    </w:p>
    <w:p w14:paraId="58CF5C92" w14:textId="71B38585" w:rsidR="006E3907" w:rsidRDefault="006E3907" w:rsidP="006E3907">
      <w:pPr>
        <w:rPr>
          <w:ins w:id="2769" w:author="Raphael Malyankar" w:date="2025-01-03T16:24:00Z" w16du:dateUtc="2025-01-03T23:24:00Z"/>
        </w:rPr>
      </w:pPr>
      <w:ins w:id="2770" w:author="Raphael Malyankar" w:date="2025-01-03T16:41:00Z" w16du:dateUtc="2025-01-03T23:41:00Z">
        <w:r>
          <w:t>NOTE:</w:t>
        </w:r>
      </w:ins>
      <w:ins w:id="2771" w:author="Raphael Malyankar" w:date="2025-01-03T16:43:00Z" w16du:dateUtc="2025-01-03T23:43:00Z">
        <w:r w:rsidR="00E95884">
          <w:t xml:space="preserve"> </w:t>
        </w:r>
      </w:ins>
      <w:ins w:id="2772" w:author="Raphael Malyankar" w:date="2025-01-03T16:41:00Z" w16du:dateUtc="2025-01-03T23:41:00Z">
        <w:r w:rsidRPr="006E3907">
          <w:rPr>
            <w:i/>
            <w:iCs/>
          </w:rPr>
          <w:t>boundingPolygon</w:t>
        </w:r>
        <w:r>
          <w:t xml:space="preserve"> is restricted to a single GML Polygon with one exterior and 0 or more interiors expressed as Linear Rings using SRS EPSG:4326. The exterior and optional interiors shall be composed of a closed sequence of &gt;=4 coordinate positions expressed individually or as a list (posList). The GML polygon shall have a valid GML identifier.</w:t>
        </w:r>
      </w:ins>
    </w:p>
    <w:p w14:paraId="2CC5B7B3" w14:textId="77777777" w:rsidR="000A520D" w:rsidRDefault="000A520D" w:rsidP="008375A4">
      <w:pPr>
        <w:rPr>
          <w:ins w:id="2773" w:author="Raphael Malyankar" w:date="2025-01-04T23:08:00Z" w16du:dateUtc="2025-01-05T06:08:00Z"/>
        </w:rPr>
      </w:pPr>
    </w:p>
    <w:p w14:paraId="508D2B5E" w14:textId="7F34BDAF" w:rsidR="0079444F" w:rsidRDefault="0079444F" w:rsidP="00B7136D">
      <w:pPr>
        <w:pStyle w:val="Heading3"/>
        <w:rPr>
          <w:ins w:id="2774" w:author="Raphael Malyankar" w:date="2025-01-04T23:09:00Z" w16du:dateUtc="2025-01-05T06:09:00Z"/>
        </w:rPr>
      </w:pPr>
      <w:bookmarkStart w:id="2775" w:name="_Toc190800753"/>
      <w:ins w:id="2776" w:author="Raphael Malyankar" w:date="2025-01-04T23:08:00Z" w16du:dateUtc="2025-01-05T06:08:00Z">
        <w:r>
          <w:lastRenderedPageBreak/>
          <w:t>S100_Purpose</w:t>
        </w:r>
      </w:ins>
      <w:bookmarkEnd w:id="2775"/>
    </w:p>
    <w:p w14:paraId="3B5317C4" w14:textId="573A4F94" w:rsidR="0079444F" w:rsidRDefault="0079444F" w:rsidP="008375A4">
      <w:pPr>
        <w:rPr>
          <w:ins w:id="2777" w:author="Raphael Malyankar" w:date="2025-02-18T14:29:00Z" w16du:dateUtc="2025-02-18T21:29:00Z"/>
        </w:rPr>
      </w:pPr>
      <w:ins w:id="2778" w:author="Raphael Malyankar" w:date="2025-01-04T23:09:00Z" w16du:dateUtc="2025-01-05T06:09:00Z">
        <w:r>
          <w:t xml:space="preserve">S-130 </w:t>
        </w:r>
      </w:ins>
      <w:ins w:id="2779" w:author="Raphael Malyankar" w:date="2025-01-04T23:10:00Z" w16du:dateUtc="2025-01-05T06:10:00Z">
        <w:r>
          <w:t xml:space="preserve">does not use the </w:t>
        </w:r>
        <w:r w:rsidRPr="00B7136D">
          <w:rPr>
            <w:i/>
            <w:iCs/>
          </w:rPr>
          <w:t>delta</w:t>
        </w:r>
      </w:ins>
      <w:ins w:id="2780" w:author="Raphael Malyankar" w:date="2025-01-04T23:11:00Z" w16du:dateUtc="2025-01-05T06:11:00Z">
        <w:r>
          <w:t xml:space="preserve"> value </w:t>
        </w:r>
      </w:ins>
      <w:ins w:id="2781" w:author="Raphael Malyankar" w:date="2025-01-04T23:13:00Z" w16du:dateUtc="2025-01-05T06:13:00Z">
        <w:r>
          <w:t xml:space="preserve">from the list </w:t>
        </w:r>
      </w:ins>
      <w:ins w:id="2782" w:author="Raphael Malyankar" w:date="2025-01-04T23:11:00Z" w16du:dateUtc="2025-01-05T06:11:00Z">
        <w:r>
          <w:t>defined in S-100.</w:t>
        </w:r>
      </w:ins>
    </w:p>
    <w:p w14:paraId="7547A7FA" w14:textId="77777777" w:rsidR="003E7C54" w:rsidRDefault="003E7C54" w:rsidP="008375A4">
      <w:pPr>
        <w:rPr>
          <w:ins w:id="2783" w:author="Raphael Malyankar" w:date="2025-01-04T23:08:00Z" w16du:dateUtc="2025-01-05T06:08:00Z"/>
        </w:rPr>
      </w:pPr>
    </w:p>
    <w:tbl>
      <w:tblPr>
        <w:tblW w:w="143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0"/>
        <w:gridCol w:w="3024"/>
        <w:gridCol w:w="3440"/>
        <w:gridCol w:w="809"/>
        <w:gridCol w:w="5921"/>
      </w:tblGrid>
      <w:tr w:rsidR="0079444F" w:rsidRPr="003A450C" w14:paraId="498267CC" w14:textId="77777777" w:rsidTr="00607FE0">
        <w:trPr>
          <w:cantSplit/>
          <w:trHeight w:val="277"/>
          <w:tblHeader/>
          <w:ins w:id="2784" w:author="Raphael Malyankar" w:date="2025-01-04T23:09:00Z"/>
        </w:trPr>
        <w:tc>
          <w:tcPr>
            <w:tcW w:w="1140" w:type="dxa"/>
            <w:shd w:val="clear" w:color="auto" w:fill="D9D9D9" w:themeFill="background1" w:themeFillShade="D9"/>
          </w:tcPr>
          <w:p w14:paraId="0D6253AA" w14:textId="77777777" w:rsidR="0079444F" w:rsidRPr="003A450C" w:rsidRDefault="0079444F" w:rsidP="00607FE0">
            <w:pPr>
              <w:snapToGrid w:val="0"/>
              <w:spacing w:before="60" w:after="60" w:line="240" w:lineRule="auto"/>
              <w:jc w:val="left"/>
              <w:rPr>
                <w:ins w:id="2785" w:author="Raphael Malyankar" w:date="2025-01-04T23:09:00Z" w16du:dateUtc="2025-01-05T06:09:00Z"/>
                <w:b/>
                <w:sz w:val="16"/>
                <w:szCs w:val="16"/>
              </w:rPr>
            </w:pPr>
            <w:ins w:id="2786" w:author="Raphael Malyankar" w:date="2025-01-04T23:09:00Z" w16du:dateUtc="2025-01-05T06:09:00Z">
              <w:r>
                <w:rPr>
                  <w:b/>
                  <w:sz w:val="16"/>
                  <w:szCs w:val="16"/>
                </w:rPr>
                <w:t>Item</w:t>
              </w:r>
            </w:ins>
          </w:p>
        </w:tc>
        <w:tc>
          <w:tcPr>
            <w:tcW w:w="3024" w:type="dxa"/>
            <w:shd w:val="clear" w:color="auto" w:fill="D9D9D9" w:themeFill="background1" w:themeFillShade="D9"/>
          </w:tcPr>
          <w:p w14:paraId="103047E0" w14:textId="77777777" w:rsidR="0079444F" w:rsidRPr="003A450C" w:rsidRDefault="0079444F" w:rsidP="00607FE0">
            <w:pPr>
              <w:snapToGrid w:val="0"/>
              <w:spacing w:before="60" w:after="60" w:line="240" w:lineRule="auto"/>
              <w:jc w:val="left"/>
              <w:rPr>
                <w:ins w:id="2787" w:author="Raphael Malyankar" w:date="2025-01-04T23:09:00Z" w16du:dateUtc="2025-01-05T06:09:00Z"/>
                <w:b/>
                <w:sz w:val="16"/>
                <w:szCs w:val="16"/>
              </w:rPr>
            </w:pPr>
            <w:ins w:id="2788" w:author="Raphael Malyankar" w:date="2025-01-04T23:09:00Z" w16du:dateUtc="2025-01-05T06:09:00Z">
              <w:r w:rsidRPr="003A450C">
                <w:rPr>
                  <w:b/>
                  <w:sz w:val="16"/>
                  <w:szCs w:val="16"/>
                </w:rPr>
                <w:t>Name</w:t>
              </w:r>
            </w:ins>
          </w:p>
        </w:tc>
        <w:tc>
          <w:tcPr>
            <w:tcW w:w="3440" w:type="dxa"/>
            <w:shd w:val="clear" w:color="auto" w:fill="D9D9D9" w:themeFill="background1" w:themeFillShade="D9"/>
          </w:tcPr>
          <w:p w14:paraId="274208CF" w14:textId="77777777" w:rsidR="0079444F" w:rsidRPr="003A450C" w:rsidRDefault="0079444F" w:rsidP="00607FE0">
            <w:pPr>
              <w:snapToGrid w:val="0"/>
              <w:spacing w:before="60" w:after="60" w:line="240" w:lineRule="auto"/>
              <w:jc w:val="left"/>
              <w:rPr>
                <w:ins w:id="2789" w:author="Raphael Malyankar" w:date="2025-01-04T23:09:00Z" w16du:dateUtc="2025-01-05T06:09:00Z"/>
                <w:b/>
                <w:sz w:val="16"/>
                <w:szCs w:val="16"/>
              </w:rPr>
            </w:pPr>
            <w:ins w:id="2790" w:author="Raphael Malyankar" w:date="2025-01-04T23:09:00Z" w16du:dateUtc="2025-01-05T06:09:00Z">
              <w:r w:rsidRPr="003A450C">
                <w:rPr>
                  <w:b/>
                  <w:sz w:val="16"/>
                  <w:szCs w:val="16"/>
                </w:rPr>
                <w:t>Description</w:t>
              </w:r>
            </w:ins>
          </w:p>
        </w:tc>
        <w:tc>
          <w:tcPr>
            <w:tcW w:w="809" w:type="dxa"/>
            <w:shd w:val="clear" w:color="auto" w:fill="D9D9D9" w:themeFill="background1" w:themeFillShade="D9"/>
          </w:tcPr>
          <w:p w14:paraId="2B58BC06" w14:textId="77777777" w:rsidR="0079444F" w:rsidRPr="003A450C" w:rsidRDefault="0079444F" w:rsidP="00607FE0">
            <w:pPr>
              <w:snapToGrid w:val="0"/>
              <w:spacing w:before="60" w:after="60" w:line="240" w:lineRule="auto"/>
              <w:jc w:val="center"/>
              <w:rPr>
                <w:ins w:id="2791" w:author="Raphael Malyankar" w:date="2025-01-04T23:09:00Z" w16du:dateUtc="2025-01-05T06:09:00Z"/>
                <w:b/>
                <w:sz w:val="16"/>
                <w:szCs w:val="16"/>
              </w:rPr>
            </w:pPr>
            <w:ins w:id="2792" w:author="Raphael Malyankar" w:date="2025-01-04T23:09:00Z" w16du:dateUtc="2025-01-05T06:09:00Z">
              <w:r w:rsidRPr="003A450C">
                <w:rPr>
                  <w:b/>
                  <w:sz w:val="16"/>
                  <w:szCs w:val="16"/>
                </w:rPr>
                <w:t>Code</w:t>
              </w:r>
            </w:ins>
          </w:p>
        </w:tc>
        <w:tc>
          <w:tcPr>
            <w:tcW w:w="5921" w:type="dxa"/>
            <w:shd w:val="clear" w:color="auto" w:fill="D9D9D9" w:themeFill="background1" w:themeFillShade="D9"/>
          </w:tcPr>
          <w:p w14:paraId="06320F52" w14:textId="77777777" w:rsidR="0079444F" w:rsidRPr="003A450C" w:rsidRDefault="0079444F" w:rsidP="00607FE0">
            <w:pPr>
              <w:snapToGrid w:val="0"/>
              <w:spacing w:before="60" w:after="60" w:line="240" w:lineRule="auto"/>
              <w:jc w:val="left"/>
              <w:rPr>
                <w:ins w:id="2793" w:author="Raphael Malyankar" w:date="2025-01-04T23:09:00Z" w16du:dateUtc="2025-01-05T06:09:00Z"/>
                <w:b/>
                <w:sz w:val="16"/>
                <w:szCs w:val="16"/>
              </w:rPr>
            </w:pPr>
            <w:ins w:id="2794" w:author="Raphael Malyankar" w:date="2025-01-04T23:09:00Z" w16du:dateUtc="2025-01-05T06:09:00Z">
              <w:r w:rsidRPr="003A450C">
                <w:rPr>
                  <w:b/>
                  <w:sz w:val="16"/>
                  <w:szCs w:val="16"/>
                </w:rPr>
                <w:t>Remarks</w:t>
              </w:r>
            </w:ins>
          </w:p>
        </w:tc>
      </w:tr>
      <w:tr w:rsidR="0079444F" w:rsidRPr="003A450C" w14:paraId="03F82D2E" w14:textId="77777777" w:rsidTr="00607FE0">
        <w:trPr>
          <w:cantSplit/>
          <w:trHeight w:val="305"/>
          <w:ins w:id="2795" w:author="Raphael Malyankar" w:date="2025-01-04T23:09:00Z"/>
        </w:trPr>
        <w:tc>
          <w:tcPr>
            <w:tcW w:w="1140" w:type="dxa"/>
          </w:tcPr>
          <w:p w14:paraId="2AD4E0FE" w14:textId="77777777" w:rsidR="0079444F" w:rsidRPr="003A450C" w:rsidRDefault="0079444F" w:rsidP="00607FE0">
            <w:pPr>
              <w:snapToGrid w:val="0"/>
              <w:spacing w:before="60" w:after="60" w:line="240" w:lineRule="auto"/>
              <w:jc w:val="left"/>
              <w:rPr>
                <w:ins w:id="2796" w:author="Raphael Malyankar" w:date="2025-01-04T23:09:00Z" w16du:dateUtc="2025-01-05T06:09:00Z"/>
                <w:sz w:val="16"/>
                <w:szCs w:val="16"/>
              </w:rPr>
            </w:pPr>
            <w:ins w:id="2797" w:author="Raphael Malyankar" w:date="2025-01-04T23:09:00Z" w16du:dateUtc="2025-01-05T06:09:00Z">
              <w:r w:rsidRPr="003A450C">
                <w:rPr>
                  <w:sz w:val="16"/>
                  <w:szCs w:val="16"/>
                </w:rPr>
                <w:t>Enumeration</w:t>
              </w:r>
            </w:ins>
          </w:p>
        </w:tc>
        <w:tc>
          <w:tcPr>
            <w:tcW w:w="3024" w:type="dxa"/>
          </w:tcPr>
          <w:p w14:paraId="43C8289F" w14:textId="77777777" w:rsidR="0079444F" w:rsidRPr="003A450C" w:rsidRDefault="0079444F" w:rsidP="00607FE0">
            <w:pPr>
              <w:snapToGrid w:val="0"/>
              <w:spacing w:before="60" w:after="60" w:line="240" w:lineRule="auto"/>
              <w:jc w:val="left"/>
              <w:rPr>
                <w:ins w:id="2798" w:author="Raphael Malyankar" w:date="2025-01-04T23:09:00Z" w16du:dateUtc="2025-01-05T06:09:00Z"/>
                <w:sz w:val="16"/>
                <w:szCs w:val="16"/>
              </w:rPr>
            </w:pPr>
            <w:ins w:id="2799" w:author="Raphael Malyankar" w:date="2025-01-04T23:09:00Z" w16du:dateUtc="2025-01-05T06:09:00Z">
              <w:r>
                <w:rPr>
                  <w:sz w:val="16"/>
                  <w:szCs w:val="16"/>
                </w:rPr>
                <w:t>S100_Purpose</w:t>
              </w:r>
            </w:ins>
          </w:p>
        </w:tc>
        <w:tc>
          <w:tcPr>
            <w:tcW w:w="3440" w:type="dxa"/>
          </w:tcPr>
          <w:p w14:paraId="70CB2603" w14:textId="77777777" w:rsidR="0079444F" w:rsidRPr="003A450C" w:rsidRDefault="0079444F" w:rsidP="00607FE0">
            <w:pPr>
              <w:snapToGrid w:val="0"/>
              <w:spacing w:before="60" w:after="60" w:line="240" w:lineRule="auto"/>
              <w:jc w:val="left"/>
              <w:rPr>
                <w:ins w:id="2800" w:author="Raphael Malyankar" w:date="2025-01-04T23:09:00Z" w16du:dateUtc="2025-01-05T06:09:00Z"/>
                <w:sz w:val="16"/>
                <w:szCs w:val="16"/>
              </w:rPr>
            </w:pPr>
            <w:ins w:id="2801" w:author="Raphael Malyankar" w:date="2025-01-04T23:09:00Z" w16du:dateUtc="2025-01-05T06:09:00Z">
              <w:r>
                <w:rPr>
                  <w:sz w:val="16"/>
                  <w:szCs w:val="16"/>
                </w:rPr>
                <w:t>The purpose of the dataset</w:t>
              </w:r>
            </w:ins>
          </w:p>
        </w:tc>
        <w:tc>
          <w:tcPr>
            <w:tcW w:w="809" w:type="dxa"/>
          </w:tcPr>
          <w:p w14:paraId="3C7E4184" w14:textId="77777777" w:rsidR="0079444F" w:rsidRPr="003A450C" w:rsidRDefault="0079444F" w:rsidP="00607FE0">
            <w:pPr>
              <w:snapToGrid w:val="0"/>
              <w:spacing w:before="60" w:after="60" w:line="240" w:lineRule="auto"/>
              <w:jc w:val="center"/>
              <w:rPr>
                <w:ins w:id="2802" w:author="Raphael Malyankar" w:date="2025-01-04T23:09:00Z" w16du:dateUtc="2025-01-05T06:09:00Z"/>
                <w:sz w:val="16"/>
                <w:szCs w:val="16"/>
              </w:rPr>
            </w:pPr>
            <w:ins w:id="2803" w:author="Raphael Malyankar" w:date="2025-01-04T23:09:00Z" w16du:dateUtc="2025-01-05T06:09:00Z">
              <w:r w:rsidRPr="003A450C">
                <w:rPr>
                  <w:sz w:val="16"/>
                  <w:szCs w:val="16"/>
                </w:rPr>
                <w:t>-</w:t>
              </w:r>
            </w:ins>
          </w:p>
        </w:tc>
        <w:tc>
          <w:tcPr>
            <w:tcW w:w="5921" w:type="dxa"/>
          </w:tcPr>
          <w:p w14:paraId="52A44BAE" w14:textId="77777777" w:rsidR="0079444F" w:rsidRPr="003A450C" w:rsidRDefault="0079444F" w:rsidP="00607FE0">
            <w:pPr>
              <w:spacing w:before="60" w:after="60" w:line="240" w:lineRule="auto"/>
              <w:jc w:val="left"/>
              <w:rPr>
                <w:ins w:id="2804" w:author="Raphael Malyankar" w:date="2025-01-04T23:09:00Z" w16du:dateUtc="2025-01-05T06:09:00Z"/>
                <w:sz w:val="16"/>
                <w:szCs w:val="16"/>
              </w:rPr>
            </w:pPr>
            <w:ins w:id="2805" w:author="Raphael Malyankar" w:date="2025-01-04T23:09:00Z" w16du:dateUtc="2025-01-05T06:09:00Z">
              <w:r w:rsidRPr="003A450C" w:rsidDel="006A2EDF">
                <w:rPr>
                  <w:sz w:val="16"/>
                  <w:szCs w:val="16"/>
                  <w:lang w:eastAsia="en-US"/>
                </w:rPr>
                <w:t xml:space="preserve"> </w:t>
              </w:r>
            </w:ins>
          </w:p>
        </w:tc>
      </w:tr>
      <w:tr w:rsidR="0079444F" w:rsidRPr="003A450C" w14:paraId="27D227D5" w14:textId="77777777" w:rsidTr="00607FE0">
        <w:trPr>
          <w:cantSplit/>
          <w:trHeight w:val="277"/>
          <w:ins w:id="2806" w:author="Raphael Malyankar" w:date="2025-01-04T23:09:00Z"/>
        </w:trPr>
        <w:tc>
          <w:tcPr>
            <w:tcW w:w="1140" w:type="dxa"/>
          </w:tcPr>
          <w:p w14:paraId="62E9DE74" w14:textId="77777777" w:rsidR="0079444F" w:rsidRPr="003A450C" w:rsidRDefault="0079444F" w:rsidP="00607FE0">
            <w:pPr>
              <w:snapToGrid w:val="0"/>
              <w:spacing w:before="60" w:after="60" w:line="240" w:lineRule="auto"/>
              <w:jc w:val="left"/>
              <w:rPr>
                <w:ins w:id="2807" w:author="Raphael Malyankar" w:date="2025-01-04T23:09:00Z" w16du:dateUtc="2025-01-05T06:09:00Z"/>
                <w:sz w:val="16"/>
                <w:szCs w:val="16"/>
              </w:rPr>
            </w:pPr>
            <w:ins w:id="2808" w:author="Raphael Malyankar" w:date="2025-01-04T23:09:00Z" w16du:dateUtc="2025-01-05T06:09:00Z">
              <w:r w:rsidRPr="003A450C">
                <w:rPr>
                  <w:sz w:val="16"/>
                  <w:szCs w:val="16"/>
                </w:rPr>
                <w:t>Value</w:t>
              </w:r>
            </w:ins>
          </w:p>
        </w:tc>
        <w:tc>
          <w:tcPr>
            <w:tcW w:w="3024" w:type="dxa"/>
          </w:tcPr>
          <w:p w14:paraId="4107F071" w14:textId="77777777" w:rsidR="0079444F" w:rsidRPr="003A450C" w:rsidRDefault="0079444F" w:rsidP="00607FE0">
            <w:pPr>
              <w:snapToGrid w:val="0"/>
              <w:spacing w:before="60" w:after="60" w:line="240" w:lineRule="auto"/>
              <w:jc w:val="left"/>
              <w:rPr>
                <w:ins w:id="2809" w:author="Raphael Malyankar" w:date="2025-01-04T23:09:00Z" w16du:dateUtc="2025-01-05T06:09:00Z"/>
                <w:sz w:val="16"/>
                <w:szCs w:val="16"/>
              </w:rPr>
            </w:pPr>
            <w:ins w:id="2810" w:author="Raphael Malyankar" w:date="2025-01-04T23:09:00Z" w16du:dateUtc="2025-01-05T06:09:00Z">
              <w:r>
                <w:rPr>
                  <w:sz w:val="16"/>
                  <w:szCs w:val="16"/>
                </w:rPr>
                <w:t>newDataset</w:t>
              </w:r>
            </w:ins>
          </w:p>
        </w:tc>
        <w:tc>
          <w:tcPr>
            <w:tcW w:w="3440" w:type="dxa"/>
          </w:tcPr>
          <w:p w14:paraId="689FF2E5" w14:textId="77777777" w:rsidR="0079444F" w:rsidRPr="003A450C" w:rsidRDefault="0079444F" w:rsidP="00607FE0">
            <w:pPr>
              <w:snapToGrid w:val="0"/>
              <w:spacing w:before="60" w:after="60" w:line="240" w:lineRule="auto"/>
              <w:jc w:val="left"/>
              <w:rPr>
                <w:ins w:id="2811" w:author="Raphael Malyankar" w:date="2025-01-04T23:09:00Z" w16du:dateUtc="2025-01-05T06:09:00Z"/>
                <w:sz w:val="16"/>
                <w:szCs w:val="16"/>
              </w:rPr>
            </w:pPr>
            <w:ins w:id="2812" w:author="Raphael Malyankar" w:date="2025-01-04T23:09:00Z" w16du:dateUtc="2025-01-05T06:09:00Z">
              <w:r>
                <w:rPr>
                  <w:sz w:val="16"/>
                  <w:szCs w:val="16"/>
                </w:rPr>
                <w:t>Brand new dataset</w:t>
              </w:r>
            </w:ins>
          </w:p>
        </w:tc>
        <w:tc>
          <w:tcPr>
            <w:tcW w:w="809" w:type="dxa"/>
          </w:tcPr>
          <w:p w14:paraId="5B361ED8" w14:textId="77777777" w:rsidR="0079444F" w:rsidRPr="003A450C" w:rsidRDefault="0079444F" w:rsidP="00607FE0">
            <w:pPr>
              <w:snapToGrid w:val="0"/>
              <w:spacing w:before="60" w:after="60" w:line="240" w:lineRule="auto"/>
              <w:jc w:val="center"/>
              <w:rPr>
                <w:ins w:id="2813" w:author="Raphael Malyankar" w:date="2025-01-04T23:09:00Z" w16du:dateUtc="2025-01-05T06:09:00Z"/>
                <w:sz w:val="16"/>
                <w:szCs w:val="16"/>
              </w:rPr>
            </w:pPr>
            <w:ins w:id="2814" w:author="Raphael Malyankar" w:date="2025-01-04T23:09:00Z" w16du:dateUtc="2025-01-05T06:09:00Z">
              <w:r>
                <w:rPr>
                  <w:sz w:val="16"/>
                  <w:szCs w:val="16"/>
                </w:rPr>
                <w:t>1</w:t>
              </w:r>
            </w:ins>
          </w:p>
        </w:tc>
        <w:tc>
          <w:tcPr>
            <w:tcW w:w="5921" w:type="dxa"/>
          </w:tcPr>
          <w:p w14:paraId="464A34A3" w14:textId="77777777" w:rsidR="0079444F" w:rsidRPr="003A450C" w:rsidRDefault="0079444F" w:rsidP="00607FE0">
            <w:pPr>
              <w:snapToGrid w:val="0"/>
              <w:spacing w:before="60" w:after="60" w:line="240" w:lineRule="auto"/>
              <w:jc w:val="left"/>
              <w:rPr>
                <w:ins w:id="2815" w:author="Raphael Malyankar" w:date="2025-01-04T23:09:00Z" w16du:dateUtc="2025-01-05T06:09:00Z"/>
                <w:sz w:val="16"/>
                <w:szCs w:val="16"/>
              </w:rPr>
            </w:pPr>
            <w:ins w:id="2816" w:author="Raphael Malyankar" w:date="2025-01-04T23:09:00Z" w16du:dateUtc="2025-01-05T06:09:00Z">
              <w:r>
                <w:rPr>
                  <w:sz w:val="16"/>
                  <w:szCs w:val="16"/>
                </w:rPr>
                <w:t xml:space="preserve">No data has previously been produced for this area </w:t>
              </w:r>
            </w:ins>
          </w:p>
        </w:tc>
      </w:tr>
      <w:tr w:rsidR="0079444F" w:rsidRPr="003A450C" w14:paraId="2C1E55F9" w14:textId="77777777" w:rsidTr="00607FE0">
        <w:trPr>
          <w:cantSplit/>
          <w:trHeight w:val="277"/>
          <w:ins w:id="2817" w:author="Raphael Malyankar" w:date="2025-01-04T23:09:00Z"/>
        </w:trPr>
        <w:tc>
          <w:tcPr>
            <w:tcW w:w="1140" w:type="dxa"/>
          </w:tcPr>
          <w:p w14:paraId="444EEF52" w14:textId="77777777" w:rsidR="0079444F" w:rsidRPr="003A450C" w:rsidRDefault="0079444F" w:rsidP="00607FE0">
            <w:pPr>
              <w:snapToGrid w:val="0"/>
              <w:spacing w:before="60" w:after="60" w:line="240" w:lineRule="auto"/>
              <w:jc w:val="left"/>
              <w:rPr>
                <w:ins w:id="2818" w:author="Raphael Malyankar" w:date="2025-01-04T23:09:00Z" w16du:dateUtc="2025-01-05T06:09:00Z"/>
                <w:sz w:val="16"/>
                <w:szCs w:val="16"/>
              </w:rPr>
            </w:pPr>
            <w:ins w:id="2819" w:author="Raphael Malyankar" w:date="2025-01-04T23:09:00Z" w16du:dateUtc="2025-01-05T06:09:00Z">
              <w:r w:rsidRPr="003A450C">
                <w:rPr>
                  <w:sz w:val="16"/>
                  <w:szCs w:val="16"/>
                </w:rPr>
                <w:t>Value</w:t>
              </w:r>
            </w:ins>
          </w:p>
        </w:tc>
        <w:tc>
          <w:tcPr>
            <w:tcW w:w="3024" w:type="dxa"/>
          </w:tcPr>
          <w:p w14:paraId="233FE792" w14:textId="77777777" w:rsidR="0079444F" w:rsidRPr="003A450C" w:rsidRDefault="0079444F" w:rsidP="00607FE0">
            <w:pPr>
              <w:snapToGrid w:val="0"/>
              <w:spacing w:before="60" w:after="60" w:line="240" w:lineRule="auto"/>
              <w:jc w:val="left"/>
              <w:rPr>
                <w:ins w:id="2820" w:author="Raphael Malyankar" w:date="2025-01-04T23:09:00Z" w16du:dateUtc="2025-01-05T06:09:00Z"/>
                <w:sz w:val="16"/>
                <w:szCs w:val="16"/>
              </w:rPr>
            </w:pPr>
            <w:ins w:id="2821" w:author="Raphael Malyankar" w:date="2025-01-04T23:09:00Z" w16du:dateUtc="2025-01-05T06:09:00Z">
              <w:r>
                <w:rPr>
                  <w:sz w:val="16"/>
                  <w:szCs w:val="16"/>
                </w:rPr>
                <w:t>newEdition</w:t>
              </w:r>
            </w:ins>
          </w:p>
        </w:tc>
        <w:tc>
          <w:tcPr>
            <w:tcW w:w="3440" w:type="dxa"/>
          </w:tcPr>
          <w:p w14:paraId="65A38A27" w14:textId="77777777" w:rsidR="0079444F" w:rsidRPr="003A450C" w:rsidRDefault="0079444F" w:rsidP="00607FE0">
            <w:pPr>
              <w:snapToGrid w:val="0"/>
              <w:spacing w:before="60" w:after="60" w:line="240" w:lineRule="auto"/>
              <w:jc w:val="left"/>
              <w:rPr>
                <w:ins w:id="2822" w:author="Raphael Malyankar" w:date="2025-01-04T23:09:00Z" w16du:dateUtc="2025-01-05T06:09:00Z"/>
                <w:sz w:val="16"/>
                <w:szCs w:val="16"/>
              </w:rPr>
            </w:pPr>
            <w:ins w:id="2823" w:author="Raphael Malyankar" w:date="2025-01-04T23:09:00Z" w16du:dateUtc="2025-01-05T06:09:00Z">
              <w:r>
                <w:rPr>
                  <w:sz w:val="16"/>
                  <w:szCs w:val="16"/>
                </w:rPr>
                <w:t xml:space="preserve">New edition of the dataset or </w:t>
              </w:r>
              <w:r w:rsidRPr="00A93CCB">
                <w:rPr>
                  <w:sz w:val="16"/>
                  <w:szCs w:val="16"/>
                </w:rPr>
                <w:t>Catalogue</w:t>
              </w:r>
            </w:ins>
          </w:p>
        </w:tc>
        <w:tc>
          <w:tcPr>
            <w:tcW w:w="809" w:type="dxa"/>
          </w:tcPr>
          <w:p w14:paraId="4DF7EA43" w14:textId="77777777" w:rsidR="0079444F" w:rsidRPr="003A450C" w:rsidRDefault="0079444F" w:rsidP="00607FE0">
            <w:pPr>
              <w:snapToGrid w:val="0"/>
              <w:spacing w:before="60" w:after="60" w:line="240" w:lineRule="auto"/>
              <w:jc w:val="center"/>
              <w:rPr>
                <w:ins w:id="2824" w:author="Raphael Malyankar" w:date="2025-01-04T23:09:00Z" w16du:dateUtc="2025-01-05T06:09:00Z"/>
                <w:sz w:val="16"/>
                <w:szCs w:val="16"/>
              </w:rPr>
            </w:pPr>
            <w:ins w:id="2825" w:author="Raphael Malyankar" w:date="2025-01-04T23:09:00Z" w16du:dateUtc="2025-01-05T06:09:00Z">
              <w:r>
                <w:rPr>
                  <w:sz w:val="16"/>
                  <w:szCs w:val="16"/>
                </w:rPr>
                <w:t>2</w:t>
              </w:r>
            </w:ins>
          </w:p>
        </w:tc>
        <w:tc>
          <w:tcPr>
            <w:tcW w:w="5921" w:type="dxa"/>
          </w:tcPr>
          <w:p w14:paraId="3AE2DBFD" w14:textId="77777777" w:rsidR="0079444F" w:rsidRPr="003A450C" w:rsidRDefault="0079444F" w:rsidP="00607FE0">
            <w:pPr>
              <w:snapToGrid w:val="0"/>
              <w:spacing w:before="60" w:after="60" w:line="240" w:lineRule="auto"/>
              <w:jc w:val="left"/>
              <w:rPr>
                <w:ins w:id="2826" w:author="Raphael Malyankar" w:date="2025-01-04T23:09:00Z" w16du:dateUtc="2025-01-05T06:09:00Z"/>
                <w:sz w:val="16"/>
                <w:szCs w:val="16"/>
              </w:rPr>
            </w:pPr>
            <w:ins w:id="2827" w:author="Raphael Malyankar" w:date="2025-01-04T23:09:00Z" w16du:dateUtc="2025-01-05T06:09:00Z">
              <w:r>
                <w:rPr>
                  <w:sz w:val="16"/>
                  <w:szCs w:val="16"/>
                </w:rPr>
                <w:t>Includes new information which has not been previously distributed by updates</w:t>
              </w:r>
            </w:ins>
          </w:p>
        </w:tc>
      </w:tr>
      <w:tr w:rsidR="0079444F" w:rsidRPr="003A450C" w14:paraId="484163A3" w14:textId="77777777" w:rsidTr="00607FE0">
        <w:trPr>
          <w:cantSplit/>
          <w:trHeight w:val="305"/>
          <w:ins w:id="2828" w:author="Raphael Malyankar" w:date="2025-01-04T23:09:00Z"/>
        </w:trPr>
        <w:tc>
          <w:tcPr>
            <w:tcW w:w="1140" w:type="dxa"/>
          </w:tcPr>
          <w:p w14:paraId="22D4FBDD" w14:textId="77777777" w:rsidR="0079444F" w:rsidRPr="003A450C" w:rsidRDefault="0079444F" w:rsidP="00607FE0">
            <w:pPr>
              <w:snapToGrid w:val="0"/>
              <w:spacing w:before="60" w:after="60" w:line="240" w:lineRule="auto"/>
              <w:jc w:val="left"/>
              <w:rPr>
                <w:ins w:id="2829" w:author="Raphael Malyankar" w:date="2025-01-04T23:09:00Z" w16du:dateUtc="2025-01-05T06:09:00Z"/>
                <w:sz w:val="16"/>
                <w:szCs w:val="16"/>
              </w:rPr>
            </w:pPr>
            <w:ins w:id="2830" w:author="Raphael Malyankar" w:date="2025-01-04T23:09:00Z" w16du:dateUtc="2025-01-05T06:09:00Z">
              <w:r w:rsidRPr="003A450C">
                <w:rPr>
                  <w:sz w:val="16"/>
                  <w:szCs w:val="16"/>
                </w:rPr>
                <w:t>Value</w:t>
              </w:r>
            </w:ins>
          </w:p>
        </w:tc>
        <w:tc>
          <w:tcPr>
            <w:tcW w:w="3024" w:type="dxa"/>
          </w:tcPr>
          <w:p w14:paraId="5FCF0EEC" w14:textId="77777777" w:rsidR="0079444F" w:rsidRPr="003A450C" w:rsidRDefault="0079444F" w:rsidP="00607FE0">
            <w:pPr>
              <w:snapToGrid w:val="0"/>
              <w:spacing w:before="60" w:after="60" w:line="240" w:lineRule="auto"/>
              <w:jc w:val="left"/>
              <w:rPr>
                <w:ins w:id="2831" w:author="Raphael Malyankar" w:date="2025-01-04T23:09:00Z" w16du:dateUtc="2025-01-05T06:09:00Z"/>
                <w:sz w:val="16"/>
                <w:szCs w:val="16"/>
              </w:rPr>
            </w:pPr>
            <w:ins w:id="2832" w:author="Raphael Malyankar" w:date="2025-01-04T23:09:00Z" w16du:dateUtc="2025-01-05T06:09:00Z">
              <w:r>
                <w:rPr>
                  <w:sz w:val="16"/>
                  <w:szCs w:val="16"/>
                </w:rPr>
                <w:t>update</w:t>
              </w:r>
            </w:ins>
          </w:p>
        </w:tc>
        <w:tc>
          <w:tcPr>
            <w:tcW w:w="3440" w:type="dxa"/>
          </w:tcPr>
          <w:p w14:paraId="257C5212" w14:textId="77777777" w:rsidR="0079444F" w:rsidRPr="003A450C" w:rsidRDefault="0079444F" w:rsidP="00607FE0">
            <w:pPr>
              <w:snapToGrid w:val="0"/>
              <w:spacing w:before="60" w:after="60" w:line="240" w:lineRule="auto"/>
              <w:jc w:val="left"/>
              <w:rPr>
                <w:ins w:id="2833" w:author="Raphael Malyankar" w:date="2025-01-04T23:09:00Z" w16du:dateUtc="2025-01-05T06:09:00Z"/>
                <w:sz w:val="16"/>
                <w:szCs w:val="16"/>
              </w:rPr>
            </w:pPr>
            <w:ins w:id="2834" w:author="Raphael Malyankar" w:date="2025-01-04T23:09:00Z" w16du:dateUtc="2025-01-05T06:09:00Z">
              <w:r>
                <w:rPr>
                  <w:sz w:val="16"/>
                  <w:szCs w:val="16"/>
                </w:rPr>
                <w:t>Dataset update</w:t>
              </w:r>
            </w:ins>
          </w:p>
        </w:tc>
        <w:tc>
          <w:tcPr>
            <w:tcW w:w="809" w:type="dxa"/>
          </w:tcPr>
          <w:p w14:paraId="2D654A51" w14:textId="77777777" w:rsidR="0079444F" w:rsidRPr="003A450C" w:rsidRDefault="0079444F" w:rsidP="00607FE0">
            <w:pPr>
              <w:snapToGrid w:val="0"/>
              <w:spacing w:before="60" w:after="60" w:line="240" w:lineRule="auto"/>
              <w:jc w:val="center"/>
              <w:rPr>
                <w:ins w:id="2835" w:author="Raphael Malyankar" w:date="2025-01-04T23:09:00Z" w16du:dateUtc="2025-01-05T06:09:00Z"/>
                <w:sz w:val="16"/>
                <w:szCs w:val="16"/>
              </w:rPr>
            </w:pPr>
            <w:ins w:id="2836" w:author="Raphael Malyankar" w:date="2025-01-04T23:09:00Z" w16du:dateUtc="2025-01-05T06:09:00Z">
              <w:r>
                <w:rPr>
                  <w:sz w:val="16"/>
                  <w:szCs w:val="16"/>
                </w:rPr>
                <w:t>3</w:t>
              </w:r>
            </w:ins>
          </w:p>
        </w:tc>
        <w:tc>
          <w:tcPr>
            <w:tcW w:w="5921" w:type="dxa"/>
          </w:tcPr>
          <w:p w14:paraId="21E0CDBC" w14:textId="77777777" w:rsidR="0079444F" w:rsidRPr="003A450C" w:rsidRDefault="0079444F" w:rsidP="00607FE0">
            <w:pPr>
              <w:snapToGrid w:val="0"/>
              <w:spacing w:before="60" w:after="60" w:line="240" w:lineRule="auto"/>
              <w:jc w:val="left"/>
              <w:rPr>
                <w:ins w:id="2837" w:author="Raphael Malyankar" w:date="2025-01-04T23:09:00Z" w16du:dateUtc="2025-01-05T06:09:00Z"/>
                <w:sz w:val="16"/>
                <w:szCs w:val="16"/>
              </w:rPr>
            </w:pPr>
            <w:ins w:id="2838" w:author="Raphael Malyankar" w:date="2025-01-04T23:09:00Z" w16du:dateUtc="2025-01-05T06:09:00Z">
              <w:r>
                <w:rPr>
                  <w:sz w:val="16"/>
                  <w:szCs w:val="16"/>
                </w:rPr>
                <w:t>Changing some information in an existing dataset</w:t>
              </w:r>
            </w:ins>
          </w:p>
        </w:tc>
      </w:tr>
      <w:tr w:rsidR="0079444F" w:rsidRPr="003A450C" w14:paraId="6FF469FA" w14:textId="77777777" w:rsidTr="00607FE0">
        <w:trPr>
          <w:cantSplit/>
          <w:trHeight w:val="305"/>
          <w:ins w:id="2839" w:author="Raphael Malyankar" w:date="2025-01-04T23:09:00Z"/>
        </w:trPr>
        <w:tc>
          <w:tcPr>
            <w:tcW w:w="1140" w:type="dxa"/>
          </w:tcPr>
          <w:p w14:paraId="0F9842DA" w14:textId="77777777" w:rsidR="0079444F" w:rsidRPr="003A450C" w:rsidRDefault="0079444F" w:rsidP="00607FE0">
            <w:pPr>
              <w:snapToGrid w:val="0"/>
              <w:spacing w:before="60" w:after="60" w:line="240" w:lineRule="auto"/>
              <w:jc w:val="left"/>
              <w:rPr>
                <w:ins w:id="2840" w:author="Raphael Malyankar" w:date="2025-01-04T23:09:00Z" w16du:dateUtc="2025-01-05T06:09:00Z"/>
                <w:sz w:val="16"/>
                <w:szCs w:val="16"/>
              </w:rPr>
            </w:pPr>
            <w:ins w:id="2841" w:author="Raphael Malyankar" w:date="2025-01-04T23:09:00Z" w16du:dateUtc="2025-01-05T06:09:00Z">
              <w:r w:rsidRPr="003A450C">
                <w:rPr>
                  <w:sz w:val="16"/>
                  <w:szCs w:val="16"/>
                </w:rPr>
                <w:t>Value</w:t>
              </w:r>
            </w:ins>
          </w:p>
        </w:tc>
        <w:tc>
          <w:tcPr>
            <w:tcW w:w="3024" w:type="dxa"/>
          </w:tcPr>
          <w:p w14:paraId="5F49687B" w14:textId="77777777" w:rsidR="0079444F" w:rsidRPr="003A450C" w:rsidRDefault="0079444F" w:rsidP="00607FE0">
            <w:pPr>
              <w:snapToGrid w:val="0"/>
              <w:spacing w:before="60" w:after="60" w:line="240" w:lineRule="auto"/>
              <w:jc w:val="left"/>
              <w:rPr>
                <w:ins w:id="2842" w:author="Raphael Malyankar" w:date="2025-01-04T23:09:00Z" w16du:dateUtc="2025-01-05T06:09:00Z"/>
                <w:sz w:val="16"/>
                <w:szCs w:val="16"/>
              </w:rPr>
            </w:pPr>
            <w:ins w:id="2843" w:author="Raphael Malyankar" w:date="2025-01-04T23:09:00Z" w16du:dateUtc="2025-01-05T06:09:00Z">
              <w:r>
                <w:rPr>
                  <w:sz w:val="16"/>
                  <w:szCs w:val="16"/>
                </w:rPr>
                <w:t>reissue</w:t>
              </w:r>
            </w:ins>
          </w:p>
        </w:tc>
        <w:tc>
          <w:tcPr>
            <w:tcW w:w="3440" w:type="dxa"/>
          </w:tcPr>
          <w:p w14:paraId="1E3A14DF" w14:textId="77777777" w:rsidR="0079444F" w:rsidRPr="003A450C" w:rsidRDefault="0079444F" w:rsidP="00607FE0">
            <w:pPr>
              <w:snapToGrid w:val="0"/>
              <w:spacing w:before="60" w:after="60" w:line="240" w:lineRule="auto"/>
              <w:jc w:val="left"/>
              <w:rPr>
                <w:ins w:id="2844" w:author="Raphael Malyankar" w:date="2025-01-04T23:09:00Z" w16du:dateUtc="2025-01-05T06:09:00Z"/>
                <w:sz w:val="16"/>
                <w:szCs w:val="16"/>
              </w:rPr>
            </w:pPr>
            <w:ins w:id="2845" w:author="Raphael Malyankar" w:date="2025-01-04T23:09:00Z" w16du:dateUtc="2025-01-05T06:09:00Z">
              <w:r>
                <w:rPr>
                  <w:sz w:val="16"/>
                  <w:szCs w:val="16"/>
                </w:rPr>
                <w:t>Dataset that has been re-issued</w:t>
              </w:r>
            </w:ins>
          </w:p>
        </w:tc>
        <w:tc>
          <w:tcPr>
            <w:tcW w:w="809" w:type="dxa"/>
          </w:tcPr>
          <w:p w14:paraId="353F6EDA" w14:textId="77777777" w:rsidR="0079444F" w:rsidRPr="003A450C" w:rsidRDefault="0079444F" w:rsidP="00607FE0">
            <w:pPr>
              <w:snapToGrid w:val="0"/>
              <w:spacing w:before="60" w:after="60" w:line="240" w:lineRule="auto"/>
              <w:jc w:val="center"/>
              <w:rPr>
                <w:ins w:id="2846" w:author="Raphael Malyankar" w:date="2025-01-04T23:09:00Z" w16du:dateUtc="2025-01-05T06:09:00Z"/>
                <w:sz w:val="16"/>
                <w:szCs w:val="16"/>
              </w:rPr>
            </w:pPr>
            <w:ins w:id="2847" w:author="Raphael Malyankar" w:date="2025-01-04T23:09:00Z" w16du:dateUtc="2025-01-05T06:09:00Z">
              <w:r>
                <w:rPr>
                  <w:sz w:val="16"/>
                  <w:szCs w:val="16"/>
                </w:rPr>
                <w:t>4</w:t>
              </w:r>
            </w:ins>
          </w:p>
        </w:tc>
        <w:tc>
          <w:tcPr>
            <w:tcW w:w="5921" w:type="dxa"/>
          </w:tcPr>
          <w:p w14:paraId="5D8C71BE" w14:textId="77777777" w:rsidR="0079444F" w:rsidRPr="003A450C" w:rsidRDefault="0079444F" w:rsidP="00607FE0">
            <w:pPr>
              <w:snapToGrid w:val="0"/>
              <w:spacing w:before="60" w:after="60" w:line="240" w:lineRule="auto"/>
              <w:jc w:val="left"/>
              <w:rPr>
                <w:ins w:id="2848" w:author="Raphael Malyankar" w:date="2025-01-04T23:09:00Z" w16du:dateUtc="2025-01-05T06:09:00Z"/>
                <w:sz w:val="16"/>
                <w:szCs w:val="16"/>
              </w:rPr>
            </w:pPr>
            <w:ins w:id="2849" w:author="Raphael Malyankar" w:date="2025-01-04T23:09:00Z" w16du:dateUtc="2025-01-05T06:09:00Z">
              <w:r>
                <w:rPr>
                  <w:sz w:val="16"/>
                  <w:szCs w:val="16"/>
                </w:rPr>
                <w:t>Includes all the updates applied to the original dataset up to the date of the re-issue. A re-issue does not contain any new information additional to that previously issued by updates</w:t>
              </w:r>
            </w:ins>
          </w:p>
        </w:tc>
      </w:tr>
      <w:tr w:rsidR="0079444F" w:rsidRPr="003A450C" w14:paraId="00F7210D" w14:textId="77777777" w:rsidTr="00607FE0">
        <w:trPr>
          <w:cantSplit/>
          <w:trHeight w:val="305"/>
          <w:ins w:id="2850" w:author="Raphael Malyankar" w:date="2025-01-04T23:09:00Z"/>
        </w:trPr>
        <w:tc>
          <w:tcPr>
            <w:tcW w:w="1140" w:type="dxa"/>
          </w:tcPr>
          <w:p w14:paraId="0E928180" w14:textId="77777777" w:rsidR="0079444F" w:rsidRPr="003A450C" w:rsidRDefault="0079444F" w:rsidP="00607FE0">
            <w:pPr>
              <w:snapToGrid w:val="0"/>
              <w:spacing w:before="60" w:after="60" w:line="240" w:lineRule="auto"/>
              <w:jc w:val="left"/>
              <w:rPr>
                <w:ins w:id="2851" w:author="Raphael Malyankar" w:date="2025-01-04T23:09:00Z" w16du:dateUtc="2025-01-05T06:09:00Z"/>
                <w:sz w:val="16"/>
                <w:szCs w:val="16"/>
              </w:rPr>
            </w:pPr>
            <w:ins w:id="2852" w:author="Raphael Malyankar" w:date="2025-01-04T23:09:00Z" w16du:dateUtc="2025-01-05T06:09:00Z">
              <w:r>
                <w:rPr>
                  <w:sz w:val="16"/>
                  <w:szCs w:val="16"/>
                </w:rPr>
                <w:t>Value</w:t>
              </w:r>
            </w:ins>
          </w:p>
        </w:tc>
        <w:tc>
          <w:tcPr>
            <w:tcW w:w="3024" w:type="dxa"/>
          </w:tcPr>
          <w:p w14:paraId="257ED1B6" w14:textId="77777777" w:rsidR="0079444F" w:rsidRDefault="0079444F" w:rsidP="00607FE0">
            <w:pPr>
              <w:snapToGrid w:val="0"/>
              <w:spacing w:before="60" w:after="60" w:line="240" w:lineRule="auto"/>
              <w:jc w:val="left"/>
              <w:rPr>
                <w:ins w:id="2853" w:author="Raphael Malyankar" w:date="2025-01-04T23:09:00Z" w16du:dateUtc="2025-01-05T06:09:00Z"/>
                <w:sz w:val="16"/>
                <w:szCs w:val="16"/>
              </w:rPr>
            </w:pPr>
            <w:ins w:id="2854" w:author="Raphael Malyankar" w:date="2025-01-04T23:09:00Z" w16du:dateUtc="2025-01-05T06:09:00Z">
              <w:r>
                <w:rPr>
                  <w:sz w:val="16"/>
                  <w:szCs w:val="16"/>
                </w:rPr>
                <w:t>cancellation</w:t>
              </w:r>
            </w:ins>
          </w:p>
        </w:tc>
        <w:tc>
          <w:tcPr>
            <w:tcW w:w="3440" w:type="dxa"/>
          </w:tcPr>
          <w:p w14:paraId="0D3FEE2A" w14:textId="77777777" w:rsidR="0079444F" w:rsidRDefault="0079444F" w:rsidP="00607FE0">
            <w:pPr>
              <w:snapToGrid w:val="0"/>
              <w:spacing w:before="60" w:after="60" w:line="240" w:lineRule="auto"/>
              <w:jc w:val="left"/>
              <w:rPr>
                <w:ins w:id="2855" w:author="Raphael Malyankar" w:date="2025-01-04T23:09:00Z" w16du:dateUtc="2025-01-05T06:09:00Z"/>
                <w:sz w:val="16"/>
                <w:szCs w:val="16"/>
              </w:rPr>
            </w:pPr>
            <w:ins w:id="2856" w:author="Raphael Malyankar" w:date="2025-01-04T23:09:00Z" w16du:dateUtc="2025-01-05T06:09:00Z">
              <w:r>
                <w:rPr>
                  <w:sz w:val="16"/>
                  <w:szCs w:val="16"/>
                </w:rPr>
                <w:t xml:space="preserve">Dataset or </w:t>
              </w:r>
              <w:r w:rsidRPr="00A93CCB">
                <w:rPr>
                  <w:sz w:val="16"/>
                  <w:szCs w:val="16"/>
                </w:rPr>
                <w:t>Catalogue</w:t>
              </w:r>
              <w:r>
                <w:rPr>
                  <w:sz w:val="16"/>
                  <w:szCs w:val="16"/>
                </w:rPr>
                <w:t xml:space="preserve"> that has been cancelled</w:t>
              </w:r>
            </w:ins>
          </w:p>
        </w:tc>
        <w:tc>
          <w:tcPr>
            <w:tcW w:w="809" w:type="dxa"/>
          </w:tcPr>
          <w:p w14:paraId="68A079D4" w14:textId="77777777" w:rsidR="0079444F" w:rsidRPr="003A450C" w:rsidRDefault="0079444F" w:rsidP="00607FE0">
            <w:pPr>
              <w:snapToGrid w:val="0"/>
              <w:spacing w:before="60" w:after="60" w:line="240" w:lineRule="auto"/>
              <w:jc w:val="center"/>
              <w:rPr>
                <w:ins w:id="2857" w:author="Raphael Malyankar" w:date="2025-01-04T23:09:00Z" w16du:dateUtc="2025-01-05T06:09:00Z"/>
                <w:sz w:val="16"/>
                <w:szCs w:val="16"/>
              </w:rPr>
            </w:pPr>
            <w:ins w:id="2858" w:author="Raphael Malyankar" w:date="2025-01-04T23:09:00Z" w16du:dateUtc="2025-01-05T06:09:00Z">
              <w:r>
                <w:rPr>
                  <w:sz w:val="16"/>
                  <w:szCs w:val="16"/>
                </w:rPr>
                <w:t>5</w:t>
              </w:r>
            </w:ins>
          </w:p>
        </w:tc>
        <w:tc>
          <w:tcPr>
            <w:tcW w:w="5921" w:type="dxa"/>
          </w:tcPr>
          <w:p w14:paraId="6F6E992C" w14:textId="77777777" w:rsidR="0079444F" w:rsidRPr="003A450C" w:rsidRDefault="0079444F" w:rsidP="00607FE0">
            <w:pPr>
              <w:snapToGrid w:val="0"/>
              <w:spacing w:before="60" w:after="60" w:line="240" w:lineRule="auto"/>
              <w:jc w:val="left"/>
              <w:rPr>
                <w:ins w:id="2859" w:author="Raphael Malyankar" w:date="2025-01-04T23:09:00Z" w16du:dateUtc="2025-01-05T06:09:00Z"/>
                <w:sz w:val="16"/>
                <w:szCs w:val="16"/>
              </w:rPr>
            </w:pPr>
            <w:ins w:id="2860" w:author="Raphael Malyankar" w:date="2025-01-04T23:09:00Z" w16du:dateUtc="2025-01-05T06:09:00Z">
              <w:r>
                <w:rPr>
                  <w:sz w:val="16"/>
                  <w:szCs w:val="16"/>
                </w:rPr>
                <w:t xml:space="preserve">Indicates the dataset or </w:t>
              </w:r>
              <w:r w:rsidRPr="00A93CCB">
                <w:rPr>
                  <w:sz w:val="16"/>
                  <w:szCs w:val="16"/>
                </w:rPr>
                <w:t>Catalogue</w:t>
              </w:r>
              <w:r>
                <w:rPr>
                  <w:sz w:val="16"/>
                  <w:szCs w:val="16"/>
                </w:rPr>
                <w:t xml:space="preserve"> should no longer be used and can be deleted</w:t>
              </w:r>
            </w:ins>
          </w:p>
        </w:tc>
      </w:tr>
    </w:tbl>
    <w:p w14:paraId="26DEB22B" w14:textId="77777777" w:rsidR="0079444F" w:rsidRDefault="0079444F" w:rsidP="008375A4">
      <w:pPr>
        <w:rPr>
          <w:ins w:id="2861" w:author="Raphael Malyankar" w:date="2025-01-04T23:11:00Z" w16du:dateUtc="2025-01-05T06:11:00Z"/>
        </w:rPr>
      </w:pPr>
    </w:p>
    <w:p w14:paraId="4958CD24" w14:textId="2DEEB186" w:rsidR="0079444F" w:rsidRDefault="0079444F" w:rsidP="00B7136D">
      <w:pPr>
        <w:pStyle w:val="Heading3"/>
        <w:rPr>
          <w:ins w:id="2862" w:author="Raphael Malyankar" w:date="2025-01-04T23:12:00Z" w16du:dateUtc="2025-01-05T06:12:00Z"/>
        </w:rPr>
      </w:pPr>
      <w:bookmarkStart w:id="2863" w:name="_Toc190800754"/>
      <w:ins w:id="2864" w:author="Raphael Malyankar" w:date="2025-01-04T23:11:00Z" w16du:dateUtc="2025-01-05T06:11:00Z">
        <w:r>
          <w:t>S100_</w:t>
        </w:r>
      </w:ins>
      <w:ins w:id="2865" w:author="Raphael Malyankar" w:date="2025-01-04T23:12:00Z" w16du:dateUtc="2025-01-05T06:12:00Z">
        <w:r>
          <w:t>TemporalExtent</w:t>
        </w:r>
        <w:bookmarkEnd w:id="2863"/>
      </w:ins>
    </w:p>
    <w:p w14:paraId="5AF20B0F" w14:textId="327840B0" w:rsidR="0079444F" w:rsidRDefault="0079444F" w:rsidP="008375A4">
      <w:pPr>
        <w:rPr>
          <w:ins w:id="2866" w:author="Raphael Malyankar" w:date="2025-01-04T23:12:00Z" w16du:dateUtc="2025-01-05T06:12:00Z"/>
        </w:rPr>
      </w:pPr>
      <w:ins w:id="2867" w:author="Raphael Malyankar" w:date="2025-01-04T23:12:00Z" w16du:dateUtc="2025-01-05T06:12:00Z">
        <w:r>
          <w:t xml:space="preserve">S-130 </w:t>
        </w:r>
      </w:ins>
      <w:ins w:id="2868" w:author="Raphael Malyankar" w:date="2025-02-18T19:30:00Z" w16du:dateUtc="2025-02-19T02:30:00Z">
        <w:r w:rsidR="00596715">
          <w:t>does</w:t>
        </w:r>
      </w:ins>
      <w:ins w:id="2869" w:author="Raphael Malyankar" w:date="2025-02-18T19:31:00Z" w16du:dateUtc="2025-02-19T02:31:00Z">
        <w:r w:rsidR="00596715">
          <w:t xml:space="preserve"> not </w:t>
        </w:r>
      </w:ins>
      <w:ins w:id="2870" w:author="Raphael Malyankar" w:date="2025-01-04T23:12:00Z" w16du:dateUtc="2025-01-05T06:12:00Z">
        <w:r>
          <w:t>use S100_TemporalExtent.</w:t>
        </w:r>
      </w:ins>
    </w:p>
    <w:p w14:paraId="78DF2DA7" w14:textId="77777777" w:rsidR="0079444F" w:rsidRDefault="0079444F" w:rsidP="008375A4">
      <w:pPr>
        <w:rPr>
          <w:ins w:id="2871" w:author="Raphael Malyankar" w:date="2025-01-04T23:12:00Z" w16du:dateUtc="2025-01-05T06:12:00Z"/>
        </w:rPr>
      </w:pPr>
    </w:p>
    <w:p w14:paraId="3D4CF6C3" w14:textId="2585AE7F" w:rsidR="0079444F" w:rsidRDefault="0079444F" w:rsidP="00B7136D">
      <w:pPr>
        <w:pStyle w:val="Heading3"/>
        <w:rPr>
          <w:ins w:id="2872" w:author="Raphael Malyankar" w:date="2025-01-04T23:12:00Z" w16du:dateUtc="2025-01-05T06:12:00Z"/>
        </w:rPr>
      </w:pPr>
      <w:bookmarkStart w:id="2873" w:name="_Toc190800755"/>
      <w:ins w:id="2874" w:author="Raphael Malyankar" w:date="2025-01-04T23:12:00Z" w16du:dateUtc="2025-01-05T06:12:00Z">
        <w:r>
          <w:t>S100_EncodingFormat</w:t>
        </w:r>
        <w:bookmarkEnd w:id="2873"/>
      </w:ins>
    </w:p>
    <w:p w14:paraId="77DE4131" w14:textId="40F6FE38" w:rsidR="0079444F" w:rsidRDefault="0079444F" w:rsidP="008375A4">
      <w:pPr>
        <w:rPr>
          <w:ins w:id="2875" w:author="Raphael Malyankar" w:date="2025-01-04T23:13:00Z" w16du:dateUtc="2025-01-05T06:13:00Z"/>
        </w:rPr>
      </w:pPr>
      <w:ins w:id="2876" w:author="Raphael Malyankar" w:date="2025-01-04T23:12:00Z" w16du:dateUtc="2025-01-05T06:12:00Z">
        <w:r>
          <w:t xml:space="preserve">S-130 uses only the value </w:t>
        </w:r>
      </w:ins>
      <w:ins w:id="2877" w:author="Raphael Malyankar" w:date="2025-01-04T23:13:00Z" w16du:dateUtc="2025-01-05T06:13:00Z">
        <w:r w:rsidRPr="00B7136D">
          <w:rPr>
            <w:i/>
            <w:iCs/>
          </w:rPr>
          <w:t>GML</w:t>
        </w:r>
        <w:r>
          <w:t xml:space="preserve"> from the list defined in S-100.</w:t>
        </w:r>
      </w:ins>
    </w:p>
    <w:p w14:paraId="7B46B948" w14:textId="77777777" w:rsidR="00636F79" w:rsidRDefault="00636F79" w:rsidP="008375A4">
      <w:pPr>
        <w:rPr>
          <w:ins w:id="2878" w:author="Raphael Malyankar" w:date="2025-01-04T23:13:00Z" w16du:dateUtc="2025-01-05T06:13:00Z"/>
        </w:rPr>
      </w:pPr>
    </w:p>
    <w:tbl>
      <w:tblPr>
        <w:tblW w:w="143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9"/>
        <w:gridCol w:w="3070"/>
        <w:gridCol w:w="3493"/>
        <w:gridCol w:w="821"/>
        <w:gridCol w:w="5791"/>
      </w:tblGrid>
      <w:tr w:rsidR="00636F79" w:rsidRPr="002455BA" w14:paraId="131A412C" w14:textId="77777777" w:rsidTr="00607FE0">
        <w:trPr>
          <w:cantSplit/>
          <w:ins w:id="2879" w:author="Raphael Malyankar" w:date="2025-01-04T23:13:00Z"/>
        </w:trPr>
        <w:tc>
          <w:tcPr>
            <w:tcW w:w="1134" w:type="dxa"/>
            <w:shd w:val="clear" w:color="auto" w:fill="D9D9D9" w:themeFill="background1" w:themeFillShade="D9"/>
          </w:tcPr>
          <w:p w14:paraId="75E0013B" w14:textId="77777777" w:rsidR="00636F79" w:rsidRPr="002455BA" w:rsidRDefault="00636F79" w:rsidP="00607FE0">
            <w:pPr>
              <w:keepNext/>
              <w:keepLines/>
              <w:snapToGrid w:val="0"/>
              <w:spacing w:before="60" w:after="60" w:line="240" w:lineRule="auto"/>
              <w:rPr>
                <w:ins w:id="2880" w:author="Raphael Malyankar" w:date="2025-01-04T23:13:00Z" w16du:dateUtc="2025-01-05T06:13:00Z"/>
                <w:b/>
                <w:bCs/>
                <w:sz w:val="16"/>
                <w:szCs w:val="16"/>
              </w:rPr>
            </w:pPr>
            <w:ins w:id="2881" w:author="Raphael Malyankar" w:date="2025-01-04T23:13:00Z" w16du:dateUtc="2025-01-05T06:13:00Z">
              <w:r>
                <w:rPr>
                  <w:b/>
                  <w:sz w:val="16"/>
                  <w:szCs w:val="16"/>
                </w:rPr>
                <w:t>Item</w:t>
              </w:r>
            </w:ins>
          </w:p>
        </w:tc>
        <w:tc>
          <w:tcPr>
            <w:tcW w:w="3006" w:type="dxa"/>
            <w:shd w:val="clear" w:color="auto" w:fill="D9D9D9" w:themeFill="background1" w:themeFillShade="D9"/>
          </w:tcPr>
          <w:p w14:paraId="2D9C323D" w14:textId="77777777" w:rsidR="00636F79" w:rsidRPr="002455BA" w:rsidRDefault="00636F79" w:rsidP="00607FE0">
            <w:pPr>
              <w:keepNext/>
              <w:keepLines/>
              <w:snapToGrid w:val="0"/>
              <w:spacing w:before="60" w:after="60" w:line="240" w:lineRule="auto"/>
              <w:rPr>
                <w:ins w:id="2882" w:author="Raphael Malyankar" w:date="2025-01-04T23:13:00Z" w16du:dateUtc="2025-01-05T06:13:00Z"/>
                <w:b/>
                <w:bCs/>
                <w:sz w:val="16"/>
                <w:szCs w:val="16"/>
              </w:rPr>
            </w:pPr>
            <w:ins w:id="2883" w:author="Raphael Malyankar" w:date="2025-01-04T23:13:00Z" w16du:dateUtc="2025-01-05T06:13:00Z">
              <w:r w:rsidRPr="002455BA">
                <w:rPr>
                  <w:b/>
                  <w:sz w:val="16"/>
                  <w:szCs w:val="16"/>
                </w:rPr>
                <w:t>Name</w:t>
              </w:r>
            </w:ins>
          </w:p>
        </w:tc>
        <w:tc>
          <w:tcPr>
            <w:tcW w:w="3420" w:type="dxa"/>
            <w:shd w:val="clear" w:color="auto" w:fill="D9D9D9" w:themeFill="background1" w:themeFillShade="D9"/>
          </w:tcPr>
          <w:p w14:paraId="5C402719" w14:textId="77777777" w:rsidR="00636F79" w:rsidRPr="002455BA" w:rsidRDefault="00636F79" w:rsidP="00607FE0">
            <w:pPr>
              <w:keepNext/>
              <w:keepLines/>
              <w:snapToGrid w:val="0"/>
              <w:spacing w:before="60" w:after="60" w:line="240" w:lineRule="auto"/>
              <w:rPr>
                <w:ins w:id="2884" w:author="Raphael Malyankar" w:date="2025-01-04T23:13:00Z" w16du:dateUtc="2025-01-05T06:13:00Z"/>
                <w:b/>
                <w:bCs/>
                <w:sz w:val="16"/>
                <w:szCs w:val="16"/>
              </w:rPr>
            </w:pPr>
            <w:ins w:id="2885" w:author="Raphael Malyankar" w:date="2025-01-04T23:13:00Z" w16du:dateUtc="2025-01-05T06:13:00Z">
              <w:r w:rsidRPr="002455BA">
                <w:rPr>
                  <w:b/>
                  <w:sz w:val="16"/>
                  <w:szCs w:val="16"/>
                </w:rPr>
                <w:t>Description</w:t>
              </w:r>
            </w:ins>
          </w:p>
        </w:tc>
        <w:tc>
          <w:tcPr>
            <w:tcW w:w="804" w:type="dxa"/>
            <w:shd w:val="clear" w:color="auto" w:fill="D9D9D9" w:themeFill="background1" w:themeFillShade="D9"/>
          </w:tcPr>
          <w:p w14:paraId="2428DB3A" w14:textId="77777777" w:rsidR="00636F79" w:rsidRPr="002455BA" w:rsidRDefault="00636F79" w:rsidP="00607FE0">
            <w:pPr>
              <w:keepNext/>
              <w:keepLines/>
              <w:snapToGrid w:val="0"/>
              <w:spacing w:before="60" w:after="60" w:line="240" w:lineRule="auto"/>
              <w:jc w:val="center"/>
              <w:rPr>
                <w:ins w:id="2886" w:author="Raphael Malyankar" w:date="2025-01-04T23:13:00Z" w16du:dateUtc="2025-01-05T06:13:00Z"/>
                <w:b/>
                <w:bCs/>
                <w:sz w:val="16"/>
                <w:szCs w:val="16"/>
              </w:rPr>
            </w:pPr>
            <w:ins w:id="2887" w:author="Raphael Malyankar" w:date="2025-01-04T23:13:00Z" w16du:dateUtc="2025-01-05T06:13:00Z">
              <w:r w:rsidRPr="002455BA">
                <w:rPr>
                  <w:b/>
                  <w:sz w:val="16"/>
                  <w:szCs w:val="16"/>
                </w:rPr>
                <w:t>Code</w:t>
              </w:r>
            </w:ins>
          </w:p>
        </w:tc>
        <w:tc>
          <w:tcPr>
            <w:tcW w:w="5670" w:type="dxa"/>
            <w:shd w:val="clear" w:color="auto" w:fill="D9D9D9" w:themeFill="background1" w:themeFillShade="D9"/>
          </w:tcPr>
          <w:p w14:paraId="4E6EFE2F" w14:textId="77777777" w:rsidR="00636F79" w:rsidRPr="002455BA" w:rsidRDefault="00636F79" w:rsidP="00607FE0">
            <w:pPr>
              <w:keepNext/>
              <w:keepLines/>
              <w:snapToGrid w:val="0"/>
              <w:spacing w:before="60" w:after="60" w:line="240" w:lineRule="auto"/>
              <w:rPr>
                <w:ins w:id="2888" w:author="Raphael Malyankar" w:date="2025-01-04T23:13:00Z" w16du:dateUtc="2025-01-05T06:13:00Z"/>
                <w:b/>
                <w:bCs/>
                <w:sz w:val="16"/>
                <w:szCs w:val="16"/>
              </w:rPr>
            </w:pPr>
            <w:ins w:id="2889" w:author="Raphael Malyankar" w:date="2025-01-04T23:13:00Z" w16du:dateUtc="2025-01-05T06:13:00Z">
              <w:r w:rsidRPr="002455BA">
                <w:rPr>
                  <w:b/>
                  <w:sz w:val="16"/>
                  <w:szCs w:val="16"/>
                </w:rPr>
                <w:t>Remarks</w:t>
              </w:r>
            </w:ins>
          </w:p>
        </w:tc>
      </w:tr>
      <w:tr w:rsidR="00636F79" w:rsidRPr="002455BA" w14:paraId="617CE760" w14:textId="77777777" w:rsidTr="00607FE0">
        <w:trPr>
          <w:cantSplit/>
          <w:ins w:id="2890" w:author="Raphael Malyankar" w:date="2025-01-04T23:13:00Z"/>
        </w:trPr>
        <w:tc>
          <w:tcPr>
            <w:tcW w:w="1134" w:type="dxa"/>
          </w:tcPr>
          <w:p w14:paraId="7142DE44" w14:textId="77777777" w:rsidR="00636F79" w:rsidRPr="002455BA" w:rsidRDefault="00636F79" w:rsidP="00607FE0">
            <w:pPr>
              <w:keepNext/>
              <w:keepLines/>
              <w:snapToGrid w:val="0"/>
              <w:spacing w:before="60" w:after="60" w:line="240" w:lineRule="auto"/>
              <w:rPr>
                <w:ins w:id="2891" w:author="Raphael Malyankar" w:date="2025-01-04T23:13:00Z" w16du:dateUtc="2025-01-05T06:13:00Z"/>
                <w:b/>
                <w:bCs/>
                <w:sz w:val="16"/>
                <w:szCs w:val="16"/>
              </w:rPr>
            </w:pPr>
            <w:ins w:id="2892" w:author="Raphael Malyankar" w:date="2025-01-04T23:13:00Z" w16du:dateUtc="2025-01-05T06:13:00Z">
              <w:r w:rsidRPr="002455BA">
                <w:rPr>
                  <w:sz w:val="16"/>
                  <w:szCs w:val="16"/>
                </w:rPr>
                <w:t>Enumeration</w:t>
              </w:r>
            </w:ins>
          </w:p>
        </w:tc>
        <w:tc>
          <w:tcPr>
            <w:tcW w:w="3006" w:type="dxa"/>
          </w:tcPr>
          <w:p w14:paraId="2D55DA21" w14:textId="77777777" w:rsidR="00636F79" w:rsidRPr="002455BA" w:rsidRDefault="00636F79" w:rsidP="00607FE0">
            <w:pPr>
              <w:keepNext/>
              <w:keepLines/>
              <w:snapToGrid w:val="0"/>
              <w:spacing w:before="60" w:after="60" w:line="240" w:lineRule="auto"/>
              <w:rPr>
                <w:ins w:id="2893" w:author="Raphael Malyankar" w:date="2025-01-04T23:13:00Z" w16du:dateUtc="2025-01-05T06:13:00Z"/>
                <w:b/>
                <w:bCs/>
                <w:sz w:val="16"/>
                <w:szCs w:val="16"/>
              </w:rPr>
            </w:pPr>
            <w:ins w:id="2894" w:author="Raphael Malyankar" w:date="2025-01-04T23:13:00Z" w16du:dateUtc="2025-01-05T06:13:00Z">
              <w:r w:rsidRPr="002455BA">
                <w:rPr>
                  <w:sz w:val="16"/>
                  <w:szCs w:val="16"/>
                </w:rPr>
                <w:t>S100_</w:t>
              </w:r>
              <w:r>
                <w:rPr>
                  <w:sz w:val="16"/>
                  <w:szCs w:val="16"/>
                </w:rPr>
                <w:t>Encoding</w:t>
              </w:r>
              <w:r w:rsidRPr="002455BA">
                <w:rPr>
                  <w:sz w:val="16"/>
                  <w:szCs w:val="16"/>
                </w:rPr>
                <w:t>Format</w:t>
              </w:r>
            </w:ins>
          </w:p>
        </w:tc>
        <w:tc>
          <w:tcPr>
            <w:tcW w:w="3420" w:type="dxa"/>
          </w:tcPr>
          <w:p w14:paraId="519DEE8B" w14:textId="77777777" w:rsidR="00636F79" w:rsidRPr="002455BA" w:rsidRDefault="00636F79" w:rsidP="00607FE0">
            <w:pPr>
              <w:keepNext/>
              <w:keepLines/>
              <w:snapToGrid w:val="0"/>
              <w:spacing w:before="60" w:after="60" w:line="240" w:lineRule="auto"/>
              <w:rPr>
                <w:ins w:id="2895" w:author="Raphael Malyankar" w:date="2025-01-04T23:13:00Z" w16du:dateUtc="2025-01-05T06:13:00Z"/>
                <w:b/>
                <w:bCs/>
                <w:sz w:val="16"/>
                <w:szCs w:val="16"/>
              </w:rPr>
            </w:pPr>
            <w:ins w:id="2896" w:author="Raphael Malyankar" w:date="2025-01-04T23:13:00Z" w16du:dateUtc="2025-01-05T06:13:00Z">
              <w:r w:rsidRPr="002455BA">
                <w:rPr>
                  <w:sz w:val="16"/>
                  <w:szCs w:val="16"/>
                </w:rPr>
                <w:t>The encoding format</w:t>
              </w:r>
            </w:ins>
          </w:p>
        </w:tc>
        <w:tc>
          <w:tcPr>
            <w:tcW w:w="804" w:type="dxa"/>
          </w:tcPr>
          <w:p w14:paraId="32D51A12" w14:textId="77777777" w:rsidR="00636F79" w:rsidRPr="002455BA" w:rsidRDefault="00636F79" w:rsidP="00607FE0">
            <w:pPr>
              <w:keepNext/>
              <w:keepLines/>
              <w:snapToGrid w:val="0"/>
              <w:spacing w:before="60" w:after="60" w:line="240" w:lineRule="auto"/>
              <w:jc w:val="center"/>
              <w:rPr>
                <w:ins w:id="2897" w:author="Raphael Malyankar" w:date="2025-01-04T23:13:00Z" w16du:dateUtc="2025-01-05T06:13:00Z"/>
                <w:b/>
                <w:bCs/>
                <w:sz w:val="16"/>
                <w:szCs w:val="16"/>
              </w:rPr>
            </w:pPr>
            <w:ins w:id="2898" w:author="Raphael Malyankar" w:date="2025-01-04T23:13:00Z" w16du:dateUtc="2025-01-05T06:13:00Z">
              <w:r w:rsidRPr="002455BA">
                <w:rPr>
                  <w:sz w:val="16"/>
                  <w:szCs w:val="16"/>
                </w:rPr>
                <w:t>-</w:t>
              </w:r>
            </w:ins>
          </w:p>
        </w:tc>
        <w:tc>
          <w:tcPr>
            <w:tcW w:w="5670" w:type="dxa"/>
          </w:tcPr>
          <w:p w14:paraId="3455FAA2" w14:textId="20434D46" w:rsidR="00636F79" w:rsidRPr="002455BA" w:rsidRDefault="00636F79" w:rsidP="00607FE0">
            <w:pPr>
              <w:keepNext/>
              <w:keepLines/>
              <w:snapToGrid w:val="0"/>
              <w:spacing w:before="60" w:after="60" w:line="240" w:lineRule="auto"/>
              <w:rPr>
                <w:ins w:id="2899" w:author="Raphael Malyankar" w:date="2025-01-04T23:13:00Z" w16du:dateUtc="2025-01-05T06:13:00Z"/>
                <w:b/>
                <w:bCs/>
                <w:sz w:val="16"/>
                <w:szCs w:val="16"/>
              </w:rPr>
            </w:pPr>
            <w:ins w:id="2900" w:author="Raphael Malyankar" w:date="2025-01-04T23:15:00Z" w16du:dateUtc="2025-01-05T06:15:00Z">
              <w:r>
                <w:rPr>
                  <w:sz w:val="16"/>
                  <w:szCs w:val="16"/>
                </w:rPr>
                <w:t>Only the GML encoding format is permitted for S-130 datasets.</w:t>
              </w:r>
            </w:ins>
          </w:p>
        </w:tc>
      </w:tr>
      <w:tr w:rsidR="00636F79" w:rsidRPr="002455BA" w14:paraId="3EEE3435" w14:textId="77777777" w:rsidTr="00607FE0">
        <w:trPr>
          <w:cantSplit/>
          <w:ins w:id="2901" w:author="Raphael Malyankar" w:date="2025-01-04T23:13:00Z"/>
        </w:trPr>
        <w:tc>
          <w:tcPr>
            <w:tcW w:w="1134" w:type="dxa"/>
          </w:tcPr>
          <w:p w14:paraId="0FC53581" w14:textId="77777777" w:rsidR="00636F79" w:rsidRPr="002455BA" w:rsidRDefault="00636F79" w:rsidP="00607FE0">
            <w:pPr>
              <w:snapToGrid w:val="0"/>
              <w:spacing w:before="60" w:after="60" w:line="240" w:lineRule="auto"/>
              <w:rPr>
                <w:ins w:id="2902" w:author="Raphael Malyankar" w:date="2025-01-04T23:13:00Z" w16du:dateUtc="2025-01-05T06:13:00Z"/>
                <w:b/>
                <w:bCs/>
                <w:sz w:val="16"/>
                <w:szCs w:val="16"/>
              </w:rPr>
            </w:pPr>
            <w:ins w:id="2903" w:author="Raphael Malyankar" w:date="2025-01-04T23:13:00Z" w16du:dateUtc="2025-01-05T06:13:00Z">
              <w:r w:rsidRPr="002455BA">
                <w:rPr>
                  <w:sz w:val="16"/>
                  <w:szCs w:val="16"/>
                </w:rPr>
                <w:t>Value</w:t>
              </w:r>
            </w:ins>
          </w:p>
        </w:tc>
        <w:tc>
          <w:tcPr>
            <w:tcW w:w="3006" w:type="dxa"/>
          </w:tcPr>
          <w:p w14:paraId="1BA2515C" w14:textId="79AF0D3B" w:rsidR="00636F79" w:rsidRPr="002455BA" w:rsidRDefault="00636F79" w:rsidP="00607FE0">
            <w:pPr>
              <w:snapToGrid w:val="0"/>
              <w:spacing w:before="60" w:after="60" w:line="240" w:lineRule="auto"/>
              <w:rPr>
                <w:ins w:id="2904" w:author="Raphael Malyankar" w:date="2025-01-04T23:13:00Z" w16du:dateUtc="2025-01-05T06:13:00Z"/>
                <w:b/>
                <w:bCs/>
                <w:sz w:val="16"/>
                <w:szCs w:val="16"/>
              </w:rPr>
            </w:pPr>
            <w:ins w:id="2905" w:author="Raphael Malyankar" w:date="2025-01-04T23:15:00Z" w16du:dateUtc="2025-01-05T06:15:00Z">
              <w:r>
                <w:rPr>
                  <w:sz w:val="16"/>
                  <w:szCs w:val="16"/>
                </w:rPr>
                <w:t>GML</w:t>
              </w:r>
            </w:ins>
          </w:p>
        </w:tc>
        <w:tc>
          <w:tcPr>
            <w:tcW w:w="3420" w:type="dxa"/>
          </w:tcPr>
          <w:p w14:paraId="3D17F271" w14:textId="144809C8" w:rsidR="00636F79" w:rsidRPr="002455BA" w:rsidRDefault="00636F79" w:rsidP="00607FE0">
            <w:pPr>
              <w:snapToGrid w:val="0"/>
              <w:spacing w:before="60" w:after="60" w:line="240" w:lineRule="auto"/>
              <w:rPr>
                <w:ins w:id="2906" w:author="Raphael Malyankar" w:date="2025-01-04T23:13:00Z" w16du:dateUtc="2025-01-05T06:13:00Z"/>
                <w:b/>
                <w:bCs/>
                <w:sz w:val="16"/>
                <w:szCs w:val="16"/>
              </w:rPr>
            </w:pPr>
            <w:ins w:id="2907" w:author="Raphael Malyankar" w:date="2025-01-04T23:13:00Z" w16du:dateUtc="2025-01-05T06:13:00Z">
              <w:r w:rsidRPr="002455BA">
                <w:rPr>
                  <w:sz w:val="16"/>
                  <w:szCs w:val="16"/>
                </w:rPr>
                <w:t>T</w:t>
              </w:r>
            </w:ins>
            <w:ins w:id="2908" w:author="Raphael Malyankar" w:date="2025-01-04T23:14:00Z" w16du:dateUtc="2025-01-05T06:14:00Z">
              <w:r w:rsidRPr="00636F79">
                <w:rPr>
                  <w:sz w:val="16"/>
                  <w:szCs w:val="16"/>
                </w:rPr>
                <w:t>he GML data format as defined in Part 10b</w:t>
              </w:r>
            </w:ins>
          </w:p>
        </w:tc>
        <w:tc>
          <w:tcPr>
            <w:tcW w:w="804" w:type="dxa"/>
          </w:tcPr>
          <w:p w14:paraId="5ABC9F7B" w14:textId="14B4C76B" w:rsidR="00636F79" w:rsidRPr="00636F79" w:rsidRDefault="00636F79" w:rsidP="00607FE0">
            <w:pPr>
              <w:snapToGrid w:val="0"/>
              <w:spacing w:before="60" w:after="60" w:line="240" w:lineRule="auto"/>
              <w:jc w:val="center"/>
              <w:rPr>
                <w:ins w:id="2909" w:author="Raphael Malyankar" w:date="2025-01-04T23:13:00Z" w16du:dateUtc="2025-01-05T06:13:00Z"/>
                <w:sz w:val="16"/>
                <w:szCs w:val="16"/>
              </w:rPr>
            </w:pPr>
            <w:ins w:id="2910" w:author="Raphael Malyankar" w:date="2025-01-04T23:14:00Z" w16du:dateUtc="2025-01-05T06:14:00Z">
              <w:r w:rsidRPr="00636F79">
                <w:rPr>
                  <w:sz w:val="16"/>
                  <w:szCs w:val="16"/>
                </w:rPr>
                <w:t>2</w:t>
              </w:r>
            </w:ins>
          </w:p>
        </w:tc>
        <w:tc>
          <w:tcPr>
            <w:tcW w:w="5670" w:type="dxa"/>
          </w:tcPr>
          <w:p w14:paraId="113F2800" w14:textId="77777777" w:rsidR="00636F79" w:rsidRPr="002455BA" w:rsidRDefault="00636F79" w:rsidP="00607FE0">
            <w:pPr>
              <w:snapToGrid w:val="0"/>
              <w:spacing w:before="60" w:after="60" w:line="240" w:lineRule="auto"/>
              <w:rPr>
                <w:ins w:id="2911" w:author="Raphael Malyankar" w:date="2025-01-04T23:13:00Z" w16du:dateUtc="2025-01-05T06:13:00Z"/>
                <w:b/>
                <w:bCs/>
                <w:sz w:val="16"/>
                <w:szCs w:val="16"/>
              </w:rPr>
            </w:pPr>
          </w:p>
        </w:tc>
      </w:tr>
    </w:tbl>
    <w:p w14:paraId="53E88FA9" w14:textId="77777777" w:rsidR="00636F79" w:rsidRDefault="00636F79" w:rsidP="008375A4">
      <w:pPr>
        <w:rPr>
          <w:ins w:id="2912" w:author="Raphael Malyankar" w:date="2025-01-04T23:15:00Z" w16du:dateUtc="2025-01-05T06:15:00Z"/>
        </w:rPr>
      </w:pPr>
    </w:p>
    <w:p w14:paraId="725AFE76" w14:textId="7D462E77" w:rsidR="00636F79" w:rsidRDefault="00636F79" w:rsidP="00B7136D">
      <w:pPr>
        <w:pStyle w:val="Heading3"/>
        <w:rPr>
          <w:ins w:id="2913" w:author="Raphael Malyankar" w:date="2025-01-04T23:16:00Z" w16du:dateUtc="2025-01-05T06:16:00Z"/>
        </w:rPr>
      </w:pPr>
      <w:bookmarkStart w:id="2914" w:name="_Toc190800756"/>
      <w:ins w:id="2915" w:author="Raphael Malyankar" w:date="2025-01-04T23:16:00Z" w16du:dateUtc="2025-01-05T06:16:00Z">
        <w:r>
          <w:t>S100_ProductSpecification</w:t>
        </w:r>
        <w:bookmarkEnd w:id="2914"/>
      </w:ins>
    </w:p>
    <w:p w14:paraId="2EFF4836" w14:textId="6E2AD869" w:rsidR="00636F79" w:rsidRDefault="00636F79" w:rsidP="008375A4">
      <w:pPr>
        <w:rPr>
          <w:ins w:id="2916" w:author="Raphael Malyankar" w:date="2025-01-04T23:17:00Z" w16du:dateUtc="2025-01-05T06:17:00Z"/>
        </w:rPr>
      </w:pPr>
      <w:ins w:id="2917" w:author="Raphael Malyankar" w:date="2025-01-04T23:16:00Z" w16du:dateUtc="2025-01-05T06:16:00Z">
        <w:r>
          <w:t>S-130 uses S100_ProductSpecification with the restriction</w:t>
        </w:r>
      </w:ins>
      <w:ins w:id="2918" w:author="Raphael Malyankar" w:date="2025-01-04T23:32:00Z" w16du:dateUtc="2025-01-05T06:32:00Z">
        <w:r w:rsidR="00277183">
          <w:t>s</w:t>
        </w:r>
      </w:ins>
      <w:ins w:id="2919" w:author="Raphael Malyankar" w:date="2025-01-04T23:16:00Z" w16du:dateUtc="2025-01-05T06:16:00Z">
        <w:r>
          <w:t xml:space="preserve"> specified in the </w:t>
        </w:r>
      </w:ins>
      <w:ins w:id="2920" w:author="Raphael Malyankar" w:date="2025-01-04T23:17:00Z" w16du:dateUtc="2025-01-05T06:17:00Z">
        <w:r>
          <w:t>table below.</w:t>
        </w:r>
      </w:ins>
    </w:p>
    <w:p w14:paraId="36F5C95D" w14:textId="77777777" w:rsidR="00636F79" w:rsidRDefault="00636F79" w:rsidP="008375A4">
      <w:pPr>
        <w:rPr>
          <w:ins w:id="2921" w:author="Raphael Malyankar" w:date="2025-01-04T23:13:00Z" w16du:dateUtc="2025-01-05T06:13:00Z"/>
        </w:rPr>
      </w:pPr>
    </w:p>
    <w:tbl>
      <w:tblPr>
        <w:tblW w:w="144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5"/>
        <w:gridCol w:w="3079"/>
        <w:gridCol w:w="3541"/>
        <w:gridCol w:w="825"/>
        <w:gridCol w:w="2499"/>
        <w:gridCol w:w="3341"/>
      </w:tblGrid>
      <w:tr w:rsidR="00636F79" w:rsidRPr="007028DE" w14:paraId="14149D59" w14:textId="77777777" w:rsidTr="00607FE0">
        <w:trPr>
          <w:trHeight w:val="153"/>
          <w:tblHeader/>
          <w:ins w:id="2922" w:author="Raphael Malyankar" w:date="2025-01-04T23:17:00Z"/>
        </w:trPr>
        <w:tc>
          <w:tcPr>
            <w:tcW w:w="1135" w:type="dxa"/>
            <w:shd w:val="clear" w:color="auto" w:fill="D9D9D9" w:themeFill="background1" w:themeFillShade="D9"/>
          </w:tcPr>
          <w:p w14:paraId="18E2A572" w14:textId="77777777" w:rsidR="00636F79" w:rsidRPr="007028DE" w:rsidRDefault="00636F79" w:rsidP="00607FE0">
            <w:pPr>
              <w:snapToGrid w:val="0"/>
              <w:spacing w:before="60" w:after="60" w:line="240" w:lineRule="auto"/>
              <w:rPr>
                <w:ins w:id="2923" w:author="Raphael Malyankar" w:date="2025-01-04T23:17:00Z" w16du:dateUtc="2025-01-05T06:17:00Z"/>
                <w:b/>
                <w:bCs/>
                <w:sz w:val="16"/>
                <w:szCs w:val="16"/>
              </w:rPr>
            </w:pPr>
            <w:ins w:id="2924" w:author="Raphael Malyankar" w:date="2025-01-04T23:17:00Z" w16du:dateUtc="2025-01-05T06:17:00Z">
              <w:r w:rsidRPr="007028DE">
                <w:rPr>
                  <w:b/>
                  <w:sz w:val="16"/>
                  <w:szCs w:val="16"/>
                </w:rPr>
                <w:t>Role Name</w:t>
              </w:r>
            </w:ins>
          </w:p>
        </w:tc>
        <w:tc>
          <w:tcPr>
            <w:tcW w:w="3079" w:type="dxa"/>
            <w:shd w:val="clear" w:color="auto" w:fill="D9D9D9" w:themeFill="background1" w:themeFillShade="D9"/>
          </w:tcPr>
          <w:p w14:paraId="49F1B279" w14:textId="77777777" w:rsidR="00636F79" w:rsidRPr="007028DE" w:rsidRDefault="00636F79" w:rsidP="00607FE0">
            <w:pPr>
              <w:snapToGrid w:val="0"/>
              <w:spacing w:before="60" w:after="60" w:line="240" w:lineRule="auto"/>
              <w:rPr>
                <w:ins w:id="2925" w:author="Raphael Malyankar" w:date="2025-01-04T23:17:00Z" w16du:dateUtc="2025-01-05T06:17:00Z"/>
                <w:b/>
                <w:bCs/>
                <w:sz w:val="16"/>
                <w:szCs w:val="16"/>
              </w:rPr>
            </w:pPr>
            <w:ins w:id="2926" w:author="Raphael Malyankar" w:date="2025-01-04T23:17:00Z" w16du:dateUtc="2025-01-05T06:17:00Z">
              <w:r w:rsidRPr="007028DE">
                <w:rPr>
                  <w:b/>
                  <w:sz w:val="16"/>
                  <w:szCs w:val="16"/>
                </w:rPr>
                <w:t>Name</w:t>
              </w:r>
            </w:ins>
          </w:p>
        </w:tc>
        <w:tc>
          <w:tcPr>
            <w:tcW w:w="3541" w:type="dxa"/>
            <w:shd w:val="clear" w:color="auto" w:fill="D9D9D9" w:themeFill="background1" w:themeFillShade="D9"/>
          </w:tcPr>
          <w:p w14:paraId="58589E4D" w14:textId="77777777" w:rsidR="00636F79" w:rsidRPr="007028DE" w:rsidRDefault="00636F79" w:rsidP="00607FE0">
            <w:pPr>
              <w:snapToGrid w:val="0"/>
              <w:spacing w:before="60" w:after="60" w:line="240" w:lineRule="auto"/>
              <w:rPr>
                <w:ins w:id="2927" w:author="Raphael Malyankar" w:date="2025-01-04T23:17:00Z" w16du:dateUtc="2025-01-05T06:17:00Z"/>
                <w:b/>
                <w:bCs/>
                <w:sz w:val="16"/>
                <w:szCs w:val="16"/>
              </w:rPr>
            </w:pPr>
            <w:ins w:id="2928" w:author="Raphael Malyankar" w:date="2025-01-04T23:17:00Z" w16du:dateUtc="2025-01-05T06:17:00Z">
              <w:r w:rsidRPr="007028DE">
                <w:rPr>
                  <w:b/>
                  <w:sz w:val="16"/>
                  <w:szCs w:val="16"/>
                </w:rPr>
                <w:t>Description</w:t>
              </w:r>
            </w:ins>
          </w:p>
        </w:tc>
        <w:tc>
          <w:tcPr>
            <w:tcW w:w="825" w:type="dxa"/>
            <w:shd w:val="clear" w:color="auto" w:fill="D9D9D9" w:themeFill="background1" w:themeFillShade="D9"/>
          </w:tcPr>
          <w:p w14:paraId="5ABDE1B6" w14:textId="77777777" w:rsidR="00636F79" w:rsidRPr="007028DE" w:rsidRDefault="00636F79" w:rsidP="00607FE0">
            <w:pPr>
              <w:snapToGrid w:val="0"/>
              <w:spacing w:before="60" w:after="60" w:line="240" w:lineRule="auto"/>
              <w:jc w:val="center"/>
              <w:rPr>
                <w:ins w:id="2929" w:author="Raphael Malyankar" w:date="2025-01-04T23:17:00Z" w16du:dateUtc="2025-01-05T06:17:00Z"/>
                <w:b/>
                <w:bCs/>
                <w:sz w:val="16"/>
                <w:szCs w:val="16"/>
              </w:rPr>
            </w:pPr>
            <w:ins w:id="2930" w:author="Raphael Malyankar" w:date="2025-01-04T23:17:00Z" w16du:dateUtc="2025-01-05T06:17:00Z">
              <w:r w:rsidRPr="007028DE">
                <w:rPr>
                  <w:b/>
                  <w:sz w:val="16"/>
                  <w:szCs w:val="16"/>
                </w:rPr>
                <w:t>Mult</w:t>
              </w:r>
            </w:ins>
          </w:p>
        </w:tc>
        <w:tc>
          <w:tcPr>
            <w:tcW w:w="2499" w:type="dxa"/>
            <w:shd w:val="clear" w:color="auto" w:fill="D9D9D9" w:themeFill="background1" w:themeFillShade="D9"/>
          </w:tcPr>
          <w:p w14:paraId="4188F8FB" w14:textId="77777777" w:rsidR="00636F79" w:rsidRPr="007028DE" w:rsidRDefault="00636F79" w:rsidP="00607FE0">
            <w:pPr>
              <w:snapToGrid w:val="0"/>
              <w:spacing w:before="60" w:after="60" w:line="240" w:lineRule="auto"/>
              <w:rPr>
                <w:ins w:id="2931" w:author="Raphael Malyankar" w:date="2025-01-04T23:17:00Z" w16du:dateUtc="2025-01-05T06:17:00Z"/>
                <w:b/>
                <w:bCs/>
                <w:sz w:val="16"/>
                <w:szCs w:val="16"/>
              </w:rPr>
            </w:pPr>
            <w:ins w:id="2932" w:author="Raphael Malyankar" w:date="2025-01-04T23:17:00Z" w16du:dateUtc="2025-01-05T06:17:00Z">
              <w:r w:rsidRPr="007028DE">
                <w:rPr>
                  <w:b/>
                  <w:sz w:val="16"/>
                  <w:szCs w:val="16"/>
                </w:rPr>
                <w:t>Type</w:t>
              </w:r>
            </w:ins>
          </w:p>
        </w:tc>
        <w:tc>
          <w:tcPr>
            <w:tcW w:w="3341" w:type="dxa"/>
            <w:shd w:val="clear" w:color="auto" w:fill="D9D9D9" w:themeFill="background1" w:themeFillShade="D9"/>
          </w:tcPr>
          <w:p w14:paraId="3EC4844F" w14:textId="77777777" w:rsidR="00636F79" w:rsidRPr="007028DE" w:rsidRDefault="00636F79" w:rsidP="00607FE0">
            <w:pPr>
              <w:snapToGrid w:val="0"/>
              <w:spacing w:before="60" w:after="60" w:line="240" w:lineRule="auto"/>
              <w:rPr>
                <w:ins w:id="2933" w:author="Raphael Malyankar" w:date="2025-01-04T23:17:00Z" w16du:dateUtc="2025-01-05T06:17:00Z"/>
                <w:b/>
                <w:bCs/>
                <w:sz w:val="16"/>
                <w:szCs w:val="16"/>
              </w:rPr>
            </w:pPr>
            <w:ins w:id="2934" w:author="Raphael Malyankar" w:date="2025-01-04T23:17:00Z" w16du:dateUtc="2025-01-05T06:17:00Z">
              <w:r w:rsidRPr="007028DE">
                <w:rPr>
                  <w:b/>
                  <w:sz w:val="16"/>
                  <w:szCs w:val="16"/>
                </w:rPr>
                <w:t>Remarks</w:t>
              </w:r>
            </w:ins>
          </w:p>
        </w:tc>
      </w:tr>
      <w:tr w:rsidR="00636F79" w:rsidRPr="007028DE" w14:paraId="217491AF" w14:textId="77777777" w:rsidTr="00607FE0">
        <w:trPr>
          <w:trHeight w:val="490"/>
          <w:ins w:id="2935" w:author="Raphael Malyankar" w:date="2025-01-04T23:17:00Z"/>
        </w:trPr>
        <w:tc>
          <w:tcPr>
            <w:tcW w:w="1135" w:type="dxa"/>
          </w:tcPr>
          <w:p w14:paraId="75E52038" w14:textId="77777777" w:rsidR="00636F79" w:rsidRPr="007028DE" w:rsidRDefault="00636F79" w:rsidP="00607FE0">
            <w:pPr>
              <w:snapToGrid w:val="0"/>
              <w:spacing w:before="60" w:after="60" w:line="240" w:lineRule="auto"/>
              <w:rPr>
                <w:ins w:id="2936" w:author="Raphael Malyankar" w:date="2025-01-04T23:17:00Z" w16du:dateUtc="2025-01-05T06:17:00Z"/>
                <w:b/>
                <w:bCs/>
                <w:sz w:val="16"/>
                <w:szCs w:val="16"/>
              </w:rPr>
            </w:pPr>
            <w:ins w:id="2937" w:author="Raphael Malyankar" w:date="2025-01-04T23:17:00Z" w16du:dateUtc="2025-01-05T06:17:00Z">
              <w:r w:rsidRPr="007028DE">
                <w:rPr>
                  <w:sz w:val="16"/>
                  <w:szCs w:val="16"/>
                </w:rPr>
                <w:t>Class</w:t>
              </w:r>
            </w:ins>
          </w:p>
        </w:tc>
        <w:tc>
          <w:tcPr>
            <w:tcW w:w="3079" w:type="dxa"/>
          </w:tcPr>
          <w:p w14:paraId="7211E9B8" w14:textId="77777777" w:rsidR="00636F79" w:rsidRPr="007028DE" w:rsidRDefault="00636F79" w:rsidP="00607FE0">
            <w:pPr>
              <w:snapToGrid w:val="0"/>
              <w:spacing w:before="60" w:after="60" w:line="240" w:lineRule="auto"/>
              <w:rPr>
                <w:ins w:id="2938" w:author="Raphael Malyankar" w:date="2025-01-04T23:17:00Z" w16du:dateUtc="2025-01-05T06:17:00Z"/>
                <w:b/>
                <w:bCs/>
                <w:sz w:val="16"/>
                <w:szCs w:val="16"/>
              </w:rPr>
            </w:pPr>
            <w:ins w:id="2939" w:author="Raphael Malyankar" w:date="2025-01-04T23:17:00Z" w16du:dateUtc="2025-01-05T06:17:00Z">
              <w:r w:rsidRPr="007028DE">
                <w:rPr>
                  <w:sz w:val="16"/>
                  <w:szCs w:val="16"/>
                </w:rPr>
                <w:t>S100_ProductSpecification</w:t>
              </w:r>
            </w:ins>
          </w:p>
        </w:tc>
        <w:tc>
          <w:tcPr>
            <w:tcW w:w="3541" w:type="dxa"/>
          </w:tcPr>
          <w:p w14:paraId="34402EE8" w14:textId="77777777" w:rsidR="00636F79" w:rsidRPr="007028DE" w:rsidRDefault="00636F79" w:rsidP="00607FE0">
            <w:pPr>
              <w:snapToGrid w:val="0"/>
              <w:spacing w:before="60" w:after="60" w:line="240" w:lineRule="auto"/>
              <w:jc w:val="left"/>
              <w:rPr>
                <w:ins w:id="2940" w:author="Raphael Malyankar" w:date="2025-01-04T23:17:00Z" w16du:dateUtc="2025-01-05T06:17:00Z"/>
                <w:b/>
                <w:bCs/>
                <w:sz w:val="16"/>
                <w:szCs w:val="16"/>
              </w:rPr>
            </w:pPr>
            <w:ins w:id="2941" w:author="Raphael Malyankar" w:date="2025-01-04T23:17:00Z" w16du:dateUtc="2025-01-05T06:17:00Z">
              <w:r w:rsidRPr="007028DE">
                <w:rPr>
                  <w:sz w:val="16"/>
                  <w:szCs w:val="16"/>
                </w:rPr>
                <w:t>The Product Specification contains the information needed to build the specified product</w:t>
              </w:r>
            </w:ins>
          </w:p>
        </w:tc>
        <w:tc>
          <w:tcPr>
            <w:tcW w:w="825" w:type="dxa"/>
          </w:tcPr>
          <w:p w14:paraId="1D5445E3" w14:textId="77777777" w:rsidR="00636F79" w:rsidRPr="007028DE" w:rsidRDefault="00636F79" w:rsidP="00607FE0">
            <w:pPr>
              <w:snapToGrid w:val="0"/>
              <w:spacing w:before="60" w:after="60" w:line="240" w:lineRule="auto"/>
              <w:jc w:val="center"/>
              <w:rPr>
                <w:ins w:id="2942" w:author="Raphael Malyankar" w:date="2025-01-04T23:17:00Z" w16du:dateUtc="2025-01-05T06:17:00Z"/>
                <w:b/>
                <w:bCs/>
                <w:sz w:val="16"/>
                <w:szCs w:val="16"/>
              </w:rPr>
            </w:pPr>
            <w:ins w:id="2943" w:author="Raphael Malyankar" w:date="2025-01-04T23:17:00Z" w16du:dateUtc="2025-01-05T06:17:00Z">
              <w:r w:rsidRPr="007028DE">
                <w:rPr>
                  <w:sz w:val="16"/>
                  <w:szCs w:val="16"/>
                </w:rPr>
                <w:t>-</w:t>
              </w:r>
            </w:ins>
          </w:p>
        </w:tc>
        <w:tc>
          <w:tcPr>
            <w:tcW w:w="2499" w:type="dxa"/>
          </w:tcPr>
          <w:p w14:paraId="4509D381" w14:textId="77777777" w:rsidR="00636F79" w:rsidRPr="007028DE" w:rsidRDefault="00636F79" w:rsidP="00607FE0">
            <w:pPr>
              <w:snapToGrid w:val="0"/>
              <w:spacing w:before="60" w:after="60" w:line="240" w:lineRule="auto"/>
              <w:rPr>
                <w:ins w:id="2944" w:author="Raphael Malyankar" w:date="2025-01-04T23:17:00Z" w16du:dateUtc="2025-01-05T06:17:00Z"/>
                <w:b/>
                <w:bCs/>
                <w:sz w:val="16"/>
                <w:szCs w:val="16"/>
              </w:rPr>
            </w:pPr>
            <w:ins w:id="2945" w:author="Raphael Malyankar" w:date="2025-01-04T23:17:00Z" w16du:dateUtc="2025-01-05T06:17:00Z">
              <w:r w:rsidRPr="007028DE">
                <w:rPr>
                  <w:sz w:val="16"/>
                  <w:szCs w:val="16"/>
                </w:rPr>
                <w:t>-</w:t>
              </w:r>
            </w:ins>
          </w:p>
        </w:tc>
        <w:tc>
          <w:tcPr>
            <w:tcW w:w="3341" w:type="dxa"/>
          </w:tcPr>
          <w:p w14:paraId="2503E4FD" w14:textId="15F18253" w:rsidR="00636F79" w:rsidRPr="00277183" w:rsidRDefault="00636F79" w:rsidP="00607FE0">
            <w:pPr>
              <w:snapToGrid w:val="0"/>
              <w:spacing w:before="60" w:after="60" w:line="240" w:lineRule="auto"/>
              <w:rPr>
                <w:ins w:id="2946" w:author="Raphael Malyankar" w:date="2025-01-04T23:17:00Z" w16du:dateUtc="2025-01-05T06:17:00Z"/>
                <w:b/>
                <w:bCs/>
                <w:sz w:val="16"/>
                <w:szCs w:val="16"/>
              </w:rPr>
            </w:pPr>
          </w:p>
        </w:tc>
      </w:tr>
      <w:tr w:rsidR="00636F79" w:rsidRPr="007028DE" w14:paraId="24C37E8D" w14:textId="77777777" w:rsidTr="00607FE0">
        <w:trPr>
          <w:trHeight w:val="321"/>
          <w:ins w:id="2947" w:author="Raphael Malyankar" w:date="2025-01-04T23:17:00Z"/>
        </w:trPr>
        <w:tc>
          <w:tcPr>
            <w:tcW w:w="1135" w:type="dxa"/>
          </w:tcPr>
          <w:p w14:paraId="10059CE7" w14:textId="77777777" w:rsidR="00636F79" w:rsidRPr="007028DE" w:rsidRDefault="00636F79" w:rsidP="00607FE0">
            <w:pPr>
              <w:snapToGrid w:val="0"/>
              <w:spacing w:before="60" w:after="60" w:line="240" w:lineRule="auto"/>
              <w:rPr>
                <w:ins w:id="2948" w:author="Raphael Malyankar" w:date="2025-01-04T23:17:00Z" w16du:dateUtc="2025-01-05T06:17:00Z"/>
                <w:b/>
                <w:bCs/>
                <w:sz w:val="16"/>
                <w:szCs w:val="16"/>
              </w:rPr>
            </w:pPr>
            <w:ins w:id="2949" w:author="Raphael Malyankar" w:date="2025-01-04T23:17:00Z" w16du:dateUtc="2025-01-05T06:17:00Z">
              <w:r w:rsidRPr="007028DE">
                <w:rPr>
                  <w:sz w:val="16"/>
                  <w:szCs w:val="16"/>
                </w:rPr>
                <w:lastRenderedPageBreak/>
                <w:t>Attribute</w:t>
              </w:r>
            </w:ins>
          </w:p>
        </w:tc>
        <w:tc>
          <w:tcPr>
            <w:tcW w:w="3079" w:type="dxa"/>
          </w:tcPr>
          <w:p w14:paraId="4260F17B" w14:textId="77777777" w:rsidR="00636F79" w:rsidRPr="007028DE" w:rsidRDefault="00636F79" w:rsidP="00607FE0">
            <w:pPr>
              <w:snapToGrid w:val="0"/>
              <w:spacing w:before="60" w:after="60" w:line="240" w:lineRule="auto"/>
              <w:rPr>
                <w:ins w:id="2950" w:author="Raphael Malyankar" w:date="2025-01-04T23:17:00Z" w16du:dateUtc="2025-01-05T06:17:00Z"/>
                <w:b/>
                <w:bCs/>
                <w:sz w:val="16"/>
                <w:szCs w:val="16"/>
              </w:rPr>
            </w:pPr>
            <w:ins w:id="2951" w:author="Raphael Malyankar" w:date="2025-01-04T23:17:00Z" w16du:dateUtc="2025-01-05T06:17:00Z">
              <w:r w:rsidRPr="007028DE">
                <w:rPr>
                  <w:sz w:val="16"/>
                  <w:szCs w:val="16"/>
                </w:rPr>
                <w:t>name</w:t>
              </w:r>
            </w:ins>
          </w:p>
        </w:tc>
        <w:tc>
          <w:tcPr>
            <w:tcW w:w="3541" w:type="dxa"/>
          </w:tcPr>
          <w:p w14:paraId="1C1CD1EE" w14:textId="77777777" w:rsidR="00636F79" w:rsidRPr="007028DE" w:rsidRDefault="00636F79" w:rsidP="00607FE0">
            <w:pPr>
              <w:snapToGrid w:val="0"/>
              <w:spacing w:before="60" w:after="60" w:line="240" w:lineRule="auto"/>
              <w:jc w:val="left"/>
              <w:rPr>
                <w:ins w:id="2952" w:author="Raphael Malyankar" w:date="2025-01-04T23:17:00Z" w16du:dateUtc="2025-01-05T06:17:00Z"/>
                <w:b/>
                <w:bCs/>
                <w:sz w:val="16"/>
                <w:szCs w:val="16"/>
              </w:rPr>
            </w:pPr>
            <w:ins w:id="2953" w:author="Raphael Malyankar" w:date="2025-01-04T23:17:00Z" w16du:dateUtc="2025-01-05T06:17:00Z">
              <w:r w:rsidRPr="007028DE">
                <w:rPr>
                  <w:sz w:val="16"/>
                  <w:szCs w:val="16"/>
                </w:rPr>
                <w:t xml:space="preserve">The name of the </w:t>
              </w:r>
              <w:r>
                <w:rPr>
                  <w:sz w:val="16"/>
                  <w:szCs w:val="16"/>
                </w:rPr>
                <w:t>P</w:t>
              </w:r>
              <w:r w:rsidRPr="007028DE">
                <w:rPr>
                  <w:sz w:val="16"/>
                  <w:szCs w:val="16"/>
                </w:rPr>
                <w:t xml:space="preserve">roduct </w:t>
              </w:r>
              <w:r>
                <w:rPr>
                  <w:sz w:val="16"/>
                  <w:szCs w:val="16"/>
                </w:rPr>
                <w:t>S</w:t>
              </w:r>
              <w:r w:rsidRPr="007028DE">
                <w:rPr>
                  <w:sz w:val="16"/>
                  <w:szCs w:val="16"/>
                </w:rPr>
                <w:t>pecification used to create the datasets</w:t>
              </w:r>
            </w:ins>
          </w:p>
        </w:tc>
        <w:tc>
          <w:tcPr>
            <w:tcW w:w="825" w:type="dxa"/>
          </w:tcPr>
          <w:p w14:paraId="18AE4D90" w14:textId="77777777" w:rsidR="00636F79" w:rsidRPr="00636F79" w:rsidRDefault="00636F79" w:rsidP="00607FE0">
            <w:pPr>
              <w:snapToGrid w:val="0"/>
              <w:spacing w:before="60" w:after="60" w:line="240" w:lineRule="auto"/>
              <w:jc w:val="center"/>
              <w:rPr>
                <w:ins w:id="2954" w:author="Raphael Malyankar" w:date="2025-01-04T23:17:00Z" w16du:dateUtc="2025-01-05T06:17:00Z"/>
                <w:b/>
                <w:bCs/>
                <w:sz w:val="16"/>
                <w:szCs w:val="16"/>
              </w:rPr>
            </w:pPr>
            <w:ins w:id="2955" w:author="Raphael Malyankar" w:date="2025-01-04T23:17:00Z" w16du:dateUtc="2025-01-05T06:17:00Z">
              <w:r w:rsidRPr="00636F79">
                <w:rPr>
                  <w:b/>
                  <w:bCs/>
                  <w:sz w:val="16"/>
                  <w:szCs w:val="16"/>
                </w:rPr>
                <w:t>1</w:t>
              </w:r>
            </w:ins>
          </w:p>
        </w:tc>
        <w:tc>
          <w:tcPr>
            <w:tcW w:w="2499" w:type="dxa"/>
          </w:tcPr>
          <w:p w14:paraId="71E24655" w14:textId="77777777" w:rsidR="00636F79" w:rsidRPr="007028DE" w:rsidRDefault="00636F79" w:rsidP="00607FE0">
            <w:pPr>
              <w:snapToGrid w:val="0"/>
              <w:spacing w:before="60" w:after="60" w:line="240" w:lineRule="auto"/>
              <w:rPr>
                <w:ins w:id="2956" w:author="Raphael Malyankar" w:date="2025-01-04T23:17:00Z" w16du:dateUtc="2025-01-05T06:17:00Z"/>
                <w:b/>
                <w:bCs/>
                <w:sz w:val="16"/>
                <w:szCs w:val="16"/>
              </w:rPr>
            </w:pPr>
            <w:ins w:id="2957" w:author="Raphael Malyankar" w:date="2025-01-04T23:17:00Z" w16du:dateUtc="2025-01-05T06:17:00Z">
              <w:r w:rsidRPr="007028DE">
                <w:rPr>
                  <w:sz w:val="16"/>
                  <w:szCs w:val="16"/>
                </w:rPr>
                <w:t>CharacterString</w:t>
              </w:r>
            </w:ins>
          </w:p>
        </w:tc>
        <w:tc>
          <w:tcPr>
            <w:tcW w:w="3341" w:type="dxa"/>
          </w:tcPr>
          <w:p w14:paraId="587FB3C1" w14:textId="77777777" w:rsidR="00636F79" w:rsidRPr="00636F79" w:rsidRDefault="00636F79" w:rsidP="00607FE0">
            <w:pPr>
              <w:snapToGrid w:val="0"/>
              <w:spacing w:before="60" w:after="60" w:line="240" w:lineRule="auto"/>
              <w:rPr>
                <w:ins w:id="2958" w:author="Raphael Malyankar" w:date="2025-01-04T23:20:00Z" w16du:dateUtc="2025-01-05T06:20:00Z"/>
                <w:b/>
                <w:bCs/>
                <w:sz w:val="16"/>
                <w:szCs w:val="16"/>
                <w:lang w:eastAsia="en-US"/>
              </w:rPr>
            </w:pPr>
            <w:ins w:id="2959" w:author="Raphael Malyankar" w:date="2025-01-04T23:18:00Z" w16du:dateUtc="2025-01-05T06:18:00Z">
              <w:r w:rsidRPr="00636F79">
                <w:rPr>
                  <w:b/>
                  <w:bCs/>
                  <w:sz w:val="16"/>
                  <w:szCs w:val="16"/>
                  <w:lang w:eastAsia="en-US"/>
                </w:rPr>
                <w:t>Mandatory in S-130.</w:t>
              </w:r>
            </w:ins>
          </w:p>
          <w:p w14:paraId="2674BAAB" w14:textId="32692AEA" w:rsidR="00636F79" w:rsidRDefault="008A3E06" w:rsidP="00607FE0">
            <w:pPr>
              <w:snapToGrid w:val="0"/>
              <w:spacing w:before="60" w:after="60" w:line="240" w:lineRule="auto"/>
              <w:rPr>
                <w:ins w:id="2960" w:author="Raphael Malyankar" w:date="2025-01-04T23:18:00Z" w16du:dateUtc="2025-01-05T06:18:00Z"/>
                <w:sz w:val="16"/>
                <w:szCs w:val="16"/>
                <w:lang w:eastAsia="en-US"/>
              </w:rPr>
            </w:pPr>
            <w:ins w:id="2961" w:author="Raphael Malyankar" w:date="2025-01-04T23:28:00Z" w16du:dateUtc="2025-01-05T06:28:00Z">
              <w:r w:rsidRPr="008A3E06">
                <w:rPr>
                  <w:sz w:val="16"/>
                  <w:szCs w:val="16"/>
                  <w:lang w:eastAsia="en-US"/>
                </w:rPr>
                <w:t>The name in the Product Specification Register, in the IHO Geospatial Information (GI) Registry. For S-1</w:t>
              </w:r>
              <w:r>
                <w:rPr>
                  <w:sz w:val="16"/>
                  <w:szCs w:val="16"/>
                  <w:lang w:eastAsia="en-US"/>
                </w:rPr>
                <w:t>30</w:t>
              </w:r>
              <w:r w:rsidRPr="008A3E06">
                <w:rPr>
                  <w:sz w:val="16"/>
                  <w:szCs w:val="16"/>
                  <w:lang w:eastAsia="en-US"/>
                </w:rPr>
                <w:t>, this is</w:t>
              </w:r>
            </w:ins>
            <w:ins w:id="2962" w:author="Raphael Malyankar" w:date="2025-01-04T23:19:00Z" w16du:dateUtc="2025-01-05T06:19:00Z">
              <w:r w:rsidR="00636F79">
                <w:rPr>
                  <w:sz w:val="16"/>
                  <w:szCs w:val="16"/>
                  <w:lang w:eastAsia="en-US"/>
                </w:rPr>
                <w:t xml:space="preserve"> “</w:t>
              </w:r>
            </w:ins>
            <w:ins w:id="2963" w:author="Raphael Malyankar" w:date="2025-01-04T23:18:00Z" w16du:dateUtc="2025-01-05T06:18:00Z">
              <w:r w:rsidR="00636F79" w:rsidRPr="00636F79">
                <w:rPr>
                  <w:sz w:val="16"/>
                  <w:szCs w:val="16"/>
                  <w:lang w:eastAsia="en-US"/>
                </w:rPr>
                <w:t>Polygonal Demarcations of Global Sea Areas</w:t>
              </w:r>
            </w:ins>
            <w:ins w:id="2964" w:author="Raphael Malyankar" w:date="2025-01-04T23:19:00Z" w16du:dateUtc="2025-01-05T06:19:00Z">
              <w:r w:rsidR="00636F79">
                <w:rPr>
                  <w:sz w:val="16"/>
                  <w:szCs w:val="16"/>
                  <w:lang w:eastAsia="en-US"/>
                </w:rPr>
                <w:t>” (without quotes)</w:t>
              </w:r>
            </w:ins>
          </w:p>
          <w:p w14:paraId="735F2962" w14:textId="3CBFDC1E" w:rsidR="00636F79" w:rsidRPr="007028DE" w:rsidRDefault="00636F79" w:rsidP="00607FE0">
            <w:pPr>
              <w:snapToGrid w:val="0"/>
              <w:spacing w:before="60" w:after="60" w:line="240" w:lineRule="auto"/>
              <w:rPr>
                <w:ins w:id="2965" w:author="Raphael Malyankar" w:date="2025-01-04T23:17:00Z" w16du:dateUtc="2025-01-05T06:17:00Z"/>
                <w:b/>
                <w:bCs/>
                <w:sz w:val="16"/>
                <w:szCs w:val="16"/>
              </w:rPr>
            </w:pPr>
          </w:p>
        </w:tc>
      </w:tr>
      <w:tr w:rsidR="00636F79" w:rsidRPr="007028DE" w14:paraId="11A2D994" w14:textId="77777777" w:rsidTr="00607FE0">
        <w:trPr>
          <w:trHeight w:val="337"/>
          <w:ins w:id="2966" w:author="Raphael Malyankar" w:date="2025-01-04T23:17:00Z"/>
        </w:trPr>
        <w:tc>
          <w:tcPr>
            <w:tcW w:w="1135" w:type="dxa"/>
          </w:tcPr>
          <w:p w14:paraId="7ADABB10" w14:textId="77777777" w:rsidR="00636F79" w:rsidRPr="007028DE" w:rsidRDefault="00636F79" w:rsidP="00607FE0">
            <w:pPr>
              <w:snapToGrid w:val="0"/>
              <w:spacing w:before="60" w:after="60" w:line="240" w:lineRule="auto"/>
              <w:rPr>
                <w:ins w:id="2967" w:author="Raphael Malyankar" w:date="2025-01-04T23:17:00Z" w16du:dateUtc="2025-01-05T06:17:00Z"/>
                <w:b/>
                <w:bCs/>
                <w:sz w:val="16"/>
                <w:szCs w:val="16"/>
              </w:rPr>
            </w:pPr>
            <w:ins w:id="2968" w:author="Raphael Malyankar" w:date="2025-01-04T23:17:00Z" w16du:dateUtc="2025-01-05T06:17:00Z">
              <w:r w:rsidRPr="007028DE">
                <w:rPr>
                  <w:sz w:val="16"/>
                  <w:szCs w:val="16"/>
                </w:rPr>
                <w:t>Attribute</w:t>
              </w:r>
            </w:ins>
          </w:p>
        </w:tc>
        <w:tc>
          <w:tcPr>
            <w:tcW w:w="3079" w:type="dxa"/>
          </w:tcPr>
          <w:p w14:paraId="34475ED5" w14:textId="77777777" w:rsidR="00636F79" w:rsidRPr="007028DE" w:rsidRDefault="00636F79" w:rsidP="00607FE0">
            <w:pPr>
              <w:snapToGrid w:val="0"/>
              <w:spacing w:before="60" w:after="60" w:line="240" w:lineRule="auto"/>
              <w:rPr>
                <w:ins w:id="2969" w:author="Raphael Malyankar" w:date="2025-01-04T23:17:00Z" w16du:dateUtc="2025-01-05T06:17:00Z"/>
                <w:b/>
                <w:bCs/>
                <w:sz w:val="16"/>
                <w:szCs w:val="16"/>
              </w:rPr>
            </w:pPr>
            <w:ins w:id="2970" w:author="Raphael Malyankar" w:date="2025-01-04T23:17:00Z" w16du:dateUtc="2025-01-05T06:17:00Z">
              <w:r w:rsidRPr="007028DE">
                <w:rPr>
                  <w:sz w:val="16"/>
                  <w:szCs w:val="16"/>
                </w:rPr>
                <w:t>version</w:t>
              </w:r>
            </w:ins>
          </w:p>
        </w:tc>
        <w:tc>
          <w:tcPr>
            <w:tcW w:w="3541" w:type="dxa"/>
          </w:tcPr>
          <w:p w14:paraId="310DDB56" w14:textId="77777777" w:rsidR="00636F79" w:rsidRPr="007028DE" w:rsidRDefault="00636F79" w:rsidP="00607FE0">
            <w:pPr>
              <w:snapToGrid w:val="0"/>
              <w:spacing w:before="60" w:after="60" w:line="240" w:lineRule="auto"/>
              <w:jc w:val="left"/>
              <w:rPr>
                <w:ins w:id="2971" w:author="Raphael Malyankar" w:date="2025-01-04T23:17:00Z" w16du:dateUtc="2025-01-05T06:17:00Z"/>
                <w:b/>
                <w:bCs/>
                <w:sz w:val="16"/>
                <w:szCs w:val="16"/>
              </w:rPr>
            </w:pPr>
            <w:ins w:id="2972" w:author="Raphael Malyankar" w:date="2025-01-04T23:17:00Z" w16du:dateUtc="2025-01-05T06:17:00Z">
              <w:r w:rsidRPr="007028DE">
                <w:rPr>
                  <w:sz w:val="16"/>
                  <w:szCs w:val="16"/>
                </w:rPr>
                <w:t xml:space="preserve">The version number of the </w:t>
              </w:r>
              <w:r>
                <w:rPr>
                  <w:sz w:val="16"/>
                  <w:szCs w:val="16"/>
                </w:rPr>
                <w:t>P</w:t>
              </w:r>
              <w:r w:rsidRPr="007028DE">
                <w:rPr>
                  <w:sz w:val="16"/>
                  <w:szCs w:val="16"/>
                </w:rPr>
                <w:t xml:space="preserve">roduct </w:t>
              </w:r>
              <w:r>
                <w:rPr>
                  <w:sz w:val="16"/>
                  <w:szCs w:val="16"/>
                </w:rPr>
                <w:t>S</w:t>
              </w:r>
              <w:r w:rsidRPr="007028DE">
                <w:rPr>
                  <w:sz w:val="16"/>
                  <w:szCs w:val="16"/>
                </w:rPr>
                <w:t>pecification</w:t>
              </w:r>
            </w:ins>
          </w:p>
        </w:tc>
        <w:tc>
          <w:tcPr>
            <w:tcW w:w="825" w:type="dxa"/>
          </w:tcPr>
          <w:p w14:paraId="7BA4306E" w14:textId="77777777" w:rsidR="00636F79" w:rsidRPr="00636F79" w:rsidRDefault="00636F79" w:rsidP="00607FE0">
            <w:pPr>
              <w:snapToGrid w:val="0"/>
              <w:spacing w:before="60" w:after="60" w:line="240" w:lineRule="auto"/>
              <w:jc w:val="center"/>
              <w:rPr>
                <w:ins w:id="2973" w:author="Raphael Malyankar" w:date="2025-01-04T23:17:00Z" w16du:dateUtc="2025-01-05T06:17:00Z"/>
                <w:b/>
                <w:bCs/>
                <w:sz w:val="16"/>
                <w:szCs w:val="16"/>
              </w:rPr>
            </w:pPr>
            <w:ins w:id="2974" w:author="Raphael Malyankar" w:date="2025-01-04T23:17:00Z" w16du:dateUtc="2025-01-05T06:17:00Z">
              <w:r w:rsidRPr="00277183">
                <w:rPr>
                  <w:b/>
                  <w:bCs/>
                  <w:sz w:val="16"/>
                  <w:szCs w:val="16"/>
                </w:rPr>
                <w:t>1</w:t>
              </w:r>
            </w:ins>
          </w:p>
        </w:tc>
        <w:tc>
          <w:tcPr>
            <w:tcW w:w="2499" w:type="dxa"/>
          </w:tcPr>
          <w:p w14:paraId="64E2E305" w14:textId="77777777" w:rsidR="00636F79" w:rsidRPr="007028DE" w:rsidRDefault="00636F79" w:rsidP="00607FE0">
            <w:pPr>
              <w:snapToGrid w:val="0"/>
              <w:spacing w:before="60" w:after="60" w:line="240" w:lineRule="auto"/>
              <w:rPr>
                <w:ins w:id="2975" w:author="Raphael Malyankar" w:date="2025-01-04T23:17:00Z" w16du:dateUtc="2025-01-05T06:17:00Z"/>
                <w:b/>
                <w:bCs/>
                <w:sz w:val="16"/>
                <w:szCs w:val="16"/>
              </w:rPr>
            </w:pPr>
            <w:ins w:id="2976" w:author="Raphael Malyankar" w:date="2025-01-04T23:17:00Z" w16du:dateUtc="2025-01-05T06:17:00Z">
              <w:r w:rsidRPr="007028DE">
                <w:rPr>
                  <w:sz w:val="16"/>
                  <w:szCs w:val="16"/>
                </w:rPr>
                <w:t>CharacterString</w:t>
              </w:r>
            </w:ins>
          </w:p>
        </w:tc>
        <w:tc>
          <w:tcPr>
            <w:tcW w:w="3341" w:type="dxa"/>
          </w:tcPr>
          <w:p w14:paraId="43842535" w14:textId="757A7D82" w:rsidR="00636F79" w:rsidRDefault="00636F79" w:rsidP="00607FE0">
            <w:pPr>
              <w:snapToGrid w:val="0"/>
              <w:spacing w:before="60" w:after="60" w:line="240" w:lineRule="auto"/>
              <w:rPr>
                <w:ins w:id="2977" w:author="Raphael Malyankar" w:date="2025-01-04T23:20:00Z" w16du:dateUtc="2025-01-05T06:20:00Z"/>
                <w:sz w:val="16"/>
                <w:szCs w:val="16"/>
              </w:rPr>
            </w:pPr>
            <w:ins w:id="2978" w:author="Raphael Malyankar" w:date="2025-01-04T23:20:00Z" w16du:dateUtc="2025-01-05T06:20:00Z">
              <w:r w:rsidRPr="00277183">
                <w:rPr>
                  <w:b/>
                  <w:bCs/>
                  <w:sz w:val="16"/>
                  <w:szCs w:val="16"/>
                </w:rPr>
                <w:t>Mandatory in S-130</w:t>
              </w:r>
              <w:r>
                <w:rPr>
                  <w:sz w:val="16"/>
                  <w:szCs w:val="16"/>
                </w:rPr>
                <w:t>.</w:t>
              </w:r>
            </w:ins>
          </w:p>
          <w:p w14:paraId="0C256510" w14:textId="40F76936" w:rsidR="00636F79" w:rsidRPr="00277183" w:rsidRDefault="00636F79" w:rsidP="00607FE0">
            <w:pPr>
              <w:snapToGrid w:val="0"/>
              <w:spacing w:before="60" w:after="60" w:line="240" w:lineRule="auto"/>
              <w:rPr>
                <w:ins w:id="2979" w:author="Raphael Malyankar" w:date="2025-01-04T23:17:00Z" w16du:dateUtc="2025-01-05T06:17:00Z"/>
                <w:sz w:val="16"/>
                <w:szCs w:val="16"/>
              </w:rPr>
            </w:pPr>
            <w:ins w:id="2980" w:author="Raphael Malyankar" w:date="2025-01-04T23:21:00Z" w16du:dateUtc="2025-01-05T06:21:00Z">
              <w:r w:rsidRPr="00277183">
                <w:rPr>
                  <w:sz w:val="16"/>
                  <w:szCs w:val="16"/>
                </w:rPr>
                <w:t>Value: 2.0.0 for Edition 2.0.0</w:t>
              </w:r>
            </w:ins>
          </w:p>
        </w:tc>
      </w:tr>
      <w:tr w:rsidR="00636F79" w:rsidRPr="007028DE" w14:paraId="583567CA" w14:textId="77777777" w:rsidTr="00607FE0">
        <w:trPr>
          <w:trHeight w:val="321"/>
          <w:ins w:id="2981" w:author="Raphael Malyankar" w:date="2025-01-04T23:17:00Z"/>
        </w:trPr>
        <w:tc>
          <w:tcPr>
            <w:tcW w:w="1135" w:type="dxa"/>
          </w:tcPr>
          <w:p w14:paraId="2F81B02C" w14:textId="77777777" w:rsidR="00636F79" w:rsidRPr="007028DE" w:rsidRDefault="00636F79" w:rsidP="00607FE0">
            <w:pPr>
              <w:snapToGrid w:val="0"/>
              <w:spacing w:before="60" w:after="60" w:line="240" w:lineRule="auto"/>
              <w:rPr>
                <w:ins w:id="2982" w:author="Raphael Malyankar" w:date="2025-01-04T23:17:00Z" w16du:dateUtc="2025-01-05T06:17:00Z"/>
                <w:b/>
                <w:bCs/>
                <w:sz w:val="16"/>
                <w:szCs w:val="16"/>
              </w:rPr>
            </w:pPr>
            <w:ins w:id="2983" w:author="Raphael Malyankar" w:date="2025-01-04T23:17:00Z" w16du:dateUtc="2025-01-05T06:17:00Z">
              <w:r w:rsidRPr="007028DE">
                <w:rPr>
                  <w:sz w:val="16"/>
                  <w:szCs w:val="16"/>
                </w:rPr>
                <w:t>Attribute</w:t>
              </w:r>
            </w:ins>
          </w:p>
        </w:tc>
        <w:tc>
          <w:tcPr>
            <w:tcW w:w="3079" w:type="dxa"/>
          </w:tcPr>
          <w:p w14:paraId="1D5064AC" w14:textId="77777777" w:rsidR="00636F79" w:rsidRPr="007028DE" w:rsidRDefault="00636F79" w:rsidP="00607FE0">
            <w:pPr>
              <w:snapToGrid w:val="0"/>
              <w:spacing w:before="60" w:after="60" w:line="240" w:lineRule="auto"/>
              <w:rPr>
                <w:ins w:id="2984" w:author="Raphael Malyankar" w:date="2025-01-04T23:17:00Z" w16du:dateUtc="2025-01-05T06:17:00Z"/>
                <w:b/>
                <w:bCs/>
                <w:sz w:val="16"/>
                <w:szCs w:val="16"/>
              </w:rPr>
            </w:pPr>
            <w:ins w:id="2985" w:author="Raphael Malyankar" w:date="2025-01-04T23:17:00Z" w16du:dateUtc="2025-01-05T06:17:00Z">
              <w:r w:rsidRPr="007028DE">
                <w:rPr>
                  <w:sz w:val="16"/>
                  <w:szCs w:val="16"/>
                </w:rPr>
                <w:t>date</w:t>
              </w:r>
            </w:ins>
          </w:p>
        </w:tc>
        <w:tc>
          <w:tcPr>
            <w:tcW w:w="3541" w:type="dxa"/>
          </w:tcPr>
          <w:p w14:paraId="3032E869" w14:textId="77777777" w:rsidR="00636F79" w:rsidRPr="007028DE" w:rsidRDefault="00636F79" w:rsidP="00607FE0">
            <w:pPr>
              <w:snapToGrid w:val="0"/>
              <w:spacing w:before="60" w:after="60" w:line="240" w:lineRule="auto"/>
              <w:jc w:val="left"/>
              <w:rPr>
                <w:ins w:id="2986" w:author="Raphael Malyankar" w:date="2025-01-04T23:17:00Z" w16du:dateUtc="2025-01-05T06:17:00Z"/>
                <w:b/>
                <w:bCs/>
                <w:sz w:val="16"/>
                <w:szCs w:val="16"/>
              </w:rPr>
            </w:pPr>
            <w:ins w:id="2987" w:author="Raphael Malyankar" w:date="2025-01-04T23:17:00Z" w16du:dateUtc="2025-01-05T06:17:00Z">
              <w:r w:rsidRPr="007028DE">
                <w:rPr>
                  <w:sz w:val="16"/>
                  <w:szCs w:val="16"/>
                </w:rPr>
                <w:t xml:space="preserve">The version date of the </w:t>
              </w:r>
              <w:r>
                <w:rPr>
                  <w:sz w:val="16"/>
                  <w:szCs w:val="16"/>
                </w:rPr>
                <w:t>P</w:t>
              </w:r>
              <w:r w:rsidRPr="007028DE">
                <w:rPr>
                  <w:sz w:val="16"/>
                  <w:szCs w:val="16"/>
                </w:rPr>
                <w:t xml:space="preserve">roduct </w:t>
              </w:r>
              <w:r>
                <w:rPr>
                  <w:sz w:val="16"/>
                  <w:szCs w:val="16"/>
                </w:rPr>
                <w:t>S</w:t>
              </w:r>
              <w:r w:rsidRPr="007028DE">
                <w:rPr>
                  <w:sz w:val="16"/>
                  <w:szCs w:val="16"/>
                </w:rPr>
                <w:t>pecification</w:t>
              </w:r>
            </w:ins>
          </w:p>
        </w:tc>
        <w:tc>
          <w:tcPr>
            <w:tcW w:w="825" w:type="dxa"/>
          </w:tcPr>
          <w:p w14:paraId="2C0ADA63" w14:textId="2A434950" w:rsidR="00636F79" w:rsidRPr="007028DE" w:rsidRDefault="008A3E06" w:rsidP="00607FE0">
            <w:pPr>
              <w:snapToGrid w:val="0"/>
              <w:spacing w:before="60" w:after="60" w:line="240" w:lineRule="auto"/>
              <w:jc w:val="center"/>
              <w:rPr>
                <w:ins w:id="2988" w:author="Raphael Malyankar" w:date="2025-01-04T23:17:00Z" w16du:dateUtc="2025-01-05T06:17:00Z"/>
                <w:b/>
                <w:bCs/>
                <w:sz w:val="16"/>
                <w:szCs w:val="16"/>
              </w:rPr>
            </w:pPr>
            <w:ins w:id="2989" w:author="Raphael Malyankar" w:date="2025-01-04T23:22:00Z" w16du:dateUtc="2025-01-05T06:22:00Z">
              <w:r>
                <w:rPr>
                  <w:sz w:val="16"/>
                  <w:szCs w:val="16"/>
                </w:rPr>
                <w:t>0..</w:t>
              </w:r>
            </w:ins>
            <w:ins w:id="2990" w:author="Raphael Malyankar" w:date="2025-01-04T23:17:00Z" w16du:dateUtc="2025-01-05T06:17:00Z">
              <w:r w:rsidR="00636F79" w:rsidRPr="007028DE">
                <w:rPr>
                  <w:sz w:val="16"/>
                  <w:szCs w:val="16"/>
                </w:rPr>
                <w:t>1</w:t>
              </w:r>
            </w:ins>
          </w:p>
        </w:tc>
        <w:tc>
          <w:tcPr>
            <w:tcW w:w="2499" w:type="dxa"/>
          </w:tcPr>
          <w:p w14:paraId="3768E46D" w14:textId="77777777" w:rsidR="00636F79" w:rsidRPr="007028DE" w:rsidRDefault="00636F79" w:rsidP="00607FE0">
            <w:pPr>
              <w:snapToGrid w:val="0"/>
              <w:spacing w:before="60" w:after="60" w:line="240" w:lineRule="auto"/>
              <w:rPr>
                <w:ins w:id="2991" w:author="Raphael Malyankar" w:date="2025-01-04T23:17:00Z" w16du:dateUtc="2025-01-05T06:17:00Z"/>
                <w:b/>
                <w:bCs/>
                <w:sz w:val="16"/>
                <w:szCs w:val="16"/>
              </w:rPr>
            </w:pPr>
            <w:ins w:id="2992" w:author="Raphael Malyankar" w:date="2025-01-04T23:17:00Z" w16du:dateUtc="2025-01-05T06:17:00Z">
              <w:r w:rsidRPr="007028DE">
                <w:rPr>
                  <w:sz w:val="16"/>
                  <w:szCs w:val="16"/>
                </w:rPr>
                <w:t>Date</w:t>
              </w:r>
            </w:ins>
          </w:p>
        </w:tc>
        <w:tc>
          <w:tcPr>
            <w:tcW w:w="3341" w:type="dxa"/>
          </w:tcPr>
          <w:p w14:paraId="4E1008FB" w14:textId="6B648432" w:rsidR="00636F79" w:rsidRPr="00277183" w:rsidRDefault="008A3E06" w:rsidP="00607FE0">
            <w:pPr>
              <w:snapToGrid w:val="0"/>
              <w:spacing w:before="60" w:after="60" w:line="240" w:lineRule="auto"/>
              <w:rPr>
                <w:ins w:id="2993" w:author="Raphael Malyankar" w:date="2025-01-04T23:17:00Z" w16du:dateUtc="2025-01-05T06:17:00Z"/>
                <w:sz w:val="16"/>
                <w:szCs w:val="16"/>
              </w:rPr>
            </w:pPr>
            <w:ins w:id="2994" w:author="Raphael Malyankar" w:date="2025-01-04T23:26:00Z" w16du:dateUtc="2025-01-05T06:26:00Z">
              <w:r w:rsidRPr="00277183">
                <w:rPr>
                  <w:sz w:val="16"/>
                  <w:szCs w:val="16"/>
                </w:rPr>
                <w:t>From the Product Specification Register of the IHO GI Registry. For interim drafts use the version date in Product Specification Metadata</w:t>
              </w:r>
            </w:ins>
          </w:p>
        </w:tc>
      </w:tr>
      <w:tr w:rsidR="00636F79" w:rsidRPr="007028DE" w14:paraId="55595D49" w14:textId="77777777" w:rsidTr="00607FE0">
        <w:trPr>
          <w:trHeight w:val="321"/>
          <w:ins w:id="2995" w:author="Raphael Malyankar" w:date="2025-01-04T23:17:00Z"/>
        </w:trPr>
        <w:tc>
          <w:tcPr>
            <w:tcW w:w="1135" w:type="dxa"/>
          </w:tcPr>
          <w:p w14:paraId="13DB8BB9" w14:textId="77777777" w:rsidR="00636F79" w:rsidRPr="007028DE" w:rsidRDefault="00636F79" w:rsidP="00607FE0">
            <w:pPr>
              <w:snapToGrid w:val="0"/>
              <w:spacing w:before="60" w:after="60" w:line="240" w:lineRule="auto"/>
              <w:rPr>
                <w:ins w:id="2996" w:author="Raphael Malyankar" w:date="2025-01-04T23:17:00Z" w16du:dateUtc="2025-01-05T06:17:00Z"/>
                <w:sz w:val="16"/>
                <w:szCs w:val="16"/>
              </w:rPr>
            </w:pPr>
            <w:ins w:id="2997" w:author="Raphael Malyankar" w:date="2025-01-04T23:17:00Z" w16du:dateUtc="2025-01-05T06:17:00Z">
              <w:r>
                <w:rPr>
                  <w:sz w:val="16"/>
                  <w:szCs w:val="16"/>
                </w:rPr>
                <w:t>Attribute</w:t>
              </w:r>
            </w:ins>
          </w:p>
        </w:tc>
        <w:tc>
          <w:tcPr>
            <w:tcW w:w="3079" w:type="dxa"/>
          </w:tcPr>
          <w:p w14:paraId="688BFBCA" w14:textId="77777777" w:rsidR="00636F79" w:rsidRPr="007028DE" w:rsidRDefault="00636F79" w:rsidP="00607FE0">
            <w:pPr>
              <w:snapToGrid w:val="0"/>
              <w:spacing w:before="60" w:after="60" w:line="240" w:lineRule="auto"/>
              <w:rPr>
                <w:ins w:id="2998" w:author="Raphael Malyankar" w:date="2025-01-04T23:17:00Z" w16du:dateUtc="2025-01-05T06:17:00Z"/>
                <w:sz w:val="16"/>
                <w:szCs w:val="16"/>
              </w:rPr>
            </w:pPr>
            <w:ins w:id="2999" w:author="Raphael Malyankar" w:date="2025-01-04T23:17:00Z" w16du:dateUtc="2025-01-05T06:17:00Z">
              <w:r w:rsidRPr="007028DE">
                <w:rPr>
                  <w:sz w:val="16"/>
                  <w:szCs w:val="16"/>
                </w:rPr>
                <w:t>productIdentifier</w:t>
              </w:r>
            </w:ins>
          </w:p>
        </w:tc>
        <w:tc>
          <w:tcPr>
            <w:tcW w:w="3541" w:type="dxa"/>
          </w:tcPr>
          <w:p w14:paraId="5D476E71" w14:textId="77777777" w:rsidR="00636F79" w:rsidRPr="007028DE" w:rsidRDefault="00636F79" w:rsidP="00607FE0">
            <w:pPr>
              <w:snapToGrid w:val="0"/>
              <w:spacing w:before="60" w:after="60" w:line="240" w:lineRule="auto"/>
              <w:jc w:val="left"/>
              <w:rPr>
                <w:ins w:id="3000" w:author="Raphael Malyankar" w:date="2025-01-04T23:17:00Z" w16du:dateUtc="2025-01-05T06:17:00Z"/>
                <w:sz w:val="16"/>
                <w:szCs w:val="16"/>
              </w:rPr>
            </w:pPr>
            <w:ins w:id="3001" w:author="Raphael Malyankar" w:date="2025-01-04T23:17:00Z" w16du:dateUtc="2025-01-05T06:17:00Z">
              <w:r w:rsidRPr="007028DE">
                <w:rPr>
                  <w:sz w:val="16"/>
                  <w:szCs w:val="16"/>
                </w:rPr>
                <w:t>Machine readable unique identifier of a product type</w:t>
              </w:r>
            </w:ins>
          </w:p>
        </w:tc>
        <w:tc>
          <w:tcPr>
            <w:tcW w:w="825" w:type="dxa"/>
          </w:tcPr>
          <w:p w14:paraId="1864BAC6" w14:textId="77777777" w:rsidR="00636F79" w:rsidRPr="007028DE" w:rsidRDefault="00636F79" w:rsidP="00607FE0">
            <w:pPr>
              <w:snapToGrid w:val="0"/>
              <w:spacing w:before="60" w:after="60" w:line="240" w:lineRule="auto"/>
              <w:jc w:val="center"/>
              <w:rPr>
                <w:ins w:id="3002" w:author="Raphael Malyankar" w:date="2025-01-04T23:17:00Z" w16du:dateUtc="2025-01-05T06:17:00Z"/>
                <w:sz w:val="16"/>
                <w:szCs w:val="16"/>
              </w:rPr>
            </w:pPr>
            <w:ins w:id="3003" w:author="Raphael Malyankar" w:date="2025-01-04T23:17:00Z" w16du:dateUtc="2025-01-05T06:17:00Z">
              <w:r w:rsidRPr="007028DE">
                <w:rPr>
                  <w:sz w:val="16"/>
                  <w:szCs w:val="16"/>
                </w:rPr>
                <w:t>1</w:t>
              </w:r>
            </w:ins>
          </w:p>
        </w:tc>
        <w:tc>
          <w:tcPr>
            <w:tcW w:w="2499" w:type="dxa"/>
          </w:tcPr>
          <w:p w14:paraId="6B5DE99C" w14:textId="77777777" w:rsidR="00636F79" w:rsidRPr="007028DE" w:rsidRDefault="00636F79" w:rsidP="00607FE0">
            <w:pPr>
              <w:snapToGrid w:val="0"/>
              <w:spacing w:before="60" w:after="60" w:line="240" w:lineRule="auto"/>
              <w:jc w:val="left"/>
              <w:rPr>
                <w:ins w:id="3004" w:author="Raphael Malyankar" w:date="2025-01-04T23:17:00Z" w16du:dateUtc="2025-01-05T06:17:00Z"/>
                <w:sz w:val="16"/>
                <w:szCs w:val="16"/>
              </w:rPr>
            </w:pPr>
            <w:ins w:id="3005" w:author="Raphael Malyankar" w:date="2025-01-04T23:17:00Z" w16du:dateUtc="2025-01-05T06:17:00Z">
              <w:r w:rsidRPr="007028DE">
                <w:rPr>
                  <w:sz w:val="16"/>
                  <w:szCs w:val="16"/>
                </w:rPr>
                <w:t>CharacterString</w:t>
              </w:r>
            </w:ins>
          </w:p>
          <w:p w14:paraId="0CD801E8" w14:textId="77777777" w:rsidR="00636F79" w:rsidRPr="007028DE" w:rsidRDefault="00636F79" w:rsidP="00607FE0">
            <w:pPr>
              <w:snapToGrid w:val="0"/>
              <w:spacing w:before="60" w:after="60" w:line="240" w:lineRule="auto"/>
              <w:jc w:val="left"/>
              <w:rPr>
                <w:ins w:id="3006" w:author="Raphael Malyankar" w:date="2025-01-04T23:17:00Z" w16du:dateUtc="2025-01-05T06:17:00Z"/>
                <w:sz w:val="16"/>
                <w:szCs w:val="16"/>
              </w:rPr>
            </w:pPr>
            <w:ins w:id="3007" w:author="Raphael Malyankar" w:date="2025-01-04T23:17:00Z" w16du:dateUtc="2025-01-05T06:17:00Z">
              <w:r w:rsidRPr="007028DE">
                <w:rPr>
                  <w:sz w:val="16"/>
                  <w:szCs w:val="16"/>
                </w:rPr>
                <w:t xml:space="preserve">(Restricted to Product ID values from the IHO Product Specification Register, in the IHO Geospatial Information </w:t>
              </w:r>
              <w:r>
                <w:rPr>
                  <w:sz w:val="16"/>
                  <w:szCs w:val="16"/>
                </w:rPr>
                <w:t xml:space="preserve">(GI) </w:t>
              </w:r>
              <w:r w:rsidRPr="007028DE">
                <w:rPr>
                  <w:sz w:val="16"/>
                  <w:szCs w:val="16"/>
                </w:rPr>
                <w:t>Registry)</w:t>
              </w:r>
            </w:ins>
          </w:p>
        </w:tc>
        <w:tc>
          <w:tcPr>
            <w:tcW w:w="3341" w:type="dxa"/>
          </w:tcPr>
          <w:p w14:paraId="55CDDB0D" w14:textId="24FF9219" w:rsidR="00636F79" w:rsidRPr="008A3E06" w:rsidRDefault="008A3E06" w:rsidP="00607FE0">
            <w:pPr>
              <w:snapToGrid w:val="0"/>
              <w:spacing w:before="60" w:after="60" w:line="240" w:lineRule="auto"/>
              <w:jc w:val="left"/>
              <w:rPr>
                <w:ins w:id="3008" w:author="Raphael Malyankar" w:date="2025-01-04T23:17:00Z" w16du:dateUtc="2025-01-05T06:17:00Z"/>
                <w:b/>
                <w:sz w:val="16"/>
                <w:szCs w:val="16"/>
              </w:rPr>
            </w:pPr>
            <w:ins w:id="3009" w:author="Raphael Malyankar" w:date="2025-01-04T23:27:00Z" w16du:dateUtc="2025-01-05T06:27:00Z">
              <w:r w:rsidRPr="008A3E06">
                <w:rPr>
                  <w:b/>
                  <w:sz w:val="16"/>
                  <w:szCs w:val="16"/>
                </w:rPr>
                <w:t>For S-1</w:t>
              </w:r>
              <w:r>
                <w:rPr>
                  <w:b/>
                  <w:sz w:val="16"/>
                  <w:szCs w:val="16"/>
                </w:rPr>
                <w:t>30</w:t>
              </w:r>
              <w:r w:rsidRPr="008A3E06">
                <w:rPr>
                  <w:b/>
                  <w:sz w:val="16"/>
                  <w:szCs w:val="16"/>
                </w:rPr>
                <w:t xml:space="preserve"> this must be the string “S-1</w:t>
              </w:r>
              <w:r>
                <w:rPr>
                  <w:b/>
                  <w:sz w:val="16"/>
                  <w:szCs w:val="16"/>
                </w:rPr>
                <w:t>30</w:t>
              </w:r>
              <w:r w:rsidRPr="008A3E06">
                <w:rPr>
                  <w:b/>
                  <w:sz w:val="16"/>
                  <w:szCs w:val="16"/>
                </w:rPr>
                <w:t>” (without quotes)</w:t>
              </w:r>
            </w:ins>
          </w:p>
        </w:tc>
      </w:tr>
      <w:tr w:rsidR="00636F79" w:rsidRPr="007028DE" w14:paraId="03EEA974" w14:textId="77777777" w:rsidTr="00607FE0">
        <w:trPr>
          <w:trHeight w:val="321"/>
          <w:ins w:id="3010" w:author="Raphael Malyankar" w:date="2025-01-04T23:17:00Z"/>
        </w:trPr>
        <w:tc>
          <w:tcPr>
            <w:tcW w:w="1135" w:type="dxa"/>
          </w:tcPr>
          <w:p w14:paraId="605C9202" w14:textId="77777777" w:rsidR="00636F79" w:rsidRPr="007028DE" w:rsidRDefault="00636F79" w:rsidP="00607FE0">
            <w:pPr>
              <w:snapToGrid w:val="0"/>
              <w:spacing w:before="60" w:after="60" w:line="240" w:lineRule="auto"/>
              <w:rPr>
                <w:ins w:id="3011" w:author="Raphael Malyankar" w:date="2025-01-04T23:17:00Z" w16du:dateUtc="2025-01-05T06:17:00Z"/>
                <w:sz w:val="16"/>
                <w:szCs w:val="16"/>
              </w:rPr>
            </w:pPr>
            <w:ins w:id="3012" w:author="Raphael Malyankar" w:date="2025-01-04T23:17:00Z" w16du:dateUtc="2025-01-05T06:17:00Z">
              <w:r w:rsidRPr="007028DE">
                <w:rPr>
                  <w:sz w:val="16"/>
                  <w:szCs w:val="16"/>
                </w:rPr>
                <w:t>Attribute</w:t>
              </w:r>
            </w:ins>
          </w:p>
        </w:tc>
        <w:tc>
          <w:tcPr>
            <w:tcW w:w="3079" w:type="dxa"/>
          </w:tcPr>
          <w:p w14:paraId="5A5A446C" w14:textId="77777777" w:rsidR="00636F79" w:rsidRPr="007028DE" w:rsidRDefault="00636F79" w:rsidP="00607FE0">
            <w:pPr>
              <w:snapToGrid w:val="0"/>
              <w:spacing w:before="60" w:after="60" w:line="240" w:lineRule="auto"/>
              <w:rPr>
                <w:ins w:id="3013" w:author="Raphael Malyankar" w:date="2025-01-04T23:17:00Z" w16du:dateUtc="2025-01-05T06:17:00Z"/>
                <w:sz w:val="16"/>
                <w:szCs w:val="16"/>
              </w:rPr>
            </w:pPr>
            <w:ins w:id="3014" w:author="Raphael Malyankar" w:date="2025-01-04T23:17:00Z" w16du:dateUtc="2025-01-05T06:17:00Z">
              <w:r w:rsidRPr="007028DE">
                <w:rPr>
                  <w:sz w:val="16"/>
                  <w:szCs w:val="16"/>
                </w:rPr>
                <w:t>number</w:t>
              </w:r>
            </w:ins>
          </w:p>
        </w:tc>
        <w:tc>
          <w:tcPr>
            <w:tcW w:w="3541" w:type="dxa"/>
          </w:tcPr>
          <w:p w14:paraId="53FFBA13" w14:textId="77777777" w:rsidR="00636F79" w:rsidRPr="007028DE" w:rsidRDefault="00636F79" w:rsidP="00607FE0">
            <w:pPr>
              <w:snapToGrid w:val="0"/>
              <w:spacing w:before="60" w:after="60" w:line="240" w:lineRule="auto"/>
              <w:jc w:val="left"/>
              <w:rPr>
                <w:ins w:id="3015" w:author="Raphael Malyankar" w:date="2025-01-04T23:17:00Z" w16du:dateUtc="2025-01-05T06:17:00Z"/>
                <w:sz w:val="16"/>
                <w:szCs w:val="16"/>
              </w:rPr>
            </w:pPr>
            <w:ins w:id="3016" w:author="Raphael Malyankar" w:date="2025-01-04T23:17:00Z" w16du:dateUtc="2025-01-05T06:17:00Z">
              <w:r w:rsidRPr="007028DE">
                <w:rPr>
                  <w:sz w:val="16"/>
                  <w:szCs w:val="16"/>
                </w:rPr>
                <w:t>The number (registry index) used to lookup the product in the Product Specification Register</w:t>
              </w:r>
            </w:ins>
          </w:p>
        </w:tc>
        <w:tc>
          <w:tcPr>
            <w:tcW w:w="825" w:type="dxa"/>
          </w:tcPr>
          <w:p w14:paraId="149258C0" w14:textId="77777777" w:rsidR="00636F79" w:rsidRPr="007028DE" w:rsidRDefault="00636F79" w:rsidP="00607FE0">
            <w:pPr>
              <w:snapToGrid w:val="0"/>
              <w:spacing w:before="60" w:after="60" w:line="240" w:lineRule="auto"/>
              <w:jc w:val="center"/>
              <w:rPr>
                <w:ins w:id="3017" w:author="Raphael Malyankar" w:date="2025-01-04T23:17:00Z" w16du:dateUtc="2025-01-05T06:17:00Z"/>
                <w:sz w:val="16"/>
                <w:szCs w:val="16"/>
              </w:rPr>
            </w:pPr>
            <w:ins w:id="3018" w:author="Raphael Malyankar" w:date="2025-01-04T23:17:00Z" w16du:dateUtc="2025-01-05T06:17:00Z">
              <w:r w:rsidRPr="007028DE">
                <w:rPr>
                  <w:sz w:val="16"/>
                  <w:szCs w:val="16"/>
                </w:rPr>
                <w:t>1</w:t>
              </w:r>
            </w:ins>
          </w:p>
        </w:tc>
        <w:tc>
          <w:tcPr>
            <w:tcW w:w="2499" w:type="dxa"/>
          </w:tcPr>
          <w:p w14:paraId="4D637C2A" w14:textId="77777777" w:rsidR="00636F79" w:rsidRPr="007028DE" w:rsidRDefault="00636F79" w:rsidP="00607FE0">
            <w:pPr>
              <w:snapToGrid w:val="0"/>
              <w:spacing w:before="60" w:after="60" w:line="240" w:lineRule="auto"/>
              <w:rPr>
                <w:ins w:id="3019" w:author="Raphael Malyankar" w:date="2025-01-04T23:17:00Z" w16du:dateUtc="2025-01-05T06:17:00Z"/>
                <w:sz w:val="16"/>
                <w:szCs w:val="16"/>
              </w:rPr>
            </w:pPr>
            <w:ins w:id="3020" w:author="Raphael Malyankar" w:date="2025-01-04T23:17:00Z" w16du:dateUtc="2025-01-05T06:17:00Z">
              <w:r w:rsidRPr="007028DE">
                <w:rPr>
                  <w:sz w:val="16"/>
                  <w:szCs w:val="16"/>
                </w:rPr>
                <w:t>Integer</w:t>
              </w:r>
            </w:ins>
          </w:p>
        </w:tc>
        <w:tc>
          <w:tcPr>
            <w:tcW w:w="3341" w:type="dxa"/>
          </w:tcPr>
          <w:p w14:paraId="7C9F3CDB" w14:textId="0FA7E444" w:rsidR="00636F79" w:rsidRPr="007028DE" w:rsidRDefault="008A3E06" w:rsidP="00607FE0">
            <w:pPr>
              <w:snapToGrid w:val="0"/>
              <w:spacing w:before="60" w:after="60" w:line="240" w:lineRule="auto"/>
              <w:jc w:val="left"/>
              <w:rPr>
                <w:ins w:id="3021" w:author="Raphael Malyankar" w:date="2025-01-04T23:17:00Z" w16du:dateUtc="2025-01-05T06:17:00Z"/>
                <w:bCs/>
                <w:sz w:val="16"/>
                <w:szCs w:val="16"/>
              </w:rPr>
            </w:pPr>
            <w:ins w:id="3022" w:author="Raphael Malyankar" w:date="2025-01-04T23:25:00Z" w16du:dateUtc="2025-01-05T06:25:00Z">
              <w:r>
                <w:rPr>
                  <w:bCs/>
                  <w:sz w:val="16"/>
                  <w:szCs w:val="16"/>
                </w:rPr>
                <w:t>From</w:t>
              </w:r>
            </w:ins>
            <w:ins w:id="3023" w:author="Raphael Malyankar" w:date="2025-01-04T23:24:00Z" w16du:dateUtc="2025-01-05T06:24:00Z">
              <w:r>
                <w:rPr>
                  <w:bCs/>
                  <w:sz w:val="16"/>
                  <w:szCs w:val="16"/>
                </w:rPr>
                <w:t xml:space="preserve"> </w:t>
              </w:r>
            </w:ins>
            <w:ins w:id="3024" w:author="Raphael Malyankar" w:date="2025-01-04T23:17:00Z" w16du:dateUtc="2025-01-05T06:17:00Z">
              <w:r w:rsidR="00636F79" w:rsidRPr="007028DE">
                <w:rPr>
                  <w:bCs/>
                  <w:sz w:val="16"/>
                  <w:szCs w:val="16"/>
                </w:rPr>
                <w:t xml:space="preserve">the Product Specification Register in the IHO Geospatial Information </w:t>
              </w:r>
              <w:r w:rsidR="00636F79">
                <w:rPr>
                  <w:bCs/>
                  <w:sz w:val="16"/>
                  <w:szCs w:val="16"/>
                </w:rPr>
                <w:t xml:space="preserve">(GI) </w:t>
              </w:r>
              <w:r w:rsidR="00636F79" w:rsidRPr="007028DE">
                <w:rPr>
                  <w:bCs/>
                  <w:sz w:val="16"/>
                  <w:szCs w:val="16"/>
                </w:rPr>
                <w:t>Registry</w:t>
              </w:r>
            </w:ins>
            <w:ins w:id="3025" w:author="Raphael Malyankar" w:date="2025-01-04T23:25:00Z" w16du:dateUtc="2025-01-05T06:25:00Z">
              <w:r>
                <w:rPr>
                  <w:bCs/>
                  <w:sz w:val="16"/>
                  <w:szCs w:val="16"/>
                </w:rPr>
                <w:t xml:space="preserve">. </w:t>
              </w:r>
            </w:ins>
            <w:ins w:id="3026" w:author="Raphael Malyankar" w:date="2025-01-04T23:30:00Z" w16du:dateUtc="2025-01-05T06:30:00Z">
              <w:r w:rsidR="00277183">
                <w:rPr>
                  <w:bCs/>
                  <w:sz w:val="16"/>
                  <w:szCs w:val="16"/>
                </w:rPr>
                <w:t>Visible in the GI Registry</w:t>
              </w:r>
            </w:ins>
            <w:ins w:id="3027" w:author="Raphael Malyankar" w:date="2025-01-04T23:25:00Z" w16du:dateUtc="2025-01-05T06:25:00Z">
              <w:r>
                <w:rPr>
                  <w:bCs/>
                  <w:sz w:val="16"/>
                  <w:szCs w:val="16"/>
                </w:rPr>
                <w:t xml:space="preserve"> </w:t>
              </w:r>
            </w:ins>
            <w:ins w:id="3028" w:author="Raphael Malyankar" w:date="2025-01-04T23:30:00Z" w16du:dateUtc="2025-01-05T06:30:00Z">
              <w:r w:rsidR="00277183">
                <w:rPr>
                  <w:bCs/>
                  <w:sz w:val="16"/>
                  <w:szCs w:val="16"/>
                </w:rPr>
                <w:t>when</w:t>
              </w:r>
            </w:ins>
            <w:ins w:id="3029" w:author="Raphael Malyankar" w:date="2025-01-04T23:25:00Z" w16du:dateUtc="2025-01-05T06:25:00Z">
              <w:r>
                <w:rPr>
                  <w:bCs/>
                  <w:sz w:val="16"/>
                  <w:szCs w:val="16"/>
                </w:rPr>
                <w:t xml:space="preserve"> the Product Specification is </w:t>
              </w:r>
            </w:ins>
            <w:ins w:id="3030" w:author="Raphael Malyankar" w:date="2025-01-04T23:30:00Z" w16du:dateUtc="2025-01-05T06:30:00Z">
              <w:r w:rsidR="00277183">
                <w:rPr>
                  <w:bCs/>
                  <w:sz w:val="16"/>
                  <w:szCs w:val="16"/>
                </w:rPr>
                <w:t>published</w:t>
              </w:r>
            </w:ins>
            <w:ins w:id="3031" w:author="Raphael Malyankar" w:date="2025-01-04T23:33:00Z" w16du:dateUtc="2025-01-05T06:33:00Z">
              <w:r w:rsidR="00277183">
                <w:rPr>
                  <w:bCs/>
                  <w:sz w:val="16"/>
                  <w:szCs w:val="16"/>
                </w:rPr>
                <w:t>; for interim drafts use “0”.</w:t>
              </w:r>
            </w:ins>
          </w:p>
        </w:tc>
      </w:tr>
      <w:tr w:rsidR="00636F79" w:rsidRPr="007028DE" w14:paraId="0E22EE3C" w14:textId="77777777" w:rsidTr="00607FE0">
        <w:trPr>
          <w:trHeight w:val="321"/>
          <w:ins w:id="3032" w:author="Raphael Malyankar" w:date="2025-01-04T23:17:00Z"/>
        </w:trPr>
        <w:tc>
          <w:tcPr>
            <w:tcW w:w="1135" w:type="dxa"/>
          </w:tcPr>
          <w:p w14:paraId="75E77F69" w14:textId="77777777" w:rsidR="00636F79" w:rsidRPr="007028DE" w:rsidRDefault="00636F79" w:rsidP="00607FE0">
            <w:pPr>
              <w:snapToGrid w:val="0"/>
              <w:spacing w:before="60" w:after="60" w:line="240" w:lineRule="auto"/>
              <w:rPr>
                <w:ins w:id="3033" w:author="Raphael Malyankar" w:date="2025-01-04T23:17:00Z" w16du:dateUtc="2025-01-05T06:17:00Z"/>
                <w:sz w:val="16"/>
                <w:szCs w:val="16"/>
              </w:rPr>
            </w:pPr>
            <w:ins w:id="3034" w:author="Raphael Malyankar" w:date="2025-01-04T23:17:00Z" w16du:dateUtc="2025-01-05T06:17:00Z">
              <w:r w:rsidRPr="007028DE">
                <w:rPr>
                  <w:sz w:val="16"/>
                  <w:szCs w:val="16"/>
                </w:rPr>
                <w:t>Attribute</w:t>
              </w:r>
            </w:ins>
          </w:p>
        </w:tc>
        <w:tc>
          <w:tcPr>
            <w:tcW w:w="3079" w:type="dxa"/>
          </w:tcPr>
          <w:p w14:paraId="4D0FC8CB" w14:textId="77777777" w:rsidR="00636F79" w:rsidRPr="007028DE" w:rsidRDefault="00636F79" w:rsidP="00607FE0">
            <w:pPr>
              <w:snapToGrid w:val="0"/>
              <w:spacing w:before="60" w:after="60" w:line="240" w:lineRule="auto"/>
              <w:rPr>
                <w:ins w:id="3035" w:author="Raphael Malyankar" w:date="2025-01-04T23:17:00Z" w16du:dateUtc="2025-01-05T06:17:00Z"/>
                <w:sz w:val="16"/>
                <w:szCs w:val="16"/>
              </w:rPr>
            </w:pPr>
            <w:ins w:id="3036" w:author="Raphael Malyankar" w:date="2025-01-04T23:17:00Z" w16du:dateUtc="2025-01-05T06:17:00Z">
              <w:r w:rsidRPr="0068228F">
                <w:rPr>
                  <w:sz w:val="16"/>
                  <w:szCs w:val="16"/>
                </w:rPr>
                <w:t>compliancyCategory</w:t>
              </w:r>
            </w:ins>
          </w:p>
        </w:tc>
        <w:tc>
          <w:tcPr>
            <w:tcW w:w="3541" w:type="dxa"/>
          </w:tcPr>
          <w:p w14:paraId="7196F214" w14:textId="77777777" w:rsidR="00636F79" w:rsidRPr="007028DE" w:rsidRDefault="00636F79" w:rsidP="00607FE0">
            <w:pPr>
              <w:snapToGrid w:val="0"/>
              <w:spacing w:before="60" w:after="60" w:line="240" w:lineRule="auto"/>
              <w:jc w:val="left"/>
              <w:rPr>
                <w:ins w:id="3037" w:author="Raphael Malyankar" w:date="2025-01-04T23:17:00Z" w16du:dateUtc="2025-01-05T06:17:00Z"/>
                <w:sz w:val="16"/>
                <w:szCs w:val="16"/>
              </w:rPr>
            </w:pPr>
            <w:ins w:id="3038" w:author="Raphael Malyankar" w:date="2025-01-04T23:17:00Z" w16du:dateUtc="2025-01-05T06:17:00Z">
              <w:r w:rsidRPr="007028DE">
                <w:rPr>
                  <w:sz w:val="16"/>
                  <w:szCs w:val="16"/>
                </w:rPr>
                <w:t>The level of compliance of the Product Specification to S-100</w:t>
              </w:r>
            </w:ins>
          </w:p>
        </w:tc>
        <w:tc>
          <w:tcPr>
            <w:tcW w:w="825" w:type="dxa"/>
          </w:tcPr>
          <w:p w14:paraId="46D1DD68" w14:textId="6B27482B" w:rsidR="00636F79" w:rsidRPr="007028DE" w:rsidRDefault="0068228F" w:rsidP="00607FE0">
            <w:pPr>
              <w:snapToGrid w:val="0"/>
              <w:spacing w:before="60" w:after="60" w:line="240" w:lineRule="auto"/>
              <w:jc w:val="center"/>
              <w:rPr>
                <w:ins w:id="3039" w:author="Raphael Malyankar" w:date="2025-01-04T23:17:00Z" w16du:dateUtc="2025-01-05T06:17:00Z"/>
                <w:sz w:val="16"/>
                <w:szCs w:val="16"/>
              </w:rPr>
            </w:pPr>
            <w:ins w:id="3040" w:author="Raphael Malyankar" w:date="2025-01-06T14:32:00Z" w16du:dateUtc="2025-01-06T21:32:00Z">
              <w:r>
                <w:rPr>
                  <w:sz w:val="16"/>
                  <w:szCs w:val="16"/>
                </w:rPr>
                <w:t>0..</w:t>
              </w:r>
            </w:ins>
            <w:ins w:id="3041" w:author="Raphael Malyankar" w:date="2025-01-04T23:17:00Z" w16du:dateUtc="2025-01-05T06:17:00Z">
              <w:r w:rsidR="00636F79" w:rsidRPr="007028DE">
                <w:rPr>
                  <w:sz w:val="16"/>
                  <w:szCs w:val="16"/>
                </w:rPr>
                <w:t>1</w:t>
              </w:r>
            </w:ins>
          </w:p>
        </w:tc>
        <w:tc>
          <w:tcPr>
            <w:tcW w:w="2499" w:type="dxa"/>
          </w:tcPr>
          <w:p w14:paraId="7C27A73C" w14:textId="77777777" w:rsidR="00636F79" w:rsidRPr="007028DE" w:rsidRDefault="00636F79" w:rsidP="00607FE0">
            <w:pPr>
              <w:snapToGrid w:val="0"/>
              <w:spacing w:before="60" w:after="60" w:line="240" w:lineRule="auto"/>
              <w:rPr>
                <w:ins w:id="3042" w:author="Raphael Malyankar" w:date="2025-01-04T23:17:00Z" w16du:dateUtc="2025-01-05T06:17:00Z"/>
                <w:sz w:val="16"/>
                <w:szCs w:val="16"/>
              </w:rPr>
            </w:pPr>
            <w:ins w:id="3043" w:author="Raphael Malyankar" w:date="2025-01-04T23:17:00Z" w16du:dateUtc="2025-01-05T06:17:00Z">
              <w:r w:rsidRPr="007028DE">
                <w:rPr>
                  <w:sz w:val="16"/>
                  <w:szCs w:val="16"/>
                </w:rPr>
                <w:t>S100_CompliancyCategory</w:t>
              </w:r>
            </w:ins>
          </w:p>
        </w:tc>
        <w:tc>
          <w:tcPr>
            <w:tcW w:w="3341" w:type="dxa"/>
          </w:tcPr>
          <w:p w14:paraId="18479B71" w14:textId="54671622" w:rsidR="00636F79" w:rsidRPr="00656379" w:rsidRDefault="000C692B" w:rsidP="00607FE0">
            <w:pPr>
              <w:snapToGrid w:val="0"/>
              <w:spacing w:before="60" w:after="60" w:line="240" w:lineRule="auto"/>
              <w:jc w:val="left"/>
              <w:rPr>
                <w:ins w:id="3044" w:author="Raphael Malyankar" w:date="2025-01-04T23:17:00Z" w16du:dateUtc="2025-01-05T06:17:00Z"/>
                <w:b/>
                <w:sz w:val="16"/>
                <w:szCs w:val="16"/>
              </w:rPr>
            </w:pPr>
            <w:ins w:id="3045" w:author="Raphael Malyankar" w:date="2025-02-18T19:39:00Z" w16du:dateUtc="2025-02-19T02:39:00Z">
              <w:r w:rsidRPr="00656379">
                <w:rPr>
                  <w:b/>
                  <w:sz w:val="16"/>
                  <w:szCs w:val="16"/>
                </w:rPr>
                <w:t xml:space="preserve">Only </w:t>
              </w:r>
              <w:r w:rsidRPr="00656379">
                <w:rPr>
                  <w:b/>
                  <w:i/>
                  <w:iCs/>
                  <w:sz w:val="16"/>
                  <w:szCs w:val="16"/>
                </w:rPr>
                <w:t>category3</w:t>
              </w:r>
              <w:r w:rsidRPr="00656379">
                <w:rPr>
                  <w:b/>
                  <w:sz w:val="16"/>
                  <w:szCs w:val="16"/>
                </w:rPr>
                <w:t xml:space="preserve"> is permitted</w:t>
              </w:r>
            </w:ins>
            <w:ins w:id="3046" w:author="Raphael Malyankar" w:date="2025-02-18T19:40:00Z" w16du:dateUtc="2025-02-19T02:40:00Z">
              <w:r w:rsidRPr="00656379">
                <w:rPr>
                  <w:b/>
                  <w:sz w:val="16"/>
                  <w:szCs w:val="16"/>
                </w:rPr>
                <w:t xml:space="preserve"> for S-130</w:t>
              </w:r>
            </w:ins>
          </w:p>
        </w:tc>
      </w:tr>
    </w:tbl>
    <w:p w14:paraId="7CECDF0B" w14:textId="77777777" w:rsidR="0079444F" w:rsidRDefault="0079444F" w:rsidP="008375A4">
      <w:pPr>
        <w:rPr>
          <w:ins w:id="3047" w:author="Raphael Malyankar" w:date="2025-01-04T23:34:00Z" w16du:dateUtc="2025-01-05T06:34:00Z"/>
        </w:rPr>
      </w:pPr>
    </w:p>
    <w:p w14:paraId="0EECFC79" w14:textId="16665D72" w:rsidR="00277183" w:rsidRDefault="00277183" w:rsidP="007D65F1">
      <w:pPr>
        <w:pStyle w:val="Heading3"/>
        <w:rPr>
          <w:ins w:id="3048" w:author="Raphael Malyankar" w:date="2025-01-04T23:34:00Z" w16du:dateUtc="2025-01-05T06:34:00Z"/>
        </w:rPr>
      </w:pPr>
      <w:bookmarkStart w:id="3049" w:name="_Toc190800757"/>
      <w:ins w:id="3050" w:author="Raphael Malyankar" w:date="2025-01-04T23:34:00Z" w16du:dateUtc="2025-01-05T06:34:00Z">
        <w:r>
          <w:t>S100_CompliancyCategory</w:t>
        </w:r>
        <w:bookmarkEnd w:id="3049"/>
      </w:ins>
    </w:p>
    <w:p w14:paraId="267BDDD0" w14:textId="47F44727" w:rsidR="00277183" w:rsidRDefault="00277183" w:rsidP="008375A4">
      <w:pPr>
        <w:rPr>
          <w:ins w:id="3051" w:author="Raphael Malyankar" w:date="2025-01-06T14:43:00Z" w16du:dateUtc="2025-01-06T21:43:00Z"/>
        </w:rPr>
      </w:pPr>
      <w:ins w:id="3052" w:author="Raphael Malyankar" w:date="2025-01-04T23:35:00Z" w16du:dateUtc="2025-01-05T06:35:00Z">
        <w:r>
          <w:t xml:space="preserve">S-130 </w:t>
        </w:r>
      </w:ins>
      <w:ins w:id="3053" w:author="Raphael Malyankar" w:date="2025-01-06T14:41:00Z" w16du:dateUtc="2025-01-06T21:41:00Z">
        <w:r w:rsidR="001C223F">
          <w:t>uses</w:t>
        </w:r>
      </w:ins>
      <w:ins w:id="3054" w:author="Raphael Malyankar" w:date="2025-01-06T14:46:00Z" w16du:dateUtc="2025-01-06T21:46:00Z">
        <w:r w:rsidR="00990966">
          <w:t xml:space="preserve"> the</w:t>
        </w:r>
      </w:ins>
      <w:ins w:id="3055" w:author="Raphael Malyankar" w:date="2025-01-06T14:41:00Z" w16du:dateUtc="2025-01-06T21:41:00Z">
        <w:r w:rsidR="001C223F">
          <w:t xml:space="preserve"> </w:t>
        </w:r>
      </w:ins>
      <w:ins w:id="3056" w:author="Raphael Malyankar" w:date="2025-01-04T23:35:00Z" w16du:dateUtc="2025-01-05T06:35:00Z">
        <w:r>
          <w:t>S100_CompliancyCategory enumeration</w:t>
        </w:r>
      </w:ins>
      <w:ins w:id="3057" w:author="Raphael Malyankar" w:date="2025-01-06T14:41:00Z" w16du:dateUtc="2025-01-06T21:41:00Z">
        <w:r w:rsidR="001C223F">
          <w:t xml:space="preserve"> </w:t>
        </w:r>
      </w:ins>
      <w:ins w:id="3058" w:author="Raphael Malyankar" w:date="2025-01-06T14:42:00Z" w16du:dateUtc="2025-01-06T21:42:00Z">
        <w:r w:rsidR="001C223F">
          <w:t xml:space="preserve">with </w:t>
        </w:r>
      </w:ins>
      <w:ins w:id="3059" w:author="Raphael Malyankar" w:date="2025-01-06T14:45:00Z" w16du:dateUtc="2025-01-06T21:45:00Z">
        <w:r w:rsidR="001C223F">
          <w:t xml:space="preserve">a subset of </w:t>
        </w:r>
      </w:ins>
      <w:ins w:id="3060" w:author="Raphael Malyankar" w:date="2025-01-06T14:42:00Z" w16du:dateUtc="2025-01-06T21:42:00Z">
        <w:r w:rsidR="001C223F">
          <w:t xml:space="preserve">the </w:t>
        </w:r>
      </w:ins>
      <w:ins w:id="3061" w:author="Raphael Malyankar" w:date="2025-01-06T14:45:00Z" w16du:dateUtc="2025-01-06T21:45:00Z">
        <w:r w:rsidR="001C223F">
          <w:t>values defined in S-100.</w:t>
        </w:r>
        <w:r w:rsidR="00990966">
          <w:t xml:space="preserve"> </w:t>
        </w:r>
      </w:ins>
      <w:ins w:id="3062" w:author="Raphael Malyankar" w:date="2025-01-06T14:51:00Z" w16du:dateUtc="2025-01-06T21:51:00Z">
        <w:r w:rsidR="00990966">
          <w:t>I</w:t>
        </w:r>
      </w:ins>
      <w:ins w:id="3063" w:author="Raphael Malyankar" w:date="2025-01-06T14:46:00Z" w16du:dateUtc="2025-01-06T21:46:00Z">
        <w:r w:rsidR="00990966">
          <w:t>n the absence of</w:t>
        </w:r>
      </w:ins>
      <w:ins w:id="3064" w:author="Raphael Malyankar" w:date="2025-01-06T14:45:00Z" w16du:dateUtc="2025-01-06T21:45:00Z">
        <w:r w:rsidR="00990966">
          <w:t xml:space="preserve"> </w:t>
        </w:r>
      </w:ins>
      <w:ins w:id="3065" w:author="Raphael Malyankar" w:date="2025-01-06T14:48:00Z" w16du:dateUtc="2025-01-06T21:48:00Z">
        <w:r w:rsidR="00990966">
          <w:t xml:space="preserve">a portrayal catalogue and </w:t>
        </w:r>
      </w:ins>
      <w:ins w:id="3066" w:author="Raphael Malyankar" w:date="2025-01-06T14:46:00Z" w16du:dateUtc="2025-01-06T21:46:00Z">
        <w:r w:rsidR="00990966">
          <w:t>harmonized display requirements for S-130</w:t>
        </w:r>
      </w:ins>
      <w:ins w:id="3067" w:author="Raphael Malyankar" w:date="2025-01-06T14:49:00Z" w16du:dateUtc="2025-01-06T21:49:00Z">
        <w:r w:rsidR="00990966">
          <w:t xml:space="preserve"> (cf. S-100 clause 4a-5.5)</w:t>
        </w:r>
      </w:ins>
      <w:ins w:id="3068" w:author="Raphael Malyankar" w:date="2025-01-06T14:46:00Z" w16du:dateUtc="2025-01-06T21:46:00Z">
        <w:r w:rsidR="00990966">
          <w:t xml:space="preserve">, only </w:t>
        </w:r>
        <w:r w:rsidR="00990966" w:rsidRPr="00990966">
          <w:rPr>
            <w:i/>
            <w:iCs/>
          </w:rPr>
          <w:t>category3</w:t>
        </w:r>
        <w:r w:rsidR="00990966">
          <w:t xml:space="preserve"> may be used.</w:t>
        </w:r>
      </w:ins>
    </w:p>
    <w:p w14:paraId="667633E0" w14:textId="77777777" w:rsidR="001C223F" w:rsidRDefault="001C223F" w:rsidP="008375A4">
      <w:pPr>
        <w:rPr>
          <w:ins w:id="3069" w:author="Raphael Malyankar" w:date="2025-01-06T14:43:00Z" w16du:dateUtc="2025-01-06T21:43:00Z"/>
        </w:rPr>
      </w:pPr>
    </w:p>
    <w:tbl>
      <w:tblPr>
        <w:tblW w:w="143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9"/>
        <w:gridCol w:w="3102"/>
        <w:gridCol w:w="3529"/>
        <w:gridCol w:w="830"/>
        <w:gridCol w:w="5704"/>
      </w:tblGrid>
      <w:tr w:rsidR="001C223F" w:rsidRPr="003A450C" w14:paraId="2D88D645" w14:textId="77777777" w:rsidTr="008370AB">
        <w:trPr>
          <w:cantSplit/>
          <w:ins w:id="3070" w:author="Raphael Malyankar" w:date="2025-01-06T14:43:00Z"/>
        </w:trPr>
        <w:tc>
          <w:tcPr>
            <w:tcW w:w="1169" w:type="dxa"/>
            <w:shd w:val="clear" w:color="auto" w:fill="D9D9D9" w:themeFill="background1" w:themeFillShade="D9"/>
          </w:tcPr>
          <w:p w14:paraId="72DD0F0E" w14:textId="77777777" w:rsidR="001C223F" w:rsidRPr="00AF45B2" w:rsidRDefault="001C223F" w:rsidP="008370AB">
            <w:pPr>
              <w:keepNext/>
              <w:keepLines/>
              <w:snapToGrid w:val="0"/>
              <w:spacing w:before="60" w:after="60" w:line="240" w:lineRule="auto"/>
              <w:jc w:val="left"/>
              <w:rPr>
                <w:ins w:id="3071" w:author="Raphael Malyankar" w:date="2025-01-06T14:43:00Z" w16du:dateUtc="2025-01-06T21:43:00Z"/>
                <w:b/>
                <w:sz w:val="16"/>
                <w:szCs w:val="16"/>
              </w:rPr>
            </w:pPr>
            <w:ins w:id="3072" w:author="Raphael Malyankar" w:date="2025-01-06T14:43:00Z" w16du:dateUtc="2025-01-06T21:43:00Z">
              <w:r>
                <w:rPr>
                  <w:b/>
                  <w:sz w:val="16"/>
                  <w:szCs w:val="16"/>
                </w:rPr>
                <w:t>Item</w:t>
              </w:r>
            </w:ins>
          </w:p>
        </w:tc>
        <w:tc>
          <w:tcPr>
            <w:tcW w:w="3102" w:type="dxa"/>
            <w:shd w:val="clear" w:color="auto" w:fill="D9D9D9" w:themeFill="background1" w:themeFillShade="D9"/>
          </w:tcPr>
          <w:p w14:paraId="25978FF6" w14:textId="77777777" w:rsidR="001C223F" w:rsidRPr="00AF45B2" w:rsidRDefault="001C223F" w:rsidP="008370AB">
            <w:pPr>
              <w:keepNext/>
              <w:keepLines/>
              <w:snapToGrid w:val="0"/>
              <w:spacing w:before="60" w:after="60" w:line="240" w:lineRule="auto"/>
              <w:jc w:val="left"/>
              <w:rPr>
                <w:ins w:id="3073" w:author="Raphael Malyankar" w:date="2025-01-06T14:43:00Z" w16du:dateUtc="2025-01-06T21:43:00Z"/>
                <w:b/>
                <w:sz w:val="16"/>
                <w:szCs w:val="16"/>
              </w:rPr>
            </w:pPr>
            <w:ins w:id="3074" w:author="Raphael Malyankar" w:date="2025-01-06T14:43:00Z" w16du:dateUtc="2025-01-06T21:43:00Z">
              <w:r w:rsidRPr="00AF45B2">
                <w:rPr>
                  <w:b/>
                  <w:sz w:val="16"/>
                  <w:szCs w:val="16"/>
                </w:rPr>
                <w:t>Name</w:t>
              </w:r>
            </w:ins>
          </w:p>
        </w:tc>
        <w:tc>
          <w:tcPr>
            <w:tcW w:w="3529" w:type="dxa"/>
            <w:shd w:val="clear" w:color="auto" w:fill="D9D9D9" w:themeFill="background1" w:themeFillShade="D9"/>
          </w:tcPr>
          <w:p w14:paraId="427A9E38" w14:textId="77777777" w:rsidR="001C223F" w:rsidRPr="00AF45B2" w:rsidRDefault="001C223F" w:rsidP="008370AB">
            <w:pPr>
              <w:keepNext/>
              <w:keepLines/>
              <w:snapToGrid w:val="0"/>
              <w:spacing w:before="60" w:after="60" w:line="240" w:lineRule="auto"/>
              <w:jc w:val="left"/>
              <w:rPr>
                <w:ins w:id="3075" w:author="Raphael Malyankar" w:date="2025-01-06T14:43:00Z" w16du:dateUtc="2025-01-06T21:43:00Z"/>
                <w:b/>
                <w:sz w:val="16"/>
                <w:szCs w:val="16"/>
              </w:rPr>
            </w:pPr>
            <w:ins w:id="3076" w:author="Raphael Malyankar" w:date="2025-01-06T14:43:00Z" w16du:dateUtc="2025-01-06T21:43:00Z">
              <w:r w:rsidRPr="00AF45B2">
                <w:rPr>
                  <w:b/>
                  <w:sz w:val="16"/>
                  <w:szCs w:val="16"/>
                </w:rPr>
                <w:t>Description</w:t>
              </w:r>
            </w:ins>
          </w:p>
        </w:tc>
        <w:tc>
          <w:tcPr>
            <w:tcW w:w="830" w:type="dxa"/>
            <w:shd w:val="clear" w:color="auto" w:fill="D9D9D9" w:themeFill="background1" w:themeFillShade="D9"/>
          </w:tcPr>
          <w:p w14:paraId="7514999D" w14:textId="77777777" w:rsidR="001C223F" w:rsidRPr="003A450C" w:rsidRDefault="001C223F" w:rsidP="008370AB">
            <w:pPr>
              <w:keepNext/>
              <w:keepLines/>
              <w:snapToGrid w:val="0"/>
              <w:spacing w:before="60" w:after="60" w:line="240" w:lineRule="auto"/>
              <w:jc w:val="center"/>
              <w:rPr>
                <w:ins w:id="3077" w:author="Raphael Malyankar" w:date="2025-01-06T14:43:00Z" w16du:dateUtc="2025-01-06T21:43:00Z"/>
                <w:b/>
                <w:sz w:val="16"/>
                <w:szCs w:val="16"/>
              </w:rPr>
            </w:pPr>
            <w:ins w:id="3078" w:author="Raphael Malyankar" w:date="2025-01-06T14:43:00Z" w16du:dateUtc="2025-01-06T21:43:00Z">
              <w:r w:rsidRPr="003A450C">
                <w:rPr>
                  <w:b/>
                  <w:sz w:val="16"/>
                  <w:szCs w:val="16"/>
                </w:rPr>
                <w:t>Code</w:t>
              </w:r>
            </w:ins>
          </w:p>
        </w:tc>
        <w:tc>
          <w:tcPr>
            <w:tcW w:w="5704" w:type="dxa"/>
            <w:shd w:val="clear" w:color="auto" w:fill="D9D9D9" w:themeFill="background1" w:themeFillShade="D9"/>
          </w:tcPr>
          <w:p w14:paraId="325622FB" w14:textId="77777777" w:rsidR="001C223F" w:rsidRPr="003A450C" w:rsidRDefault="001C223F" w:rsidP="008370AB">
            <w:pPr>
              <w:keepNext/>
              <w:keepLines/>
              <w:snapToGrid w:val="0"/>
              <w:spacing w:before="60" w:after="60" w:line="240" w:lineRule="auto"/>
              <w:jc w:val="left"/>
              <w:rPr>
                <w:ins w:id="3079" w:author="Raphael Malyankar" w:date="2025-01-06T14:43:00Z" w16du:dateUtc="2025-01-06T21:43:00Z"/>
                <w:b/>
                <w:sz w:val="16"/>
                <w:szCs w:val="16"/>
              </w:rPr>
            </w:pPr>
            <w:ins w:id="3080" w:author="Raphael Malyankar" w:date="2025-01-06T14:43:00Z" w16du:dateUtc="2025-01-06T21:43:00Z">
              <w:r w:rsidRPr="003A450C">
                <w:rPr>
                  <w:b/>
                  <w:sz w:val="16"/>
                  <w:szCs w:val="16"/>
                </w:rPr>
                <w:t>Remarks</w:t>
              </w:r>
            </w:ins>
          </w:p>
        </w:tc>
      </w:tr>
      <w:tr w:rsidR="001C223F" w:rsidRPr="003A450C" w14:paraId="531B2CD8" w14:textId="77777777" w:rsidTr="008370AB">
        <w:trPr>
          <w:cantSplit/>
          <w:ins w:id="3081" w:author="Raphael Malyankar" w:date="2025-01-06T14:43:00Z"/>
        </w:trPr>
        <w:tc>
          <w:tcPr>
            <w:tcW w:w="1169" w:type="dxa"/>
          </w:tcPr>
          <w:p w14:paraId="7590DBCC" w14:textId="77777777" w:rsidR="001C223F" w:rsidRPr="00AF45B2" w:rsidRDefault="001C223F" w:rsidP="008370AB">
            <w:pPr>
              <w:snapToGrid w:val="0"/>
              <w:spacing w:before="60" w:after="60" w:line="240" w:lineRule="auto"/>
              <w:jc w:val="left"/>
              <w:rPr>
                <w:ins w:id="3082" w:author="Raphael Malyankar" w:date="2025-01-06T14:43:00Z" w16du:dateUtc="2025-01-06T21:43:00Z"/>
                <w:sz w:val="16"/>
                <w:szCs w:val="16"/>
              </w:rPr>
            </w:pPr>
            <w:ins w:id="3083" w:author="Raphael Malyankar" w:date="2025-01-06T14:43:00Z" w16du:dateUtc="2025-01-06T21:43:00Z">
              <w:r w:rsidRPr="00AF45B2">
                <w:rPr>
                  <w:sz w:val="16"/>
                  <w:szCs w:val="16"/>
                </w:rPr>
                <w:t>Enumeration</w:t>
              </w:r>
            </w:ins>
          </w:p>
        </w:tc>
        <w:tc>
          <w:tcPr>
            <w:tcW w:w="3102" w:type="dxa"/>
          </w:tcPr>
          <w:p w14:paraId="514D0CEE" w14:textId="77777777" w:rsidR="001C223F" w:rsidRPr="00AF45B2" w:rsidRDefault="001C223F" w:rsidP="008370AB">
            <w:pPr>
              <w:snapToGrid w:val="0"/>
              <w:spacing w:before="60" w:after="60" w:line="240" w:lineRule="auto"/>
              <w:jc w:val="left"/>
              <w:rPr>
                <w:ins w:id="3084" w:author="Raphael Malyankar" w:date="2025-01-06T14:43:00Z" w16du:dateUtc="2025-01-06T21:43:00Z"/>
                <w:sz w:val="16"/>
                <w:szCs w:val="16"/>
              </w:rPr>
            </w:pPr>
            <w:ins w:id="3085" w:author="Raphael Malyankar" w:date="2025-01-06T14:43:00Z" w16du:dateUtc="2025-01-06T21:43:00Z">
              <w:r w:rsidRPr="00AF45B2">
                <w:rPr>
                  <w:sz w:val="16"/>
                  <w:szCs w:val="16"/>
                </w:rPr>
                <w:t>S100_CompliancyCategory</w:t>
              </w:r>
            </w:ins>
          </w:p>
        </w:tc>
        <w:tc>
          <w:tcPr>
            <w:tcW w:w="3529" w:type="dxa"/>
          </w:tcPr>
          <w:p w14:paraId="13F5EEFD" w14:textId="77777777" w:rsidR="001C223F" w:rsidRPr="00AF45B2" w:rsidRDefault="001C223F" w:rsidP="008370AB">
            <w:pPr>
              <w:snapToGrid w:val="0"/>
              <w:spacing w:before="60" w:after="60" w:line="240" w:lineRule="auto"/>
              <w:jc w:val="left"/>
              <w:rPr>
                <w:ins w:id="3086" w:author="Raphael Malyankar" w:date="2025-01-06T14:43:00Z" w16du:dateUtc="2025-01-06T21:43:00Z"/>
                <w:sz w:val="16"/>
                <w:szCs w:val="16"/>
              </w:rPr>
            </w:pPr>
          </w:p>
        </w:tc>
        <w:tc>
          <w:tcPr>
            <w:tcW w:w="830" w:type="dxa"/>
          </w:tcPr>
          <w:p w14:paraId="5CDE224C" w14:textId="77777777" w:rsidR="001C223F" w:rsidRPr="003A450C" w:rsidRDefault="001C223F" w:rsidP="008370AB">
            <w:pPr>
              <w:snapToGrid w:val="0"/>
              <w:spacing w:before="60" w:after="60" w:line="240" w:lineRule="auto"/>
              <w:jc w:val="center"/>
              <w:rPr>
                <w:ins w:id="3087" w:author="Raphael Malyankar" w:date="2025-01-06T14:43:00Z" w16du:dateUtc="2025-01-06T21:43:00Z"/>
                <w:sz w:val="16"/>
                <w:szCs w:val="16"/>
              </w:rPr>
            </w:pPr>
            <w:ins w:id="3088" w:author="Raphael Malyankar" w:date="2025-01-06T14:43:00Z" w16du:dateUtc="2025-01-06T21:43:00Z">
              <w:r w:rsidRPr="003A450C">
                <w:rPr>
                  <w:sz w:val="16"/>
                  <w:szCs w:val="16"/>
                </w:rPr>
                <w:t>-</w:t>
              </w:r>
            </w:ins>
          </w:p>
        </w:tc>
        <w:tc>
          <w:tcPr>
            <w:tcW w:w="5704" w:type="dxa"/>
          </w:tcPr>
          <w:p w14:paraId="50D694E6" w14:textId="63A6D422" w:rsidR="001C223F" w:rsidRPr="00656379" w:rsidRDefault="000C692B" w:rsidP="008370AB">
            <w:pPr>
              <w:snapToGrid w:val="0"/>
              <w:spacing w:before="60" w:after="60" w:line="240" w:lineRule="auto"/>
              <w:jc w:val="left"/>
              <w:rPr>
                <w:ins w:id="3089" w:author="Raphael Malyankar" w:date="2025-01-06T14:43:00Z" w16du:dateUtc="2025-01-06T21:43:00Z"/>
                <w:b/>
                <w:bCs/>
                <w:sz w:val="16"/>
                <w:szCs w:val="16"/>
              </w:rPr>
            </w:pPr>
            <w:ins w:id="3090" w:author="Raphael Malyankar" w:date="2025-02-18T19:39:00Z" w16du:dateUtc="2025-02-19T02:39:00Z">
              <w:r w:rsidRPr="00656379">
                <w:rPr>
                  <w:b/>
                  <w:bCs/>
                  <w:sz w:val="16"/>
                  <w:szCs w:val="16"/>
                </w:rPr>
                <w:t xml:space="preserve">Only </w:t>
              </w:r>
              <w:r w:rsidRPr="00656379">
                <w:rPr>
                  <w:b/>
                  <w:bCs/>
                  <w:i/>
                  <w:iCs/>
                  <w:sz w:val="16"/>
                  <w:szCs w:val="16"/>
                </w:rPr>
                <w:t>category3</w:t>
              </w:r>
              <w:r w:rsidRPr="00656379">
                <w:rPr>
                  <w:b/>
                  <w:bCs/>
                  <w:sz w:val="16"/>
                  <w:szCs w:val="16"/>
                </w:rPr>
                <w:t xml:space="preserve"> is permitted for S-130 datasets.</w:t>
              </w:r>
            </w:ins>
          </w:p>
        </w:tc>
      </w:tr>
      <w:tr w:rsidR="001C223F" w:rsidRPr="003A450C" w14:paraId="60B21F74" w14:textId="77777777" w:rsidTr="008370AB">
        <w:trPr>
          <w:cantSplit/>
          <w:ins w:id="3091" w:author="Raphael Malyankar" w:date="2025-01-06T14:43:00Z"/>
        </w:trPr>
        <w:tc>
          <w:tcPr>
            <w:tcW w:w="1169" w:type="dxa"/>
          </w:tcPr>
          <w:p w14:paraId="54944CE2" w14:textId="77777777" w:rsidR="001C223F" w:rsidRPr="00AF45B2" w:rsidRDefault="001C223F" w:rsidP="008370AB">
            <w:pPr>
              <w:snapToGrid w:val="0"/>
              <w:spacing w:before="60" w:after="60" w:line="240" w:lineRule="auto"/>
              <w:jc w:val="left"/>
              <w:rPr>
                <w:ins w:id="3092" w:author="Raphael Malyankar" w:date="2025-01-06T14:43:00Z" w16du:dateUtc="2025-01-06T21:43:00Z"/>
                <w:sz w:val="16"/>
                <w:szCs w:val="16"/>
              </w:rPr>
            </w:pPr>
            <w:ins w:id="3093" w:author="Raphael Malyankar" w:date="2025-01-06T14:43:00Z" w16du:dateUtc="2025-01-06T21:43:00Z">
              <w:r w:rsidRPr="00AF45B2">
                <w:rPr>
                  <w:sz w:val="16"/>
                  <w:szCs w:val="16"/>
                </w:rPr>
                <w:t>Value</w:t>
              </w:r>
            </w:ins>
          </w:p>
        </w:tc>
        <w:tc>
          <w:tcPr>
            <w:tcW w:w="3102" w:type="dxa"/>
          </w:tcPr>
          <w:p w14:paraId="585661F3" w14:textId="77777777" w:rsidR="001C223F" w:rsidRPr="00AF45B2" w:rsidRDefault="001C223F" w:rsidP="008370AB">
            <w:pPr>
              <w:snapToGrid w:val="0"/>
              <w:spacing w:before="60" w:after="60" w:line="240" w:lineRule="auto"/>
              <w:jc w:val="left"/>
              <w:rPr>
                <w:ins w:id="3094" w:author="Raphael Malyankar" w:date="2025-01-06T14:43:00Z" w16du:dateUtc="2025-01-06T21:43:00Z"/>
                <w:sz w:val="16"/>
                <w:szCs w:val="16"/>
              </w:rPr>
            </w:pPr>
            <w:ins w:id="3095" w:author="Raphael Malyankar" w:date="2025-01-06T14:43:00Z" w16du:dateUtc="2025-01-06T21:43:00Z">
              <w:r w:rsidRPr="00AF45B2">
                <w:rPr>
                  <w:sz w:val="16"/>
                  <w:szCs w:val="16"/>
                </w:rPr>
                <w:t>category3</w:t>
              </w:r>
            </w:ins>
          </w:p>
        </w:tc>
        <w:tc>
          <w:tcPr>
            <w:tcW w:w="3529" w:type="dxa"/>
          </w:tcPr>
          <w:p w14:paraId="04F89E0B" w14:textId="77777777" w:rsidR="001C223F" w:rsidRPr="00AF45B2" w:rsidRDefault="001C223F" w:rsidP="008370AB">
            <w:pPr>
              <w:snapToGrid w:val="0"/>
              <w:spacing w:before="60" w:after="60" w:line="240" w:lineRule="auto"/>
              <w:jc w:val="left"/>
              <w:rPr>
                <w:ins w:id="3096" w:author="Raphael Malyankar" w:date="2025-01-06T14:43:00Z" w16du:dateUtc="2025-01-06T21:43:00Z"/>
                <w:sz w:val="16"/>
                <w:szCs w:val="16"/>
              </w:rPr>
            </w:pPr>
            <w:ins w:id="3097" w:author="Raphael Malyankar" w:date="2025-01-06T14:43:00Z" w16du:dateUtc="2025-01-06T21:43:00Z">
              <w:r w:rsidRPr="00AF45B2">
                <w:rPr>
                  <w:sz w:val="16"/>
                  <w:szCs w:val="16"/>
                </w:rPr>
                <w:t>IHO S-100 compliant with standard encoding</w:t>
              </w:r>
            </w:ins>
          </w:p>
        </w:tc>
        <w:tc>
          <w:tcPr>
            <w:tcW w:w="830" w:type="dxa"/>
          </w:tcPr>
          <w:p w14:paraId="50D3BBA6" w14:textId="77777777" w:rsidR="001C223F" w:rsidRPr="003A450C" w:rsidRDefault="001C223F" w:rsidP="008370AB">
            <w:pPr>
              <w:snapToGrid w:val="0"/>
              <w:spacing w:before="60" w:after="60" w:line="240" w:lineRule="auto"/>
              <w:jc w:val="center"/>
              <w:rPr>
                <w:ins w:id="3098" w:author="Raphael Malyankar" w:date="2025-01-06T14:43:00Z" w16du:dateUtc="2025-01-06T21:43:00Z"/>
                <w:sz w:val="16"/>
                <w:szCs w:val="16"/>
              </w:rPr>
            </w:pPr>
            <w:ins w:id="3099" w:author="Raphael Malyankar" w:date="2025-01-06T14:43:00Z" w16du:dateUtc="2025-01-06T21:43:00Z">
              <w:r>
                <w:rPr>
                  <w:sz w:val="16"/>
                  <w:szCs w:val="16"/>
                </w:rPr>
                <w:t>3</w:t>
              </w:r>
            </w:ins>
          </w:p>
        </w:tc>
        <w:tc>
          <w:tcPr>
            <w:tcW w:w="5704" w:type="dxa"/>
          </w:tcPr>
          <w:p w14:paraId="65D2BD39" w14:textId="77777777" w:rsidR="001C223F" w:rsidRPr="003A450C" w:rsidRDefault="001C223F" w:rsidP="008370AB">
            <w:pPr>
              <w:snapToGrid w:val="0"/>
              <w:spacing w:before="60" w:after="60" w:line="240" w:lineRule="auto"/>
              <w:jc w:val="left"/>
              <w:rPr>
                <w:ins w:id="3100" w:author="Raphael Malyankar" w:date="2025-01-06T14:43:00Z" w16du:dateUtc="2025-01-06T21:43:00Z"/>
                <w:sz w:val="16"/>
                <w:szCs w:val="16"/>
              </w:rPr>
            </w:pPr>
          </w:p>
        </w:tc>
      </w:tr>
    </w:tbl>
    <w:p w14:paraId="699135B5" w14:textId="77777777" w:rsidR="001C223F" w:rsidRDefault="001C223F" w:rsidP="008375A4">
      <w:pPr>
        <w:rPr>
          <w:ins w:id="3101" w:author="Raphael Malyankar" w:date="2025-01-04T23:35:00Z" w16du:dateUtc="2025-01-05T06:35:00Z"/>
        </w:rPr>
      </w:pPr>
    </w:p>
    <w:p w14:paraId="6D31271E" w14:textId="77777777" w:rsidR="00277183" w:rsidRDefault="00277183" w:rsidP="008375A4">
      <w:pPr>
        <w:rPr>
          <w:ins w:id="3102" w:author="Raphael Malyankar" w:date="2025-01-04T23:37:00Z" w16du:dateUtc="2025-01-05T06:37:00Z"/>
        </w:rPr>
      </w:pPr>
    </w:p>
    <w:p w14:paraId="4F527F63" w14:textId="0F2A3131" w:rsidR="00586781" w:rsidRDefault="00586781" w:rsidP="007D65F1">
      <w:pPr>
        <w:pStyle w:val="Heading3"/>
        <w:rPr>
          <w:ins w:id="3103" w:author="Raphael Malyankar" w:date="2025-01-04T23:37:00Z" w16du:dateUtc="2025-01-05T06:37:00Z"/>
        </w:rPr>
      </w:pPr>
      <w:bookmarkStart w:id="3104" w:name="_Toc190800758"/>
      <w:ins w:id="3105" w:author="Raphael Malyankar" w:date="2025-01-04T23:37:00Z" w16du:dateUtc="2025-01-05T06:37:00Z">
        <w:r>
          <w:lastRenderedPageBreak/>
          <w:t>S100_ProtectionScheme</w:t>
        </w:r>
        <w:bookmarkEnd w:id="3104"/>
      </w:ins>
    </w:p>
    <w:p w14:paraId="6C21DF1C" w14:textId="455B9C9B" w:rsidR="00586781" w:rsidRDefault="00586781" w:rsidP="008375A4">
      <w:pPr>
        <w:rPr>
          <w:ins w:id="3106" w:author="Raphael Malyankar" w:date="2025-01-04T23:38:00Z" w16du:dateUtc="2025-01-05T06:38:00Z"/>
        </w:rPr>
      </w:pPr>
      <w:ins w:id="3107" w:author="Raphael Malyankar" w:date="2025-01-04T23:37:00Z" w16du:dateUtc="2025-01-05T06:37:00Z">
        <w:r>
          <w:t xml:space="preserve">S-130 </w:t>
        </w:r>
      </w:ins>
      <w:ins w:id="3108" w:author="Raphael Malyankar" w:date="2025-01-04T23:38:00Z" w16du:dateUtc="2025-01-05T06:38:00Z">
        <w:r>
          <w:t>uses S100_ProtectionScheme without modification.</w:t>
        </w:r>
      </w:ins>
    </w:p>
    <w:p w14:paraId="6329C810" w14:textId="77777777" w:rsidR="00586781" w:rsidRDefault="00586781" w:rsidP="008375A4">
      <w:pPr>
        <w:rPr>
          <w:ins w:id="3109" w:author="Raphael Malyankar" w:date="2025-01-04T23:38:00Z" w16du:dateUtc="2025-01-05T06:38:00Z"/>
        </w:rPr>
      </w:pPr>
    </w:p>
    <w:p w14:paraId="334135E1" w14:textId="29EB2420" w:rsidR="00586781" w:rsidRDefault="00586781" w:rsidP="007D65F1">
      <w:pPr>
        <w:pStyle w:val="Heading3"/>
        <w:rPr>
          <w:ins w:id="3110" w:author="Raphael Malyankar" w:date="2025-01-04T23:38:00Z" w16du:dateUtc="2025-01-05T06:38:00Z"/>
        </w:rPr>
      </w:pPr>
      <w:bookmarkStart w:id="3111" w:name="_Toc190800759"/>
      <w:ins w:id="3112" w:author="Raphael Malyankar" w:date="2025-01-04T23:38:00Z" w16du:dateUtc="2025-01-05T06:38:00Z">
        <w:r w:rsidRPr="00586781">
          <w:t>S100_SupportFileDiscoveryMetadata</w:t>
        </w:r>
        <w:bookmarkEnd w:id="3111"/>
      </w:ins>
    </w:p>
    <w:p w14:paraId="4005920E" w14:textId="2117A648" w:rsidR="00586781" w:rsidRDefault="00E97110" w:rsidP="008375A4">
      <w:pPr>
        <w:rPr>
          <w:ins w:id="3113" w:author="Raphael Malyankar" w:date="2025-02-17T20:50:00Z" w16du:dateUtc="2025-02-18T03:50:00Z"/>
        </w:rPr>
      </w:pPr>
      <w:ins w:id="3114" w:author="Raphael Malyankar" w:date="2025-02-17T20:49:00Z" w16du:dateUtc="2025-02-18T03:49:00Z">
        <w:r>
          <w:t>The only support files allowed in S-130 exchange sets are language packs.</w:t>
        </w:r>
      </w:ins>
    </w:p>
    <w:p w14:paraId="3DBF5BEF" w14:textId="77777777" w:rsidR="00E97110" w:rsidRDefault="00E97110" w:rsidP="008375A4">
      <w:pPr>
        <w:rPr>
          <w:ins w:id="3115" w:author="Raphael Malyankar" w:date="2025-02-17T20:50:00Z" w16du:dateUtc="2025-02-18T03:50: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000" w:firstRow="0" w:lastRow="0" w:firstColumn="0" w:lastColumn="0" w:noHBand="0" w:noVBand="0"/>
      </w:tblPr>
      <w:tblGrid>
        <w:gridCol w:w="1049"/>
        <w:gridCol w:w="3045"/>
        <w:gridCol w:w="2903"/>
        <w:gridCol w:w="754"/>
        <w:gridCol w:w="3062"/>
        <w:gridCol w:w="3157"/>
      </w:tblGrid>
      <w:tr w:rsidR="00E97110" w:rsidRPr="00E479E1" w14:paraId="0F77417A" w14:textId="77777777" w:rsidTr="00656379">
        <w:trPr>
          <w:cantSplit/>
          <w:trHeight w:val="198"/>
          <w:tblHeader/>
          <w:ins w:id="3116" w:author="Raphael Malyankar" w:date="2025-02-17T20:50:00Z"/>
        </w:trPr>
        <w:tc>
          <w:tcPr>
            <w:tcW w:w="375" w:type="pct"/>
            <w:shd w:val="clear" w:color="auto" w:fill="D9D9D9" w:themeFill="background1" w:themeFillShade="D9"/>
          </w:tcPr>
          <w:p w14:paraId="43313A94" w14:textId="77777777" w:rsidR="00E97110" w:rsidRPr="00E479E1" w:rsidRDefault="00E97110" w:rsidP="00183372">
            <w:pPr>
              <w:keepNext/>
              <w:keepLines/>
              <w:snapToGrid w:val="0"/>
              <w:spacing w:before="60" w:after="60" w:line="240" w:lineRule="auto"/>
              <w:rPr>
                <w:ins w:id="3117" w:author="Raphael Malyankar" w:date="2025-02-17T20:50:00Z" w16du:dateUtc="2025-02-18T03:50:00Z"/>
                <w:b/>
                <w:sz w:val="16"/>
                <w:szCs w:val="16"/>
                <w:lang w:val="en-GB"/>
              </w:rPr>
            </w:pPr>
            <w:ins w:id="3118" w:author="Raphael Malyankar" w:date="2025-02-17T20:50:00Z" w16du:dateUtc="2025-02-18T03:50:00Z">
              <w:r w:rsidRPr="00E479E1">
                <w:rPr>
                  <w:b/>
                  <w:sz w:val="16"/>
                  <w:szCs w:val="16"/>
                  <w:lang w:val="en-GB"/>
                </w:rPr>
                <w:t>Role Name</w:t>
              </w:r>
            </w:ins>
          </w:p>
        </w:tc>
        <w:tc>
          <w:tcPr>
            <w:tcW w:w="1090" w:type="pct"/>
            <w:shd w:val="clear" w:color="auto" w:fill="D9D9D9" w:themeFill="background1" w:themeFillShade="D9"/>
            <w:tcMar>
              <w:left w:w="29" w:type="dxa"/>
              <w:right w:w="29" w:type="dxa"/>
            </w:tcMar>
            <w:vAlign w:val="center"/>
          </w:tcPr>
          <w:p w14:paraId="52A11CD4" w14:textId="77777777" w:rsidR="00E97110" w:rsidRPr="00E479E1" w:rsidRDefault="00E97110" w:rsidP="00183372">
            <w:pPr>
              <w:keepNext/>
              <w:keepLines/>
              <w:snapToGrid w:val="0"/>
              <w:spacing w:before="60" w:after="60" w:line="240" w:lineRule="auto"/>
              <w:rPr>
                <w:ins w:id="3119" w:author="Raphael Malyankar" w:date="2025-02-17T20:50:00Z" w16du:dateUtc="2025-02-18T03:50:00Z"/>
                <w:b/>
                <w:sz w:val="16"/>
                <w:szCs w:val="16"/>
                <w:lang w:val="en-GB"/>
              </w:rPr>
            </w:pPr>
            <w:ins w:id="3120" w:author="Raphael Malyankar" w:date="2025-02-17T20:50:00Z" w16du:dateUtc="2025-02-18T03:50:00Z">
              <w:r w:rsidRPr="00E479E1">
                <w:rPr>
                  <w:b/>
                  <w:sz w:val="16"/>
                  <w:szCs w:val="16"/>
                  <w:lang w:val="en-GB"/>
                </w:rPr>
                <w:t>Name</w:t>
              </w:r>
            </w:ins>
          </w:p>
        </w:tc>
        <w:tc>
          <w:tcPr>
            <w:tcW w:w="1039" w:type="pct"/>
            <w:shd w:val="clear" w:color="auto" w:fill="D9D9D9" w:themeFill="background1" w:themeFillShade="D9"/>
            <w:tcMar>
              <w:left w:w="29" w:type="dxa"/>
              <w:right w:w="29" w:type="dxa"/>
            </w:tcMar>
            <w:vAlign w:val="center"/>
          </w:tcPr>
          <w:p w14:paraId="09DBC9CF" w14:textId="77777777" w:rsidR="00E97110" w:rsidRPr="00E479E1" w:rsidRDefault="00E97110" w:rsidP="00183372">
            <w:pPr>
              <w:keepNext/>
              <w:keepLines/>
              <w:snapToGrid w:val="0"/>
              <w:spacing w:before="60" w:after="60" w:line="240" w:lineRule="auto"/>
              <w:rPr>
                <w:ins w:id="3121" w:author="Raphael Malyankar" w:date="2025-02-17T20:50:00Z" w16du:dateUtc="2025-02-18T03:50:00Z"/>
                <w:b/>
                <w:sz w:val="16"/>
                <w:szCs w:val="16"/>
                <w:lang w:val="en-GB"/>
              </w:rPr>
            </w:pPr>
            <w:ins w:id="3122" w:author="Raphael Malyankar" w:date="2025-02-17T20:50:00Z" w16du:dateUtc="2025-02-18T03:50:00Z">
              <w:r w:rsidRPr="00E479E1">
                <w:rPr>
                  <w:b/>
                  <w:sz w:val="16"/>
                  <w:szCs w:val="16"/>
                  <w:lang w:val="en-GB"/>
                </w:rPr>
                <w:t>Description</w:t>
              </w:r>
            </w:ins>
          </w:p>
        </w:tc>
        <w:tc>
          <w:tcPr>
            <w:tcW w:w="270" w:type="pct"/>
            <w:shd w:val="clear" w:color="auto" w:fill="D9D9D9" w:themeFill="background1" w:themeFillShade="D9"/>
            <w:tcMar>
              <w:left w:w="29" w:type="dxa"/>
              <w:right w:w="29" w:type="dxa"/>
            </w:tcMar>
            <w:vAlign w:val="center"/>
          </w:tcPr>
          <w:p w14:paraId="4FD9C70A" w14:textId="77777777" w:rsidR="00E97110" w:rsidRPr="00E479E1" w:rsidRDefault="00E97110" w:rsidP="00183372">
            <w:pPr>
              <w:keepNext/>
              <w:keepLines/>
              <w:snapToGrid w:val="0"/>
              <w:spacing w:before="60" w:after="60" w:line="240" w:lineRule="auto"/>
              <w:jc w:val="center"/>
              <w:rPr>
                <w:ins w:id="3123" w:author="Raphael Malyankar" w:date="2025-02-17T20:50:00Z" w16du:dateUtc="2025-02-18T03:50:00Z"/>
                <w:b/>
                <w:sz w:val="16"/>
                <w:szCs w:val="16"/>
                <w:lang w:val="en-GB"/>
              </w:rPr>
            </w:pPr>
            <w:ins w:id="3124" w:author="Raphael Malyankar" w:date="2025-02-17T20:50:00Z" w16du:dateUtc="2025-02-18T03:50:00Z">
              <w:r w:rsidRPr="00E479E1">
                <w:rPr>
                  <w:b/>
                  <w:sz w:val="16"/>
                  <w:szCs w:val="16"/>
                  <w:lang w:val="en-GB"/>
                </w:rPr>
                <w:t>Mult.</w:t>
              </w:r>
            </w:ins>
          </w:p>
        </w:tc>
        <w:tc>
          <w:tcPr>
            <w:tcW w:w="1096" w:type="pct"/>
            <w:shd w:val="clear" w:color="auto" w:fill="D9D9D9" w:themeFill="background1" w:themeFillShade="D9"/>
            <w:tcMar>
              <w:left w:w="29" w:type="dxa"/>
              <w:right w:w="29" w:type="dxa"/>
            </w:tcMar>
            <w:vAlign w:val="center"/>
          </w:tcPr>
          <w:p w14:paraId="70B5B75A" w14:textId="77777777" w:rsidR="00E97110" w:rsidRPr="00E479E1" w:rsidRDefault="00E97110" w:rsidP="00183372">
            <w:pPr>
              <w:keepNext/>
              <w:keepLines/>
              <w:snapToGrid w:val="0"/>
              <w:spacing w:before="60" w:after="60" w:line="240" w:lineRule="auto"/>
              <w:rPr>
                <w:ins w:id="3125" w:author="Raphael Malyankar" w:date="2025-02-17T20:50:00Z" w16du:dateUtc="2025-02-18T03:50:00Z"/>
                <w:b/>
                <w:sz w:val="16"/>
                <w:szCs w:val="16"/>
                <w:lang w:val="en-GB"/>
              </w:rPr>
            </w:pPr>
            <w:ins w:id="3126" w:author="Raphael Malyankar" w:date="2025-02-17T20:50:00Z" w16du:dateUtc="2025-02-18T03:50:00Z">
              <w:r w:rsidRPr="00E479E1">
                <w:rPr>
                  <w:b/>
                  <w:sz w:val="16"/>
                  <w:szCs w:val="16"/>
                  <w:lang w:val="en-GB"/>
                </w:rPr>
                <w:t>Type</w:t>
              </w:r>
            </w:ins>
          </w:p>
        </w:tc>
        <w:tc>
          <w:tcPr>
            <w:tcW w:w="1130" w:type="pct"/>
            <w:shd w:val="clear" w:color="auto" w:fill="D9D9D9" w:themeFill="background1" w:themeFillShade="D9"/>
            <w:tcMar>
              <w:left w:w="29" w:type="dxa"/>
              <w:right w:w="29" w:type="dxa"/>
            </w:tcMar>
            <w:vAlign w:val="center"/>
          </w:tcPr>
          <w:p w14:paraId="0647E70B" w14:textId="77777777" w:rsidR="00E97110" w:rsidRPr="00E479E1" w:rsidRDefault="00E97110" w:rsidP="00183372">
            <w:pPr>
              <w:keepNext/>
              <w:keepLines/>
              <w:snapToGrid w:val="0"/>
              <w:spacing w:before="60" w:after="60" w:line="240" w:lineRule="auto"/>
              <w:rPr>
                <w:ins w:id="3127" w:author="Raphael Malyankar" w:date="2025-02-17T20:50:00Z" w16du:dateUtc="2025-02-18T03:50:00Z"/>
                <w:b/>
                <w:sz w:val="16"/>
                <w:szCs w:val="16"/>
                <w:lang w:val="en-GB"/>
              </w:rPr>
            </w:pPr>
            <w:ins w:id="3128" w:author="Raphael Malyankar" w:date="2025-02-17T20:50:00Z" w16du:dateUtc="2025-02-18T03:50:00Z">
              <w:r w:rsidRPr="00E479E1">
                <w:rPr>
                  <w:b/>
                  <w:sz w:val="16"/>
                  <w:szCs w:val="16"/>
                  <w:lang w:val="en-GB"/>
                </w:rPr>
                <w:t>Remarks</w:t>
              </w:r>
            </w:ins>
          </w:p>
        </w:tc>
      </w:tr>
      <w:tr w:rsidR="00E97110" w:rsidRPr="00E479E1" w14:paraId="5687F4C7" w14:textId="77777777" w:rsidTr="00183372">
        <w:trPr>
          <w:cantSplit/>
          <w:trHeight w:val="218"/>
          <w:ins w:id="3129" w:author="Raphael Malyankar" w:date="2025-02-17T20:50:00Z"/>
        </w:trPr>
        <w:tc>
          <w:tcPr>
            <w:tcW w:w="375" w:type="pct"/>
          </w:tcPr>
          <w:p w14:paraId="6D17ACCD" w14:textId="77777777" w:rsidR="00E97110" w:rsidRPr="00E479E1" w:rsidRDefault="00E97110" w:rsidP="00183372">
            <w:pPr>
              <w:snapToGrid w:val="0"/>
              <w:spacing w:before="60" w:after="60" w:line="240" w:lineRule="auto"/>
              <w:jc w:val="left"/>
              <w:rPr>
                <w:ins w:id="3130" w:author="Raphael Malyankar" w:date="2025-02-17T20:50:00Z" w16du:dateUtc="2025-02-18T03:50:00Z"/>
                <w:sz w:val="16"/>
                <w:szCs w:val="16"/>
                <w:lang w:val="en-GB"/>
              </w:rPr>
            </w:pPr>
            <w:ins w:id="3131" w:author="Raphael Malyankar" w:date="2025-02-17T20:50:00Z" w16du:dateUtc="2025-02-18T03:50:00Z">
              <w:r w:rsidRPr="00E479E1">
                <w:rPr>
                  <w:sz w:val="16"/>
                  <w:szCs w:val="16"/>
                  <w:lang w:val="en-GB"/>
                </w:rPr>
                <w:t>Class</w:t>
              </w:r>
            </w:ins>
          </w:p>
        </w:tc>
        <w:tc>
          <w:tcPr>
            <w:tcW w:w="1090" w:type="pct"/>
            <w:tcMar>
              <w:left w:w="29" w:type="dxa"/>
              <w:right w:w="29" w:type="dxa"/>
            </w:tcMar>
          </w:tcPr>
          <w:p w14:paraId="404D1940" w14:textId="77777777" w:rsidR="00E97110" w:rsidRPr="00E479E1" w:rsidRDefault="00E97110" w:rsidP="00183372">
            <w:pPr>
              <w:snapToGrid w:val="0"/>
              <w:spacing w:before="60" w:after="60" w:line="240" w:lineRule="auto"/>
              <w:jc w:val="left"/>
              <w:rPr>
                <w:ins w:id="3132" w:author="Raphael Malyankar" w:date="2025-02-17T20:50:00Z" w16du:dateUtc="2025-02-18T03:50:00Z"/>
                <w:sz w:val="16"/>
                <w:szCs w:val="16"/>
                <w:lang w:val="en-GB"/>
              </w:rPr>
            </w:pPr>
            <w:ins w:id="3133" w:author="Raphael Malyankar" w:date="2025-02-17T20:50:00Z" w16du:dateUtc="2025-02-18T03:50:00Z">
              <w:r w:rsidRPr="00E479E1">
                <w:rPr>
                  <w:sz w:val="16"/>
                  <w:szCs w:val="16"/>
                  <w:lang w:val="en-GB"/>
                </w:rPr>
                <w:t>S100_SupportFileDiscoveryMetadata</w:t>
              </w:r>
            </w:ins>
          </w:p>
        </w:tc>
        <w:tc>
          <w:tcPr>
            <w:tcW w:w="1039" w:type="pct"/>
            <w:tcMar>
              <w:left w:w="29" w:type="dxa"/>
              <w:right w:w="29" w:type="dxa"/>
            </w:tcMar>
          </w:tcPr>
          <w:p w14:paraId="68CE91ED" w14:textId="77777777" w:rsidR="00E97110" w:rsidRPr="00E479E1" w:rsidRDefault="00E97110" w:rsidP="00183372">
            <w:pPr>
              <w:snapToGrid w:val="0"/>
              <w:spacing w:before="60" w:after="60" w:line="240" w:lineRule="auto"/>
              <w:jc w:val="left"/>
              <w:rPr>
                <w:ins w:id="3134" w:author="Raphael Malyankar" w:date="2025-02-17T20:50:00Z" w16du:dateUtc="2025-02-18T03:50:00Z"/>
                <w:sz w:val="16"/>
                <w:szCs w:val="16"/>
                <w:lang w:val="en-GB"/>
              </w:rPr>
            </w:pPr>
            <w:ins w:id="3135" w:author="Raphael Malyankar" w:date="2025-02-17T20:50:00Z" w16du:dateUtc="2025-02-18T03:50:00Z">
              <w:r w:rsidRPr="00E479E1">
                <w:rPr>
                  <w:sz w:val="16"/>
                  <w:szCs w:val="16"/>
                  <w:lang w:val="en-GB"/>
                </w:rPr>
                <w:t>Metadata about the individual support files in the Exchange Catalogue</w:t>
              </w:r>
            </w:ins>
          </w:p>
        </w:tc>
        <w:tc>
          <w:tcPr>
            <w:tcW w:w="270" w:type="pct"/>
            <w:tcMar>
              <w:left w:w="29" w:type="dxa"/>
              <w:right w:w="29" w:type="dxa"/>
            </w:tcMar>
          </w:tcPr>
          <w:p w14:paraId="57C11D98" w14:textId="77777777" w:rsidR="00E97110" w:rsidRPr="00E479E1" w:rsidRDefault="00E97110" w:rsidP="00183372">
            <w:pPr>
              <w:snapToGrid w:val="0"/>
              <w:spacing w:before="60" w:after="60" w:line="240" w:lineRule="auto"/>
              <w:jc w:val="center"/>
              <w:rPr>
                <w:ins w:id="3136" w:author="Raphael Malyankar" w:date="2025-02-17T20:50:00Z" w16du:dateUtc="2025-02-18T03:50:00Z"/>
                <w:sz w:val="16"/>
                <w:szCs w:val="16"/>
                <w:lang w:val="en-GB"/>
              </w:rPr>
            </w:pPr>
            <w:ins w:id="3137" w:author="Raphael Malyankar" w:date="2025-02-17T20:50:00Z" w16du:dateUtc="2025-02-18T03:50:00Z">
              <w:r w:rsidRPr="00E479E1">
                <w:rPr>
                  <w:sz w:val="16"/>
                  <w:szCs w:val="16"/>
                  <w:lang w:val="en-GB"/>
                </w:rPr>
                <w:t>-</w:t>
              </w:r>
            </w:ins>
          </w:p>
        </w:tc>
        <w:tc>
          <w:tcPr>
            <w:tcW w:w="1096" w:type="pct"/>
            <w:tcMar>
              <w:left w:w="29" w:type="dxa"/>
              <w:right w:w="29" w:type="dxa"/>
            </w:tcMar>
          </w:tcPr>
          <w:p w14:paraId="26992AA9" w14:textId="77777777" w:rsidR="00E97110" w:rsidRPr="00E479E1" w:rsidRDefault="00E97110" w:rsidP="00183372">
            <w:pPr>
              <w:snapToGrid w:val="0"/>
              <w:spacing w:before="60" w:after="60" w:line="240" w:lineRule="auto"/>
              <w:jc w:val="left"/>
              <w:rPr>
                <w:ins w:id="3138" w:author="Raphael Malyankar" w:date="2025-02-17T20:50:00Z" w16du:dateUtc="2025-02-18T03:50:00Z"/>
                <w:sz w:val="16"/>
                <w:szCs w:val="16"/>
                <w:lang w:val="en-GB"/>
              </w:rPr>
            </w:pPr>
            <w:ins w:id="3139" w:author="Raphael Malyankar" w:date="2025-02-17T20:50:00Z" w16du:dateUtc="2025-02-18T03:50:00Z">
              <w:r w:rsidRPr="00E479E1">
                <w:rPr>
                  <w:sz w:val="16"/>
                  <w:szCs w:val="16"/>
                  <w:lang w:val="en-GB"/>
                </w:rPr>
                <w:t>-</w:t>
              </w:r>
            </w:ins>
          </w:p>
        </w:tc>
        <w:tc>
          <w:tcPr>
            <w:tcW w:w="1130" w:type="pct"/>
            <w:tcMar>
              <w:left w:w="29" w:type="dxa"/>
              <w:right w:w="29" w:type="dxa"/>
            </w:tcMar>
          </w:tcPr>
          <w:p w14:paraId="5D065216" w14:textId="44123EA4" w:rsidR="00E97110" w:rsidRPr="00B560F5" w:rsidRDefault="00E97110" w:rsidP="00183372">
            <w:pPr>
              <w:snapToGrid w:val="0"/>
              <w:spacing w:before="60" w:after="60" w:line="240" w:lineRule="auto"/>
              <w:jc w:val="left"/>
              <w:rPr>
                <w:ins w:id="3140" w:author="Raphael Malyankar" w:date="2025-02-17T20:50:00Z" w16du:dateUtc="2025-02-18T03:50:00Z"/>
                <w:b/>
                <w:sz w:val="16"/>
                <w:szCs w:val="16"/>
                <w:lang w:val="en-GB"/>
              </w:rPr>
            </w:pPr>
            <w:ins w:id="3141" w:author="Raphael Malyankar" w:date="2025-02-17T20:50:00Z" w16du:dateUtc="2025-02-18T03:50:00Z">
              <w:r w:rsidRPr="00B560F5">
                <w:rPr>
                  <w:b/>
                  <w:bCs/>
                  <w:sz w:val="16"/>
                  <w:szCs w:val="16"/>
                  <w:lang w:val="en-GB"/>
                </w:rPr>
                <w:t>S-1</w:t>
              </w:r>
            </w:ins>
            <w:ins w:id="3142" w:author="Raphael Malyankar" w:date="2025-02-17T20:52:00Z" w16du:dateUtc="2025-02-18T03:52:00Z">
              <w:r w:rsidR="0041394D">
                <w:rPr>
                  <w:b/>
                  <w:bCs/>
                  <w:sz w:val="16"/>
                  <w:szCs w:val="16"/>
                  <w:lang w:val="en-GB"/>
                </w:rPr>
                <w:t>30</w:t>
              </w:r>
            </w:ins>
            <w:ins w:id="3143" w:author="Raphael Malyankar" w:date="2025-02-17T20:50:00Z" w16du:dateUtc="2025-02-18T03:50:00Z">
              <w:r w:rsidRPr="00B560F5">
                <w:rPr>
                  <w:b/>
                  <w:bCs/>
                  <w:sz w:val="16"/>
                  <w:szCs w:val="16"/>
                  <w:lang w:val="en-GB"/>
                </w:rPr>
                <w:t xml:space="preserve"> does not use </w:t>
              </w:r>
              <w:r w:rsidRPr="00B560F5">
                <w:rPr>
                  <w:b/>
                  <w:bCs/>
                  <w:i/>
                  <w:iCs/>
                  <w:sz w:val="16"/>
                  <w:szCs w:val="16"/>
                  <w:lang w:val="en-GB"/>
                </w:rPr>
                <w:t>otherDataTypeDescription</w:t>
              </w:r>
            </w:ins>
            <w:ins w:id="3144" w:author="Raphael Malyankar" w:date="2025-02-17T20:52:00Z" w16du:dateUtc="2025-02-18T03:52:00Z">
              <w:r w:rsidR="0041394D">
                <w:rPr>
                  <w:b/>
                  <w:bCs/>
                  <w:i/>
                  <w:iCs/>
                  <w:sz w:val="16"/>
                  <w:szCs w:val="16"/>
                  <w:lang w:val="en-GB"/>
                </w:rPr>
                <w:t xml:space="preserve"> or defaultLocale</w:t>
              </w:r>
            </w:ins>
          </w:p>
        </w:tc>
      </w:tr>
      <w:tr w:rsidR="00E97110" w:rsidRPr="00E479E1" w14:paraId="47A429CE" w14:textId="77777777" w:rsidTr="00183372">
        <w:trPr>
          <w:cantSplit/>
          <w:trHeight w:val="198"/>
          <w:ins w:id="3145" w:author="Raphael Malyankar" w:date="2025-02-17T20:50:00Z"/>
        </w:trPr>
        <w:tc>
          <w:tcPr>
            <w:tcW w:w="375" w:type="pct"/>
          </w:tcPr>
          <w:p w14:paraId="38C64784" w14:textId="77777777" w:rsidR="00E97110" w:rsidRPr="00E479E1" w:rsidRDefault="00E97110" w:rsidP="00183372">
            <w:pPr>
              <w:snapToGrid w:val="0"/>
              <w:spacing w:before="60" w:after="60" w:line="240" w:lineRule="auto"/>
              <w:jc w:val="left"/>
              <w:rPr>
                <w:ins w:id="3146" w:author="Raphael Malyankar" w:date="2025-02-17T20:50:00Z" w16du:dateUtc="2025-02-18T03:50:00Z"/>
                <w:sz w:val="16"/>
                <w:szCs w:val="16"/>
                <w:lang w:val="en-GB"/>
              </w:rPr>
            </w:pPr>
            <w:ins w:id="3147" w:author="Raphael Malyankar" w:date="2025-02-17T20:50:00Z" w16du:dateUtc="2025-02-18T03:50:00Z">
              <w:r w:rsidRPr="00E479E1">
                <w:rPr>
                  <w:sz w:val="16"/>
                  <w:szCs w:val="16"/>
                  <w:lang w:val="en-GB"/>
                </w:rPr>
                <w:t>Attribute</w:t>
              </w:r>
            </w:ins>
          </w:p>
        </w:tc>
        <w:tc>
          <w:tcPr>
            <w:tcW w:w="1090" w:type="pct"/>
            <w:tcMar>
              <w:left w:w="29" w:type="dxa"/>
              <w:right w:w="29" w:type="dxa"/>
            </w:tcMar>
          </w:tcPr>
          <w:p w14:paraId="29B268E6" w14:textId="77777777" w:rsidR="00E97110" w:rsidRPr="00E479E1" w:rsidRDefault="00E97110" w:rsidP="00183372">
            <w:pPr>
              <w:snapToGrid w:val="0"/>
              <w:spacing w:before="60" w:after="60" w:line="240" w:lineRule="auto"/>
              <w:jc w:val="left"/>
              <w:rPr>
                <w:ins w:id="3148" w:author="Raphael Malyankar" w:date="2025-02-17T20:50:00Z" w16du:dateUtc="2025-02-18T03:50:00Z"/>
                <w:sz w:val="16"/>
                <w:szCs w:val="16"/>
                <w:lang w:val="en-GB"/>
              </w:rPr>
            </w:pPr>
            <w:ins w:id="3149" w:author="Raphael Malyankar" w:date="2025-02-17T20:50:00Z" w16du:dateUtc="2025-02-18T03:50:00Z">
              <w:r w:rsidRPr="00E479E1">
                <w:rPr>
                  <w:sz w:val="16"/>
                  <w:szCs w:val="16"/>
                  <w:lang w:val="en-GB"/>
                </w:rPr>
                <w:t>fileName</w:t>
              </w:r>
            </w:ins>
          </w:p>
        </w:tc>
        <w:tc>
          <w:tcPr>
            <w:tcW w:w="1039" w:type="pct"/>
            <w:tcMar>
              <w:left w:w="29" w:type="dxa"/>
              <w:right w:w="29" w:type="dxa"/>
            </w:tcMar>
          </w:tcPr>
          <w:p w14:paraId="3C6F0025" w14:textId="77777777" w:rsidR="00E97110" w:rsidRPr="00E479E1" w:rsidRDefault="00E97110" w:rsidP="00183372">
            <w:pPr>
              <w:snapToGrid w:val="0"/>
              <w:spacing w:before="60" w:after="60" w:line="240" w:lineRule="auto"/>
              <w:jc w:val="left"/>
              <w:rPr>
                <w:ins w:id="3150" w:author="Raphael Malyankar" w:date="2025-02-17T20:50:00Z" w16du:dateUtc="2025-02-18T03:50:00Z"/>
                <w:sz w:val="16"/>
                <w:szCs w:val="16"/>
                <w:lang w:val="en-GB"/>
              </w:rPr>
            </w:pPr>
            <w:ins w:id="3151" w:author="Raphael Malyankar" w:date="2025-02-17T20:50:00Z" w16du:dateUtc="2025-02-18T03:50:00Z">
              <w:r w:rsidRPr="00E479E1">
                <w:rPr>
                  <w:sz w:val="16"/>
                  <w:szCs w:val="16"/>
                  <w:lang w:val="en-GB"/>
                </w:rPr>
                <w:t>Name of the support file</w:t>
              </w:r>
            </w:ins>
          </w:p>
        </w:tc>
        <w:tc>
          <w:tcPr>
            <w:tcW w:w="270" w:type="pct"/>
            <w:tcMar>
              <w:left w:w="29" w:type="dxa"/>
              <w:right w:w="29" w:type="dxa"/>
            </w:tcMar>
          </w:tcPr>
          <w:p w14:paraId="096554F3" w14:textId="77777777" w:rsidR="00E97110" w:rsidRPr="00E479E1" w:rsidRDefault="00E97110" w:rsidP="00183372">
            <w:pPr>
              <w:snapToGrid w:val="0"/>
              <w:spacing w:before="60" w:after="60" w:line="240" w:lineRule="auto"/>
              <w:jc w:val="center"/>
              <w:rPr>
                <w:ins w:id="3152" w:author="Raphael Malyankar" w:date="2025-02-17T20:50:00Z" w16du:dateUtc="2025-02-18T03:50:00Z"/>
                <w:sz w:val="16"/>
                <w:szCs w:val="16"/>
                <w:lang w:val="en-GB"/>
              </w:rPr>
            </w:pPr>
            <w:ins w:id="3153" w:author="Raphael Malyankar" w:date="2025-02-17T20:50:00Z" w16du:dateUtc="2025-02-18T03:50:00Z">
              <w:r w:rsidRPr="00E479E1">
                <w:rPr>
                  <w:sz w:val="16"/>
                  <w:szCs w:val="16"/>
                  <w:lang w:val="en-GB"/>
                </w:rPr>
                <w:t>1</w:t>
              </w:r>
            </w:ins>
          </w:p>
        </w:tc>
        <w:tc>
          <w:tcPr>
            <w:tcW w:w="1096" w:type="pct"/>
            <w:tcMar>
              <w:left w:w="29" w:type="dxa"/>
              <w:right w:w="29" w:type="dxa"/>
            </w:tcMar>
          </w:tcPr>
          <w:p w14:paraId="0F78A906" w14:textId="77777777" w:rsidR="00E97110" w:rsidRPr="00E479E1" w:rsidRDefault="00E97110" w:rsidP="00183372">
            <w:pPr>
              <w:snapToGrid w:val="0"/>
              <w:spacing w:before="60" w:after="60" w:line="240" w:lineRule="auto"/>
              <w:jc w:val="left"/>
              <w:rPr>
                <w:ins w:id="3154" w:author="Raphael Malyankar" w:date="2025-02-17T20:50:00Z" w16du:dateUtc="2025-02-18T03:50:00Z"/>
                <w:sz w:val="16"/>
                <w:szCs w:val="16"/>
                <w:lang w:val="en-GB"/>
              </w:rPr>
            </w:pPr>
            <w:ins w:id="3155" w:author="Raphael Malyankar" w:date="2025-02-17T20:50:00Z" w16du:dateUtc="2025-02-18T03:50:00Z">
              <w:r w:rsidRPr="00E479E1">
                <w:rPr>
                  <w:sz w:val="16"/>
                  <w:szCs w:val="16"/>
                  <w:lang w:val="en-GB"/>
                </w:rPr>
                <w:t>URI</w:t>
              </w:r>
            </w:ins>
          </w:p>
        </w:tc>
        <w:tc>
          <w:tcPr>
            <w:tcW w:w="1130" w:type="pct"/>
            <w:tcMar>
              <w:left w:w="29" w:type="dxa"/>
              <w:right w:w="29" w:type="dxa"/>
            </w:tcMar>
          </w:tcPr>
          <w:p w14:paraId="22F90E3E" w14:textId="30B92BB3" w:rsidR="00E97110" w:rsidRPr="00E479E1" w:rsidRDefault="00E97110" w:rsidP="00183372">
            <w:pPr>
              <w:snapToGrid w:val="0"/>
              <w:spacing w:before="60" w:after="60" w:line="240" w:lineRule="auto"/>
              <w:jc w:val="left"/>
              <w:rPr>
                <w:ins w:id="3156" w:author="Raphael Malyankar" w:date="2025-02-17T20:50:00Z" w16du:dateUtc="2025-02-18T03:50:00Z"/>
                <w:sz w:val="16"/>
                <w:szCs w:val="16"/>
                <w:lang w:val="en-GB"/>
              </w:rPr>
            </w:pPr>
            <w:ins w:id="3157" w:author="Raphael Malyankar" w:date="2025-02-17T20:50:00Z" w16du:dateUtc="2025-02-18T03:50:00Z">
              <w:r w:rsidRPr="00E479E1">
                <w:rPr>
                  <w:sz w:val="16"/>
                  <w:szCs w:val="16"/>
                  <w:lang w:val="en-GB"/>
                </w:rPr>
                <w:t>See S-100 Part 1, clause 1-4.6</w:t>
              </w:r>
            </w:ins>
          </w:p>
        </w:tc>
      </w:tr>
      <w:tr w:rsidR="00E97110" w:rsidRPr="00E479E1" w14:paraId="32AFB23C" w14:textId="77777777" w:rsidTr="00183372">
        <w:trPr>
          <w:cantSplit/>
          <w:trHeight w:val="198"/>
          <w:ins w:id="3158" w:author="Raphael Malyankar" w:date="2025-02-17T20:50:00Z"/>
        </w:trPr>
        <w:tc>
          <w:tcPr>
            <w:tcW w:w="375" w:type="pct"/>
          </w:tcPr>
          <w:p w14:paraId="7FE49009" w14:textId="77777777" w:rsidR="00E97110" w:rsidRPr="00E479E1" w:rsidRDefault="00E97110" w:rsidP="00183372">
            <w:pPr>
              <w:snapToGrid w:val="0"/>
              <w:spacing w:before="60" w:after="60" w:line="240" w:lineRule="auto"/>
              <w:jc w:val="left"/>
              <w:rPr>
                <w:ins w:id="3159" w:author="Raphael Malyankar" w:date="2025-02-17T20:50:00Z" w16du:dateUtc="2025-02-18T03:50:00Z"/>
                <w:sz w:val="16"/>
                <w:szCs w:val="16"/>
                <w:lang w:val="en-GB"/>
              </w:rPr>
            </w:pPr>
            <w:ins w:id="3160" w:author="Raphael Malyankar" w:date="2025-02-17T20:50:00Z" w16du:dateUtc="2025-02-18T03:50:00Z">
              <w:r w:rsidRPr="00E479E1">
                <w:rPr>
                  <w:sz w:val="16"/>
                  <w:szCs w:val="16"/>
                  <w:lang w:val="en-GB"/>
                </w:rPr>
                <w:t>Attribute</w:t>
              </w:r>
            </w:ins>
          </w:p>
        </w:tc>
        <w:tc>
          <w:tcPr>
            <w:tcW w:w="1090" w:type="pct"/>
            <w:tcMar>
              <w:left w:w="29" w:type="dxa"/>
              <w:right w:w="29" w:type="dxa"/>
            </w:tcMar>
          </w:tcPr>
          <w:p w14:paraId="7E769F0E" w14:textId="77777777" w:rsidR="00E97110" w:rsidRPr="00E479E1" w:rsidRDefault="00E97110" w:rsidP="00183372">
            <w:pPr>
              <w:snapToGrid w:val="0"/>
              <w:spacing w:before="60" w:after="60" w:line="240" w:lineRule="auto"/>
              <w:jc w:val="left"/>
              <w:rPr>
                <w:ins w:id="3161" w:author="Raphael Malyankar" w:date="2025-02-17T20:50:00Z" w16du:dateUtc="2025-02-18T03:50:00Z"/>
                <w:sz w:val="16"/>
                <w:szCs w:val="16"/>
                <w:lang w:val="en-GB"/>
              </w:rPr>
            </w:pPr>
            <w:ins w:id="3162" w:author="Raphael Malyankar" w:date="2025-02-17T20:50:00Z" w16du:dateUtc="2025-02-18T03:50:00Z">
              <w:r w:rsidRPr="00E479E1">
                <w:rPr>
                  <w:sz w:val="16"/>
                  <w:szCs w:val="16"/>
                  <w:lang w:val="en-GB"/>
                </w:rPr>
                <w:t>revisionStatus</w:t>
              </w:r>
            </w:ins>
          </w:p>
        </w:tc>
        <w:tc>
          <w:tcPr>
            <w:tcW w:w="1039" w:type="pct"/>
            <w:tcMar>
              <w:left w:w="29" w:type="dxa"/>
              <w:right w:w="29" w:type="dxa"/>
            </w:tcMar>
          </w:tcPr>
          <w:p w14:paraId="27C0CA9B" w14:textId="77777777" w:rsidR="00E97110" w:rsidRPr="00E479E1" w:rsidRDefault="00E97110" w:rsidP="00183372">
            <w:pPr>
              <w:snapToGrid w:val="0"/>
              <w:spacing w:before="60" w:after="60" w:line="240" w:lineRule="auto"/>
              <w:jc w:val="left"/>
              <w:rPr>
                <w:ins w:id="3163" w:author="Raphael Malyankar" w:date="2025-02-17T20:50:00Z" w16du:dateUtc="2025-02-18T03:50:00Z"/>
                <w:sz w:val="16"/>
                <w:szCs w:val="16"/>
                <w:lang w:val="en-GB"/>
              </w:rPr>
            </w:pPr>
            <w:ins w:id="3164" w:author="Raphael Malyankar" w:date="2025-02-17T20:50:00Z" w16du:dateUtc="2025-02-18T03:50:00Z">
              <w:r w:rsidRPr="00E479E1">
                <w:rPr>
                  <w:sz w:val="16"/>
                  <w:szCs w:val="16"/>
                  <w:lang w:val="en-GB"/>
                </w:rPr>
                <w:t xml:space="preserve">The purpose for which the support file has been issued </w:t>
              </w:r>
            </w:ins>
          </w:p>
        </w:tc>
        <w:tc>
          <w:tcPr>
            <w:tcW w:w="270" w:type="pct"/>
            <w:tcMar>
              <w:left w:w="29" w:type="dxa"/>
              <w:right w:w="29" w:type="dxa"/>
            </w:tcMar>
          </w:tcPr>
          <w:p w14:paraId="2A297327" w14:textId="77777777" w:rsidR="00E97110" w:rsidRPr="00E479E1" w:rsidRDefault="00E97110" w:rsidP="00183372">
            <w:pPr>
              <w:snapToGrid w:val="0"/>
              <w:spacing w:before="60" w:after="60" w:line="240" w:lineRule="auto"/>
              <w:jc w:val="center"/>
              <w:rPr>
                <w:ins w:id="3165" w:author="Raphael Malyankar" w:date="2025-02-17T20:50:00Z" w16du:dateUtc="2025-02-18T03:50:00Z"/>
                <w:sz w:val="16"/>
                <w:szCs w:val="16"/>
                <w:lang w:val="en-GB"/>
              </w:rPr>
            </w:pPr>
            <w:ins w:id="3166" w:author="Raphael Malyankar" w:date="2025-02-17T20:50:00Z" w16du:dateUtc="2025-02-18T03:50:00Z">
              <w:r w:rsidRPr="00E479E1">
                <w:rPr>
                  <w:sz w:val="16"/>
                  <w:szCs w:val="16"/>
                  <w:lang w:val="en-GB"/>
                </w:rPr>
                <w:t>1</w:t>
              </w:r>
            </w:ins>
          </w:p>
        </w:tc>
        <w:tc>
          <w:tcPr>
            <w:tcW w:w="1096" w:type="pct"/>
            <w:tcMar>
              <w:left w:w="29" w:type="dxa"/>
              <w:right w:w="29" w:type="dxa"/>
            </w:tcMar>
          </w:tcPr>
          <w:p w14:paraId="133366A7" w14:textId="77777777" w:rsidR="00E97110" w:rsidRPr="00E479E1" w:rsidRDefault="00E97110" w:rsidP="00183372">
            <w:pPr>
              <w:snapToGrid w:val="0"/>
              <w:spacing w:before="60" w:after="60" w:line="240" w:lineRule="auto"/>
              <w:jc w:val="left"/>
              <w:rPr>
                <w:ins w:id="3167" w:author="Raphael Malyankar" w:date="2025-02-17T20:50:00Z" w16du:dateUtc="2025-02-18T03:50:00Z"/>
                <w:sz w:val="16"/>
                <w:szCs w:val="16"/>
                <w:lang w:val="en-GB"/>
              </w:rPr>
            </w:pPr>
            <w:ins w:id="3168" w:author="Raphael Malyankar" w:date="2025-02-17T20:50:00Z" w16du:dateUtc="2025-02-18T03:50:00Z">
              <w:r w:rsidRPr="00E479E1">
                <w:rPr>
                  <w:sz w:val="16"/>
                  <w:szCs w:val="16"/>
                  <w:lang w:val="en-GB"/>
                </w:rPr>
                <w:t>S100_SupportFileRevisionStatus</w:t>
              </w:r>
            </w:ins>
          </w:p>
        </w:tc>
        <w:tc>
          <w:tcPr>
            <w:tcW w:w="1130" w:type="pct"/>
            <w:tcMar>
              <w:left w:w="29" w:type="dxa"/>
              <w:right w:w="29" w:type="dxa"/>
            </w:tcMar>
          </w:tcPr>
          <w:p w14:paraId="35F5D316" w14:textId="77777777" w:rsidR="00E97110" w:rsidRPr="00E479E1" w:rsidRDefault="00E97110" w:rsidP="00183372">
            <w:pPr>
              <w:snapToGrid w:val="0"/>
              <w:spacing w:before="60" w:after="60" w:line="240" w:lineRule="auto"/>
              <w:jc w:val="left"/>
              <w:rPr>
                <w:ins w:id="3169" w:author="Raphael Malyankar" w:date="2025-02-17T20:50:00Z" w16du:dateUtc="2025-02-18T03:50:00Z"/>
                <w:sz w:val="16"/>
                <w:szCs w:val="16"/>
                <w:lang w:val="en-GB"/>
              </w:rPr>
            </w:pPr>
            <w:ins w:id="3170" w:author="Raphael Malyankar" w:date="2025-02-17T20:50:00Z" w16du:dateUtc="2025-02-18T03:50:00Z">
              <w:r w:rsidRPr="00E479E1">
                <w:rPr>
                  <w:sz w:val="16"/>
                  <w:szCs w:val="16"/>
                  <w:lang w:val="en-GB"/>
                </w:rPr>
                <w:t>For example new, replacement, etc</w:t>
              </w:r>
            </w:ins>
          </w:p>
        </w:tc>
      </w:tr>
      <w:tr w:rsidR="00E97110" w:rsidRPr="00E479E1" w14:paraId="36A13A61" w14:textId="77777777" w:rsidTr="00183372">
        <w:trPr>
          <w:cantSplit/>
          <w:trHeight w:val="198"/>
          <w:ins w:id="3171" w:author="Raphael Malyankar" w:date="2025-02-17T20:50:00Z"/>
        </w:trPr>
        <w:tc>
          <w:tcPr>
            <w:tcW w:w="375" w:type="pct"/>
          </w:tcPr>
          <w:p w14:paraId="195566F7" w14:textId="77777777" w:rsidR="00E97110" w:rsidRPr="00E479E1" w:rsidRDefault="00E97110" w:rsidP="00183372">
            <w:pPr>
              <w:snapToGrid w:val="0"/>
              <w:spacing w:before="60" w:after="60" w:line="240" w:lineRule="auto"/>
              <w:jc w:val="left"/>
              <w:rPr>
                <w:ins w:id="3172" w:author="Raphael Malyankar" w:date="2025-02-17T20:50:00Z" w16du:dateUtc="2025-02-18T03:50:00Z"/>
                <w:sz w:val="16"/>
                <w:szCs w:val="16"/>
                <w:lang w:val="en-GB"/>
              </w:rPr>
            </w:pPr>
            <w:ins w:id="3173" w:author="Raphael Malyankar" w:date="2025-02-17T20:50:00Z" w16du:dateUtc="2025-02-18T03:50:00Z">
              <w:r w:rsidRPr="00E479E1">
                <w:rPr>
                  <w:sz w:val="16"/>
                  <w:szCs w:val="16"/>
                  <w:lang w:val="en-GB"/>
                </w:rPr>
                <w:t>Attribute</w:t>
              </w:r>
            </w:ins>
          </w:p>
        </w:tc>
        <w:tc>
          <w:tcPr>
            <w:tcW w:w="1090" w:type="pct"/>
            <w:tcMar>
              <w:left w:w="29" w:type="dxa"/>
              <w:right w:w="29" w:type="dxa"/>
            </w:tcMar>
          </w:tcPr>
          <w:p w14:paraId="7C5BC9EC" w14:textId="77777777" w:rsidR="00E97110" w:rsidRPr="00E479E1" w:rsidRDefault="00E97110" w:rsidP="00183372">
            <w:pPr>
              <w:snapToGrid w:val="0"/>
              <w:spacing w:before="60" w:after="60" w:line="240" w:lineRule="auto"/>
              <w:jc w:val="left"/>
              <w:rPr>
                <w:ins w:id="3174" w:author="Raphael Malyankar" w:date="2025-02-17T20:50:00Z" w16du:dateUtc="2025-02-18T03:50:00Z"/>
                <w:sz w:val="16"/>
                <w:szCs w:val="16"/>
                <w:lang w:val="en-GB"/>
              </w:rPr>
            </w:pPr>
            <w:ins w:id="3175" w:author="Raphael Malyankar" w:date="2025-02-17T20:50:00Z" w16du:dateUtc="2025-02-18T03:50:00Z">
              <w:r w:rsidRPr="00E479E1">
                <w:rPr>
                  <w:sz w:val="16"/>
                  <w:szCs w:val="16"/>
                  <w:lang w:val="en-GB"/>
                </w:rPr>
                <w:t>editionNumber</w:t>
              </w:r>
            </w:ins>
          </w:p>
        </w:tc>
        <w:tc>
          <w:tcPr>
            <w:tcW w:w="1039" w:type="pct"/>
            <w:tcMar>
              <w:left w:w="29" w:type="dxa"/>
              <w:right w:w="29" w:type="dxa"/>
            </w:tcMar>
          </w:tcPr>
          <w:p w14:paraId="685E6BC7" w14:textId="77777777" w:rsidR="00E97110" w:rsidRPr="00E479E1" w:rsidRDefault="00E97110" w:rsidP="00183372">
            <w:pPr>
              <w:snapToGrid w:val="0"/>
              <w:spacing w:before="60" w:after="60" w:line="240" w:lineRule="auto"/>
              <w:jc w:val="left"/>
              <w:rPr>
                <w:ins w:id="3176" w:author="Raphael Malyankar" w:date="2025-02-17T20:50:00Z" w16du:dateUtc="2025-02-18T03:50:00Z"/>
                <w:sz w:val="16"/>
                <w:szCs w:val="16"/>
                <w:lang w:val="en-GB"/>
              </w:rPr>
            </w:pPr>
            <w:ins w:id="3177" w:author="Raphael Malyankar" w:date="2025-02-17T20:50:00Z" w16du:dateUtc="2025-02-18T03:50:00Z">
              <w:r w:rsidRPr="00E479E1">
                <w:rPr>
                  <w:sz w:val="16"/>
                  <w:szCs w:val="16"/>
                  <w:lang w:val="en-GB"/>
                </w:rPr>
                <w:t>The Edition number of the support file</w:t>
              </w:r>
            </w:ins>
          </w:p>
        </w:tc>
        <w:tc>
          <w:tcPr>
            <w:tcW w:w="270" w:type="pct"/>
            <w:tcMar>
              <w:left w:w="29" w:type="dxa"/>
              <w:right w:w="29" w:type="dxa"/>
            </w:tcMar>
          </w:tcPr>
          <w:p w14:paraId="095993AD" w14:textId="77777777" w:rsidR="00E97110" w:rsidRPr="00E479E1" w:rsidRDefault="00E97110" w:rsidP="00183372">
            <w:pPr>
              <w:snapToGrid w:val="0"/>
              <w:spacing w:before="60" w:after="60" w:line="240" w:lineRule="auto"/>
              <w:jc w:val="center"/>
              <w:rPr>
                <w:ins w:id="3178" w:author="Raphael Malyankar" w:date="2025-02-17T20:50:00Z" w16du:dateUtc="2025-02-18T03:50:00Z"/>
                <w:sz w:val="16"/>
                <w:szCs w:val="16"/>
                <w:lang w:val="en-GB"/>
              </w:rPr>
            </w:pPr>
            <w:ins w:id="3179" w:author="Raphael Malyankar" w:date="2025-02-17T20:50:00Z" w16du:dateUtc="2025-02-18T03:50:00Z">
              <w:r w:rsidRPr="00E479E1">
                <w:rPr>
                  <w:sz w:val="16"/>
                  <w:szCs w:val="16"/>
                  <w:lang w:val="en-GB"/>
                </w:rPr>
                <w:t>1</w:t>
              </w:r>
            </w:ins>
          </w:p>
        </w:tc>
        <w:tc>
          <w:tcPr>
            <w:tcW w:w="1096" w:type="pct"/>
            <w:tcMar>
              <w:left w:w="29" w:type="dxa"/>
              <w:right w:w="29" w:type="dxa"/>
            </w:tcMar>
          </w:tcPr>
          <w:p w14:paraId="4C831A48" w14:textId="77777777" w:rsidR="00E97110" w:rsidRPr="00E479E1" w:rsidRDefault="00E97110" w:rsidP="00183372">
            <w:pPr>
              <w:snapToGrid w:val="0"/>
              <w:spacing w:before="60" w:after="60" w:line="240" w:lineRule="auto"/>
              <w:jc w:val="left"/>
              <w:rPr>
                <w:ins w:id="3180" w:author="Raphael Malyankar" w:date="2025-02-17T20:50:00Z" w16du:dateUtc="2025-02-18T03:50:00Z"/>
                <w:sz w:val="16"/>
                <w:szCs w:val="16"/>
                <w:lang w:val="en-GB"/>
              </w:rPr>
            </w:pPr>
            <w:ins w:id="3181" w:author="Raphael Malyankar" w:date="2025-02-17T20:50:00Z" w16du:dateUtc="2025-02-18T03:50:00Z">
              <w:r w:rsidRPr="00E479E1">
                <w:rPr>
                  <w:sz w:val="16"/>
                  <w:szCs w:val="16"/>
                  <w:lang w:val="en-GB"/>
                </w:rPr>
                <w:t>Integer</w:t>
              </w:r>
            </w:ins>
          </w:p>
        </w:tc>
        <w:tc>
          <w:tcPr>
            <w:tcW w:w="1130" w:type="pct"/>
            <w:tcMar>
              <w:left w:w="29" w:type="dxa"/>
              <w:right w:w="29" w:type="dxa"/>
            </w:tcMar>
          </w:tcPr>
          <w:p w14:paraId="5C940C1A" w14:textId="591F9926" w:rsidR="00E97110" w:rsidRPr="00E479E1" w:rsidRDefault="00E97110" w:rsidP="00183372">
            <w:pPr>
              <w:snapToGrid w:val="0"/>
              <w:spacing w:before="60" w:after="60" w:line="240" w:lineRule="auto"/>
              <w:jc w:val="left"/>
              <w:rPr>
                <w:ins w:id="3182" w:author="Raphael Malyankar" w:date="2025-02-17T20:50:00Z" w16du:dateUtc="2025-02-18T03:50:00Z"/>
                <w:sz w:val="16"/>
                <w:szCs w:val="16"/>
                <w:lang w:val="en-GB"/>
              </w:rPr>
            </w:pPr>
          </w:p>
        </w:tc>
      </w:tr>
      <w:tr w:rsidR="00E97110" w:rsidRPr="00E479E1" w14:paraId="107C447C" w14:textId="77777777" w:rsidTr="00183372">
        <w:trPr>
          <w:cantSplit/>
          <w:trHeight w:val="416"/>
          <w:ins w:id="3183" w:author="Raphael Malyankar" w:date="2025-02-17T20:50:00Z"/>
        </w:trPr>
        <w:tc>
          <w:tcPr>
            <w:tcW w:w="375" w:type="pct"/>
          </w:tcPr>
          <w:p w14:paraId="62497B85" w14:textId="77777777" w:rsidR="00E97110" w:rsidRPr="00E479E1" w:rsidRDefault="00E97110" w:rsidP="00183372">
            <w:pPr>
              <w:snapToGrid w:val="0"/>
              <w:spacing w:before="60" w:after="60" w:line="240" w:lineRule="auto"/>
              <w:jc w:val="left"/>
              <w:rPr>
                <w:ins w:id="3184" w:author="Raphael Malyankar" w:date="2025-02-17T20:50:00Z" w16du:dateUtc="2025-02-18T03:50:00Z"/>
                <w:sz w:val="16"/>
                <w:szCs w:val="16"/>
                <w:lang w:val="en-GB"/>
              </w:rPr>
            </w:pPr>
            <w:ins w:id="3185" w:author="Raphael Malyankar" w:date="2025-02-17T20:50:00Z" w16du:dateUtc="2025-02-18T03:50:00Z">
              <w:r w:rsidRPr="00E479E1">
                <w:rPr>
                  <w:sz w:val="16"/>
                  <w:szCs w:val="16"/>
                  <w:lang w:val="en-GB"/>
                </w:rPr>
                <w:t>Attribute</w:t>
              </w:r>
            </w:ins>
          </w:p>
        </w:tc>
        <w:tc>
          <w:tcPr>
            <w:tcW w:w="1090" w:type="pct"/>
            <w:tcMar>
              <w:left w:w="29" w:type="dxa"/>
              <w:right w:w="29" w:type="dxa"/>
            </w:tcMar>
          </w:tcPr>
          <w:p w14:paraId="381486D1" w14:textId="77777777" w:rsidR="00E97110" w:rsidRPr="00E479E1" w:rsidRDefault="00E97110" w:rsidP="00183372">
            <w:pPr>
              <w:snapToGrid w:val="0"/>
              <w:spacing w:before="60" w:after="60" w:line="240" w:lineRule="auto"/>
              <w:jc w:val="left"/>
              <w:rPr>
                <w:ins w:id="3186" w:author="Raphael Malyankar" w:date="2025-02-17T20:50:00Z" w16du:dateUtc="2025-02-18T03:50:00Z"/>
                <w:sz w:val="16"/>
                <w:szCs w:val="16"/>
                <w:lang w:val="en-GB"/>
              </w:rPr>
            </w:pPr>
            <w:ins w:id="3187" w:author="Raphael Malyankar" w:date="2025-02-17T20:50:00Z" w16du:dateUtc="2025-02-18T03:50:00Z">
              <w:r w:rsidRPr="00E479E1">
                <w:rPr>
                  <w:sz w:val="16"/>
                  <w:szCs w:val="16"/>
                  <w:lang w:val="en-GB"/>
                </w:rPr>
                <w:t>issueDate</w:t>
              </w:r>
            </w:ins>
          </w:p>
        </w:tc>
        <w:tc>
          <w:tcPr>
            <w:tcW w:w="1039" w:type="pct"/>
            <w:tcMar>
              <w:left w:w="29" w:type="dxa"/>
              <w:right w:w="29" w:type="dxa"/>
            </w:tcMar>
          </w:tcPr>
          <w:p w14:paraId="0684D02E" w14:textId="77777777" w:rsidR="00E97110" w:rsidRPr="00E479E1" w:rsidRDefault="00E97110" w:rsidP="00183372">
            <w:pPr>
              <w:snapToGrid w:val="0"/>
              <w:spacing w:before="60" w:after="60" w:line="240" w:lineRule="auto"/>
              <w:jc w:val="left"/>
              <w:rPr>
                <w:ins w:id="3188" w:author="Raphael Malyankar" w:date="2025-02-17T20:50:00Z" w16du:dateUtc="2025-02-18T03:50:00Z"/>
                <w:sz w:val="16"/>
                <w:szCs w:val="16"/>
                <w:lang w:val="en-GB"/>
              </w:rPr>
            </w:pPr>
            <w:ins w:id="3189" w:author="Raphael Malyankar" w:date="2025-02-17T20:50:00Z" w16du:dateUtc="2025-02-18T03:50:00Z">
              <w:r w:rsidRPr="00E479E1">
                <w:rPr>
                  <w:sz w:val="16"/>
                  <w:szCs w:val="16"/>
                  <w:lang w:val="en-GB"/>
                </w:rPr>
                <w:t>Date on which the data was made available by the Data Producer</w:t>
              </w:r>
            </w:ins>
          </w:p>
        </w:tc>
        <w:tc>
          <w:tcPr>
            <w:tcW w:w="270" w:type="pct"/>
            <w:tcMar>
              <w:left w:w="29" w:type="dxa"/>
              <w:right w:w="29" w:type="dxa"/>
            </w:tcMar>
          </w:tcPr>
          <w:p w14:paraId="3033166E" w14:textId="77777777" w:rsidR="00E97110" w:rsidRPr="00E479E1" w:rsidRDefault="00E97110" w:rsidP="00183372">
            <w:pPr>
              <w:snapToGrid w:val="0"/>
              <w:spacing w:before="60" w:after="60" w:line="240" w:lineRule="auto"/>
              <w:jc w:val="center"/>
              <w:rPr>
                <w:ins w:id="3190" w:author="Raphael Malyankar" w:date="2025-02-17T20:50:00Z" w16du:dateUtc="2025-02-18T03:50:00Z"/>
                <w:sz w:val="16"/>
                <w:szCs w:val="16"/>
                <w:lang w:val="en-GB"/>
              </w:rPr>
            </w:pPr>
            <w:ins w:id="3191" w:author="Raphael Malyankar" w:date="2025-02-17T20:50:00Z" w16du:dateUtc="2025-02-18T03:50:00Z">
              <w:r w:rsidRPr="00E479E1">
                <w:rPr>
                  <w:sz w:val="16"/>
                  <w:szCs w:val="16"/>
                  <w:lang w:val="en-GB"/>
                </w:rPr>
                <w:t>0..1</w:t>
              </w:r>
            </w:ins>
          </w:p>
        </w:tc>
        <w:tc>
          <w:tcPr>
            <w:tcW w:w="1096" w:type="pct"/>
            <w:tcMar>
              <w:left w:w="29" w:type="dxa"/>
              <w:right w:w="29" w:type="dxa"/>
            </w:tcMar>
          </w:tcPr>
          <w:p w14:paraId="32F049C3" w14:textId="77777777" w:rsidR="00E97110" w:rsidRPr="00E479E1" w:rsidRDefault="00E97110" w:rsidP="00183372">
            <w:pPr>
              <w:snapToGrid w:val="0"/>
              <w:spacing w:before="60" w:after="60" w:line="240" w:lineRule="auto"/>
              <w:jc w:val="left"/>
              <w:rPr>
                <w:ins w:id="3192" w:author="Raphael Malyankar" w:date="2025-02-17T20:50:00Z" w16du:dateUtc="2025-02-18T03:50:00Z"/>
                <w:sz w:val="16"/>
                <w:szCs w:val="16"/>
                <w:lang w:val="en-GB"/>
              </w:rPr>
            </w:pPr>
            <w:ins w:id="3193" w:author="Raphael Malyankar" w:date="2025-02-17T20:50:00Z" w16du:dateUtc="2025-02-18T03:50:00Z">
              <w:r w:rsidRPr="00E479E1">
                <w:rPr>
                  <w:sz w:val="16"/>
                  <w:szCs w:val="16"/>
                  <w:lang w:val="en-GB"/>
                </w:rPr>
                <w:t>Date</w:t>
              </w:r>
            </w:ins>
          </w:p>
        </w:tc>
        <w:tc>
          <w:tcPr>
            <w:tcW w:w="1130" w:type="pct"/>
            <w:tcMar>
              <w:left w:w="29" w:type="dxa"/>
              <w:right w:w="29" w:type="dxa"/>
            </w:tcMar>
          </w:tcPr>
          <w:p w14:paraId="474A8279" w14:textId="77777777" w:rsidR="00E97110" w:rsidRPr="00E479E1" w:rsidRDefault="00E97110" w:rsidP="00183372">
            <w:pPr>
              <w:snapToGrid w:val="0"/>
              <w:spacing w:before="60" w:after="60" w:line="240" w:lineRule="auto"/>
              <w:jc w:val="left"/>
              <w:rPr>
                <w:ins w:id="3194" w:author="Raphael Malyankar" w:date="2025-02-17T20:50:00Z" w16du:dateUtc="2025-02-18T03:50:00Z"/>
                <w:sz w:val="16"/>
                <w:szCs w:val="16"/>
                <w:lang w:val="en-GB"/>
              </w:rPr>
            </w:pPr>
            <w:ins w:id="3195" w:author="Raphael Malyankar" w:date="2025-02-17T20:50:00Z" w16du:dateUtc="2025-02-18T03:50:00Z">
              <w:r w:rsidRPr="00E479E1">
                <w:rPr>
                  <w:sz w:val="16"/>
                  <w:szCs w:val="16"/>
                  <w:lang w:val="en-GB"/>
                </w:rPr>
                <w:t xml:space="preserve">Date on which the support file was made available by its </w:t>
              </w:r>
              <w:r>
                <w:rPr>
                  <w:sz w:val="16"/>
                  <w:szCs w:val="16"/>
                  <w:lang w:val="en-GB"/>
                </w:rPr>
                <w:t>P</w:t>
              </w:r>
              <w:r w:rsidRPr="00E479E1">
                <w:rPr>
                  <w:sz w:val="16"/>
                  <w:szCs w:val="16"/>
                  <w:lang w:val="en-GB"/>
                </w:rPr>
                <w:t>roducer</w:t>
              </w:r>
            </w:ins>
          </w:p>
        </w:tc>
      </w:tr>
      <w:tr w:rsidR="00E97110" w:rsidRPr="00E479E1" w14:paraId="12BAF012" w14:textId="77777777" w:rsidTr="00183372">
        <w:trPr>
          <w:cantSplit/>
          <w:trHeight w:val="416"/>
          <w:ins w:id="3196" w:author="Raphael Malyankar" w:date="2025-02-17T20:50:00Z"/>
        </w:trPr>
        <w:tc>
          <w:tcPr>
            <w:tcW w:w="375" w:type="pct"/>
          </w:tcPr>
          <w:p w14:paraId="0A5C0B70" w14:textId="77777777" w:rsidR="00E97110" w:rsidRPr="00E479E1" w:rsidRDefault="00E97110" w:rsidP="00183372">
            <w:pPr>
              <w:snapToGrid w:val="0"/>
              <w:spacing w:before="60" w:after="60" w:line="240" w:lineRule="auto"/>
              <w:jc w:val="left"/>
              <w:rPr>
                <w:ins w:id="3197" w:author="Raphael Malyankar" w:date="2025-02-17T20:50:00Z" w16du:dateUtc="2025-02-18T03:50:00Z"/>
                <w:sz w:val="16"/>
                <w:szCs w:val="16"/>
                <w:lang w:val="en-GB"/>
              </w:rPr>
            </w:pPr>
            <w:ins w:id="3198" w:author="Raphael Malyankar" w:date="2025-02-17T20:50:00Z" w16du:dateUtc="2025-02-18T03:50:00Z">
              <w:r w:rsidRPr="00E479E1">
                <w:rPr>
                  <w:sz w:val="16"/>
                  <w:szCs w:val="16"/>
                  <w:lang w:val="en-GB"/>
                </w:rPr>
                <w:t>Attribute</w:t>
              </w:r>
            </w:ins>
          </w:p>
        </w:tc>
        <w:tc>
          <w:tcPr>
            <w:tcW w:w="1090" w:type="pct"/>
            <w:tcMar>
              <w:left w:w="29" w:type="dxa"/>
              <w:right w:w="29" w:type="dxa"/>
            </w:tcMar>
          </w:tcPr>
          <w:p w14:paraId="082F789F" w14:textId="77777777" w:rsidR="00E97110" w:rsidRPr="00E479E1" w:rsidRDefault="00E97110" w:rsidP="00183372">
            <w:pPr>
              <w:snapToGrid w:val="0"/>
              <w:spacing w:before="60" w:after="60" w:line="240" w:lineRule="auto"/>
              <w:jc w:val="left"/>
              <w:rPr>
                <w:ins w:id="3199" w:author="Raphael Malyankar" w:date="2025-02-17T20:50:00Z" w16du:dateUtc="2025-02-18T03:50:00Z"/>
                <w:sz w:val="16"/>
                <w:szCs w:val="16"/>
                <w:lang w:val="en-GB"/>
              </w:rPr>
            </w:pPr>
            <w:ins w:id="3200" w:author="Raphael Malyankar" w:date="2025-02-17T20:50:00Z" w16du:dateUtc="2025-02-18T03:50:00Z">
              <w:r w:rsidRPr="00E479E1">
                <w:rPr>
                  <w:sz w:val="16"/>
                  <w:szCs w:val="16"/>
                  <w:lang w:val="en-GB"/>
                </w:rPr>
                <w:t>supportFileSpecification</w:t>
              </w:r>
            </w:ins>
          </w:p>
        </w:tc>
        <w:tc>
          <w:tcPr>
            <w:tcW w:w="1039" w:type="pct"/>
            <w:tcMar>
              <w:left w:w="29" w:type="dxa"/>
              <w:right w:w="29" w:type="dxa"/>
            </w:tcMar>
          </w:tcPr>
          <w:p w14:paraId="20331054" w14:textId="77777777" w:rsidR="00E97110" w:rsidRPr="00E479E1" w:rsidRDefault="00E97110" w:rsidP="00183372">
            <w:pPr>
              <w:snapToGrid w:val="0"/>
              <w:spacing w:before="60" w:after="60" w:line="240" w:lineRule="auto"/>
              <w:jc w:val="left"/>
              <w:rPr>
                <w:ins w:id="3201" w:author="Raphael Malyankar" w:date="2025-02-17T20:50:00Z" w16du:dateUtc="2025-02-18T03:50:00Z"/>
                <w:sz w:val="16"/>
                <w:szCs w:val="16"/>
                <w:lang w:val="en-GB"/>
              </w:rPr>
            </w:pPr>
            <w:ins w:id="3202" w:author="Raphael Malyankar" w:date="2025-02-17T20:50:00Z" w16du:dateUtc="2025-02-18T03:50:00Z">
              <w:r w:rsidRPr="00E479E1">
                <w:rPr>
                  <w:sz w:val="16"/>
                  <w:szCs w:val="16"/>
                  <w:lang w:val="en-GB"/>
                </w:rPr>
                <w:t xml:space="preserve">The </w:t>
              </w:r>
              <w:r>
                <w:rPr>
                  <w:sz w:val="16"/>
                  <w:szCs w:val="16"/>
                  <w:lang w:val="en-GB"/>
                </w:rPr>
                <w:t>S</w:t>
              </w:r>
              <w:r w:rsidRPr="00E479E1">
                <w:rPr>
                  <w:sz w:val="16"/>
                  <w:szCs w:val="16"/>
                  <w:lang w:val="en-GB"/>
                </w:rPr>
                <w:t>pecification used to create this file</w:t>
              </w:r>
            </w:ins>
          </w:p>
        </w:tc>
        <w:tc>
          <w:tcPr>
            <w:tcW w:w="270" w:type="pct"/>
            <w:tcMar>
              <w:left w:w="29" w:type="dxa"/>
              <w:right w:w="29" w:type="dxa"/>
            </w:tcMar>
          </w:tcPr>
          <w:p w14:paraId="62063291" w14:textId="77777777" w:rsidR="00E97110" w:rsidRPr="00E479E1" w:rsidRDefault="00E97110" w:rsidP="00183372">
            <w:pPr>
              <w:snapToGrid w:val="0"/>
              <w:spacing w:before="60" w:after="60" w:line="240" w:lineRule="auto"/>
              <w:jc w:val="center"/>
              <w:rPr>
                <w:ins w:id="3203" w:author="Raphael Malyankar" w:date="2025-02-17T20:50:00Z" w16du:dateUtc="2025-02-18T03:50:00Z"/>
                <w:sz w:val="16"/>
                <w:szCs w:val="16"/>
                <w:lang w:val="en-GB"/>
              </w:rPr>
            </w:pPr>
            <w:ins w:id="3204" w:author="Raphael Malyankar" w:date="2025-02-17T20:50:00Z" w16du:dateUtc="2025-02-18T03:50:00Z">
              <w:r w:rsidRPr="00E479E1">
                <w:rPr>
                  <w:sz w:val="16"/>
                  <w:szCs w:val="16"/>
                  <w:lang w:val="en-GB"/>
                </w:rPr>
                <w:t>0..1</w:t>
              </w:r>
            </w:ins>
          </w:p>
        </w:tc>
        <w:tc>
          <w:tcPr>
            <w:tcW w:w="1096" w:type="pct"/>
            <w:tcMar>
              <w:left w:w="29" w:type="dxa"/>
              <w:right w:w="29" w:type="dxa"/>
            </w:tcMar>
          </w:tcPr>
          <w:p w14:paraId="22CECC87" w14:textId="77777777" w:rsidR="00E97110" w:rsidRPr="00E479E1" w:rsidRDefault="00E97110" w:rsidP="00183372">
            <w:pPr>
              <w:snapToGrid w:val="0"/>
              <w:spacing w:before="60" w:after="60" w:line="240" w:lineRule="auto"/>
              <w:jc w:val="left"/>
              <w:rPr>
                <w:ins w:id="3205" w:author="Raphael Malyankar" w:date="2025-02-17T20:50:00Z" w16du:dateUtc="2025-02-18T03:50:00Z"/>
                <w:sz w:val="16"/>
                <w:szCs w:val="16"/>
                <w:lang w:val="en-GB"/>
              </w:rPr>
            </w:pPr>
            <w:ins w:id="3206" w:author="Raphael Malyankar" w:date="2025-02-17T20:50:00Z" w16du:dateUtc="2025-02-18T03:50:00Z">
              <w:r w:rsidRPr="00E479E1">
                <w:rPr>
                  <w:sz w:val="16"/>
                  <w:szCs w:val="16"/>
                  <w:lang w:val="en-GB"/>
                </w:rPr>
                <w:t>S100_SupportFileSpecification</w:t>
              </w:r>
            </w:ins>
          </w:p>
        </w:tc>
        <w:tc>
          <w:tcPr>
            <w:tcW w:w="1130" w:type="pct"/>
            <w:tcMar>
              <w:left w:w="29" w:type="dxa"/>
              <w:right w:w="29" w:type="dxa"/>
            </w:tcMar>
          </w:tcPr>
          <w:p w14:paraId="72892770" w14:textId="77777777" w:rsidR="00E97110" w:rsidRPr="00E479E1" w:rsidRDefault="00E97110" w:rsidP="00183372">
            <w:pPr>
              <w:snapToGrid w:val="0"/>
              <w:spacing w:before="60" w:after="60" w:line="240" w:lineRule="auto"/>
              <w:jc w:val="left"/>
              <w:rPr>
                <w:ins w:id="3207" w:author="Raphael Malyankar" w:date="2025-02-17T20:50:00Z" w16du:dateUtc="2025-02-18T03:50:00Z"/>
                <w:sz w:val="16"/>
                <w:szCs w:val="16"/>
                <w:lang w:val="en-GB"/>
              </w:rPr>
            </w:pPr>
          </w:p>
        </w:tc>
      </w:tr>
      <w:tr w:rsidR="00E97110" w:rsidRPr="00E479E1" w14:paraId="166A1809" w14:textId="77777777" w:rsidTr="00183372">
        <w:trPr>
          <w:cantSplit/>
          <w:trHeight w:val="335"/>
          <w:ins w:id="3208" w:author="Raphael Malyankar" w:date="2025-02-17T20:50:00Z"/>
        </w:trPr>
        <w:tc>
          <w:tcPr>
            <w:tcW w:w="375" w:type="pct"/>
          </w:tcPr>
          <w:p w14:paraId="2898AA19" w14:textId="77777777" w:rsidR="00E97110" w:rsidRPr="00E479E1" w:rsidRDefault="00E97110" w:rsidP="00183372">
            <w:pPr>
              <w:snapToGrid w:val="0"/>
              <w:spacing w:before="60" w:after="60" w:line="240" w:lineRule="auto"/>
              <w:jc w:val="left"/>
              <w:rPr>
                <w:ins w:id="3209" w:author="Raphael Malyankar" w:date="2025-02-17T20:50:00Z" w16du:dateUtc="2025-02-18T03:50:00Z"/>
                <w:sz w:val="16"/>
                <w:szCs w:val="16"/>
                <w:lang w:val="en-GB"/>
              </w:rPr>
            </w:pPr>
            <w:ins w:id="3210" w:author="Raphael Malyankar" w:date="2025-02-17T20:50:00Z" w16du:dateUtc="2025-02-18T03:50:00Z">
              <w:r w:rsidRPr="00E479E1">
                <w:rPr>
                  <w:sz w:val="16"/>
                  <w:szCs w:val="16"/>
                  <w:lang w:val="en-GB"/>
                </w:rPr>
                <w:t>Attribute</w:t>
              </w:r>
            </w:ins>
          </w:p>
        </w:tc>
        <w:tc>
          <w:tcPr>
            <w:tcW w:w="1090" w:type="pct"/>
            <w:tcMar>
              <w:left w:w="29" w:type="dxa"/>
              <w:right w:w="29" w:type="dxa"/>
            </w:tcMar>
          </w:tcPr>
          <w:p w14:paraId="03C24678" w14:textId="77777777" w:rsidR="00E97110" w:rsidRPr="00E479E1" w:rsidRDefault="00E97110" w:rsidP="00183372">
            <w:pPr>
              <w:snapToGrid w:val="0"/>
              <w:spacing w:before="60" w:after="60" w:line="240" w:lineRule="auto"/>
              <w:jc w:val="left"/>
              <w:rPr>
                <w:ins w:id="3211" w:author="Raphael Malyankar" w:date="2025-02-17T20:50:00Z" w16du:dateUtc="2025-02-18T03:50:00Z"/>
                <w:sz w:val="16"/>
                <w:szCs w:val="16"/>
                <w:lang w:val="en-GB"/>
              </w:rPr>
            </w:pPr>
            <w:ins w:id="3212" w:author="Raphael Malyankar" w:date="2025-02-17T20:50:00Z" w16du:dateUtc="2025-02-18T03:50:00Z">
              <w:r w:rsidRPr="00E479E1">
                <w:rPr>
                  <w:sz w:val="16"/>
                  <w:szCs w:val="16"/>
                  <w:lang w:val="en-GB"/>
                </w:rPr>
                <w:t>dataType</w:t>
              </w:r>
            </w:ins>
          </w:p>
        </w:tc>
        <w:tc>
          <w:tcPr>
            <w:tcW w:w="1039" w:type="pct"/>
            <w:tcMar>
              <w:left w:w="29" w:type="dxa"/>
              <w:right w:w="29" w:type="dxa"/>
            </w:tcMar>
          </w:tcPr>
          <w:p w14:paraId="4F1624B6" w14:textId="77777777" w:rsidR="00E97110" w:rsidRPr="00E479E1" w:rsidRDefault="00E97110" w:rsidP="00183372">
            <w:pPr>
              <w:snapToGrid w:val="0"/>
              <w:spacing w:before="60" w:after="60" w:line="240" w:lineRule="auto"/>
              <w:jc w:val="left"/>
              <w:rPr>
                <w:ins w:id="3213" w:author="Raphael Malyankar" w:date="2025-02-17T20:50:00Z" w16du:dateUtc="2025-02-18T03:50:00Z"/>
                <w:sz w:val="16"/>
                <w:szCs w:val="16"/>
                <w:lang w:val="en-GB"/>
              </w:rPr>
            </w:pPr>
            <w:ins w:id="3214" w:author="Raphael Malyankar" w:date="2025-02-17T20:50:00Z" w16du:dateUtc="2025-02-18T03:50:00Z">
              <w:r w:rsidRPr="00E479E1">
                <w:rPr>
                  <w:sz w:val="16"/>
                  <w:szCs w:val="16"/>
                  <w:lang w:val="en-GB"/>
                </w:rPr>
                <w:t>The format of the support file</w:t>
              </w:r>
            </w:ins>
          </w:p>
        </w:tc>
        <w:tc>
          <w:tcPr>
            <w:tcW w:w="270" w:type="pct"/>
            <w:tcMar>
              <w:left w:w="29" w:type="dxa"/>
              <w:right w:w="29" w:type="dxa"/>
            </w:tcMar>
          </w:tcPr>
          <w:p w14:paraId="1F8B4006" w14:textId="77777777" w:rsidR="00E97110" w:rsidRPr="00E479E1" w:rsidRDefault="00E97110" w:rsidP="00183372">
            <w:pPr>
              <w:snapToGrid w:val="0"/>
              <w:spacing w:before="60" w:after="60" w:line="240" w:lineRule="auto"/>
              <w:jc w:val="center"/>
              <w:rPr>
                <w:ins w:id="3215" w:author="Raphael Malyankar" w:date="2025-02-17T20:50:00Z" w16du:dateUtc="2025-02-18T03:50:00Z"/>
                <w:sz w:val="16"/>
                <w:szCs w:val="16"/>
                <w:lang w:val="en-GB"/>
              </w:rPr>
            </w:pPr>
            <w:ins w:id="3216" w:author="Raphael Malyankar" w:date="2025-02-17T20:50:00Z" w16du:dateUtc="2025-02-18T03:50:00Z">
              <w:r w:rsidRPr="00E479E1">
                <w:rPr>
                  <w:sz w:val="16"/>
                  <w:szCs w:val="16"/>
                  <w:lang w:val="en-GB"/>
                </w:rPr>
                <w:t>1</w:t>
              </w:r>
            </w:ins>
          </w:p>
        </w:tc>
        <w:tc>
          <w:tcPr>
            <w:tcW w:w="1096" w:type="pct"/>
            <w:tcMar>
              <w:left w:w="29" w:type="dxa"/>
              <w:right w:w="29" w:type="dxa"/>
            </w:tcMar>
          </w:tcPr>
          <w:p w14:paraId="3C23DADB" w14:textId="77777777" w:rsidR="00E97110" w:rsidRPr="00E479E1" w:rsidRDefault="00E97110" w:rsidP="00183372">
            <w:pPr>
              <w:snapToGrid w:val="0"/>
              <w:spacing w:before="60" w:after="60" w:line="240" w:lineRule="auto"/>
              <w:jc w:val="left"/>
              <w:rPr>
                <w:ins w:id="3217" w:author="Raphael Malyankar" w:date="2025-02-17T20:50:00Z" w16du:dateUtc="2025-02-18T03:50:00Z"/>
                <w:sz w:val="16"/>
                <w:szCs w:val="16"/>
                <w:lang w:val="en-GB"/>
              </w:rPr>
            </w:pPr>
            <w:ins w:id="3218" w:author="Raphael Malyankar" w:date="2025-02-17T20:50:00Z" w16du:dateUtc="2025-02-18T03:50:00Z">
              <w:r w:rsidRPr="00E479E1">
                <w:rPr>
                  <w:sz w:val="16"/>
                  <w:szCs w:val="16"/>
                  <w:lang w:val="en-GB"/>
                </w:rPr>
                <w:t>S100_SupportFileFormat</w:t>
              </w:r>
            </w:ins>
          </w:p>
        </w:tc>
        <w:tc>
          <w:tcPr>
            <w:tcW w:w="1130" w:type="pct"/>
            <w:tcMar>
              <w:left w:w="29" w:type="dxa"/>
              <w:right w:w="29" w:type="dxa"/>
            </w:tcMar>
          </w:tcPr>
          <w:p w14:paraId="468FD1A2" w14:textId="761C88D5" w:rsidR="00E97110" w:rsidRPr="00E479E1" w:rsidRDefault="00E97110" w:rsidP="00183372">
            <w:pPr>
              <w:snapToGrid w:val="0"/>
              <w:spacing w:before="60" w:after="60" w:line="240" w:lineRule="auto"/>
              <w:jc w:val="left"/>
              <w:rPr>
                <w:ins w:id="3219" w:author="Raphael Malyankar" w:date="2025-02-17T20:50:00Z" w16du:dateUtc="2025-02-18T03:50:00Z"/>
                <w:sz w:val="16"/>
                <w:szCs w:val="16"/>
                <w:lang w:val="en-GB"/>
              </w:rPr>
            </w:pPr>
          </w:p>
        </w:tc>
      </w:tr>
      <w:tr w:rsidR="00E97110" w:rsidRPr="00E479E1" w14:paraId="75FDCE76" w14:textId="77777777" w:rsidTr="00183372">
        <w:trPr>
          <w:cantSplit/>
          <w:trHeight w:val="335"/>
          <w:ins w:id="3220" w:author="Raphael Malyankar" w:date="2025-02-17T20:50:00Z"/>
        </w:trPr>
        <w:tc>
          <w:tcPr>
            <w:tcW w:w="375" w:type="pct"/>
          </w:tcPr>
          <w:p w14:paraId="7F28BF1F" w14:textId="77777777" w:rsidR="00E97110" w:rsidRPr="00E479E1" w:rsidRDefault="00E97110" w:rsidP="00183372">
            <w:pPr>
              <w:snapToGrid w:val="0"/>
              <w:spacing w:before="60" w:after="60" w:line="240" w:lineRule="auto"/>
              <w:jc w:val="left"/>
              <w:rPr>
                <w:ins w:id="3221" w:author="Raphael Malyankar" w:date="2025-02-17T20:50:00Z" w16du:dateUtc="2025-02-18T03:50:00Z"/>
                <w:sz w:val="16"/>
                <w:szCs w:val="16"/>
                <w:lang w:val="en-GB"/>
              </w:rPr>
            </w:pPr>
            <w:ins w:id="3222" w:author="Raphael Malyankar" w:date="2025-02-17T20:50:00Z" w16du:dateUtc="2025-02-18T03:50:00Z">
              <w:r w:rsidRPr="00E479E1">
                <w:rPr>
                  <w:sz w:val="16"/>
                  <w:szCs w:val="16"/>
                  <w:lang w:val="en-GB"/>
                </w:rPr>
                <w:t>Attribute</w:t>
              </w:r>
            </w:ins>
          </w:p>
        </w:tc>
        <w:tc>
          <w:tcPr>
            <w:tcW w:w="1090" w:type="pct"/>
            <w:tcMar>
              <w:left w:w="29" w:type="dxa"/>
              <w:right w:w="29" w:type="dxa"/>
            </w:tcMar>
          </w:tcPr>
          <w:p w14:paraId="59390EC2" w14:textId="77777777" w:rsidR="00E97110" w:rsidRPr="00E479E1" w:rsidRDefault="00E97110" w:rsidP="00183372">
            <w:pPr>
              <w:snapToGrid w:val="0"/>
              <w:spacing w:before="60" w:after="60" w:line="240" w:lineRule="auto"/>
              <w:jc w:val="left"/>
              <w:rPr>
                <w:ins w:id="3223" w:author="Raphael Malyankar" w:date="2025-02-17T20:50:00Z" w16du:dateUtc="2025-02-18T03:50:00Z"/>
                <w:sz w:val="16"/>
                <w:szCs w:val="16"/>
                <w:lang w:val="en-GB"/>
              </w:rPr>
            </w:pPr>
            <w:ins w:id="3224" w:author="Raphael Malyankar" w:date="2025-02-17T20:50:00Z" w16du:dateUtc="2025-02-18T03:50:00Z">
              <w:r w:rsidRPr="00E479E1">
                <w:rPr>
                  <w:sz w:val="16"/>
                  <w:szCs w:val="16"/>
                  <w:lang w:val="en-GB"/>
                </w:rPr>
                <w:t>comment</w:t>
              </w:r>
            </w:ins>
          </w:p>
        </w:tc>
        <w:tc>
          <w:tcPr>
            <w:tcW w:w="1039" w:type="pct"/>
            <w:tcMar>
              <w:left w:w="29" w:type="dxa"/>
              <w:right w:w="29" w:type="dxa"/>
            </w:tcMar>
          </w:tcPr>
          <w:p w14:paraId="7CF8041C" w14:textId="77777777" w:rsidR="00E97110" w:rsidRPr="00E479E1" w:rsidRDefault="00E97110" w:rsidP="00183372">
            <w:pPr>
              <w:snapToGrid w:val="0"/>
              <w:spacing w:before="60" w:after="60" w:line="240" w:lineRule="auto"/>
              <w:jc w:val="left"/>
              <w:rPr>
                <w:ins w:id="3225" w:author="Raphael Malyankar" w:date="2025-02-17T20:50:00Z" w16du:dateUtc="2025-02-18T03:50:00Z"/>
                <w:sz w:val="16"/>
                <w:szCs w:val="16"/>
                <w:lang w:val="en-GB"/>
              </w:rPr>
            </w:pPr>
            <w:ins w:id="3226" w:author="Raphael Malyankar" w:date="2025-02-17T20:50:00Z" w16du:dateUtc="2025-02-18T03:50:00Z">
              <w:r w:rsidRPr="00E479E1">
                <w:rPr>
                  <w:sz w:val="16"/>
                  <w:szCs w:val="16"/>
                  <w:lang w:val="en-GB"/>
                </w:rPr>
                <w:t>Optional comment</w:t>
              </w:r>
            </w:ins>
          </w:p>
        </w:tc>
        <w:tc>
          <w:tcPr>
            <w:tcW w:w="270" w:type="pct"/>
            <w:tcMar>
              <w:left w:w="29" w:type="dxa"/>
              <w:right w:w="29" w:type="dxa"/>
            </w:tcMar>
          </w:tcPr>
          <w:p w14:paraId="51C2ABFE" w14:textId="77777777" w:rsidR="00E97110" w:rsidRPr="00E479E1" w:rsidRDefault="00E97110" w:rsidP="00183372">
            <w:pPr>
              <w:snapToGrid w:val="0"/>
              <w:spacing w:before="60" w:after="60" w:line="240" w:lineRule="auto"/>
              <w:jc w:val="center"/>
              <w:rPr>
                <w:ins w:id="3227" w:author="Raphael Malyankar" w:date="2025-02-17T20:50:00Z" w16du:dateUtc="2025-02-18T03:50:00Z"/>
                <w:sz w:val="16"/>
                <w:szCs w:val="16"/>
                <w:lang w:val="en-GB"/>
              </w:rPr>
            </w:pPr>
            <w:ins w:id="3228" w:author="Raphael Malyankar" w:date="2025-02-17T20:50:00Z" w16du:dateUtc="2025-02-18T03:50:00Z">
              <w:r w:rsidRPr="00E479E1">
                <w:rPr>
                  <w:sz w:val="16"/>
                  <w:szCs w:val="16"/>
                  <w:lang w:val="en-GB"/>
                </w:rPr>
                <w:t>0..1</w:t>
              </w:r>
            </w:ins>
          </w:p>
        </w:tc>
        <w:tc>
          <w:tcPr>
            <w:tcW w:w="1096" w:type="pct"/>
            <w:tcMar>
              <w:left w:w="29" w:type="dxa"/>
              <w:right w:w="29" w:type="dxa"/>
            </w:tcMar>
          </w:tcPr>
          <w:p w14:paraId="344D1900" w14:textId="77777777" w:rsidR="00E97110" w:rsidRPr="00E479E1" w:rsidRDefault="00E97110" w:rsidP="00183372">
            <w:pPr>
              <w:snapToGrid w:val="0"/>
              <w:spacing w:before="60" w:after="60" w:line="240" w:lineRule="auto"/>
              <w:jc w:val="left"/>
              <w:rPr>
                <w:ins w:id="3229" w:author="Raphael Malyankar" w:date="2025-02-17T20:50:00Z" w16du:dateUtc="2025-02-18T03:50:00Z"/>
                <w:sz w:val="16"/>
                <w:szCs w:val="16"/>
                <w:lang w:val="en-GB"/>
              </w:rPr>
            </w:pPr>
            <w:ins w:id="3230" w:author="Raphael Malyankar" w:date="2025-02-17T20:50:00Z" w16du:dateUtc="2025-02-18T03:50:00Z">
              <w:r w:rsidRPr="00E479E1">
                <w:rPr>
                  <w:sz w:val="16"/>
                  <w:szCs w:val="16"/>
                  <w:lang w:val="en-GB"/>
                </w:rPr>
                <w:t>CharacterString</w:t>
              </w:r>
            </w:ins>
          </w:p>
        </w:tc>
        <w:tc>
          <w:tcPr>
            <w:tcW w:w="1130" w:type="pct"/>
            <w:tcMar>
              <w:left w:w="29" w:type="dxa"/>
              <w:right w:w="29" w:type="dxa"/>
            </w:tcMar>
          </w:tcPr>
          <w:p w14:paraId="0CC4D3CB" w14:textId="77777777" w:rsidR="00E97110" w:rsidRPr="00E479E1" w:rsidRDefault="00E97110" w:rsidP="00183372">
            <w:pPr>
              <w:snapToGrid w:val="0"/>
              <w:spacing w:before="60" w:after="60" w:line="240" w:lineRule="auto"/>
              <w:jc w:val="left"/>
              <w:rPr>
                <w:ins w:id="3231" w:author="Raphael Malyankar" w:date="2025-02-17T20:50:00Z" w16du:dateUtc="2025-02-18T03:50:00Z"/>
                <w:sz w:val="16"/>
                <w:szCs w:val="16"/>
                <w:lang w:val="en-GB"/>
              </w:rPr>
            </w:pPr>
          </w:p>
        </w:tc>
      </w:tr>
      <w:tr w:rsidR="00E97110" w:rsidRPr="00E479E1" w14:paraId="0AA04409" w14:textId="77777777" w:rsidTr="00183372">
        <w:trPr>
          <w:cantSplit/>
          <w:trHeight w:val="335"/>
          <w:ins w:id="3232" w:author="Raphael Malyankar" w:date="2025-02-17T20:50:00Z"/>
        </w:trPr>
        <w:tc>
          <w:tcPr>
            <w:tcW w:w="375" w:type="pct"/>
          </w:tcPr>
          <w:p w14:paraId="24E67C28" w14:textId="77777777" w:rsidR="00E97110" w:rsidRPr="00E479E1" w:rsidRDefault="00E97110" w:rsidP="00183372">
            <w:pPr>
              <w:snapToGrid w:val="0"/>
              <w:spacing w:before="60" w:after="60" w:line="240" w:lineRule="auto"/>
              <w:jc w:val="left"/>
              <w:rPr>
                <w:ins w:id="3233" w:author="Raphael Malyankar" w:date="2025-02-17T20:50:00Z" w16du:dateUtc="2025-02-18T03:50:00Z"/>
                <w:sz w:val="16"/>
                <w:szCs w:val="16"/>
                <w:lang w:val="en-GB"/>
              </w:rPr>
            </w:pPr>
            <w:ins w:id="3234" w:author="Raphael Malyankar" w:date="2025-02-17T20:50:00Z" w16du:dateUtc="2025-02-18T03:50:00Z">
              <w:r w:rsidRPr="00E479E1">
                <w:rPr>
                  <w:sz w:val="16"/>
                  <w:szCs w:val="16"/>
                  <w:lang w:val="en-GB"/>
                </w:rPr>
                <w:t>Attribute</w:t>
              </w:r>
            </w:ins>
          </w:p>
        </w:tc>
        <w:tc>
          <w:tcPr>
            <w:tcW w:w="1090" w:type="pct"/>
            <w:tcMar>
              <w:left w:w="29" w:type="dxa"/>
              <w:right w:w="29" w:type="dxa"/>
            </w:tcMar>
          </w:tcPr>
          <w:p w14:paraId="3935C49A" w14:textId="77777777" w:rsidR="00E97110" w:rsidRPr="00E479E1" w:rsidRDefault="00E97110" w:rsidP="00183372">
            <w:pPr>
              <w:snapToGrid w:val="0"/>
              <w:spacing w:before="60" w:after="60" w:line="240" w:lineRule="auto"/>
              <w:jc w:val="left"/>
              <w:rPr>
                <w:ins w:id="3235" w:author="Raphael Malyankar" w:date="2025-02-17T20:50:00Z" w16du:dateUtc="2025-02-18T03:50:00Z"/>
                <w:sz w:val="16"/>
                <w:szCs w:val="16"/>
                <w:lang w:val="en-GB"/>
              </w:rPr>
            </w:pPr>
            <w:ins w:id="3236" w:author="Raphael Malyankar" w:date="2025-02-17T20:50:00Z" w16du:dateUtc="2025-02-18T03:50:00Z">
              <w:r w:rsidRPr="00E479E1">
                <w:rPr>
                  <w:sz w:val="16"/>
                  <w:szCs w:val="16"/>
                  <w:lang w:val="en-GB"/>
                </w:rPr>
                <w:t>compressionFlag</w:t>
              </w:r>
            </w:ins>
          </w:p>
        </w:tc>
        <w:tc>
          <w:tcPr>
            <w:tcW w:w="1039" w:type="pct"/>
            <w:tcMar>
              <w:left w:w="29" w:type="dxa"/>
              <w:right w:w="29" w:type="dxa"/>
            </w:tcMar>
          </w:tcPr>
          <w:p w14:paraId="5EC41904" w14:textId="77777777" w:rsidR="00E97110" w:rsidRPr="00E479E1" w:rsidRDefault="00E97110" w:rsidP="00183372">
            <w:pPr>
              <w:snapToGrid w:val="0"/>
              <w:spacing w:before="60" w:after="60" w:line="240" w:lineRule="auto"/>
              <w:jc w:val="left"/>
              <w:rPr>
                <w:ins w:id="3237" w:author="Raphael Malyankar" w:date="2025-02-17T20:50:00Z" w16du:dateUtc="2025-02-18T03:50:00Z"/>
                <w:sz w:val="16"/>
                <w:szCs w:val="16"/>
                <w:lang w:val="en-GB"/>
              </w:rPr>
            </w:pPr>
            <w:ins w:id="3238" w:author="Raphael Malyankar" w:date="2025-02-17T20:50:00Z" w16du:dateUtc="2025-02-18T03:50:00Z">
              <w:r w:rsidRPr="00E479E1">
                <w:rPr>
                  <w:sz w:val="16"/>
                  <w:szCs w:val="16"/>
                  <w:lang w:val="en-GB"/>
                </w:rPr>
                <w:t>Indicates if the resource is compressed</w:t>
              </w:r>
            </w:ins>
          </w:p>
        </w:tc>
        <w:tc>
          <w:tcPr>
            <w:tcW w:w="270" w:type="pct"/>
            <w:tcMar>
              <w:left w:w="29" w:type="dxa"/>
              <w:right w:w="29" w:type="dxa"/>
            </w:tcMar>
          </w:tcPr>
          <w:p w14:paraId="24009CD3" w14:textId="77777777" w:rsidR="00E97110" w:rsidRPr="00E479E1" w:rsidRDefault="00E97110" w:rsidP="00183372">
            <w:pPr>
              <w:snapToGrid w:val="0"/>
              <w:spacing w:before="60" w:after="60" w:line="240" w:lineRule="auto"/>
              <w:jc w:val="center"/>
              <w:rPr>
                <w:ins w:id="3239" w:author="Raphael Malyankar" w:date="2025-02-17T20:50:00Z" w16du:dateUtc="2025-02-18T03:50:00Z"/>
                <w:sz w:val="16"/>
                <w:szCs w:val="16"/>
                <w:lang w:val="en-GB"/>
              </w:rPr>
            </w:pPr>
            <w:ins w:id="3240" w:author="Raphael Malyankar" w:date="2025-02-17T20:50:00Z" w16du:dateUtc="2025-02-18T03:50:00Z">
              <w:r w:rsidRPr="00E479E1">
                <w:rPr>
                  <w:sz w:val="16"/>
                  <w:szCs w:val="16"/>
                  <w:lang w:val="en-GB"/>
                </w:rPr>
                <w:t>1</w:t>
              </w:r>
            </w:ins>
          </w:p>
        </w:tc>
        <w:tc>
          <w:tcPr>
            <w:tcW w:w="1096" w:type="pct"/>
            <w:tcMar>
              <w:left w:w="29" w:type="dxa"/>
              <w:right w:w="29" w:type="dxa"/>
            </w:tcMar>
          </w:tcPr>
          <w:p w14:paraId="468D137C" w14:textId="77777777" w:rsidR="00E97110" w:rsidRPr="00E479E1" w:rsidRDefault="00E97110" w:rsidP="00183372">
            <w:pPr>
              <w:snapToGrid w:val="0"/>
              <w:spacing w:before="60" w:after="60" w:line="240" w:lineRule="auto"/>
              <w:jc w:val="left"/>
              <w:rPr>
                <w:ins w:id="3241" w:author="Raphael Malyankar" w:date="2025-02-17T20:50:00Z" w16du:dateUtc="2025-02-18T03:50:00Z"/>
                <w:sz w:val="16"/>
                <w:szCs w:val="16"/>
                <w:lang w:val="en-GB"/>
              </w:rPr>
            </w:pPr>
            <w:ins w:id="3242" w:author="Raphael Malyankar" w:date="2025-02-17T20:50:00Z" w16du:dateUtc="2025-02-18T03:50:00Z">
              <w:r w:rsidRPr="00E479E1">
                <w:rPr>
                  <w:sz w:val="16"/>
                  <w:szCs w:val="16"/>
                  <w:lang w:val="en-GB"/>
                </w:rPr>
                <w:t>Boolean</w:t>
              </w:r>
            </w:ins>
          </w:p>
        </w:tc>
        <w:tc>
          <w:tcPr>
            <w:tcW w:w="1130" w:type="pct"/>
            <w:tcMar>
              <w:left w:w="29" w:type="dxa"/>
              <w:right w:w="29" w:type="dxa"/>
            </w:tcMar>
          </w:tcPr>
          <w:p w14:paraId="2D3144CE" w14:textId="77777777" w:rsidR="00E97110" w:rsidRPr="00E479E1" w:rsidRDefault="00E97110" w:rsidP="00183372">
            <w:pPr>
              <w:snapToGrid w:val="0"/>
              <w:spacing w:before="60" w:after="60" w:line="240" w:lineRule="auto"/>
              <w:jc w:val="left"/>
              <w:rPr>
                <w:ins w:id="3243" w:author="Raphael Malyankar" w:date="2025-02-17T20:50:00Z" w16du:dateUtc="2025-02-18T03:50:00Z"/>
                <w:sz w:val="16"/>
                <w:szCs w:val="16"/>
                <w:lang w:val="en-GB"/>
              </w:rPr>
            </w:pPr>
            <w:ins w:id="3244" w:author="Raphael Malyankar" w:date="2025-02-17T20:50:00Z" w16du:dateUtc="2025-02-18T03:50:00Z">
              <w:r w:rsidRPr="00E479E1">
                <w:rPr>
                  <w:i/>
                  <w:sz w:val="16"/>
                  <w:szCs w:val="16"/>
                  <w:lang w:val="en-GB"/>
                </w:rPr>
                <w:t>true</w:t>
              </w:r>
              <w:r w:rsidRPr="00E479E1">
                <w:rPr>
                  <w:sz w:val="16"/>
                  <w:szCs w:val="16"/>
                  <w:lang w:val="en-GB"/>
                </w:rPr>
                <w:t xml:space="preserve"> indicates a compressed resource</w:t>
              </w:r>
            </w:ins>
          </w:p>
          <w:p w14:paraId="5629549F" w14:textId="77777777" w:rsidR="00E97110" w:rsidRPr="00E479E1" w:rsidRDefault="00E97110" w:rsidP="00183372">
            <w:pPr>
              <w:snapToGrid w:val="0"/>
              <w:spacing w:before="60" w:after="60" w:line="240" w:lineRule="auto"/>
              <w:jc w:val="left"/>
              <w:rPr>
                <w:ins w:id="3245" w:author="Raphael Malyankar" w:date="2025-02-17T20:50:00Z" w16du:dateUtc="2025-02-18T03:50:00Z"/>
                <w:sz w:val="16"/>
                <w:szCs w:val="16"/>
                <w:lang w:val="en-GB"/>
              </w:rPr>
            </w:pPr>
            <w:ins w:id="3246" w:author="Raphael Malyankar" w:date="2025-02-17T20:50:00Z" w16du:dateUtc="2025-02-18T03:50:00Z">
              <w:r w:rsidRPr="00E479E1">
                <w:rPr>
                  <w:i/>
                  <w:sz w:val="16"/>
                  <w:szCs w:val="16"/>
                  <w:lang w:val="en-GB"/>
                </w:rPr>
                <w:t>false</w:t>
              </w:r>
              <w:r w:rsidRPr="00E479E1">
                <w:rPr>
                  <w:sz w:val="16"/>
                  <w:szCs w:val="16"/>
                  <w:lang w:val="en-GB"/>
                </w:rPr>
                <w:t xml:space="preserve"> indicates an uncompressed resource</w:t>
              </w:r>
            </w:ins>
          </w:p>
        </w:tc>
      </w:tr>
      <w:tr w:rsidR="00E97110" w:rsidRPr="00E479E1" w14:paraId="2500B78F" w14:textId="77777777" w:rsidTr="00183372">
        <w:trPr>
          <w:cantSplit/>
          <w:trHeight w:val="335"/>
          <w:ins w:id="3247" w:author="Raphael Malyankar" w:date="2025-02-17T20:50:00Z"/>
        </w:trPr>
        <w:tc>
          <w:tcPr>
            <w:tcW w:w="375" w:type="pct"/>
          </w:tcPr>
          <w:p w14:paraId="415ED2CE" w14:textId="77777777" w:rsidR="00E97110" w:rsidRPr="00E479E1" w:rsidRDefault="00E97110" w:rsidP="00183372">
            <w:pPr>
              <w:snapToGrid w:val="0"/>
              <w:spacing w:before="60" w:after="60" w:line="240" w:lineRule="auto"/>
              <w:jc w:val="left"/>
              <w:rPr>
                <w:ins w:id="3248" w:author="Raphael Malyankar" w:date="2025-02-17T20:50:00Z" w16du:dateUtc="2025-02-18T03:50:00Z"/>
                <w:sz w:val="16"/>
                <w:szCs w:val="16"/>
                <w:lang w:val="en-GB"/>
              </w:rPr>
            </w:pPr>
            <w:ins w:id="3249" w:author="Raphael Malyankar" w:date="2025-02-17T20:50:00Z" w16du:dateUtc="2025-02-18T03:50:00Z">
              <w:r w:rsidRPr="00E479E1">
                <w:rPr>
                  <w:sz w:val="16"/>
                  <w:szCs w:val="16"/>
                  <w:lang w:val="en-GB"/>
                </w:rPr>
                <w:t>Attribute</w:t>
              </w:r>
            </w:ins>
          </w:p>
        </w:tc>
        <w:tc>
          <w:tcPr>
            <w:tcW w:w="1090" w:type="pct"/>
            <w:tcMar>
              <w:left w:w="29" w:type="dxa"/>
              <w:right w:w="29" w:type="dxa"/>
            </w:tcMar>
          </w:tcPr>
          <w:p w14:paraId="6DC9F1E3" w14:textId="77777777" w:rsidR="00E97110" w:rsidRPr="00E479E1" w:rsidRDefault="00E97110" w:rsidP="00183372">
            <w:pPr>
              <w:snapToGrid w:val="0"/>
              <w:spacing w:before="60" w:after="60" w:line="240" w:lineRule="auto"/>
              <w:jc w:val="left"/>
              <w:rPr>
                <w:ins w:id="3250" w:author="Raphael Malyankar" w:date="2025-02-17T20:50:00Z" w16du:dateUtc="2025-02-18T03:50:00Z"/>
                <w:sz w:val="16"/>
                <w:szCs w:val="16"/>
                <w:lang w:val="en-GB"/>
              </w:rPr>
            </w:pPr>
            <w:ins w:id="3251" w:author="Raphael Malyankar" w:date="2025-02-17T20:50:00Z" w16du:dateUtc="2025-02-18T03:50:00Z">
              <w:r w:rsidRPr="00E479E1">
                <w:rPr>
                  <w:sz w:val="16"/>
                  <w:szCs w:val="16"/>
                  <w:lang w:val="en-GB"/>
                </w:rPr>
                <w:t>digitalSignatureReference</w:t>
              </w:r>
            </w:ins>
          </w:p>
        </w:tc>
        <w:tc>
          <w:tcPr>
            <w:tcW w:w="1039" w:type="pct"/>
            <w:tcMar>
              <w:left w:w="29" w:type="dxa"/>
              <w:right w:w="29" w:type="dxa"/>
            </w:tcMar>
          </w:tcPr>
          <w:p w14:paraId="7751957C" w14:textId="77777777" w:rsidR="00E97110" w:rsidRPr="00E479E1" w:rsidRDefault="00E97110" w:rsidP="00183372">
            <w:pPr>
              <w:snapToGrid w:val="0"/>
              <w:spacing w:before="60" w:after="60" w:line="240" w:lineRule="auto"/>
              <w:jc w:val="left"/>
              <w:rPr>
                <w:ins w:id="3252" w:author="Raphael Malyankar" w:date="2025-02-17T20:50:00Z" w16du:dateUtc="2025-02-18T03:50:00Z"/>
                <w:sz w:val="16"/>
                <w:szCs w:val="16"/>
                <w:lang w:val="en-GB"/>
              </w:rPr>
            </w:pPr>
            <w:ins w:id="3253" w:author="Raphael Malyankar" w:date="2025-02-17T20:50:00Z" w16du:dateUtc="2025-02-18T03:50:00Z">
              <w:r w:rsidRPr="00E479E1">
                <w:rPr>
                  <w:sz w:val="16"/>
                  <w:szCs w:val="16"/>
                  <w:lang w:val="en-GB"/>
                </w:rPr>
                <w:t>Specifies the algorithm used to compute digitalSignatureValue</w:t>
              </w:r>
            </w:ins>
          </w:p>
        </w:tc>
        <w:tc>
          <w:tcPr>
            <w:tcW w:w="270" w:type="pct"/>
            <w:tcMar>
              <w:left w:w="29" w:type="dxa"/>
              <w:right w:w="29" w:type="dxa"/>
            </w:tcMar>
          </w:tcPr>
          <w:p w14:paraId="0FE0B85A" w14:textId="77777777" w:rsidR="00E97110" w:rsidRPr="00E479E1" w:rsidRDefault="00E97110" w:rsidP="00183372">
            <w:pPr>
              <w:snapToGrid w:val="0"/>
              <w:spacing w:before="60" w:after="60" w:line="240" w:lineRule="auto"/>
              <w:jc w:val="center"/>
              <w:rPr>
                <w:ins w:id="3254" w:author="Raphael Malyankar" w:date="2025-02-17T20:50:00Z" w16du:dateUtc="2025-02-18T03:50:00Z"/>
                <w:sz w:val="16"/>
                <w:szCs w:val="16"/>
                <w:lang w:val="en-GB"/>
              </w:rPr>
            </w:pPr>
            <w:ins w:id="3255" w:author="Raphael Malyankar" w:date="2025-02-17T20:50:00Z" w16du:dateUtc="2025-02-18T03:50:00Z">
              <w:r w:rsidRPr="00E479E1">
                <w:rPr>
                  <w:sz w:val="16"/>
                  <w:szCs w:val="16"/>
                  <w:lang w:val="en-GB"/>
                </w:rPr>
                <w:t>1</w:t>
              </w:r>
            </w:ins>
          </w:p>
        </w:tc>
        <w:tc>
          <w:tcPr>
            <w:tcW w:w="1096" w:type="pct"/>
            <w:tcMar>
              <w:left w:w="29" w:type="dxa"/>
              <w:right w:w="29" w:type="dxa"/>
            </w:tcMar>
          </w:tcPr>
          <w:p w14:paraId="3B0D0360" w14:textId="77777777" w:rsidR="00E97110" w:rsidRPr="00E479E1" w:rsidRDefault="00E97110" w:rsidP="00183372">
            <w:pPr>
              <w:snapToGrid w:val="0"/>
              <w:spacing w:before="60" w:after="60" w:line="240" w:lineRule="auto"/>
              <w:jc w:val="left"/>
              <w:rPr>
                <w:ins w:id="3256" w:author="Raphael Malyankar" w:date="2025-02-17T20:50:00Z" w16du:dateUtc="2025-02-18T03:50:00Z"/>
                <w:sz w:val="16"/>
                <w:szCs w:val="16"/>
                <w:lang w:val="en-GB"/>
              </w:rPr>
            </w:pPr>
            <w:ins w:id="3257" w:author="Raphael Malyankar" w:date="2025-02-17T20:50:00Z" w16du:dateUtc="2025-02-18T03:50:00Z">
              <w:r w:rsidRPr="00E479E1">
                <w:rPr>
                  <w:sz w:val="16"/>
                  <w:szCs w:val="16"/>
                  <w:lang w:val="en-GB"/>
                </w:rPr>
                <w:t>S100_SE_DigitalSignatureReference</w:t>
              </w:r>
            </w:ins>
          </w:p>
          <w:p w14:paraId="7D4759EE" w14:textId="77777777" w:rsidR="00E97110" w:rsidRPr="00E479E1" w:rsidRDefault="00E97110" w:rsidP="00183372">
            <w:pPr>
              <w:snapToGrid w:val="0"/>
              <w:spacing w:before="60" w:after="60" w:line="240" w:lineRule="auto"/>
              <w:jc w:val="left"/>
              <w:rPr>
                <w:ins w:id="3258" w:author="Raphael Malyankar" w:date="2025-02-17T20:50:00Z" w16du:dateUtc="2025-02-18T03:50:00Z"/>
                <w:sz w:val="16"/>
                <w:szCs w:val="16"/>
                <w:lang w:val="en-GB"/>
              </w:rPr>
            </w:pPr>
            <w:ins w:id="3259" w:author="Raphael Malyankar" w:date="2025-02-17T20:50:00Z" w16du:dateUtc="2025-02-18T03:50:00Z">
              <w:r w:rsidRPr="00E479E1">
                <w:rPr>
                  <w:sz w:val="16"/>
                  <w:szCs w:val="16"/>
                  <w:lang w:val="en-GB"/>
                </w:rPr>
                <w:t xml:space="preserve">(see </w:t>
              </w:r>
              <w:r>
                <w:rPr>
                  <w:sz w:val="16"/>
                  <w:szCs w:val="16"/>
                  <w:lang w:val="en-GB"/>
                </w:rPr>
                <w:t xml:space="preserve">S-100 </w:t>
              </w:r>
              <w:r w:rsidRPr="00E479E1">
                <w:rPr>
                  <w:sz w:val="16"/>
                  <w:szCs w:val="16"/>
                  <w:lang w:val="en-GB"/>
                </w:rPr>
                <w:t>Part 15)</w:t>
              </w:r>
            </w:ins>
          </w:p>
        </w:tc>
        <w:tc>
          <w:tcPr>
            <w:tcW w:w="1130" w:type="pct"/>
            <w:tcMar>
              <w:left w:w="29" w:type="dxa"/>
              <w:right w:w="29" w:type="dxa"/>
            </w:tcMar>
          </w:tcPr>
          <w:p w14:paraId="3551FA6B" w14:textId="5656E0BB" w:rsidR="00E97110" w:rsidRPr="00E479E1" w:rsidRDefault="00E97110" w:rsidP="00183372">
            <w:pPr>
              <w:snapToGrid w:val="0"/>
              <w:spacing w:before="60" w:after="60" w:line="240" w:lineRule="auto"/>
              <w:jc w:val="left"/>
              <w:rPr>
                <w:ins w:id="3260" w:author="Raphael Malyankar" w:date="2025-02-17T20:50:00Z" w16du:dateUtc="2025-02-18T03:50:00Z"/>
                <w:sz w:val="16"/>
                <w:szCs w:val="16"/>
                <w:lang w:val="en-GB"/>
              </w:rPr>
            </w:pPr>
          </w:p>
        </w:tc>
      </w:tr>
      <w:tr w:rsidR="00E97110" w:rsidRPr="00E479E1" w14:paraId="3DFB6580" w14:textId="77777777" w:rsidTr="00183372">
        <w:trPr>
          <w:cantSplit/>
          <w:trHeight w:val="335"/>
          <w:ins w:id="3261" w:author="Raphael Malyankar" w:date="2025-02-17T20:50:00Z"/>
        </w:trPr>
        <w:tc>
          <w:tcPr>
            <w:tcW w:w="375" w:type="pct"/>
          </w:tcPr>
          <w:p w14:paraId="278EB6E0" w14:textId="77777777" w:rsidR="00E97110" w:rsidRPr="00E479E1" w:rsidRDefault="00E97110" w:rsidP="00183372">
            <w:pPr>
              <w:snapToGrid w:val="0"/>
              <w:spacing w:before="60" w:after="60" w:line="240" w:lineRule="auto"/>
              <w:jc w:val="left"/>
              <w:rPr>
                <w:ins w:id="3262" w:author="Raphael Malyankar" w:date="2025-02-17T20:50:00Z" w16du:dateUtc="2025-02-18T03:50:00Z"/>
                <w:sz w:val="16"/>
                <w:szCs w:val="16"/>
                <w:lang w:val="en-GB"/>
              </w:rPr>
            </w:pPr>
            <w:ins w:id="3263" w:author="Raphael Malyankar" w:date="2025-02-17T20:50:00Z" w16du:dateUtc="2025-02-18T03:50:00Z">
              <w:r w:rsidRPr="00E479E1">
                <w:rPr>
                  <w:sz w:val="16"/>
                  <w:szCs w:val="16"/>
                  <w:lang w:val="en-GB"/>
                </w:rPr>
                <w:t>Attribute</w:t>
              </w:r>
            </w:ins>
          </w:p>
        </w:tc>
        <w:tc>
          <w:tcPr>
            <w:tcW w:w="1090" w:type="pct"/>
            <w:tcMar>
              <w:left w:w="29" w:type="dxa"/>
              <w:right w:w="29" w:type="dxa"/>
            </w:tcMar>
          </w:tcPr>
          <w:p w14:paraId="290A859F" w14:textId="77777777" w:rsidR="00E97110" w:rsidRPr="00E479E1" w:rsidRDefault="00E97110" w:rsidP="00183372">
            <w:pPr>
              <w:snapToGrid w:val="0"/>
              <w:spacing w:before="60" w:after="60" w:line="240" w:lineRule="auto"/>
              <w:jc w:val="left"/>
              <w:rPr>
                <w:ins w:id="3264" w:author="Raphael Malyankar" w:date="2025-02-17T20:50:00Z" w16du:dateUtc="2025-02-18T03:50:00Z"/>
                <w:sz w:val="16"/>
                <w:szCs w:val="16"/>
                <w:lang w:val="en-GB"/>
              </w:rPr>
            </w:pPr>
            <w:ins w:id="3265" w:author="Raphael Malyankar" w:date="2025-02-17T20:50:00Z" w16du:dateUtc="2025-02-18T03:50:00Z">
              <w:r w:rsidRPr="00E479E1">
                <w:rPr>
                  <w:sz w:val="16"/>
                  <w:szCs w:val="16"/>
                  <w:lang w:val="en-GB"/>
                </w:rPr>
                <w:t>digitalSignatureValue</w:t>
              </w:r>
            </w:ins>
          </w:p>
        </w:tc>
        <w:tc>
          <w:tcPr>
            <w:tcW w:w="1039" w:type="pct"/>
            <w:tcMar>
              <w:left w:w="29" w:type="dxa"/>
              <w:right w:w="29" w:type="dxa"/>
            </w:tcMar>
          </w:tcPr>
          <w:p w14:paraId="13B4DADD" w14:textId="77777777" w:rsidR="00E97110" w:rsidRPr="00E479E1" w:rsidRDefault="00E97110" w:rsidP="00183372">
            <w:pPr>
              <w:snapToGrid w:val="0"/>
              <w:spacing w:before="60" w:after="60" w:line="240" w:lineRule="auto"/>
              <w:jc w:val="left"/>
              <w:rPr>
                <w:ins w:id="3266" w:author="Raphael Malyankar" w:date="2025-02-17T20:50:00Z" w16du:dateUtc="2025-02-18T03:50:00Z"/>
                <w:sz w:val="16"/>
                <w:szCs w:val="16"/>
                <w:lang w:val="en-GB"/>
              </w:rPr>
            </w:pPr>
            <w:ins w:id="3267" w:author="Raphael Malyankar" w:date="2025-02-17T20:50:00Z" w16du:dateUtc="2025-02-18T03:50:00Z">
              <w:r w:rsidRPr="00E479E1">
                <w:rPr>
                  <w:sz w:val="16"/>
                  <w:szCs w:val="16"/>
                  <w:lang w:val="en-GB"/>
                </w:rPr>
                <w:t>Value derived from the digital signature</w:t>
              </w:r>
            </w:ins>
          </w:p>
        </w:tc>
        <w:tc>
          <w:tcPr>
            <w:tcW w:w="270" w:type="pct"/>
            <w:tcMar>
              <w:left w:w="29" w:type="dxa"/>
              <w:right w:w="29" w:type="dxa"/>
            </w:tcMar>
          </w:tcPr>
          <w:p w14:paraId="1C3D094F" w14:textId="77777777" w:rsidR="00E97110" w:rsidRPr="00E479E1" w:rsidRDefault="00E97110" w:rsidP="00183372">
            <w:pPr>
              <w:snapToGrid w:val="0"/>
              <w:spacing w:before="60" w:after="60" w:line="240" w:lineRule="auto"/>
              <w:jc w:val="center"/>
              <w:rPr>
                <w:ins w:id="3268" w:author="Raphael Malyankar" w:date="2025-02-17T20:50:00Z" w16du:dateUtc="2025-02-18T03:50:00Z"/>
                <w:sz w:val="16"/>
                <w:szCs w:val="16"/>
                <w:lang w:val="en-GB"/>
              </w:rPr>
            </w:pPr>
            <w:ins w:id="3269" w:author="Raphael Malyankar" w:date="2025-02-17T20:50:00Z" w16du:dateUtc="2025-02-18T03:50:00Z">
              <w:r w:rsidRPr="00E479E1">
                <w:rPr>
                  <w:sz w:val="16"/>
                  <w:szCs w:val="16"/>
                  <w:lang w:val="en-GB"/>
                </w:rPr>
                <w:t>1..*</w:t>
              </w:r>
            </w:ins>
          </w:p>
        </w:tc>
        <w:tc>
          <w:tcPr>
            <w:tcW w:w="1096" w:type="pct"/>
            <w:tcMar>
              <w:left w:w="29" w:type="dxa"/>
              <w:right w:w="29" w:type="dxa"/>
            </w:tcMar>
          </w:tcPr>
          <w:p w14:paraId="6C9AD7F0" w14:textId="77777777" w:rsidR="00E97110" w:rsidRPr="00E479E1" w:rsidRDefault="00E97110" w:rsidP="00183372">
            <w:pPr>
              <w:snapToGrid w:val="0"/>
              <w:spacing w:before="60" w:after="60" w:line="240" w:lineRule="auto"/>
              <w:jc w:val="left"/>
              <w:rPr>
                <w:ins w:id="3270" w:author="Raphael Malyankar" w:date="2025-02-17T20:50:00Z" w16du:dateUtc="2025-02-18T03:50:00Z"/>
                <w:sz w:val="16"/>
                <w:szCs w:val="16"/>
                <w:lang w:val="en-GB"/>
              </w:rPr>
            </w:pPr>
            <w:ins w:id="3271" w:author="Raphael Malyankar" w:date="2025-02-17T20:50:00Z" w16du:dateUtc="2025-02-18T03:50:00Z">
              <w:r w:rsidRPr="00E479E1">
                <w:rPr>
                  <w:sz w:val="16"/>
                  <w:szCs w:val="16"/>
                  <w:lang w:val="en-GB"/>
                </w:rPr>
                <w:t>S100_SE_DigitalSignature</w:t>
              </w:r>
            </w:ins>
          </w:p>
          <w:p w14:paraId="0B5B13E4" w14:textId="77777777" w:rsidR="00E97110" w:rsidRPr="00E479E1" w:rsidRDefault="00E97110" w:rsidP="00183372">
            <w:pPr>
              <w:snapToGrid w:val="0"/>
              <w:spacing w:before="60" w:after="60" w:line="240" w:lineRule="auto"/>
              <w:jc w:val="left"/>
              <w:rPr>
                <w:ins w:id="3272" w:author="Raphael Malyankar" w:date="2025-02-17T20:50:00Z" w16du:dateUtc="2025-02-18T03:50:00Z"/>
                <w:sz w:val="16"/>
                <w:szCs w:val="16"/>
                <w:lang w:val="en-GB"/>
              </w:rPr>
            </w:pPr>
            <w:ins w:id="3273" w:author="Raphael Malyankar" w:date="2025-02-17T20:50:00Z" w16du:dateUtc="2025-02-18T03:50:00Z">
              <w:r w:rsidRPr="00E479E1">
                <w:rPr>
                  <w:sz w:val="16"/>
                  <w:szCs w:val="16"/>
                  <w:lang w:val="en-GB"/>
                </w:rPr>
                <w:t xml:space="preserve">(see </w:t>
              </w:r>
              <w:r>
                <w:rPr>
                  <w:sz w:val="16"/>
                  <w:szCs w:val="16"/>
                  <w:lang w:val="en-GB"/>
                </w:rPr>
                <w:t xml:space="preserve">S-100 </w:t>
              </w:r>
              <w:r w:rsidRPr="00E479E1">
                <w:rPr>
                  <w:sz w:val="16"/>
                  <w:szCs w:val="16"/>
                  <w:lang w:val="en-GB"/>
                </w:rPr>
                <w:t>Part 15)</w:t>
              </w:r>
            </w:ins>
          </w:p>
        </w:tc>
        <w:tc>
          <w:tcPr>
            <w:tcW w:w="1130" w:type="pct"/>
            <w:tcMar>
              <w:left w:w="29" w:type="dxa"/>
              <w:right w:w="29" w:type="dxa"/>
            </w:tcMar>
          </w:tcPr>
          <w:p w14:paraId="4016D57D" w14:textId="77777777" w:rsidR="00E97110" w:rsidRPr="00E479E1" w:rsidRDefault="00E97110" w:rsidP="00183372">
            <w:pPr>
              <w:snapToGrid w:val="0"/>
              <w:spacing w:before="60" w:after="60" w:line="240" w:lineRule="auto"/>
              <w:jc w:val="left"/>
              <w:rPr>
                <w:ins w:id="3274" w:author="Raphael Malyankar" w:date="2025-02-17T20:50:00Z" w16du:dateUtc="2025-02-18T03:50:00Z"/>
                <w:sz w:val="16"/>
                <w:szCs w:val="16"/>
                <w:lang w:val="en-GB"/>
              </w:rPr>
            </w:pPr>
            <w:ins w:id="3275" w:author="Raphael Malyankar" w:date="2025-02-17T20:50:00Z" w16du:dateUtc="2025-02-18T03:50:00Z">
              <w:r w:rsidRPr="00E479E1">
                <w:rPr>
                  <w:sz w:val="16"/>
                  <w:szCs w:val="16"/>
                  <w:lang w:val="en-GB"/>
                </w:rPr>
                <w:t>The value resulting from application of digitalSignatureReference</w:t>
              </w:r>
            </w:ins>
          </w:p>
          <w:p w14:paraId="4708F713" w14:textId="77777777" w:rsidR="00E97110" w:rsidRPr="00E479E1" w:rsidRDefault="00E97110" w:rsidP="00183372">
            <w:pPr>
              <w:snapToGrid w:val="0"/>
              <w:spacing w:before="60" w:after="60" w:line="240" w:lineRule="auto"/>
              <w:jc w:val="left"/>
              <w:rPr>
                <w:ins w:id="3276" w:author="Raphael Malyankar" w:date="2025-02-17T20:50:00Z" w16du:dateUtc="2025-02-18T03:50:00Z"/>
                <w:sz w:val="16"/>
                <w:szCs w:val="16"/>
                <w:lang w:val="en-GB"/>
              </w:rPr>
            </w:pPr>
            <w:ins w:id="3277" w:author="Raphael Malyankar" w:date="2025-02-17T20:50:00Z" w16du:dateUtc="2025-02-18T03:50:00Z">
              <w:r w:rsidRPr="00E479E1">
                <w:rPr>
                  <w:sz w:val="16"/>
                  <w:szCs w:val="16"/>
                  <w:lang w:val="en-GB"/>
                </w:rPr>
                <w:t>Implemented as the digital signature format specified in S-100 Part 15</w:t>
              </w:r>
            </w:ins>
          </w:p>
        </w:tc>
      </w:tr>
      <w:tr w:rsidR="00E97110" w:rsidRPr="00E479E1" w14:paraId="6533D3D3" w14:textId="77777777" w:rsidTr="00183372">
        <w:trPr>
          <w:cantSplit/>
          <w:trHeight w:val="335"/>
          <w:ins w:id="3278" w:author="Raphael Malyankar" w:date="2025-02-17T20:50:00Z"/>
        </w:trPr>
        <w:tc>
          <w:tcPr>
            <w:tcW w:w="375" w:type="pct"/>
          </w:tcPr>
          <w:p w14:paraId="24A4EE83" w14:textId="77777777" w:rsidR="00E97110" w:rsidRPr="00E479E1" w:rsidRDefault="00E97110" w:rsidP="00183372">
            <w:pPr>
              <w:snapToGrid w:val="0"/>
              <w:spacing w:before="60" w:after="60" w:line="240" w:lineRule="auto"/>
              <w:jc w:val="left"/>
              <w:rPr>
                <w:ins w:id="3279" w:author="Raphael Malyankar" w:date="2025-02-17T20:50:00Z" w16du:dateUtc="2025-02-18T03:50:00Z"/>
                <w:sz w:val="16"/>
                <w:szCs w:val="16"/>
                <w:lang w:val="en-GB"/>
              </w:rPr>
            </w:pPr>
            <w:ins w:id="3280" w:author="Raphael Malyankar" w:date="2025-02-17T20:50:00Z" w16du:dateUtc="2025-02-18T03:50:00Z">
              <w:r w:rsidRPr="00E479E1">
                <w:rPr>
                  <w:sz w:val="16"/>
                  <w:szCs w:val="16"/>
                  <w:lang w:val="en-GB"/>
                </w:rPr>
                <w:t>Attribute</w:t>
              </w:r>
            </w:ins>
          </w:p>
        </w:tc>
        <w:tc>
          <w:tcPr>
            <w:tcW w:w="1090" w:type="pct"/>
            <w:tcMar>
              <w:left w:w="29" w:type="dxa"/>
              <w:right w:w="29" w:type="dxa"/>
            </w:tcMar>
          </w:tcPr>
          <w:p w14:paraId="665EED88" w14:textId="77777777" w:rsidR="00E97110" w:rsidRPr="00E479E1" w:rsidRDefault="00E97110" w:rsidP="00183372">
            <w:pPr>
              <w:snapToGrid w:val="0"/>
              <w:spacing w:before="60" w:after="60" w:line="240" w:lineRule="auto"/>
              <w:jc w:val="left"/>
              <w:rPr>
                <w:ins w:id="3281" w:author="Raphael Malyankar" w:date="2025-02-17T20:50:00Z" w16du:dateUtc="2025-02-18T03:50:00Z"/>
                <w:sz w:val="16"/>
                <w:szCs w:val="16"/>
                <w:lang w:val="en-GB"/>
              </w:rPr>
            </w:pPr>
            <w:ins w:id="3282" w:author="Raphael Malyankar" w:date="2025-02-17T20:50:00Z" w16du:dateUtc="2025-02-18T03:50:00Z">
              <w:r w:rsidRPr="00E479E1">
                <w:rPr>
                  <w:sz w:val="16"/>
                  <w:szCs w:val="16"/>
                  <w:lang w:val="en-GB"/>
                </w:rPr>
                <w:t>supportedResource</w:t>
              </w:r>
            </w:ins>
          </w:p>
        </w:tc>
        <w:tc>
          <w:tcPr>
            <w:tcW w:w="1039" w:type="pct"/>
            <w:tcMar>
              <w:left w:w="29" w:type="dxa"/>
              <w:right w:w="29" w:type="dxa"/>
            </w:tcMar>
          </w:tcPr>
          <w:p w14:paraId="62CB615B" w14:textId="77777777" w:rsidR="00E97110" w:rsidRPr="00E479E1" w:rsidRDefault="00E97110" w:rsidP="00183372">
            <w:pPr>
              <w:snapToGrid w:val="0"/>
              <w:spacing w:before="60" w:after="60" w:line="240" w:lineRule="auto"/>
              <w:jc w:val="left"/>
              <w:rPr>
                <w:ins w:id="3283" w:author="Raphael Malyankar" w:date="2025-02-17T20:50:00Z" w16du:dateUtc="2025-02-18T03:50:00Z"/>
                <w:sz w:val="16"/>
                <w:szCs w:val="16"/>
                <w:lang w:val="en-GB"/>
              </w:rPr>
            </w:pPr>
            <w:ins w:id="3284" w:author="Raphael Malyankar" w:date="2025-02-17T20:50:00Z" w16du:dateUtc="2025-02-18T03:50:00Z">
              <w:r w:rsidRPr="00E479E1">
                <w:rPr>
                  <w:sz w:val="16"/>
                  <w:szCs w:val="16"/>
                  <w:lang w:val="en-GB"/>
                </w:rPr>
                <w:t>Identifier of the resource supported by this support file</w:t>
              </w:r>
            </w:ins>
          </w:p>
        </w:tc>
        <w:tc>
          <w:tcPr>
            <w:tcW w:w="270" w:type="pct"/>
            <w:tcMar>
              <w:left w:w="29" w:type="dxa"/>
              <w:right w:w="29" w:type="dxa"/>
            </w:tcMar>
          </w:tcPr>
          <w:p w14:paraId="2F62CFEE" w14:textId="77777777" w:rsidR="00E97110" w:rsidRPr="00E479E1" w:rsidRDefault="00E97110" w:rsidP="00183372">
            <w:pPr>
              <w:snapToGrid w:val="0"/>
              <w:spacing w:before="60" w:after="60" w:line="240" w:lineRule="auto"/>
              <w:jc w:val="center"/>
              <w:rPr>
                <w:ins w:id="3285" w:author="Raphael Malyankar" w:date="2025-02-17T20:50:00Z" w16du:dateUtc="2025-02-18T03:50:00Z"/>
                <w:sz w:val="16"/>
                <w:szCs w:val="16"/>
                <w:lang w:val="en-GB"/>
              </w:rPr>
            </w:pPr>
            <w:ins w:id="3286" w:author="Raphael Malyankar" w:date="2025-02-17T20:50:00Z" w16du:dateUtc="2025-02-18T03:50:00Z">
              <w:r w:rsidRPr="00E479E1">
                <w:rPr>
                  <w:sz w:val="16"/>
                  <w:szCs w:val="16"/>
                  <w:lang w:val="en-GB"/>
                </w:rPr>
                <w:t>0..*</w:t>
              </w:r>
            </w:ins>
          </w:p>
        </w:tc>
        <w:tc>
          <w:tcPr>
            <w:tcW w:w="1096" w:type="pct"/>
            <w:tcMar>
              <w:left w:w="29" w:type="dxa"/>
              <w:right w:w="29" w:type="dxa"/>
            </w:tcMar>
          </w:tcPr>
          <w:p w14:paraId="7CCF9834" w14:textId="77777777" w:rsidR="00E97110" w:rsidRPr="00E479E1" w:rsidRDefault="00E97110" w:rsidP="00183372">
            <w:pPr>
              <w:snapToGrid w:val="0"/>
              <w:spacing w:before="60" w:after="60" w:line="240" w:lineRule="auto"/>
              <w:jc w:val="left"/>
              <w:rPr>
                <w:ins w:id="3287" w:author="Raphael Malyankar" w:date="2025-02-17T20:50:00Z" w16du:dateUtc="2025-02-18T03:50:00Z"/>
                <w:sz w:val="16"/>
                <w:szCs w:val="16"/>
                <w:lang w:val="en-GB"/>
              </w:rPr>
            </w:pPr>
            <w:ins w:id="3288" w:author="Raphael Malyankar" w:date="2025-02-17T20:50:00Z" w16du:dateUtc="2025-02-18T03:50:00Z">
              <w:r w:rsidRPr="00E479E1">
                <w:rPr>
                  <w:sz w:val="16"/>
                  <w:szCs w:val="16"/>
                  <w:lang w:val="en-GB"/>
                </w:rPr>
                <w:t>CharacterString</w:t>
              </w:r>
            </w:ins>
          </w:p>
        </w:tc>
        <w:tc>
          <w:tcPr>
            <w:tcW w:w="1130" w:type="pct"/>
            <w:tcMar>
              <w:left w:w="29" w:type="dxa"/>
              <w:right w:w="29" w:type="dxa"/>
            </w:tcMar>
          </w:tcPr>
          <w:p w14:paraId="430EEC51" w14:textId="77777777" w:rsidR="00E97110" w:rsidRPr="00CA3074" w:rsidRDefault="00E97110" w:rsidP="00183372">
            <w:pPr>
              <w:snapToGrid w:val="0"/>
              <w:spacing w:before="60" w:after="60" w:line="240" w:lineRule="auto"/>
              <w:jc w:val="left"/>
              <w:rPr>
                <w:ins w:id="3289" w:author="Raphael Malyankar" w:date="2025-02-17T20:50:00Z" w16du:dateUtc="2025-02-18T03:50:00Z"/>
                <w:sz w:val="16"/>
                <w:szCs w:val="16"/>
                <w:lang w:val="en-GB"/>
              </w:rPr>
            </w:pPr>
            <w:ins w:id="3290" w:author="Raphael Malyankar" w:date="2025-02-17T20:50:00Z" w16du:dateUtc="2025-02-18T03:50:00Z">
              <w:r w:rsidRPr="00CA3074">
                <w:rPr>
                  <w:sz w:val="16"/>
                  <w:szCs w:val="16"/>
                  <w:lang w:val="en-GB"/>
                </w:rPr>
                <w:t xml:space="preserve">Conventions for identifiers are still to be developed </w:t>
              </w:r>
              <w:r>
                <w:rPr>
                  <w:sz w:val="16"/>
                  <w:szCs w:val="16"/>
                  <w:lang w:val="en-GB"/>
                </w:rPr>
                <w:t xml:space="preserve">in S-100. </w:t>
              </w:r>
              <w:r w:rsidRPr="00BD0D0A">
                <w:rPr>
                  <w:sz w:val="16"/>
                  <w:szCs w:val="16"/>
                  <w:lang w:val="en-GB"/>
                </w:rPr>
                <w:t>S-100 allows file URI, digital signature or cryptographic hash checksums to be used</w:t>
              </w:r>
              <w:r>
                <w:rPr>
                  <w:sz w:val="16"/>
                  <w:szCs w:val="16"/>
                  <w:lang w:val="en-GB"/>
                </w:rPr>
                <w:t>.</w:t>
              </w:r>
            </w:ins>
          </w:p>
          <w:p w14:paraId="2E8CA8C8" w14:textId="5942EC01" w:rsidR="00E97110" w:rsidRPr="0046259C" w:rsidRDefault="00E97110" w:rsidP="00183372">
            <w:pPr>
              <w:snapToGrid w:val="0"/>
              <w:spacing w:before="60" w:after="60" w:line="240" w:lineRule="auto"/>
              <w:jc w:val="left"/>
              <w:rPr>
                <w:ins w:id="3291" w:author="Raphael Malyankar" w:date="2025-02-17T20:50:00Z" w16du:dateUtc="2025-02-18T03:50:00Z"/>
                <w:b/>
                <w:bCs/>
                <w:sz w:val="16"/>
                <w:szCs w:val="16"/>
                <w:lang w:val="en-GB"/>
              </w:rPr>
            </w:pPr>
            <w:ins w:id="3292" w:author="Raphael Malyankar" w:date="2025-02-17T20:50:00Z" w16du:dateUtc="2025-02-18T03:50:00Z">
              <w:r w:rsidRPr="0046259C">
                <w:rPr>
                  <w:b/>
                  <w:bCs/>
                  <w:sz w:val="16"/>
                  <w:szCs w:val="16"/>
                  <w:lang w:val="en-GB"/>
                </w:rPr>
                <w:t>In the interim, S-1</w:t>
              </w:r>
            </w:ins>
            <w:ins w:id="3293" w:author="Raphael Malyankar" w:date="2025-02-17T20:51:00Z" w16du:dateUtc="2025-02-18T03:51:00Z">
              <w:r w:rsidR="0041394D">
                <w:rPr>
                  <w:b/>
                  <w:bCs/>
                  <w:sz w:val="16"/>
                  <w:szCs w:val="16"/>
                  <w:lang w:val="en-GB"/>
                </w:rPr>
                <w:t>30</w:t>
              </w:r>
            </w:ins>
            <w:ins w:id="3294" w:author="Raphael Malyankar" w:date="2025-02-17T20:50:00Z" w16du:dateUtc="2025-02-18T03:50:00Z">
              <w:r w:rsidRPr="0046259C">
                <w:rPr>
                  <w:b/>
                  <w:bCs/>
                  <w:sz w:val="16"/>
                  <w:szCs w:val="16"/>
                  <w:lang w:val="en-GB"/>
                </w:rPr>
                <w:t xml:space="preserve"> </w:t>
              </w:r>
              <w:r>
                <w:rPr>
                  <w:b/>
                  <w:bCs/>
                  <w:sz w:val="16"/>
                  <w:szCs w:val="16"/>
                  <w:lang w:val="en-GB"/>
                </w:rPr>
                <w:t>language packs will reference</w:t>
              </w:r>
              <w:r w:rsidRPr="0046259C">
                <w:rPr>
                  <w:b/>
                  <w:bCs/>
                  <w:sz w:val="16"/>
                  <w:szCs w:val="16"/>
                  <w:lang w:val="en-GB"/>
                </w:rPr>
                <w:t xml:space="preserve"> the Feature Catalogue.</w:t>
              </w:r>
            </w:ins>
          </w:p>
        </w:tc>
      </w:tr>
      <w:tr w:rsidR="00E97110" w:rsidRPr="00E479E1" w14:paraId="25AB2CAB" w14:textId="77777777" w:rsidTr="00183372">
        <w:trPr>
          <w:cantSplit/>
          <w:trHeight w:val="335"/>
          <w:ins w:id="3295" w:author="Raphael Malyankar" w:date="2025-02-17T20:50:00Z"/>
        </w:trPr>
        <w:tc>
          <w:tcPr>
            <w:tcW w:w="375" w:type="pct"/>
          </w:tcPr>
          <w:p w14:paraId="10523752" w14:textId="77777777" w:rsidR="00E97110" w:rsidRPr="00E479E1" w:rsidRDefault="00E97110" w:rsidP="00183372">
            <w:pPr>
              <w:snapToGrid w:val="0"/>
              <w:spacing w:before="60" w:after="60" w:line="240" w:lineRule="auto"/>
              <w:jc w:val="left"/>
              <w:rPr>
                <w:ins w:id="3296" w:author="Raphael Malyankar" w:date="2025-02-17T20:50:00Z" w16du:dateUtc="2025-02-18T03:50:00Z"/>
                <w:sz w:val="16"/>
                <w:szCs w:val="16"/>
                <w:lang w:val="en-GB"/>
              </w:rPr>
            </w:pPr>
            <w:ins w:id="3297" w:author="Raphael Malyankar" w:date="2025-02-17T20:50:00Z" w16du:dateUtc="2025-02-18T03:50:00Z">
              <w:r w:rsidRPr="00E479E1">
                <w:rPr>
                  <w:sz w:val="16"/>
                  <w:szCs w:val="16"/>
                  <w:lang w:val="en-GB"/>
                </w:rPr>
                <w:lastRenderedPageBreak/>
                <w:t>Attribute</w:t>
              </w:r>
            </w:ins>
          </w:p>
        </w:tc>
        <w:tc>
          <w:tcPr>
            <w:tcW w:w="1090" w:type="pct"/>
            <w:tcMar>
              <w:left w:w="29" w:type="dxa"/>
              <w:right w:w="29" w:type="dxa"/>
            </w:tcMar>
          </w:tcPr>
          <w:p w14:paraId="3D210D52" w14:textId="77777777" w:rsidR="00E97110" w:rsidRPr="00E479E1" w:rsidRDefault="00E97110" w:rsidP="00183372">
            <w:pPr>
              <w:snapToGrid w:val="0"/>
              <w:spacing w:before="60" w:after="60" w:line="240" w:lineRule="auto"/>
              <w:jc w:val="left"/>
              <w:rPr>
                <w:ins w:id="3298" w:author="Raphael Malyankar" w:date="2025-02-17T20:50:00Z" w16du:dateUtc="2025-02-18T03:50:00Z"/>
                <w:sz w:val="16"/>
                <w:szCs w:val="16"/>
                <w:lang w:val="en-GB"/>
              </w:rPr>
            </w:pPr>
            <w:ins w:id="3299" w:author="Raphael Malyankar" w:date="2025-02-17T20:50:00Z" w16du:dateUtc="2025-02-18T03:50:00Z">
              <w:r w:rsidRPr="00E479E1">
                <w:rPr>
                  <w:sz w:val="16"/>
                  <w:szCs w:val="16"/>
                  <w:lang w:val="en-GB"/>
                </w:rPr>
                <w:t>resourcePurpose</w:t>
              </w:r>
            </w:ins>
          </w:p>
        </w:tc>
        <w:tc>
          <w:tcPr>
            <w:tcW w:w="1039" w:type="pct"/>
            <w:tcMar>
              <w:left w:w="29" w:type="dxa"/>
              <w:right w:w="29" w:type="dxa"/>
            </w:tcMar>
          </w:tcPr>
          <w:p w14:paraId="3808D609" w14:textId="77777777" w:rsidR="00E97110" w:rsidRPr="00E479E1" w:rsidRDefault="00E97110" w:rsidP="00183372">
            <w:pPr>
              <w:snapToGrid w:val="0"/>
              <w:spacing w:before="60" w:after="60" w:line="240" w:lineRule="auto"/>
              <w:jc w:val="left"/>
              <w:rPr>
                <w:ins w:id="3300" w:author="Raphael Malyankar" w:date="2025-02-17T20:50:00Z" w16du:dateUtc="2025-02-18T03:50:00Z"/>
                <w:sz w:val="16"/>
                <w:szCs w:val="16"/>
                <w:lang w:val="en-GB"/>
              </w:rPr>
            </w:pPr>
            <w:ins w:id="3301" w:author="Raphael Malyankar" w:date="2025-02-17T20:50:00Z" w16du:dateUtc="2025-02-18T03:50:00Z">
              <w:r w:rsidRPr="00E479E1">
                <w:rPr>
                  <w:sz w:val="16"/>
                  <w:szCs w:val="16"/>
                  <w:lang w:val="en-GB"/>
                </w:rPr>
                <w:t>The purpose of the supporting resource</w:t>
              </w:r>
            </w:ins>
          </w:p>
        </w:tc>
        <w:tc>
          <w:tcPr>
            <w:tcW w:w="270" w:type="pct"/>
            <w:tcMar>
              <w:left w:w="29" w:type="dxa"/>
              <w:right w:w="29" w:type="dxa"/>
            </w:tcMar>
          </w:tcPr>
          <w:p w14:paraId="4607E98A" w14:textId="77777777" w:rsidR="00E97110" w:rsidRPr="00E479E1" w:rsidRDefault="00E97110" w:rsidP="00183372">
            <w:pPr>
              <w:snapToGrid w:val="0"/>
              <w:spacing w:before="60" w:after="60" w:line="240" w:lineRule="auto"/>
              <w:jc w:val="center"/>
              <w:rPr>
                <w:ins w:id="3302" w:author="Raphael Malyankar" w:date="2025-02-17T20:50:00Z" w16du:dateUtc="2025-02-18T03:50:00Z"/>
                <w:sz w:val="16"/>
                <w:szCs w:val="16"/>
                <w:lang w:val="en-GB"/>
              </w:rPr>
            </w:pPr>
            <w:ins w:id="3303" w:author="Raphael Malyankar" w:date="2025-02-17T20:50:00Z" w16du:dateUtc="2025-02-18T03:50:00Z">
              <w:r w:rsidRPr="00E479E1">
                <w:rPr>
                  <w:sz w:val="16"/>
                  <w:szCs w:val="16"/>
                  <w:lang w:val="en-GB"/>
                </w:rPr>
                <w:t>0..1</w:t>
              </w:r>
            </w:ins>
          </w:p>
        </w:tc>
        <w:tc>
          <w:tcPr>
            <w:tcW w:w="1096" w:type="pct"/>
            <w:tcMar>
              <w:left w:w="29" w:type="dxa"/>
              <w:right w:w="29" w:type="dxa"/>
            </w:tcMar>
          </w:tcPr>
          <w:p w14:paraId="38973DE8" w14:textId="77777777" w:rsidR="00E97110" w:rsidRPr="00E479E1" w:rsidRDefault="00E97110" w:rsidP="00183372">
            <w:pPr>
              <w:snapToGrid w:val="0"/>
              <w:spacing w:before="60" w:after="60" w:line="240" w:lineRule="auto"/>
              <w:jc w:val="left"/>
              <w:rPr>
                <w:ins w:id="3304" w:author="Raphael Malyankar" w:date="2025-02-17T20:50:00Z" w16du:dateUtc="2025-02-18T03:50:00Z"/>
                <w:sz w:val="16"/>
                <w:szCs w:val="16"/>
                <w:lang w:val="en-GB"/>
              </w:rPr>
            </w:pPr>
            <w:ins w:id="3305" w:author="Raphael Malyankar" w:date="2025-02-17T20:50:00Z" w16du:dateUtc="2025-02-18T03:50:00Z">
              <w:r w:rsidRPr="00E479E1">
                <w:rPr>
                  <w:sz w:val="16"/>
                  <w:szCs w:val="16"/>
                  <w:lang w:val="en-GB"/>
                </w:rPr>
                <w:t>S100_ResourcePurpose</w:t>
              </w:r>
            </w:ins>
          </w:p>
        </w:tc>
        <w:tc>
          <w:tcPr>
            <w:tcW w:w="1130" w:type="pct"/>
            <w:tcMar>
              <w:left w:w="29" w:type="dxa"/>
              <w:right w:w="29" w:type="dxa"/>
            </w:tcMar>
          </w:tcPr>
          <w:p w14:paraId="1D2EC0E7" w14:textId="77777777" w:rsidR="00E97110" w:rsidRPr="00E479E1" w:rsidRDefault="00E97110" w:rsidP="00183372">
            <w:pPr>
              <w:snapToGrid w:val="0"/>
              <w:spacing w:before="60" w:after="60" w:line="240" w:lineRule="auto"/>
              <w:jc w:val="left"/>
              <w:rPr>
                <w:ins w:id="3306" w:author="Raphael Malyankar" w:date="2025-02-17T20:50:00Z" w16du:dateUtc="2025-02-18T03:50:00Z"/>
                <w:sz w:val="16"/>
                <w:szCs w:val="16"/>
                <w:lang w:val="en-GB"/>
              </w:rPr>
            </w:pPr>
            <w:ins w:id="3307" w:author="Raphael Malyankar" w:date="2025-02-17T20:50:00Z" w16du:dateUtc="2025-02-18T03:50:00Z">
              <w:r w:rsidRPr="00E479E1">
                <w:rPr>
                  <w:sz w:val="16"/>
                  <w:szCs w:val="16"/>
                  <w:lang w:val="en-GB"/>
                </w:rPr>
                <w:t>Identifies how the supporting resource is used</w:t>
              </w:r>
            </w:ins>
          </w:p>
        </w:tc>
      </w:tr>
    </w:tbl>
    <w:p w14:paraId="50BABCA4" w14:textId="77777777" w:rsidR="00E97110" w:rsidRDefault="00E97110" w:rsidP="008375A4">
      <w:pPr>
        <w:rPr>
          <w:ins w:id="3308" w:author="Raphael Malyankar" w:date="2025-01-04T23:39:00Z" w16du:dateUtc="2025-01-05T06:39:00Z"/>
        </w:rPr>
      </w:pPr>
    </w:p>
    <w:p w14:paraId="0A31C49F" w14:textId="77777777" w:rsidR="006443BD" w:rsidRDefault="006443BD" w:rsidP="008375A4">
      <w:pPr>
        <w:rPr>
          <w:ins w:id="3309" w:author="Raphael Malyankar" w:date="2025-01-05T21:00:00Z" w16du:dateUtc="2025-01-06T04:00:00Z"/>
        </w:rPr>
      </w:pPr>
    </w:p>
    <w:p w14:paraId="4213EAFF" w14:textId="1CF1C42C" w:rsidR="006443BD" w:rsidRDefault="006443BD" w:rsidP="007D65F1">
      <w:pPr>
        <w:pStyle w:val="Heading3"/>
        <w:rPr>
          <w:ins w:id="3310" w:author="Raphael Malyankar" w:date="2025-01-05T21:00:00Z" w16du:dateUtc="2025-01-06T04:00:00Z"/>
        </w:rPr>
      </w:pPr>
      <w:bookmarkStart w:id="3311" w:name="_Toc190800760"/>
      <w:ins w:id="3312" w:author="Raphael Malyankar" w:date="2025-01-05T21:00:00Z" w16du:dateUtc="2025-01-06T04:00:00Z">
        <w:r>
          <w:t>S100_SupportFileFormat</w:t>
        </w:r>
        <w:bookmarkEnd w:id="3311"/>
      </w:ins>
    </w:p>
    <w:p w14:paraId="053CF5C6" w14:textId="3B35BC35" w:rsidR="006443BD" w:rsidRDefault="0041394D" w:rsidP="008375A4">
      <w:pPr>
        <w:rPr>
          <w:ins w:id="3313" w:author="Raphael Malyankar" w:date="2025-02-17T20:54:00Z" w16du:dateUtc="2025-02-18T03:54:00Z"/>
        </w:rPr>
      </w:pPr>
      <w:ins w:id="3314" w:author="Raphael Malyankar" w:date="2025-02-17T20:53:00Z" w16du:dateUtc="2025-02-18T03:53:00Z">
        <w:r>
          <w:t>Language packs are XML files</w:t>
        </w:r>
      </w:ins>
      <w:ins w:id="3315" w:author="Raphael Malyankar" w:date="2025-01-05T21:01:00Z" w16du:dateUtc="2025-01-06T04:01:00Z">
        <w:r w:rsidR="006443BD">
          <w:t>.</w:t>
        </w:r>
      </w:ins>
    </w:p>
    <w:p w14:paraId="384D4BF6" w14:textId="77777777" w:rsidR="0041394D" w:rsidRDefault="0041394D" w:rsidP="008375A4">
      <w:pPr>
        <w:rPr>
          <w:ins w:id="3316" w:author="Raphael Malyankar" w:date="2025-02-17T20:54:00Z" w16du:dateUtc="2025-02-18T03:54: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1257"/>
        <w:gridCol w:w="2523"/>
        <w:gridCol w:w="4328"/>
        <w:gridCol w:w="992"/>
        <w:gridCol w:w="4870"/>
      </w:tblGrid>
      <w:tr w:rsidR="0041394D" w:rsidRPr="00844767" w14:paraId="334A39A1" w14:textId="77777777" w:rsidTr="00183372">
        <w:trPr>
          <w:trHeight w:val="277"/>
          <w:ins w:id="3317" w:author="Raphael Malyankar" w:date="2025-02-17T20:54:00Z"/>
        </w:trPr>
        <w:tc>
          <w:tcPr>
            <w:tcW w:w="450" w:type="pct"/>
            <w:shd w:val="clear" w:color="auto" w:fill="D9D9D9" w:themeFill="background1" w:themeFillShade="D9"/>
            <w:vAlign w:val="center"/>
          </w:tcPr>
          <w:p w14:paraId="7594A355" w14:textId="77777777" w:rsidR="0041394D" w:rsidRPr="00844767" w:rsidRDefault="0041394D" w:rsidP="00183372">
            <w:pPr>
              <w:snapToGrid w:val="0"/>
              <w:spacing w:before="60" w:after="60" w:line="240" w:lineRule="auto"/>
              <w:jc w:val="left"/>
              <w:rPr>
                <w:ins w:id="3318" w:author="Raphael Malyankar" w:date="2025-02-17T20:54:00Z" w16du:dateUtc="2025-02-18T03:54:00Z"/>
                <w:b/>
                <w:sz w:val="16"/>
                <w:szCs w:val="16"/>
                <w:lang w:val="en-GB"/>
              </w:rPr>
            </w:pPr>
            <w:ins w:id="3319" w:author="Raphael Malyankar" w:date="2025-02-17T20:54:00Z" w16du:dateUtc="2025-02-18T03:54:00Z">
              <w:r>
                <w:rPr>
                  <w:b/>
                  <w:sz w:val="16"/>
                  <w:szCs w:val="16"/>
                  <w:lang w:val="en-GB"/>
                </w:rPr>
                <w:t>Item</w:t>
              </w:r>
            </w:ins>
          </w:p>
        </w:tc>
        <w:tc>
          <w:tcPr>
            <w:tcW w:w="903" w:type="pct"/>
            <w:shd w:val="clear" w:color="auto" w:fill="D9D9D9" w:themeFill="background1" w:themeFillShade="D9"/>
            <w:vAlign w:val="center"/>
          </w:tcPr>
          <w:p w14:paraId="624AE76B" w14:textId="77777777" w:rsidR="0041394D" w:rsidRPr="00844767" w:rsidRDefault="0041394D" w:rsidP="00183372">
            <w:pPr>
              <w:snapToGrid w:val="0"/>
              <w:spacing w:before="60" w:after="60" w:line="240" w:lineRule="auto"/>
              <w:jc w:val="left"/>
              <w:rPr>
                <w:ins w:id="3320" w:author="Raphael Malyankar" w:date="2025-02-17T20:54:00Z" w16du:dateUtc="2025-02-18T03:54:00Z"/>
                <w:b/>
                <w:sz w:val="16"/>
                <w:szCs w:val="16"/>
                <w:lang w:val="en-GB"/>
              </w:rPr>
            </w:pPr>
            <w:ins w:id="3321" w:author="Raphael Malyankar" w:date="2025-02-17T20:54:00Z" w16du:dateUtc="2025-02-18T03:54:00Z">
              <w:r w:rsidRPr="00844767">
                <w:rPr>
                  <w:b/>
                  <w:sz w:val="16"/>
                  <w:szCs w:val="16"/>
                  <w:lang w:val="en-GB"/>
                </w:rPr>
                <w:t>Name</w:t>
              </w:r>
            </w:ins>
          </w:p>
        </w:tc>
        <w:tc>
          <w:tcPr>
            <w:tcW w:w="1549" w:type="pct"/>
            <w:shd w:val="clear" w:color="auto" w:fill="D9D9D9" w:themeFill="background1" w:themeFillShade="D9"/>
            <w:vAlign w:val="center"/>
          </w:tcPr>
          <w:p w14:paraId="6E9CD14E" w14:textId="77777777" w:rsidR="0041394D" w:rsidRPr="00844767" w:rsidRDefault="0041394D" w:rsidP="00183372">
            <w:pPr>
              <w:snapToGrid w:val="0"/>
              <w:spacing w:before="60" w:after="60" w:line="240" w:lineRule="auto"/>
              <w:jc w:val="left"/>
              <w:rPr>
                <w:ins w:id="3322" w:author="Raphael Malyankar" w:date="2025-02-17T20:54:00Z" w16du:dateUtc="2025-02-18T03:54:00Z"/>
                <w:b/>
                <w:sz w:val="16"/>
                <w:szCs w:val="16"/>
                <w:lang w:val="en-GB"/>
              </w:rPr>
            </w:pPr>
            <w:ins w:id="3323" w:author="Raphael Malyankar" w:date="2025-02-17T20:54:00Z" w16du:dateUtc="2025-02-18T03:54:00Z">
              <w:r w:rsidRPr="00844767">
                <w:rPr>
                  <w:b/>
                  <w:sz w:val="16"/>
                  <w:szCs w:val="16"/>
                  <w:lang w:val="en-GB"/>
                </w:rPr>
                <w:t>Description</w:t>
              </w:r>
            </w:ins>
          </w:p>
        </w:tc>
        <w:tc>
          <w:tcPr>
            <w:tcW w:w="355" w:type="pct"/>
            <w:shd w:val="clear" w:color="auto" w:fill="D9D9D9" w:themeFill="background1" w:themeFillShade="D9"/>
            <w:vAlign w:val="center"/>
          </w:tcPr>
          <w:p w14:paraId="11168A96" w14:textId="77777777" w:rsidR="0041394D" w:rsidRPr="00844767" w:rsidRDefault="0041394D" w:rsidP="00183372">
            <w:pPr>
              <w:snapToGrid w:val="0"/>
              <w:spacing w:before="60" w:after="60" w:line="240" w:lineRule="auto"/>
              <w:jc w:val="center"/>
              <w:rPr>
                <w:ins w:id="3324" w:author="Raphael Malyankar" w:date="2025-02-17T20:54:00Z" w16du:dateUtc="2025-02-18T03:54:00Z"/>
                <w:b/>
                <w:sz w:val="16"/>
                <w:szCs w:val="16"/>
                <w:lang w:val="en-GB"/>
              </w:rPr>
            </w:pPr>
            <w:ins w:id="3325" w:author="Raphael Malyankar" w:date="2025-02-17T20:54:00Z" w16du:dateUtc="2025-02-18T03:54:00Z">
              <w:r w:rsidRPr="00844767">
                <w:rPr>
                  <w:b/>
                  <w:sz w:val="16"/>
                  <w:szCs w:val="16"/>
                  <w:lang w:val="en-GB"/>
                </w:rPr>
                <w:t>Code</w:t>
              </w:r>
            </w:ins>
          </w:p>
        </w:tc>
        <w:tc>
          <w:tcPr>
            <w:tcW w:w="1743" w:type="pct"/>
            <w:shd w:val="clear" w:color="auto" w:fill="D9D9D9" w:themeFill="background1" w:themeFillShade="D9"/>
            <w:vAlign w:val="center"/>
          </w:tcPr>
          <w:p w14:paraId="28CF49AD" w14:textId="77777777" w:rsidR="0041394D" w:rsidRPr="00844767" w:rsidRDefault="0041394D" w:rsidP="00183372">
            <w:pPr>
              <w:snapToGrid w:val="0"/>
              <w:spacing w:before="60" w:after="60" w:line="240" w:lineRule="auto"/>
              <w:jc w:val="left"/>
              <w:rPr>
                <w:ins w:id="3326" w:author="Raphael Malyankar" w:date="2025-02-17T20:54:00Z" w16du:dateUtc="2025-02-18T03:54:00Z"/>
                <w:b/>
                <w:sz w:val="16"/>
                <w:szCs w:val="16"/>
                <w:lang w:val="en-GB"/>
              </w:rPr>
            </w:pPr>
            <w:ins w:id="3327" w:author="Raphael Malyankar" w:date="2025-02-17T20:54:00Z" w16du:dateUtc="2025-02-18T03:54:00Z">
              <w:r w:rsidRPr="00844767">
                <w:rPr>
                  <w:b/>
                  <w:sz w:val="16"/>
                  <w:szCs w:val="16"/>
                  <w:lang w:val="en-GB"/>
                </w:rPr>
                <w:t>Remarks</w:t>
              </w:r>
            </w:ins>
          </w:p>
        </w:tc>
      </w:tr>
      <w:tr w:rsidR="0041394D" w:rsidRPr="00844767" w14:paraId="3F7A8749" w14:textId="77777777" w:rsidTr="00183372">
        <w:trPr>
          <w:trHeight w:val="305"/>
          <w:ins w:id="3328" w:author="Raphael Malyankar" w:date="2025-02-17T20:54:00Z"/>
        </w:trPr>
        <w:tc>
          <w:tcPr>
            <w:tcW w:w="450" w:type="pct"/>
          </w:tcPr>
          <w:p w14:paraId="4191AFC7" w14:textId="77777777" w:rsidR="0041394D" w:rsidRPr="00844767" w:rsidRDefault="0041394D" w:rsidP="00183372">
            <w:pPr>
              <w:snapToGrid w:val="0"/>
              <w:spacing w:before="60" w:after="60" w:line="240" w:lineRule="auto"/>
              <w:jc w:val="left"/>
              <w:rPr>
                <w:ins w:id="3329" w:author="Raphael Malyankar" w:date="2025-02-17T20:54:00Z" w16du:dateUtc="2025-02-18T03:54:00Z"/>
                <w:sz w:val="16"/>
                <w:szCs w:val="16"/>
                <w:lang w:val="en-GB"/>
              </w:rPr>
            </w:pPr>
            <w:ins w:id="3330" w:author="Raphael Malyankar" w:date="2025-02-17T20:54:00Z" w16du:dateUtc="2025-02-18T03:54:00Z">
              <w:r w:rsidRPr="00844767">
                <w:rPr>
                  <w:sz w:val="16"/>
                  <w:szCs w:val="16"/>
                  <w:lang w:val="en-GB"/>
                </w:rPr>
                <w:t>Enumeration</w:t>
              </w:r>
            </w:ins>
          </w:p>
        </w:tc>
        <w:tc>
          <w:tcPr>
            <w:tcW w:w="903" w:type="pct"/>
          </w:tcPr>
          <w:p w14:paraId="0D113A6A" w14:textId="77777777" w:rsidR="0041394D" w:rsidRPr="00844767" w:rsidRDefault="0041394D" w:rsidP="00183372">
            <w:pPr>
              <w:snapToGrid w:val="0"/>
              <w:spacing w:before="60" w:after="60" w:line="240" w:lineRule="auto"/>
              <w:jc w:val="left"/>
              <w:rPr>
                <w:ins w:id="3331" w:author="Raphael Malyankar" w:date="2025-02-17T20:54:00Z" w16du:dateUtc="2025-02-18T03:54:00Z"/>
                <w:sz w:val="16"/>
                <w:szCs w:val="16"/>
                <w:lang w:val="en-GB"/>
              </w:rPr>
            </w:pPr>
            <w:ins w:id="3332" w:author="Raphael Malyankar" w:date="2025-02-17T20:54:00Z" w16du:dateUtc="2025-02-18T03:54:00Z">
              <w:r w:rsidRPr="00844767">
                <w:rPr>
                  <w:sz w:val="16"/>
                  <w:szCs w:val="16"/>
                  <w:lang w:val="en-GB"/>
                </w:rPr>
                <w:t>S100_SupportFileFormat</w:t>
              </w:r>
            </w:ins>
          </w:p>
        </w:tc>
        <w:tc>
          <w:tcPr>
            <w:tcW w:w="1549" w:type="pct"/>
          </w:tcPr>
          <w:p w14:paraId="68FAB52B" w14:textId="77777777" w:rsidR="0041394D" w:rsidRPr="00844767" w:rsidRDefault="0041394D" w:rsidP="00183372">
            <w:pPr>
              <w:snapToGrid w:val="0"/>
              <w:spacing w:before="60" w:after="60" w:line="240" w:lineRule="auto"/>
              <w:jc w:val="left"/>
              <w:rPr>
                <w:ins w:id="3333" w:author="Raphael Malyankar" w:date="2025-02-17T20:54:00Z" w16du:dateUtc="2025-02-18T03:54:00Z"/>
                <w:sz w:val="16"/>
                <w:szCs w:val="16"/>
                <w:lang w:val="en-GB"/>
              </w:rPr>
            </w:pPr>
            <w:ins w:id="3334" w:author="Raphael Malyankar" w:date="2025-02-17T20:54:00Z" w16du:dateUtc="2025-02-18T03:54:00Z">
              <w:r w:rsidRPr="00844767">
                <w:rPr>
                  <w:sz w:val="16"/>
                  <w:szCs w:val="16"/>
                  <w:lang w:val="en-GB"/>
                </w:rPr>
                <w:t>The format used for the support file</w:t>
              </w:r>
            </w:ins>
          </w:p>
        </w:tc>
        <w:tc>
          <w:tcPr>
            <w:tcW w:w="355" w:type="pct"/>
          </w:tcPr>
          <w:p w14:paraId="75052974" w14:textId="77777777" w:rsidR="0041394D" w:rsidRPr="00844767" w:rsidRDefault="0041394D" w:rsidP="00183372">
            <w:pPr>
              <w:snapToGrid w:val="0"/>
              <w:spacing w:before="60" w:after="60" w:line="240" w:lineRule="auto"/>
              <w:jc w:val="center"/>
              <w:rPr>
                <w:ins w:id="3335" w:author="Raphael Malyankar" w:date="2025-02-17T20:54:00Z" w16du:dateUtc="2025-02-18T03:54:00Z"/>
                <w:sz w:val="16"/>
                <w:szCs w:val="16"/>
                <w:lang w:val="en-GB"/>
              </w:rPr>
            </w:pPr>
            <w:ins w:id="3336" w:author="Raphael Malyankar" w:date="2025-02-17T20:54:00Z" w16du:dateUtc="2025-02-18T03:54:00Z">
              <w:r w:rsidRPr="00844767">
                <w:rPr>
                  <w:sz w:val="16"/>
                  <w:szCs w:val="16"/>
                  <w:lang w:val="en-GB"/>
                </w:rPr>
                <w:t>-</w:t>
              </w:r>
            </w:ins>
          </w:p>
        </w:tc>
        <w:tc>
          <w:tcPr>
            <w:tcW w:w="1743" w:type="pct"/>
          </w:tcPr>
          <w:p w14:paraId="62144A7D" w14:textId="141EC3F3" w:rsidR="0041394D" w:rsidRPr="00844767" w:rsidRDefault="0041394D" w:rsidP="00183372">
            <w:pPr>
              <w:pStyle w:val="Default"/>
              <w:spacing w:before="60" w:after="60"/>
              <w:rPr>
                <w:ins w:id="3337" w:author="Raphael Malyankar" w:date="2025-02-17T20:54:00Z" w16du:dateUtc="2025-02-18T03:54:00Z"/>
                <w:color w:val="auto"/>
                <w:sz w:val="16"/>
                <w:szCs w:val="16"/>
                <w:lang w:val="en-GB"/>
              </w:rPr>
            </w:pPr>
            <w:ins w:id="3338" w:author="Raphael Malyankar" w:date="2025-02-17T20:54:00Z" w16du:dateUtc="2025-02-18T03:54:00Z">
              <w:r w:rsidRPr="0046259C">
                <w:rPr>
                  <w:b/>
                  <w:bCs/>
                  <w:color w:val="auto"/>
                  <w:sz w:val="16"/>
                  <w:szCs w:val="16"/>
                  <w:lang w:val="en-GB"/>
                </w:rPr>
                <w:t>S-1</w:t>
              </w:r>
              <w:r>
                <w:rPr>
                  <w:b/>
                  <w:bCs/>
                  <w:color w:val="auto"/>
                  <w:sz w:val="16"/>
                  <w:szCs w:val="16"/>
                  <w:lang w:val="en-GB"/>
                </w:rPr>
                <w:t>30</w:t>
              </w:r>
              <w:r w:rsidRPr="0046259C">
                <w:rPr>
                  <w:b/>
                  <w:bCs/>
                  <w:color w:val="auto"/>
                  <w:sz w:val="16"/>
                  <w:szCs w:val="16"/>
                  <w:lang w:val="en-GB"/>
                </w:rPr>
                <w:t xml:space="preserve"> uses only XML</w:t>
              </w:r>
              <w:r w:rsidRPr="00844767">
                <w:rPr>
                  <w:color w:val="auto"/>
                  <w:sz w:val="16"/>
                  <w:szCs w:val="16"/>
                  <w:lang w:val="en-GB"/>
                </w:rPr>
                <w:t>; language packs</w:t>
              </w:r>
              <w:r>
                <w:rPr>
                  <w:color w:val="auto"/>
                  <w:sz w:val="16"/>
                  <w:szCs w:val="16"/>
                  <w:lang w:val="en-GB"/>
                </w:rPr>
                <w:t xml:space="preserve"> </w:t>
              </w:r>
              <w:r w:rsidRPr="00844767">
                <w:rPr>
                  <w:color w:val="auto"/>
                  <w:sz w:val="16"/>
                  <w:szCs w:val="16"/>
                  <w:lang w:val="en-GB"/>
                </w:rPr>
                <w:t>are all</w:t>
              </w:r>
              <w:r>
                <w:rPr>
                  <w:color w:val="auto"/>
                  <w:sz w:val="16"/>
                  <w:szCs w:val="16"/>
                  <w:lang w:val="en-GB"/>
                </w:rPr>
                <w:t xml:space="preserve"> XML files</w:t>
              </w:r>
            </w:ins>
          </w:p>
        </w:tc>
      </w:tr>
      <w:tr w:rsidR="0041394D" w:rsidRPr="00844767" w14:paraId="13D22255" w14:textId="77777777" w:rsidTr="00183372">
        <w:trPr>
          <w:trHeight w:val="305"/>
          <w:ins w:id="3339" w:author="Raphael Malyankar" w:date="2025-02-17T20:54:00Z"/>
        </w:trPr>
        <w:tc>
          <w:tcPr>
            <w:tcW w:w="450" w:type="pct"/>
          </w:tcPr>
          <w:p w14:paraId="5AA4C83F" w14:textId="77777777" w:rsidR="0041394D" w:rsidRPr="00844767" w:rsidRDefault="0041394D" w:rsidP="00183372">
            <w:pPr>
              <w:snapToGrid w:val="0"/>
              <w:spacing w:before="60" w:after="60" w:line="240" w:lineRule="auto"/>
              <w:jc w:val="left"/>
              <w:rPr>
                <w:ins w:id="3340" w:author="Raphael Malyankar" w:date="2025-02-17T20:54:00Z" w16du:dateUtc="2025-02-18T03:54:00Z"/>
                <w:sz w:val="16"/>
                <w:szCs w:val="16"/>
                <w:lang w:val="en-GB"/>
              </w:rPr>
            </w:pPr>
            <w:ins w:id="3341" w:author="Raphael Malyankar" w:date="2025-02-17T20:54:00Z" w16du:dateUtc="2025-02-18T03:54:00Z">
              <w:r w:rsidRPr="00844767">
                <w:rPr>
                  <w:sz w:val="16"/>
                  <w:szCs w:val="16"/>
                  <w:lang w:val="en-GB"/>
                </w:rPr>
                <w:t>Value</w:t>
              </w:r>
            </w:ins>
          </w:p>
        </w:tc>
        <w:tc>
          <w:tcPr>
            <w:tcW w:w="903" w:type="pct"/>
          </w:tcPr>
          <w:p w14:paraId="7EA2F2B9" w14:textId="77777777" w:rsidR="0041394D" w:rsidRPr="00844767" w:rsidRDefault="0041394D" w:rsidP="00183372">
            <w:pPr>
              <w:snapToGrid w:val="0"/>
              <w:spacing w:before="60" w:after="60" w:line="240" w:lineRule="auto"/>
              <w:jc w:val="left"/>
              <w:rPr>
                <w:ins w:id="3342" w:author="Raphael Malyankar" w:date="2025-02-17T20:54:00Z" w16du:dateUtc="2025-02-18T03:54:00Z"/>
                <w:sz w:val="16"/>
                <w:szCs w:val="16"/>
                <w:lang w:val="en-GB"/>
              </w:rPr>
            </w:pPr>
            <w:ins w:id="3343" w:author="Raphael Malyankar" w:date="2025-02-17T20:54:00Z" w16du:dateUtc="2025-02-18T03:54:00Z">
              <w:r w:rsidRPr="00844767">
                <w:rPr>
                  <w:sz w:val="16"/>
                  <w:szCs w:val="16"/>
                  <w:lang w:val="en-GB"/>
                </w:rPr>
                <w:t>XML</w:t>
              </w:r>
            </w:ins>
          </w:p>
        </w:tc>
        <w:tc>
          <w:tcPr>
            <w:tcW w:w="1549" w:type="pct"/>
          </w:tcPr>
          <w:p w14:paraId="4C469B3E" w14:textId="77777777" w:rsidR="0041394D" w:rsidRPr="00844767" w:rsidRDefault="0041394D" w:rsidP="00183372">
            <w:pPr>
              <w:snapToGrid w:val="0"/>
              <w:spacing w:before="60" w:after="60" w:line="240" w:lineRule="auto"/>
              <w:jc w:val="left"/>
              <w:rPr>
                <w:ins w:id="3344" w:author="Raphael Malyankar" w:date="2025-02-17T20:54:00Z" w16du:dateUtc="2025-02-18T03:54:00Z"/>
                <w:sz w:val="16"/>
                <w:szCs w:val="16"/>
                <w:lang w:val="en-GB"/>
              </w:rPr>
            </w:pPr>
            <w:ins w:id="3345" w:author="Raphael Malyankar" w:date="2025-02-17T20:54:00Z" w16du:dateUtc="2025-02-18T03:54:00Z">
              <w:r w:rsidRPr="00844767">
                <w:rPr>
                  <w:sz w:val="16"/>
                  <w:szCs w:val="16"/>
                  <w:lang w:val="en-GB"/>
                </w:rPr>
                <w:t>Extensible Markup Language</w:t>
              </w:r>
            </w:ins>
          </w:p>
        </w:tc>
        <w:tc>
          <w:tcPr>
            <w:tcW w:w="355" w:type="pct"/>
          </w:tcPr>
          <w:p w14:paraId="4BBE7310" w14:textId="77777777" w:rsidR="0041394D" w:rsidRPr="00844767" w:rsidRDefault="0041394D" w:rsidP="00183372">
            <w:pPr>
              <w:snapToGrid w:val="0"/>
              <w:spacing w:before="60" w:after="60" w:line="240" w:lineRule="auto"/>
              <w:jc w:val="center"/>
              <w:rPr>
                <w:ins w:id="3346" w:author="Raphael Malyankar" w:date="2025-02-17T20:54:00Z" w16du:dateUtc="2025-02-18T03:54:00Z"/>
                <w:sz w:val="16"/>
                <w:szCs w:val="16"/>
                <w:lang w:val="en-GB"/>
              </w:rPr>
            </w:pPr>
            <w:ins w:id="3347" w:author="Raphael Malyankar" w:date="2025-02-17T20:54:00Z" w16du:dateUtc="2025-02-18T03:54:00Z">
              <w:r w:rsidRPr="00844767">
                <w:rPr>
                  <w:sz w:val="16"/>
                  <w:szCs w:val="16"/>
                  <w:lang w:val="en-GB"/>
                </w:rPr>
                <w:t>4</w:t>
              </w:r>
            </w:ins>
          </w:p>
        </w:tc>
        <w:tc>
          <w:tcPr>
            <w:tcW w:w="1743" w:type="pct"/>
          </w:tcPr>
          <w:p w14:paraId="645108F9" w14:textId="77777777" w:rsidR="0041394D" w:rsidRPr="00844767" w:rsidRDefault="0041394D" w:rsidP="00183372">
            <w:pPr>
              <w:snapToGrid w:val="0"/>
              <w:spacing w:before="60" w:after="60" w:line="240" w:lineRule="auto"/>
              <w:jc w:val="left"/>
              <w:rPr>
                <w:ins w:id="3348" w:author="Raphael Malyankar" w:date="2025-02-17T20:54:00Z" w16du:dateUtc="2025-02-18T03:54:00Z"/>
                <w:sz w:val="16"/>
                <w:szCs w:val="16"/>
                <w:lang w:val="en-GB"/>
              </w:rPr>
            </w:pPr>
          </w:p>
        </w:tc>
      </w:tr>
    </w:tbl>
    <w:p w14:paraId="223400C1" w14:textId="77777777" w:rsidR="0041394D" w:rsidRDefault="0041394D" w:rsidP="008375A4">
      <w:pPr>
        <w:rPr>
          <w:ins w:id="3349" w:author="Raphael Malyankar" w:date="2025-01-05T21:01:00Z" w16du:dateUtc="2025-01-06T04:01:00Z"/>
        </w:rPr>
      </w:pPr>
    </w:p>
    <w:p w14:paraId="523B7400" w14:textId="77777777" w:rsidR="006443BD" w:rsidRDefault="006443BD" w:rsidP="008375A4">
      <w:pPr>
        <w:rPr>
          <w:ins w:id="3350" w:author="Raphael Malyankar" w:date="2025-01-05T21:01:00Z" w16du:dateUtc="2025-01-06T04:01:00Z"/>
        </w:rPr>
      </w:pPr>
    </w:p>
    <w:p w14:paraId="7B37379B" w14:textId="6D71232F" w:rsidR="006443BD" w:rsidRDefault="006443BD" w:rsidP="007D65F1">
      <w:pPr>
        <w:pStyle w:val="Heading3"/>
        <w:rPr>
          <w:ins w:id="3351" w:author="Raphael Malyankar" w:date="2025-01-05T21:01:00Z" w16du:dateUtc="2025-01-06T04:01:00Z"/>
        </w:rPr>
      </w:pPr>
      <w:bookmarkStart w:id="3352" w:name="_Toc190800761"/>
      <w:ins w:id="3353" w:author="Raphael Malyankar" w:date="2025-01-05T21:02:00Z" w16du:dateUtc="2025-01-06T04:02:00Z">
        <w:r w:rsidRPr="006443BD">
          <w:t>S100_SupportFileRevisionStatus</w:t>
        </w:r>
      </w:ins>
      <w:bookmarkEnd w:id="3352"/>
    </w:p>
    <w:p w14:paraId="381171FD" w14:textId="4D7BDF4F" w:rsidR="0041394D" w:rsidRDefault="00764EC4" w:rsidP="008375A4">
      <w:pPr>
        <w:rPr>
          <w:ins w:id="3354" w:author="Raphael Malyankar" w:date="2025-01-05T21:05:00Z" w16du:dateUtc="2025-01-06T04:05:00Z"/>
        </w:rPr>
      </w:pPr>
      <w:ins w:id="3355" w:author="Raphael Malyankar" w:date="2025-01-05T21:05:00Z" w16du:dateUtc="2025-01-06T04:05:00Z">
        <w:r w:rsidRPr="00764EC4">
          <w:t xml:space="preserve">S-130 </w:t>
        </w:r>
      </w:ins>
      <w:ins w:id="3356" w:author="Raphael Malyankar" w:date="2025-02-17T20:55:00Z" w16du:dateUtc="2025-02-18T03:55:00Z">
        <w:r w:rsidR="0041394D">
          <w:t>uses</w:t>
        </w:r>
      </w:ins>
      <w:ins w:id="3357" w:author="Raphael Malyankar" w:date="2025-01-05T21:05:00Z" w16du:dateUtc="2025-01-06T04:05:00Z">
        <w:r w:rsidRPr="00764EC4">
          <w:t xml:space="preserve"> S100_SupportFile</w:t>
        </w:r>
      </w:ins>
      <w:ins w:id="3358" w:author="Raphael Malyankar" w:date="2025-01-05T21:06:00Z" w16du:dateUtc="2025-01-06T04:06:00Z">
        <w:r w:rsidRPr="00764EC4">
          <w:t>RevisionStatus</w:t>
        </w:r>
      </w:ins>
      <w:ins w:id="3359" w:author="Raphael Malyankar" w:date="2025-02-17T20:55:00Z" w16du:dateUtc="2025-02-18T03:55:00Z">
        <w:r w:rsidR="0041394D">
          <w:t xml:space="preserve"> without modification</w:t>
        </w:r>
      </w:ins>
      <w:ins w:id="3360" w:author="Raphael Malyankar" w:date="2025-01-05T21:05:00Z" w16du:dateUtc="2025-01-06T04:05:00Z">
        <w:r w:rsidRPr="00764EC4">
          <w:t>.</w:t>
        </w:r>
      </w:ins>
    </w:p>
    <w:p w14:paraId="6BE3B052" w14:textId="77777777" w:rsidR="00764EC4" w:rsidRDefault="00764EC4" w:rsidP="008375A4">
      <w:pPr>
        <w:rPr>
          <w:ins w:id="3361" w:author="Raphael Malyankar" w:date="2025-01-05T21:02:00Z" w16du:dateUtc="2025-01-06T04:02:00Z"/>
        </w:rPr>
      </w:pPr>
    </w:p>
    <w:p w14:paraId="7E606728" w14:textId="7DFD34FF" w:rsidR="006443BD" w:rsidRDefault="006443BD" w:rsidP="007D65F1">
      <w:pPr>
        <w:pStyle w:val="Heading3"/>
        <w:rPr>
          <w:ins w:id="3362" w:author="Raphael Malyankar" w:date="2025-01-05T21:05:00Z" w16du:dateUtc="2025-01-06T04:05:00Z"/>
        </w:rPr>
      </w:pPr>
      <w:bookmarkStart w:id="3363" w:name="_Toc190800762"/>
      <w:ins w:id="3364" w:author="Raphael Malyankar" w:date="2025-01-05T21:03:00Z" w16du:dateUtc="2025-01-06T04:03:00Z">
        <w:r w:rsidRPr="006443BD">
          <w:t>S100_SupportFileSpecification</w:t>
        </w:r>
      </w:ins>
      <w:bookmarkEnd w:id="3363"/>
    </w:p>
    <w:p w14:paraId="4F7C074E" w14:textId="3489A715" w:rsidR="00764EC4" w:rsidRDefault="00764EC4" w:rsidP="008375A4">
      <w:pPr>
        <w:rPr>
          <w:ins w:id="3365" w:author="Raphael Malyankar" w:date="2025-02-17T20:56:00Z" w16du:dateUtc="2025-02-18T03:56:00Z"/>
        </w:rPr>
      </w:pPr>
      <w:ins w:id="3366" w:author="Raphael Malyankar" w:date="2025-01-05T21:06:00Z" w16du:dateUtc="2025-01-06T04:06:00Z">
        <w:r w:rsidRPr="00764EC4">
          <w:t>S-130 use</w:t>
        </w:r>
      </w:ins>
      <w:ins w:id="3367" w:author="Raphael Malyankar" w:date="2025-02-17T20:56:00Z" w16du:dateUtc="2025-02-18T03:56:00Z">
        <w:r w:rsidR="0041394D">
          <w:t>s</w:t>
        </w:r>
      </w:ins>
      <w:ins w:id="3368" w:author="Raphael Malyankar" w:date="2025-01-05T21:06:00Z" w16du:dateUtc="2025-01-06T04:06:00Z">
        <w:r w:rsidRPr="00764EC4">
          <w:t xml:space="preserve"> S100_SupportFile</w:t>
        </w:r>
        <w:r>
          <w:t>Specification</w:t>
        </w:r>
      </w:ins>
      <w:ins w:id="3369" w:author="Raphael Malyankar" w:date="2025-02-17T20:56:00Z" w16du:dateUtc="2025-02-18T03:56:00Z">
        <w:r w:rsidR="0041394D">
          <w:t xml:space="preserve"> without modification. </w:t>
        </w:r>
      </w:ins>
      <w:ins w:id="3370" w:author="Raphael Malyankar" w:date="2025-02-17T20:57:00Z" w16du:dateUtc="2025-02-18T03:57:00Z">
        <w:r w:rsidR="0041394D">
          <w:t xml:space="preserve">The table below is included to provide information about permitted values for fields in </w:t>
        </w:r>
        <w:r w:rsidR="0041394D" w:rsidRPr="0041394D">
          <w:t>S100_SupportFileSpecification</w:t>
        </w:r>
        <w:r w:rsidR="0041394D">
          <w:t>.</w:t>
        </w:r>
      </w:ins>
    </w:p>
    <w:p w14:paraId="410B0AB3" w14:textId="77777777" w:rsidR="0041394D" w:rsidRDefault="0041394D" w:rsidP="008375A4">
      <w:pPr>
        <w:rPr>
          <w:ins w:id="3371" w:author="Raphael Malyankar" w:date="2025-02-17T20:56:00Z" w16du:dateUtc="2025-02-18T03:56: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1275"/>
        <w:gridCol w:w="2250"/>
        <w:gridCol w:w="2968"/>
        <w:gridCol w:w="690"/>
        <w:gridCol w:w="1917"/>
        <w:gridCol w:w="4870"/>
      </w:tblGrid>
      <w:tr w:rsidR="0041394D" w:rsidRPr="00892F66" w14:paraId="79BAF861" w14:textId="77777777" w:rsidTr="00183372">
        <w:trPr>
          <w:cantSplit/>
          <w:trHeight w:val="277"/>
          <w:ins w:id="3372" w:author="Raphael Malyankar" w:date="2025-02-17T20:56:00Z"/>
        </w:trPr>
        <w:tc>
          <w:tcPr>
            <w:tcW w:w="456" w:type="pct"/>
            <w:shd w:val="clear" w:color="auto" w:fill="D9D9D9" w:themeFill="background1" w:themeFillShade="D9"/>
          </w:tcPr>
          <w:p w14:paraId="6323EF68" w14:textId="77777777" w:rsidR="0041394D" w:rsidRPr="00892F66" w:rsidRDefault="0041394D" w:rsidP="00183372">
            <w:pPr>
              <w:snapToGrid w:val="0"/>
              <w:spacing w:before="60" w:after="60" w:line="240" w:lineRule="auto"/>
              <w:rPr>
                <w:ins w:id="3373" w:author="Raphael Malyankar" w:date="2025-02-17T20:56:00Z" w16du:dateUtc="2025-02-18T03:56:00Z"/>
                <w:b/>
                <w:sz w:val="16"/>
                <w:szCs w:val="16"/>
                <w:lang w:val="en-GB"/>
              </w:rPr>
            </w:pPr>
            <w:ins w:id="3374" w:author="Raphael Malyankar" w:date="2025-02-17T20:56:00Z" w16du:dateUtc="2025-02-18T03:56:00Z">
              <w:r w:rsidRPr="00892F66">
                <w:rPr>
                  <w:b/>
                  <w:sz w:val="16"/>
                  <w:szCs w:val="16"/>
                  <w:lang w:val="en-GB"/>
                </w:rPr>
                <w:t>Role Name</w:t>
              </w:r>
            </w:ins>
          </w:p>
        </w:tc>
        <w:tc>
          <w:tcPr>
            <w:tcW w:w="805" w:type="pct"/>
            <w:shd w:val="clear" w:color="auto" w:fill="D9D9D9" w:themeFill="background1" w:themeFillShade="D9"/>
            <w:tcMar>
              <w:left w:w="29" w:type="dxa"/>
              <w:right w:w="29" w:type="dxa"/>
            </w:tcMar>
            <w:vAlign w:val="center"/>
          </w:tcPr>
          <w:p w14:paraId="74A45D11" w14:textId="77777777" w:rsidR="0041394D" w:rsidRPr="00892F66" w:rsidRDefault="0041394D" w:rsidP="00183372">
            <w:pPr>
              <w:snapToGrid w:val="0"/>
              <w:spacing w:before="60" w:after="60" w:line="240" w:lineRule="auto"/>
              <w:rPr>
                <w:ins w:id="3375" w:author="Raphael Malyankar" w:date="2025-02-17T20:56:00Z" w16du:dateUtc="2025-02-18T03:56:00Z"/>
                <w:b/>
                <w:sz w:val="16"/>
                <w:szCs w:val="16"/>
                <w:lang w:val="en-GB"/>
              </w:rPr>
            </w:pPr>
            <w:ins w:id="3376" w:author="Raphael Malyankar" w:date="2025-02-17T20:56:00Z" w16du:dateUtc="2025-02-18T03:56:00Z">
              <w:r w:rsidRPr="00892F66">
                <w:rPr>
                  <w:b/>
                  <w:sz w:val="16"/>
                  <w:szCs w:val="16"/>
                  <w:lang w:val="en-GB"/>
                </w:rPr>
                <w:t>Name</w:t>
              </w:r>
            </w:ins>
          </w:p>
        </w:tc>
        <w:tc>
          <w:tcPr>
            <w:tcW w:w="0" w:type="auto"/>
            <w:shd w:val="clear" w:color="auto" w:fill="D9D9D9" w:themeFill="background1" w:themeFillShade="D9"/>
            <w:tcMar>
              <w:left w:w="29" w:type="dxa"/>
              <w:right w:w="29" w:type="dxa"/>
            </w:tcMar>
            <w:vAlign w:val="center"/>
          </w:tcPr>
          <w:p w14:paraId="609351C8" w14:textId="77777777" w:rsidR="0041394D" w:rsidRPr="00892F66" w:rsidRDefault="0041394D" w:rsidP="00183372">
            <w:pPr>
              <w:snapToGrid w:val="0"/>
              <w:spacing w:before="60" w:after="60" w:line="240" w:lineRule="auto"/>
              <w:ind w:left="57" w:right="57"/>
              <w:rPr>
                <w:ins w:id="3377" w:author="Raphael Malyankar" w:date="2025-02-17T20:56:00Z" w16du:dateUtc="2025-02-18T03:56:00Z"/>
                <w:b/>
                <w:sz w:val="16"/>
                <w:szCs w:val="16"/>
                <w:lang w:val="en-GB"/>
              </w:rPr>
            </w:pPr>
            <w:ins w:id="3378" w:author="Raphael Malyankar" w:date="2025-02-17T20:56:00Z" w16du:dateUtc="2025-02-18T03:56:00Z">
              <w:r w:rsidRPr="00892F66">
                <w:rPr>
                  <w:b/>
                  <w:sz w:val="16"/>
                  <w:szCs w:val="16"/>
                  <w:lang w:val="en-GB"/>
                </w:rPr>
                <w:t>Description</w:t>
              </w:r>
            </w:ins>
          </w:p>
        </w:tc>
        <w:tc>
          <w:tcPr>
            <w:tcW w:w="247" w:type="pct"/>
            <w:shd w:val="clear" w:color="auto" w:fill="D9D9D9" w:themeFill="background1" w:themeFillShade="D9"/>
            <w:tcMar>
              <w:left w:w="29" w:type="dxa"/>
              <w:right w:w="29" w:type="dxa"/>
            </w:tcMar>
            <w:vAlign w:val="center"/>
          </w:tcPr>
          <w:p w14:paraId="0EB54232" w14:textId="77777777" w:rsidR="0041394D" w:rsidRPr="00892F66" w:rsidRDefault="0041394D" w:rsidP="00183372">
            <w:pPr>
              <w:snapToGrid w:val="0"/>
              <w:spacing w:before="60" w:after="60" w:line="240" w:lineRule="auto"/>
              <w:jc w:val="center"/>
              <w:rPr>
                <w:ins w:id="3379" w:author="Raphael Malyankar" w:date="2025-02-17T20:56:00Z" w16du:dateUtc="2025-02-18T03:56:00Z"/>
                <w:b/>
                <w:sz w:val="16"/>
                <w:szCs w:val="16"/>
                <w:lang w:val="en-GB"/>
              </w:rPr>
            </w:pPr>
            <w:ins w:id="3380" w:author="Raphael Malyankar" w:date="2025-02-17T20:56:00Z" w16du:dateUtc="2025-02-18T03:56:00Z">
              <w:r w:rsidRPr="00892F66">
                <w:rPr>
                  <w:b/>
                  <w:sz w:val="16"/>
                  <w:szCs w:val="16"/>
                  <w:lang w:val="en-GB"/>
                </w:rPr>
                <w:t>Mult</w:t>
              </w:r>
            </w:ins>
          </w:p>
        </w:tc>
        <w:tc>
          <w:tcPr>
            <w:tcW w:w="686" w:type="pct"/>
            <w:shd w:val="clear" w:color="auto" w:fill="D9D9D9" w:themeFill="background1" w:themeFillShade="D9"/>
            <w:tcMar>
              <w:left w:w="29" w:type="dxa"/>
              <w:right w:w="29" w:type="dxa"/>
            </w:tcMar>
            <w:vAlign w:val="center"/>
          </w:tcPr>
          <w:p w14:paraId="5AB93827" w14:textId="77777777" w:rsidR="0041394D" w:rsidRPr="00892F66" w:rsidRDefault="0041394D" w:rsidP="00183372">
            <w:pPr>
              <w:snapToGrid w:val="0"/>
              <w:spacing w:before="60" w:after="60" w:line="240" w:lineRule="auto"/>
              <w:ind w:left="57" w:right="57"/>
              <w:rPr>
                <w:ins w:id="3381" w:author="Raphael Malyankar" w:date="2025-02-17T20:56:00Z" w16du:dateUtc="2025-02-18T03:56:00Z"/>
                <w:b/>
                <w:sz w:val="16"/>
                <w:szCs w:val="16"/>
                <w:lang w:val="en-GB"/>
              </w:rPr>
            </w:pPr>
            <w:ins w:id="3382" w:author="Raphael Malyankar" w:date="2025-02-17T20:56:00Z" w16du:dateUtc="2025-02-18T03:56:00Z">
              <w:r w:rsidRPr="00892F66">
                <w:rPr>
                  <w:b/>
                  <w:sz w:val="16"/>
                  <w:szCs w:val="16"/>
                  <w:lang w:val="en-GB"/>
                </w:rPr>
                <w:t>Type</w:t>
              </w:r>
            </w:ins>
          </w:p>
        </w:tc>
        <w:tc>
          <w:tcPr>
            <w:tcW w:w="1743" w:type="pct"/>
            <w:shd w:val="clear" w:color="auto" w:fill="D9D9D9" w:themeFill="background1" w:themeFillShade="D9"/>
            <w:tcMar>
              <w:left w:w="29" w:type="dxa"/>
              <w:right w:w="29" w:type="dxa"/>
            </w:tcMar>
            <w:vAlign w:val="center"/>
          </w:tcPr>
          <w:p w14:paraId="0EAC0EA8" w14:textId="77777777" w:rsidR="0041394D" w:rsidRPr="00892F66" w:rsidRDefault="0041394D" w:rsidP="00183372">
            <w:pPr>
              <w:snapToGrid w:val="0"/>
              <w:spacing w:before="60" w:after="60" w:line="240" w:lineRule="auto"/>
              <w:ind w:left="57" w:right="57"/>
              <w:rPr>
                <w:ins w:id="3383" w:author="Raphael Malyankar" w:date="2025-02-17T20:56:00Z" w16du:dateUtc="2025-02-18T03:56:00Z"/>
                <w:b/>
                <w:sz w:val="16"/>
                <w:szCs w:val="16"/>
                <w:lang w:val="en-GB"/>
              </w:rPr>
            </w:pPr>
            <w:ins w:id="3384" w:author="Raphael Malyankar" w:date="2025-02-17T20:56:00Z" w16du:dateUtc="2025-02-18T03:56:00Z">
              <w:r w:rsidRPr="00892F66">
                <w:rPr>
                  <w:b/>
                  <w:sz w:val="16"/>
                  <w:szCs w:val="16"/>
                  <w:lang w:val="en-GB"/>
                </w:rPr>
                <w:t>Remarks</w:t>
              </w:r>
            </w:ins>
          </w:p>
        </w:tc>
      </w:tr>
      <w:tr w:rsidR="0041394D" w:rsidRPr="00892F66" w14:paraId="3846AA0E" w14:textId="77777777" w:rsidTr="00183372">
        <w:trPr>
          <w:cantSplit/>
          <w:trHeight w:val="305"/>
          <w:ins w:id="3385" w:author="Raphael Malyankar" w:date="2025-02-17T20:56:00Z"/>
        </w:trPr>
        <w:tc>
          <w:tcPr>
            <w:tcW w:w="456" w:type="pct"/>
          </w:tcPr>
          <w:p w14:paraId="14D787AB" w14:textId="77777777" w:rsidR="0041394D" w:rsidRPr="00892F66" w:rsidRDefault="0041394D" w:rsidP="00183372">
            <w:pPr>
              <w:snapToGrid w:val="0"/>
              <w:spacing w:before="60" w:after="60" w:line="240" w:lineRule="auto"/>
              <w:jc w:val="left"/>
              <w:rPr>
                <w:ins w:id="3386" w:author="Raphael Malyankar" w:date="2025-02-17T20:56:00Z" w16du:dateUtc="2025-02-18T03:56:00Z"/>
                <w:sz w:val="16"/>
                <w:szCs w:val="16"/>
                <w:lang w:val="en-GB"/>
              </w:rPr>
            </w:pPr>
            <w:ins w:id="3387" w:author="Raphael Malyankar" w:date="2025-02-17T20:56:00Z" w16du:dateUtc="2025-02-18T03:56:00Z">
              <w:r w:rsidRPr="00892F66">
                <w:rPr>
                  <w:sz w:val="16"/>
                  <w:szCs w:val="16"/>
                  <w:lang w:val="en-GB"/>
                </w:rPr>
                <w:t>Class</w:t>
              </w:r>
            </w:ins>
          </w:p>
        </w:tc>
        <w:tc>
          <w:tcPr>
            <w:tcW w:w="805" w:type="pct"/>
            <w:tcMar>
              <w:left w:w="29" w:type="dxa"/>
              <w:right w:w="29" w:type="dxa"/>
            </w:tcMar>
          </w:tcPr>
          <w:p w14:paraId="2B7C6A4A" w14:textId="77777777" w:rsidR="0041394D" w:rsidRPr="00892F66" w:rsidRDefault="0041394D" w:rsidP="00183372">
            <w:pPr>
              <w:snapToGrid w:val="0"/>
              <w:spacing w:before="60" w:after="60" w:line="240" w:lineRule="auto"/>
              <w:jc w:val="left"/>
              <w:rPr>
                <w:ins w:id="3388" w:author="Raphael Malyankar" w:date="2025-02-17T20:56:00Z" w16du:dateUtc="2025-02-18T03:56:00Z"/>
                <w:sz w:val="16"/>
                <w:szCs w:val="16"/>
                <w:lang w:val="en-GB"/>
              </w:rPr>
            </w:pPr>
            <w:ins w:id="3389" w:author="Raphael Malyankar" w:date="2025-02-17T20:56:00Z" w16du:dateUtc="2025-02-18T03:56:00Z">
              <w:r w:rsidRPr="00892F66">
                <w:rPr>
                  <w:sz w:val="16"/>
                  <w:szCs w:val="16"/>
                  <w:lang w:val="en-GB"/>
                </w:rPr>
                <w:t>S100_SupportFileSpecification</w:t>
              </w:r>
            </w:ins>
          </w:p>
        </w:tc>
        <w:tc>
          <w:tcPr>
            <w:tcW w:w="0" w:type="auto"/>
            <w:tcMar>
              <w:left w:w="29" w:type="dxa"/>
              <w:right w:w="29" w:type="dxa"/>
            </w:tcMar>
          </w:tcPr>
          <w:p w14:paraId="5F065114" w14:textId="77777777" w:rsidR="0041394D" w:rsidRPr="00892F66" w:rsidRDefault="0041394D" w:rsidP="00183372">
            <w:pPr>
              <w:snapToGrid w:val="0"/>
              <w:spacing w:before="60" w:after="60" w:line="240" w:lineRule="auto"/>
              <w:ind w:left="57" w:right="57"/>
              <w:jc w:val="left"/>
              <w:rPr>
                <w:ins w:id="3390" w:author="Raphael Malyankar" w:date="2025-02-17T20:56:00Z" w16du:dateUtc="2025-02-18T03:56:00Z"/>
                <w:sz w:val="16"/>
                <w:szCs w:val="16"/>
                <w:lang w:val="en-GB"/>
              </w:rPr>
            </w:pPr>
            <w:ins w:id="3391" w:author="Raphael Malyankar" w:date="2025-02-17T20:56:00Z" w16du:dateUtc="2025-02-18T03:56:00Z">
              <w:r w:rsidRPr="00892F66">
                <w:rPr>
                  <w:sz w:val="16"/>
                  <w:szCs w:val="16"/>
                  <w:lang w:val="en-GB"/>
                </w:rPr>
                <w:t xml:space="preserve">The </w:t>
              </w:r>
              <w:r>
                <w:rPr>
                  <w:sz w:val="16"/>
                  <w:szCs w:val="16"/>
                  <w:lang w:val="en-GB"/>
                </w:rPr>
                <w:t>S</w:t>
              </w:r>
              <w:r w:rsidRPr="00892F66">
                <w:rPr>
                  <w:sz w:val="16"/>
                  <w:szCs w:val="16"/>
                  <w:lang w:val="en-GB"/>
                </w:rPr>
                <w:t xml:space="preserve">tandard or </w:t>
              </w:r>
              <w:r>
                <w:rPr>
                  <w:sz w:val="16"/>
                  <w:szCs w:val="16"/>
                  <w:lang w:val="en-GB"/>
                </w:rPr>
                <w:t>S</w:t>
              </w:r>
              <w:r w:rsidRPr="00892F66">
                <w:rPr>
                  <w:sz w:val="16"/>
                  <w:szCs w:val="16"/>
                  <w:lang w:val="en-GB"/>
                </w:rPr>
                <w:t>pecification to which a support file conforms</w:t>
              </w:r>
            </w:ins>
          </w:p>
        </w:tc>
        <w:tc>
          <w:tcPr>
            <w:tcW w:w="247" w:type="pct"/>
            <w:tcMar>
              <w:left w:w="29" w:type="dxa"/>
              <w:right w:w="29" w:type="dxa"/>
            </w:tcMar>
          </w:tcPr>
          <w:p w14:paraId="10614EF3" w14:textId="77777777" w:rsidR="0041394D" w:rsidRPr="00892F66" w:rsidRDefault="0041394D" w:rsidP="00183372">
            <w:pPr>
              <w:snapToGrid w:val="0"/>
              <w:spacing w:before="60" w:after="60" w:line="240" w:lineRule="auto"/>
              <w:jc w:val="center"/>
              <w:rPr>
                <w:ins w:id="3392" w:author="Raphael Malyankar" w:date="2025-02-17T20:56:00Z" w16du:dateUtc="2025-02-18T03:56:00Z"/>
                <w:sz w:val="16"/>
                <w:szCs w:val="16"/>
                <w:lang w:val="en-GB"/>
              </w:rPr>
            </w:pPr>
            <w:ins w:id="3393" w:author="Raphael Malyankar" w:date="2025-02-17T20:56:00Z" w16du:dateUtc="2025-02-18T03:56:00Z">
              <w:r w:rsidRPr="00892F66">
                <w:rPr>
                  <w:sz w:val="16"/>
                  <w:szCs w:val="16"/>
                  <w:lang w:val="en-GB"/>
                </w:rPr>
                <w:t>-</w:t>
              </w:r>
            </w:ins>
          </w:p>
        </w:tc>
        <w:tc>
          <w:tcPr>
            <w:tcW w:w="686" w:type="pct"/>
            <w:tcMar>
              <w:left w:w="29" w:type="dxa"/>
              <w:right w:w="29" w:type="dxa"/>
            </w:tcMar>
          </w:tcPr>
          <w:p w14:paraId="001E7C39" w14:textId="77777777" w:rsidR="0041394D" w:rsidRPr="00892F66" w:rsidRDefault="0041394D" w:rsidP="00183372">
            <w:pPr>
              <w:snapToGrid w:val="0"/>
              <w:spacing w:before="60" w:after="60" w:line="240" w:lineRule="auto"/>
              <w:ind w:left="57" w:right="57"/>
              <w:jc w:val="left"/>
              <w:rPr>
                <w:ins w:id="3394" w:author="Raphael Malyankar" w:date="2025-02-17T20:56:00Z" w16du:dateUtc="2025-02-18T03:56:00Z"/>
                <w:sz w:val="16"/>
                <w:szCs w:val="16"/>
                <w:lang w:val="en-GB"/>
              </w:rPr>
            </w:pPr>
            <w:ins w:id="3395" w:author="Raphael Malyankar" w:date="2025-02-17T20:56:00Z" w16du:dateUtc="2025-02-18T03:56:00Z">
              <w:r w:rsidRPr="00892F66">
                <w:rPr>
                  <w:sz w:val="16"/>
                  <w:szCs w:val="16"/>
                  <w:lang w:val="en-GB"/>
                </w:rPr>
                <w:t>-</w:t>
              </w:r>
            </w:ins>
          </w:p>
        </w:tc>
        <w:tc>
          <w:tcPr>
            <w:tcW w:w="1743" w:type="pct"/>
            <w:tcMar>
              <w:left w:w="29" w:type="dxa"/>
              <w:right w:w="29" w:type="dxa"/>
            </w:tcMar>
          </w:tcPr>
          <w:p w14:paraId="2C90562C" w14:textId="77777777" w:rsidR="0041394D" w:rsidRPr="00892F66" w:rsidRDefault="0041394D" w:rsidP="00183372">
            <w:pPr>
              <w:snapToGrid w:val="0"/>
              <w:spacing w:before="60" w:after="60" w:line="240" w:lineRule="auto"/>
              <w:ind w:left="57" w:right="57"/>
              <w:jc w:val="left"/>
              <w:rPr>
                <w:ins w:id="3396" w:author="Raphael Malyankar" w:date="2025-02-17T20:56:00Z" w16du:dateUtc="2025-02-18T03:56:00Z"/>
                <w:sz w:val="16"/>
                <w:szCs w:val="16"/>
                <w:lang w:val="en-GB"/>
              </w:rPr>
            </w:pPr>
            <w:ins w:id="3397" w:author="Raphael Malyankar" w:date="2025-02-17T20:56:00Z" w16du:dateUtc="2025-02-18T03:56:00Z">
              <w:r w:rsidRPr="00892F66">
                <w:rPr>
                  <w:sz w:val="16"/>
                  <w:szCs w:val="16"/>
                  <w:lang w:val="en-GB"/>
                </w:rPr>
                <w:t>-</w:t>
              </w:r>
            </w:ins>
          </w:p>
        </w:tc>
      </w:tr>
      <w:tr w:rsidR="0041394D" w:rsidRPr="00892F66" w14:paraId="1C04F2EE" w14:textId="77777777" w:rsidTr="00183372">
        <w:trPr>
          <w:cantSplit/>
          <w:trHeight w:val="277"/>
          <w:ins w:id="3398" w:author="Raphael Malyankar" w:date="2025-02-17T20:56:00Z"/>
        </w:trPr>
        <w:tc>
          <w:tcPr>
            <w:tcW w:w="456" w:type="pct"/>
          </w:tcPr>
          <w:p w14:paraId="09F6BBAC" w14:textId="77777777" w:rsidR="0041394D" w:rsidRPr="00892F66" w:rsidRDefault="0041394D" w:rsidP="00183372">
            <w:pPr>
              <w:snapToGrid w:val="0"/>
              <w:spacing w:before="60" w:after="60" w:line="240" w:lineRule="auto"/>
              <w:jc w:val="left"/>
              <w:rPr>
                <w:ins w:id="3399" w:author="Raphael Malyankar" w:date="2025-02-17T20:56:00Z" w16du:dateUtc="2025-02-18T03:56:00Z"/>
                <w:sz w:val="16"/>
                <w:szCs w:val="16"/>
                <w:lang w:val="en-GB"/>
              </w:rPr>
            </w:pPr>
            <w:ins w:id="3400" w:author="Raphael Malyankar" w:date="2025-02-17T20:56:00Z" w16du:dateUtc="2025-02-18T03:56:00Z">
              <w:r w:rsidRPr="00892F66">
                <w:rPr>
                  <w:sz w:val="16"/>
                  <w:szCs w:val="16"/>
                  <w:lang w:val="en-GB"/>
                </w:rPr>
                <w:t>Attribute</w:t>
              </w:r>
            </w:ins>
          </w:p>
        </w:tc>
        <w:tc>
          <w:tcPr>
            <w:tcW w:w="805" w:type="pct"/>
            <w:tcMar>
              <w:left w:w="29" w:type="dxa"/>
              <w:right w:w="29" w:type="dxa"/>
            </w:tcMar>
          </w:tcPr>
          <w:p w14:paraId="598A6E21" w14:textId="77777777" w:rsidR="0041394D" w:rsidRPr="00892F66" w:rsidRDefault="0041394D" w:rsidP="00183372">
            <w:pPr>
              <w:snapToGrid w:val="0"/>
              <w:spacing w:before="60" w:after="60" w:line="240" w:lineRule="auto"/>
              <w:jc w:val="left"/>
              <w:rPr>
                <w:ins w:id="3401" w:author="Raphael Malyankar" w:date="2025-02-17T20:56:00Z" w16du:dateUtc="2025-02-18T03:56:00Z"/>
                <w:sz w:val="16"/>
                <w:szCs w:val="16"/>
                <w:lang w:val="en-GB"/>
              </w:rPr>
            </w:pPr>
            <w:ins w:id="3402" w:author="Raphael Malyankar" w:date="2025-02-17T20:56:00Z" w16du:dateUtc="2025-02-18T03:56:00Z">
              <w:r w:rsidRPr="00892F66">
                <w:rPr>
                  <w:sz w:val="16"/>
                  <w:szCs w:val="16"/>
                  <w:lang w:val="en-GB"/>
                </w:rPr>
                <w:t>name</w:t>
              </w:r>
            </w:ins>
          </w:p>
        </w:tc>
        <w:tc>
          <w:tcPr>
            <w:tcW w:w="0" w:type="auto"/>
            <w:tcMar>
              <w:left w:w="29" w:type="dxa"/>
              <w:right w:w="29" w:type="dxa"/>
            </w:tcMar>
          </w:tcPr>
          <w:p w14:paraId="2EAFCE1E" w14:textId="77777777" w:rsidR="0041394D" w:rsidRPr="00892F66" w:rsidRDefault="0041394D" w:rsidP="00183372">
            <w:pPr>
              <w:snapToGrid w:val="0"/>
              <w:spacing w:before="60" w:after="60" w:line="240" w:lineRule="auto"/>
              <w:ind w:left="57" w:right="57"/>
              <w:jc w:val="left"/>
              <w:rPr>
                <w:ins w:id="3403" w:author="Raphael Malyankar" w:date="2025-02-17T20:56:00Z" w16du:dateUtc="2025-02-18T03:56:00Z"/>
                <w:sz w:val="16"/>
                <w:szCs w:val="16"/>
                <w:lang w:val="en-GB"/>
              </w:rPr>
            </w:pPr>
            <w:ins w:id="3404" w:author="Raphael Malyankar" w:date="2025-02-17T20:56:00Z" w16du:dateUtc="2025-02-18T03:56:00Z">
              <w:r w:rsidRPr="00892F66">
                <w:rPr>
                  <w:sz w:val="16"/>
                  <w:szCs w:val="16"/>
                  <w:lang w:val="en-GB"/>
                </w:rPr>
                <w:t xml:space="preserve">The name of the </w:t>
              </w:r>
              <w:r>
                <w:rPr>
                  <w:sz w:val="16"/>
                  <w:szCs w:val="16"/>
                  <w:lang w:val="en-GB"/>
                </w:rPr>
                <w:t>S</w:t>
              </w:r>
              <w:r w:rsidRPr="00892F66">
                <w:rPr>
                  <w:sz w:val="16"/>
                  <w:szCs w:val="16"/>
                  <w:lang w:val="en-GB"/>
                </w:rPr>
                <w:t>pecification used to create the support file</w:t>
              </w:r>
            </w:ins>
          </w:p>
        </w:tc>
        <w:tc>
          <w:tcPr>
            <w:tcW w:w="247" w:type="pct"/>
            <w:tcMar>
              <w:left w:w="29" w:type="dxa"/>
              <w:right w:w="29" w:type="dxa"/>
            </w:tcMar>
          </w:tcPr>
          <w:p w14:paraId="29831E7B" w14:textId="77777777" w:rsidR="0041394D" w:rsidRPr="00892F66" w:rsidRDefault="0041394D" w:rsidP="00183372">
            <w:pPr>
              <w:snapToGrid w:val="0"/>
              <w:spacing w:before="60" w:after="60" w:line="240" w:lineRule="auto"/>
              <w:jc w:val="center"/>
              <w:rPr>
                <w:ins w:id="3405" w:author="Raphael Malyankar" w:date="2025-02-17T20:56:00Z" w16du:dateUtc="2025-02-18T03:56:00Z"/>
                <w:sz w:val="16"/>
                <w:szCs w:val="16"/>
                <w:lang w:val="en-GB"/>
              </w:rPr>
            </w:pPr>
            <w:ins w:id="3406" w:author="Raphael Malyankar" w:date="2025-02-17T20:56:00Z" w16du:dateUtc="2025-02-18T03:56:00Z">
              <w:r w:rsidRPr="00892F66">
                <w:rPr>
                  <w:sz w:val="16"/>
                  <w:szCs w:val="16"/>
                  <w:lang w:val="en-GB"/>
                </w:rPr>
                <w:t>1</w:t>
              </w:r>
            </w:ins>
          </w:p>
        </w:tc>
        <w:tc>
          <w:tcPr>
            <w:tcW w:w="686" w:type="pct"/>
            <w:tcMar>
              <w:left w:w="29" w:type="dxa"/>
              <w:right w:w="29" w:type="dxa"/>
            </w:tcMar>
          </w:tcPr>
          <w:p w14:paraId="26351666" w14:textId="77777777" w:rsidR="0041394D" w:rsidRPr="00892F66" w:rsidRDefault="0041394D" w:rsidP="00183372">
            <w:pPr>
              <w:snapToGrid w:val="0"/>
              <w:spacing w:before="60" w:after="60" w:line="240" w:lineRule="auto"/>
              <w:ind w:left="57" w:right="57"/>
              <w:jc w:val="left"/>
              <w:rPr>
                <w:ins w:id="3407" w:author="Raphael Malyankar" w:date="2025-02-17T20:56:00Z" w16du:dateUtc="2025-02-18T03:56:00Z"/>
                <w:sz w:val="16"/>
                <w:szCs w:val="16"/>
                <w:lang w:val="en-GB"/>
              </w:rPr>
            </w:pPr>
            <w:ins w:id="3408" w:author="Raphael Malyankar" w:date="2025-02-17T20:56:00Z" w16du:dateUtc="2025-02-18T03:56:00Z">
              <w:r w:rsidRPr="00892F66">
                <w:rPr>
                  <w:sz w:val="16"/>
                  <w:szCs w:val="16"/>
                  <w:lang w:val="en-GB"/>
                </w:rPr>
                <w:t>CharacterString</w:t>
              </w:r>
            </w:ins>
          </w:p>
        </w:tc>
        <w:tc>
          <w:tcPr>
            <w:tcW w:w="1743" w:type="pct"/>
            <w:tcMar>
              <w:left w:w="29" w:type="dxa"/>
              <w:right w:w="29" w:type="dxa"/>
            </w:tcMar>
          </w:tcPr>
          <w:p w14:paraId="5DA905FE" w14:textId="747C8D97" w:rsidR="0041394D" w:rsidRPr="00892F66" w:rsidRDefault="00786D53" w:rsidP="00183372">
            <w:pPr>
              <w:snapToGrid w:val="0"/>
              <w:spacing w:before="60" w:after="60" w:line="240" w:lineRule="auto"/>
              <w:ind w:left="57" w:right="57"/>
              <w:jc w:val="left"/>
              <w:rPr>
                <w:ins w:id="3409" w:author="Raphael Malyankar" w:date="2025-02-17T20:56:00Z" w16du:dateUtc="2025-02-18T03:56:00Z"/>
                <w:sz w:val="16"/>
                <w:szCs w:val="16"/>
                <w:lang w:val="en-GB"/>
              </w:rPr>
            </w:pPr>
            <w:ins w:id="3410" w:author="Raphael Malyankar" w:date="2025-02-17T21:00:00Z" w16du:dateUtc="2025-02-18T04:00:00Z">
              <w:r>
                <w:rPr>
                  <w:sz w:val="16"/>
                  <w:szCs w:val="16"/>
                  <w:lang w:val="en-GB"/>
                </w:rPr>
                <w:t>Value must be “</w:t>
              </w:r>
            </w:ins>
            <w:ins w:id="3411" w:author="Raphael Malyankar" w:date="2025-02-17T20:56:00Z" w16du:dateUtc="2025-02-18T03:56:00Z">
              <w:r w:rsidR="0041394D" w:rsidRPr="00892F66">
                <w:rPr>
                  <w:sz w:val="16"/>
                  <w:szCs w:val="16"/>
                  <w:lang w:val="en-GB"/>
                </w:rPr>
                <w:t>S-100</w:t>
              </w:r>
            </w:ins>
            <w:ins w:id="3412" w:author="Raphael Malyankar" w:date="2025-02-17T21:00:00Z" w16du:dateUtc="2025-02-18T04:00:00Z">
              <w:r>
                <w:rPr>
                  <w:sz w:val="16"/>
                  <w:szCs w:val="16"/>
                  <w:lang w:val="en-GB"/>
                </w:rPr>
                <w:t>”</w:t>
              </w:r>
            </w:ins>
            <w:ins w:id="3413" w:author="Raphael Malyankar" w:date="2025-02-17T20:56:00Z" w16du:dateUtc="2025-02-18T03:56:00Z">
              <w:r w:rsidR="0041394D" w:rsidRPr="00892F66">
                <w:rPr>
                  <w:sz w:val="16"/>
                  <w:szCs w:val="16"/>
                  <w:lang w:val="en-GB"/>
                </w:rPr>
                <w:t xml:space="preserve"> </w:t>
              </w:r>
            </w:ins>
            <w:ins w:id="3414" w:author="Raphael Malyankar" w:date="2025-02-17T21:00:00Z" w16du:dateUtc="2025-02-18T04:00:00Z">
              <w:r>
                <w:rPr>
                  <w:sz w:val="16"/>
                  <w:szCs w:val="16"/>
                  <w:lang w:val="en-GB"/>
                </w:rPr>
                <w:t xml:space="preserve">(without quotes) </w:t>
              </w:r>
            </w:ins>
            <w:ins w:id="3415" w:author="Raphael Malyankar" w:date="2025-02-17T20:56:00Z" w16du:dateUtc="2025-02-18T03:56:00Z">
              <w:r w:rsidR="0041394D" w:rsidRPr="00892F66">
                <w:rPr>
                  <w:sz w:val="16"/>
                  <w:szCs w:val="16"/>
                  <w:lang w:val="en-GB"/>
                </w:rPr>
                <w:t>for language packs</w:t>
              </w:r>
            </w:ins>
          </w:p>
          <w:p w14:paraId="3857D14B" w14:textId="77777777" w:rsidR="0041394D" w:rsidRPr="00892F66" w:rsidRDefault="0041394D" w:rsidP="00183372">
            <w:pPr>
              <w:snapToGrid w:val="0"/>
              <w:spacing w:before="60" w:after="60" w:line="240" w:lineRule="auto"/>
              <w:ind w:left="57" w:right="57"/>
              <w:jc w:val="left"/>
              <w:rPr>
                <w:ins w:id="3416" w:author="Raphael Malyankar" w:date="2025-02-17T20:56:00Z" w16du:dateUtc="2025-02-18T03:56:00Z"/>
                <w:sz w:val="16"/>
                <w:szCs w:val="16"/>
                <w:lang w:val="en-GB"/>
              </w:rPr>
            </w:pPr>
          </w:p>
        </w:tc>
      </w:tr>
      <w:tr w:rsidR="0041394D" w:rsidRPr="00892F66" w14:paraId="1331568F" w14:textId="77777777" w:rsidTr="00183372">
        <w:trPr>
          <w:cantSplit/>
          <w:trHeight w:val="277"/>
          <w:ins w:id="3417" w:author="Raphael Malyankar" w:date="2025-02-17T20:56:00Z"/>
        </w:trPr>
        <w:tc>
          <w:tcPr>
            <w:tcW w:w="456" w:type="pct"/>
          </w:tcPr>
          <w:p w14:paraId="04E84F49" w14:textId="77777777" w:rsidR="0041394D" w:rsidRPr="00892F66" w:rsidRDefault="0041394D" w:rsidP="00183372">
            <w:pPr>
              <w:snapToGrid w:val="0"/>
              <w:spacing w:before="60" w:after="60" w:line="240" w:lineRule="auto"/>
              <w:jc w:val="left"/>
              <w:rPr>
                <w:ins w:id="3418" w:author="Raphael Malyankar" w:date="2025-02-17T20:56:00Z" w16du:dateUtc="2025-02-18T03:56:00Z"/>
                <w:sz w:val="16"/>
                <w:szCs w:val="16"/>
                <w:lang w:val="en-GB"/>
              </w:rPr>
            </w:pPr>
            <w:ins w:id="3419" w:author="Raphael Malyankar" w:date="2025-02-17T20:56:00Z" w16du:dateUtc="2025-02-18T03:56:00Z">
              <w:r w:rsidRPr="00892F66">
                <w:rPr>
                  <w:sz w:val="16"/>
                  <w:szCs w:val="16"/>
                  <w:lang w:val="en-GB"/>
                </w:rPr>
                <w:t>Attribute</w:t>
              </w:r>
            </w:ins>
          </w:p>
        </w:tc>
        <w:tc>
          <w:tcPr>
            <w:tcW w:w="805" w:type="pct"/>
            <w:tcMar>
              <w:left w:w="29" w:type="dxa"/>
              <w:right w:w="29" w:type="dxa"/>
            </w:tcMar>
          </w:tcPr>
          <w:p w14:paraId="5F36472F" w14:textId="77777777" w:rsidR="0041394D" w:rsidRPr="00892F66" w:rsidRDefault="0041394D" w:rsidP="00183372">
            <w:pPr>
              <w:snapToGrid w:val="0"/>
              <w:spacing w:before="60" w:after="60" w:line="240" w:lineRule="auto"/>
              <w:jc w:val="left"/>
              <w:rPr>
                <w:ins w:id="3420" w:author="Raphael Malyankar" w:date="2025-02-17T20:56:00Z" w16du:dateUtc="2025-02-18T03:56:00Z"/>
                <w:sz w:val="16"/>
                <w:szCs w:val="16"/>
                <w:lang w:val="en-GB"/>
              </w:rPr>
            </w:pPr>
            <w:ins w:id="3421" w:author="Raphael Malyankar" w:date="2025-02-17T20:56:00Z" w16du:dateUtc="2025-02-18T03:56:00Z">
              <w:r w:rsidRPr="00892F66">
                <w:rPr>
                  <w:sz w:val="16"/>
                  <w:szCs w:val="16"/>
                  <w:lang w:val="en-GB"/>
                </w:rPr>
                <w:t>version</w:t>
              </w:r>
            </w:ins>
          </w:p>
        </w:tc>
        <w:tc>
          <w:tcPr>
            <w:tcW w:w="1062" w:type="pct"/>
            <w:tcMar>
              <w:left w:w="29" w:type="dxa"/>
              <w:right w:w="29" w:type="dxa"/>
            </w:tcMar>
          </w:tcPr>
          <w:p w14:paraId="4055C199" w14:textId="77777777" w:rsidR="0041394D" w:rsidRPr="00892F66" w:rsidRDefault="0041394D" w:rsidP="00183372">
            <w:pPr>
              <w:snapToGrid w:val="0"/>
              <w:spacing w:before="60" w:after="60" w:line="240" w:lineRule="auto"/>
              <w:ind w:left="57" w:right="57"/>
              <w:jc w:val="left"/>
              <w:rPr>
                <w:ins w:id="3422" w:author="Raphael Malyankar" w:date="2025-02-17T20:56:00Z" w16du:dateUtc="2025-02-18T03:56:00Z"/>
                <w:sz w:val="16"/>
                <w:szCs w:val="16"/>
                <w:lang w:val="en-GB"/>
              </w:rPr>
            </w:pPr>
            <w:ins w:id="3423" w:author="Raphael Malyankar" w:date="2025-02-17T20:56:00Z" w16du:dateUtc="2025-02-18T03:56:00Z">
              <w:r w:rsidRPr="00892F66">
                <w:rPr>
                  <w:sz w:val="16"/>
                  <w:szCs w:val="16"/>
                  <w:lang w:val="en-GB"/>
                </w:rPr>
                <w:t xml:space="preserve">The version number of the </w:t>
              </w:r>
              <w:r>
                <w:rPr>
                  <w:sz w:val="16"/>
                  <w:szCs w:val="16"/>
                  <w:lang w:val="en-GB"/>
                </w:rPr>
                <w:t>S</w:t>
              </w:r>
              <w:r w:rsidRPr="00892F66">
                <w:rPr>
                  <w:sz w:val="16"/>
                  <w:szCs w:val="16"/>
                  <w:lang w:val="en-GB"/>
                </w:rPr>
                <w:t>pecification</w:t>
              </w:r>
            </w:ins>
          </w:p>
        </w:tc>
        <w:tc>
          <w:tcPr>
            <w:tcW w:w="247" w:type="pct"/>
            <w:tcMar>
              <w:left w:w="29" w:type="dxa"/>
              <w:right w:w="29" w:type="dxa"/>
            </w:tcMar>
          </w:tcPr>
          <w:p w14:paraId="34F0D729" w14:textId="77777777" w:rsidR="0041394D" w:rsidRPr="00892F66" w:rsidRDefault="0041394D" w:rsidP="00183372">
            <w:pPr>
              <w:snapToGrid w:val="0"/>
              <w:spacing w:before="60" w:after="60" w:line="240" w:lineRule="auto"/>
              <w:ind w:left="57" w:right="57"/>
              <w:jc w:val="center"/>
              <w:rPr>
                <w:ins w:id="3424" w:author="Raphael Malyankar" w:date="2025-02-17T20:56:00Z" w16du:dateUtc="2025-02-18T03:56:00Z"/>
                <w:sz w:val="16"/>
                <w:szCs w:val="16"/>
                <w:lang w:val="en-GB"/>
              </w:rPr>
            </w:pPr>
            <w:ins w:id="3425" w:author="Raphael Malyankar" w:date="2025-02-17T20:56:00Z" w16du:dateUtc="2025-02-18T03:56:00Z">
              <w:r w:rsidRPr="00892F66">
                <w:rPr>
                  <w:sz w:val="16"/>
                  <w:szCs w:val="16"/>
                  <w:lang w:val="en-GB"/>
                </w:rPr>
                <w:t>0..1</w:t>
              </w:r>
            </w:ins>
          </w:p>
        </w:tc>
        <w:tc>
          <w:tcPr>
            <w:tcW w:w="686" w:type="pct"/>
            <w:tcMar>
              <w:left w:w="29" w:type="dxa"/>
              <w:right w:w="29" w:type="dxa"/>
            </w:tcMar>
          </w:tcPr>
          <w:p w14:paraId="167B0BCD" w14:textId="77777777" w:rsidR="0041394D" w:rsidRPr="00892F66" w:rsidRDefault="0041394D" w:rsidP="00183372">
            <w:pPr>
              <w:snapToGrid w:val="0"/>
              <w:spacing w:before="60" w:after="60" w:line="240" w:lineRule="auto"/>
              <w:ind w:left="57" w:right="57"/>
              <w:jc w:val="left"/>
              <w:rPr>
                <w:ins w:id="3426" w:author="Raphael Malyankar" w:date="2025-02-17T20:56:00Z" w16du:dateUtc="2025-02-18T03:56:00Z"/>
                <w:sz w:val="16"/>
                <w:szCs w:val="16"/>
                <w:lang w:val="en-GB"/>
              </w:rPr>
            </w:pPr>
            <w:ins w:id="3427" w:author="Raphael Malyankar" w:date="2025-02-17T20:56:00Z" w16du:dateUtc="2025-02-18T03:56:00Z">
              <w:r w:rsidRPr="00892F66">
                <w:rPr>
                  <w:sz w:val="16"/>
                  <w:szCs w:val="16"/>
                  <w:lang w:val="en-GB"/>
                </w:rPr>
                <w:t>CharacterString</w:t>
              </w:r>
            </w:ins>
          </w:p>
        </w:tc>
        <w:tc>
          <w:tcPr>
            <w:tcW w:w="1743" w:type="pct"/>
            <w:tcMar>
              <w:left w:w="29" w:type="dxa"/>
              <w:right w:w="29" w:type="dxa"/>
            </w:tcMar>
          </w:tcPr>
          <w:p w14:paraId="09806B07" w14:textId="77777777" w:rsidR="0041394D" w:rsidRPr="00892F66" w:rsidRDefault="0041394D" w:rsidP="00183372">
            <w:pPr>
              <w:snapToGrid w:val="0"/>
              <w:spacing w:before="60" w:after="60" w:line="240" w:lineRule="auto"/>
              <w:ind w:left="57" w:right="57"/>
              <w:jc w:val="left"/>
              <w:rPr>
                <w:ins w:id="3428" w:author="Raphael Malyankar" w:date="2025-02-17T20:56:00Z" w16du:dateUtc="2025-02-18T03:56:00Z"/>
                <w:sz w:val="16"/>
                <w:szCs w:val="16"/>
                <w:lang w:val="en-GB"/>
              </w:rPr>
            </w:pPr>
            <w:ins w:id="3429" w:author="Raphael Malyankar" w:date="2025-02-17T20:56:00Z" w16du:dateUtc="2025-02-18T03:56:00Z">
              <w:r w:rsidRPr="00892F66">
                <w:rPr>
                  <w:sz w:val="16"/>
                  <w:szCs w:val="16"/>
                  <w:lang w:val="en-GB"/>
                </w:rPr>
                <w:t xml:space="preserve">Use the applicable edition of the </w:t>
              </w:r>
              <w:r>
                <w:rPr>
                  <w:sz w:val="16"/>
                  <w:szCs w:val="16"/>
                  <w:lang w:val="en-GB"/>
                </w:rPr>
                <w:t>S</w:t>
              </w:r>
              <w:r w:rsidRPr="00892F66">
                <w:rPr>
                  <w:sz w:val="16"/>
                  <w:szCs w:val="16"/>
                  <w:lang w:val="en-GB"/>
                </w:rPr>
                <w:t xml:space="preserve">tandard in the </w:t>
              </w:r>
              <w:r w:rsidRPr="00892F66">
                <w:rPr>
                  <w:i/>
                  <w:iCs/>
                  <w:sz w:val="16"/>
                  <w:szCs w:val="16"/>
                  <w:lang w:val="en-GB"/>
                </w:rPr>
                <w:t>name</w:t>
              </w:r>
              <w:r>
                <w:rPr>
                  <w:sz w:val="16"/>
                  <w:szCs w:val="16"/>
                  <w:lang w:val="en-GB"/>
                </w:rPr>
                <w:t xml:space="preserve"> attribute</w:t>
              </w:r>
            </w:ins>
          </w:p>
          <w:p w14:paraId="1E969DD2" w14:textId="77777777" w:rsidR="0041394D" w:rsidRPr="00892F66" w:rsidRDefault="0041394D" w:rsidP="00183372">
            <w:pPr>
              <w:snapToGrid w:val="0"/>
              <w:spacing w:before="60" w:after="60" w:line="240" w:lineRule="auto"/>
              <w:ind w:left="57" w:right="57"/>
              <w:jc w:val="left"/>
              <w:rPr>
                <w:ins w:id="3430" w:author="Raphael Malyankar" w:date="2025-02-17T20:56:00Z" w16du:dateUtc="2025-02-18T03:56:00Z"/>
                <w:sz w:val="16"/>
                <w:szCs w:val="16"/>
                <w:lang w:val="en-GB"/>
              </w:rPr>
            </w:pPr>
            <w:ins w:id="3431" w:author="Raphael Malyankar" w:date="2025-02-17T20:56:00Z" w16du:dateUtc="2025-02-18T03:56:00Z">
              <w:r w:rsidRPr="00892F66">
                <w:rPr>
                  <w:sz w:val="16"/>
                  <w:szCs w:val="16"/>
                  <w:lang w:val="en-GB"/>
                </w:rPr>
                <w:t>For example, “5.0.0” for language packs conforming to S</w:t>
              </w:r>
              <w:r>
                <w:rPr>
                  <w:sz w:val="16"/>
                  <w:szCs w:val="16"/>
                  <w:lang w:val="en-GB"/>
                </w:rPr>
                <w:t>-100 Edition 5.0.0</w:t>
              </w:r>
            </w:ins>
          </w:p>
        </w:tc>
      </w:tr>
      <w:tr w:rsidR="0041394D" w:rsidRPr="00892F66" w14:paraId="1EDFA1CE" w14:textId="77777777" w:rsidTr="00183372">
        <w:trPr>
          <w:cantSplit/>
          <w:trHeight w:val="24"/>
          <w:ins w:id="3432" w:author="Raphael Malyankar" w:date="2025-02-17T20:56:00Z"/>
        </w:trPr>
        <w:tc>
          <w:tcPr>
            <w:tcW w:w="456" w:type="pct"/>
          </w:tcPr>
          <w:p w14:paraId="66D27A8C" w14:textId="77777777" w:rsidR="0041394D" w:rsidRPr="00892F66" w:rsidRDefault="0041394D" w:rsidP="00183372">
            <w:pPr>
              <w:snapToGrid w:val="0"/>
              <w:spacing w:before="60" w:after="60" w:line="240" w:lineRule="auto"/>
              <w:jc w:val="left"/>
              <w:rPr>
                <w:ins w:id="3433" w:author="Raphael Malyankar" w:date="2025-02-17T20:56:00Z" w16du:dateUtc="2025-02-18T03:56:00Z"/>
                <w:sz w:val="16"/>
                <w:szCs w:val="16"/>
                <w:lang w:val="en-GB"/>
              </w:rPr>
            </w:pPr>
            <w:ins w:id="3434" w:author="Raphael Malyankar" w:date="2025-02-17T20:56:00Z" w16du:dateUtc="2025-02-18T03:56:00Z">
              <w:r w:rsidRPr="00892F66">
                <w:rPr>
                  <w:sz w:val="16"/>
                  <w:szCs w:val="16"/>
                  <w:lang w:val="en-GB"/>
                </w:rPr>
                <w:t>Attribute</w:t>
              </w:r>
            </w:ins>
          </w:p>
        </w:tc>
        <w:tc>
          <w:tcPr>
            <w:tcW w:w="805" w:type="pct"/>
            <w:tcMar>
              <w:left w:w="29" w:type="dxa"/>
              <w:right w:w="29" w:type="dxa"/>
            </w:tcMar>
          </w:tcPr>
          <w:p w14:paraId="33B43B74" w14:textId="77777777" w:rsidR="0041394D" w:rsidRPr="00892F66" w:rsidRDefault="0041394D" w:rsidP="00183372">
            <w:pPr>
              <w:snapToGrid w:val="0"/>
              <w:spacing w:before="60" w:after="60" w:line="240" w:lineRule="auto"/>
              <w:jc w:val="left"/>
              <w:rPr>
                <w:ins w:id="3435" w:author="Raphael Malyankar" w:date="2025-02-17T20:56:00Z" w16du:dateUtc="2025-02-18T03:56:00Z"/>
                <w:sz w:val="16"/>
                <w:szCs w:val="16"/>
                <w:lang w:val="en-GB"/>
              </w:rPr>
            </w:pPr>
            <w:ins w:id="3436" w:author="Raphael Malyankar" w:date="2025-02-17T20:56:00Z" w16du:dateUtc="2025-02-18T03:56:00Z">
              <w:r w:rsidRPr="00892F66">
                <w:rPr>
                  <w:sz w:val="16"/>
                  <w:szCs w:val="16"/>
                  <w:lang w:val="en-GB"/>
                </w:rPr>
                <w:t>date</w:t>
              </w:r>
            </w:ins>
          </w:p>
        </w:tc>
        <w:tc>
          <w:tcPr>
            <w:tcW w:w="1062" w:type="pct"/>
            <w:tcMar>
              <w:left w:w="29" w:type="dxa"/>
              <w:right w:w="29" w:type="dxa"/>
            </w:tcMar>
          </w:tcPr>
          <w:p w14:paraId="2459AEE1" w14:textId="77777777" w:rsidR="0041394D" w:rsidRPr="00892F66" w:rsidRDefault="0041394D" w:rsidP="00183372">
            <w:pPr>
              <w:snapToGrid w:val="0"/>
              <w:spacing w:before="60" w:after="60" w:line="240" w:lineRule="auto"/>
              <w:ind w:left="57" w:right="57"/>
              <w:jc w:val="left"/>
              <w:rPr>
                <w:ins w:id="3437" w:author="Raphael Malyankar" w:date="2025-02-17T20:56:00Z" w16du:dateUtc="2025-02-18T03:56:00Z"/>
                <w:sz w:val="16"/>
                <w:szCs w:val="16"/>
                <w:lang w:val="en-GB"/>
              </w:rPr>
            </w:pPr>
            <w:ins w:id="3438" w:author="Raphael Malyankar" w:date="2025-02-17T20:56:00Z" w16du:dateUtc="2025-02-18T03:56:00Z">
              <w:r w:rsidRPr="00892F66">
                <w:rPr>
                  <w:sz w:val="16"/>
                  <w:szCs w:val="16"/>
                  <w:lang w:val="en-GB"/>
                </w:rPr>
                <w:t xml:space="preserve">The version date of the </w:t>
              </w:r>
              <w:r>
                <w:rPr>
                  <w:sz w:val="16"/>
                  <w:szCs w:val="16"/>
                  <w:lang w:val="en-GB"/>
                </w:rPr>
                <w:t>S</w:t>
              </w:r>
              <w:r w:rsidRPr="00892F66">
                <w:rPr>
                  <w:sz w:val="16"/>
                  <w:szCs w:val="16"/>
                  <w:lang w:val="en-GB"/>
                </w:rPr>
                <w:t>pecification</w:t>
              </w:r>
            </w:ins>
          </w:p>
        </w:tc>
        <w:tc>
          <w:tcPr>
            <w:tcW w:w="247" w:type="pct"/>
            <w:tcMar>
              <w:left w:w="29" w:type="dxa"/>
              <w:right w:w="29" w:type="dxa"/>
            </w:tcMar>
          </w:tcPr>
          <w:p w14:paraId="1F96AA22" w14:textId="77777777" w:rsidR="0041394D" w:rsidRPr="00892F66" w:rsidRDefault="0041394D" w:rsidP="00183372">
            <w:pPr>
              <w:snapToGrid w:val="0"/>
              <w:spacing w:before="60" w:after="60" w:line="240" w:lineRule="auto"/>
              <w:ind w:left="57" w:right="57"/>
              <w:jc w:val="center"/>
              <w:rPr>
                <w:ins w:id="3439" w:author="Raphael Malyankar" w:date="2025-02-17T20:56:00Z" w16du:dateUtc="2025-02-18T03:56:00Z"/>
                <w:sz w:val="16"/>
                <w:szCs w:val="16"/>
                <w:lang w:val="en-GB"/>
              </w:rPr>
            </w:pPr>
            <w:ins w:id="3440" w:author="Raphael Malyankar" w:date="2025-02-17T20:56:00Z" w16du:dateUtc="2025-02-18T03:56:00Z">
              <w:r w:rsidRPr="00892F66">
                <w:rPr>
                  <w:sz w:val="16"/>
                  <w:szCs w:val="16"/>
                  <w:lang w:val="en-GB"/>
                </w:rPr>
                <w:t>0..1</w:t>
              </w:r>
            </w:ins>
          </w:p>
        </w:tc>
        <w:tc>
          <w:tcPr>
            <w:tcW w:w="686" w:type="pct"/>
            <w:tcMar>
              <w:left w:w="29" w:type="dxa"/>
              <w:right w:w="29" w:type="dxa"/>
            </w:tcMar>
          </w:tcPr>
          <w:p w14:paraId="72099D43" w14:textId="77777777" w:rsidR="0041394D" w:rsidRPr="00892F66" w:rsidRDefault="0041394D" w:rsidP="00183372">
            <w:pPr>
              <w:snapToGrid w:val="0"/>
              <w:spacing w:before="60" w:after="60" w:line="240" w:lineRule="auto"/>
              <w:ind w:left="57" w:right="57"/>
              <w:jc w:val="left"/>
              <w:rPr>
                <w:ins w:id="3441" w:author="Raphael Malyankar" w:date="2025-02-17T20:56:00Z" w16du:dateUtc="2025-02-18T03:56:00Z"/>
                <w:sz w:val="16"/>
                <w:szCs w:val="16"/>
                <w:lang w:val="en-GB"/>
              </w:rPr>
            </w:pPr>
            <w:ins w:id="3442" w:author="Raphael Malyankar" w:date="2025-02-17T20:56:00Z" w16du:dateUtc="2025-02-18T03:56:00Z">
              <w:r w:rsidRPr="00892F66">
                <w:rPr>
                  <w:sz w:val="16"/>
                  <w:szCs w:val="16"/>
                  <w:lang w:val="en-GB"/>
                </w:rPr>
                <w:t>Date</w:t>
              </w:r>
            </w:ins>
          </w:p>
        </w:tc>
        <w:tc>
          <w:tcPr>
            <w:tcW w:w="1743" w:type="pct"/>
            <w:tcMar>
              <w:left w:w="29" w:type="dxa"/>
              <w:right w:w="29" w:type="dxa"/>
            </w:tcMar>
          </w:tcPr>
          <w:p w14:paraId="75E2F50B" w14:textId="77777777" w:rsidR="0041394D" w:rsidRPr="00892F66" w:rsidRDefault="0041394D" w:rsidP="00183372">
            <w:pPr>
              <w:snapToGrid w:val="0"/>
              <w:spacing w:before="60" w:after="60" w:line="240" w:lineRule="auto"/>
              <w:ind w:left="57" w:right="57"/>
              <w:jc w:val="left"/>
              <w:rPr>
                <w:ins w:id="3443" w:author="Raphael Malyankar" w:date="2025-02-17T20:56:00Z" w16du:dateUtc="2025-02-18T03:56:00Z"/>
                <w:sz w:val="16"/>
                <w:szCs w:val="16"/>
                <w:lang w:val="en-GB"/>
              </w:rPr>
            </w:pPr>
            <w:ins w:id="3444" w:author="Raphael Malyankar" w:date="2025-02-17T20:56:00Z" w16du:dateUtc="2025-02-18T03:56:00Z">
              <w:r w:rsidRPr="00892F66">
                <w:rPr>
                  <w:sz w:val="16"/>
                  <w:szCs w:val="16"/>
                  <w:lang w:val="en-GB"/>
                </w:rPr>
                <w:t>Omit or use the publication date in the GI Registry</w:t>
              </w:r>
            </w:ins>
          </w:p>
        </w:tc>
      </w:tr>
    </w:tbl>
    <w:p w14:paraId="10481A05" w14:textId="77777777" w:rsidR="0041394D" w:rsidRDefault="0041394D" w:rsidP="008375A4">
      <w:pPr>
        <w:rPr>
          <w:ins w:id="3445" w:author="Raphael Malyankar" w:date="2025-01-05T21:03:00Z" w16du:dateUtc="2025-01-06T04:03:00Z"/>
        </w:rPr>
      </w:pPr>
    </w:p>
    <w:p w14:paraId="77382591" w14:textId="77777777" w:rsidR="006443BD" w:rsidRDefault="006443BD" w:rsidP="008375A4">
      <w:pPr>
        <w:rPr>
          <w:ins w:id="3446" w:author="Raphael Malyankar" w:date="2025-01-05T21:03:00Z" w16du:dateUtc="2025-01-06T04:03:00Z"/>
        </w:rPr>
      </w:pPr>
    </w:p>
    <w:p w14:paraId="39FB9BAE" w14:textId="79740E62" w:rsidR="006443BD" w:rsidRDefault="006443BD" w:rsidP="007D65F1">
      <w:pPr>
        <w:pStyle w:val="Heading3"/>
        <w:rPr>
          <w:ins w:id="3447" w:author="Raphael Malyankar" w:date="2025-01-05T21:06:00Z" w16du:dateUtc="2025-01-06T04:06:00Z"/>
        </w:rPr>
      </w:pPr>
      <w:bookmarkStart w:id="3448" w:name="_Toc190800763"/>
      <w:ins w:id="3449" w:author="Raphael Malyankar" w:date="2025-01-05T21:03:00Z" w16du:dateUtc="2025-01-06T04:03:00Z">
        <w:r w:rsidRPr="006443BD">
          <w:lastRenderedPageBreak/>
          <w:t>S100_ResourcePurpose</w:t>
        </w:r>
      </w:ins>
      <w:bookmarkEnd w:id="3448"/>
    </w:p>
    <w:p w14:paraId="78450F64" w14:textId="42AE7D77" w:rsidR="00764EC4" w:rsidRDefault="00764EC4" w:rsidP="008375A4">
      <w:pPr>
        <w:rPr>
          <w:ins w:id="3450" w:author="Raphael Malyankar" w:date="2025-02-17T20:58:00Z" w16du:dateUtc="2025-02-18T03:58:00Z"/>
        </w:rPr>
      </w:pPr>
      <w:ins w:id="3451" w:author="Raphael Malyankar" w:date="2025-01-05T21:06:00Z" w16du:dateUtc="2025-01-06T04:06:00Z">
        <w:r w:rsidRPr="00764EC4">
          <w:t xml:space="preserve">S-130 </w:t>
        </w:r>
      </w:ins>
      <w:ins w:id="3452" w:author="Raphael Malyankar" w:date="2025-02-17T20:58:00Z" w16du:dateUtc="2025-02-18T03:58:00Z">
        <w:r w:rsidR="00786D53">
          <w:t xml:space="preserve">permits only the </w:t>
        </w:r>
        <w:r w:rsidR="00786D53" w:rsidRPr="00786D53">
          <w:rPr>
            <w:i/>
            <w:iCs/>
          </w:rPr>
          <w:t>languagePack</w:t>
        </w:r>
        <w:r w:rsidR="00786D53">
          <w:t xml:space="preserve"> value in</w:t>
        </w:r>
      </w:ins>
      <w:ins w:id="3453" w:author="Raphael Malyankar" w:date="2025-01-05T21:06:00Z" w16du:dateUtc="2025-01-06T04:06:00Z">
        <w:r w:rsidRPr="00764EC4">
          <w:t xml:space="preserve"> S100_ ResourcePurpose.</w:t>
        </w:r>
      </w:ins>
    </w:p>
    <w:p w14:paraId="2EE8D47F" w14:textId="77777777" w:rsidR="00786D53" w:rsidRDefault="00786D53" w:rsidP="008375A4">
      <w:pPr>
        <w:rPr>
          <w:ins w:id="3454" w:author="Raphael Malyankar" w:date="2025-02-17T20:58:00Z" w16du:dateUtc="2025-02-18T03:58: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000" w:firstRow="0" w:lastRow="0" w:firstColumn="0" w:lastColumn="0" w:noHBand="0" w:noVBand="0"/>
      </w:tblPr>
      <w:tblGrid>
        <w:gridCol w:w="1229"/>
        <w:gridCol w:w="2495"/>
        <w:gridCol w:w="4563"/>
        <w:gridCol w:w="813"/>
        <w:gridCol w:w="4870"/>
      </w:tblGrid>
      <w:tr w:rsidR="00786D53" w:rsidRPr="003F0938" w14:paraId="0A0A0713" w14:textId="77777777" w:rsidTr="00183372">
        <w:trPr>
          <w:trHeight w:val="277"/>
          <w:ins w:id="3455" w:author="Raphael Malyankar" w:date="2025-02-17T20:58:00Z"/>
        </w:trPr>
        <w:tc>
          <w:tcPr>
            <w:tcW w:w="440" w:type="pct"/>
            <w:shd w:val="clear" w:color="auto" w:fill="D9D9D9" w:themeFill="background1" w:themeFillShade="D9"/>
            <w:vAlign w:val="center"/>
          </w:tcPr>
          <w:p w14:paraId="218BAEA7" w14:textId="77777777" w:rsidR="00786D53" w:rsidRPr="003F0938" w:rsidRDefault="00786D53" w:rsidP="00183372">
            <w:pPr>
              <w:snapToGrid w:val="0"/>
              <w:spacing w:before="60" w:after="60" w:line="240" w:lineRule="auto"/>
              <w:jc w:val="left"/>
              <w:rPr>
                <w:ins w:id="3456" w:author="Raphael Malyankar" w:date="2025-02-17T20:58:00Z" w16du:dateUtc="2025-02-18T03:58:00Z"/>
                <w:b/>
                <w:sz w:val="16"/>
                <w:szCs w:val="16"/>
                <w:lang w:val="en-GB"/>
              </w:rPr>
            </w:pPr>
            <w:ins w:id="3457" w:author="Raphael Malyankar" w:date="2025-02-17T20:58:00Z" w16du:dateUtc="2025-02-18T03:58:00Z">
              <w:r>
                <w:rPr>
                  <w:b/>
                  <w:sz w:val="16"/>
                  <w:szCs w:val="16"/>
                  <w:lang w:val="en-GB"/>
                </w:rPr>
                <w:t>Item</w:t>
              </w:r>
            </w:ins>
          </w:p>
        </w:tc>
        <w:tc>
          <w:tcPr>
            <w:tcW w:w="893" w:type="pct"/>
            <w:shd w:val="clear" w:color="auto" w:fill="D9D9D9" w:themeFill="background1" w:themeFillShade="D9"/>
            <w:vAlign w:val="center"/>
          </w:tcPr>
          <w:p w14:paraId="06B7F132" w14:textId="77777777" w:rsidR="00786D53" w:rsidRPr="003F0938" w:rsidRDefault="00786D53" w:rsidP="00183372">
            <w:pPr>
              <w:snapToGrid w:val="0"/>
              <w:spacing w:before="60" w:after="60" w:line="240" w:lineRule="auto"/>
              <w:jc w:val="left"/>
              <w:rPr>
                <w:ins w:id="3458" w:author="Raphael Malyankar" w:date="2025-02-17T20:58:00Z" w16du:dateUtc="2025-02-18T03:58:00Z"/>
                <w:b/>
                <w:sz w:val="16"/>
                <w:szCs w:val="16"/>
                <w:lang w:val="en-GB"/>
              </w:rPr>
            </w:pPr>
            <w:ins w:id="3459" w:author="Raphael Malyankar" w:date="2025-02-17T20:58:00Z" w16du:dateUtc="2025-02-18T03:58:00Z">
              <w:r w:rsidRPr="003F0938">
                <w:rPr>
                  <w:b/>
                  <w:sz w:val="16"/>
                  <w:szCs w:val="16"/>
                  <w:lang w:val="en-GB"/>
                </w:rPr>
                <w:t>Name</w:t>
              </w:r>
            </w:ins>
          </w:p>
        </w:tc>
        <w:tc>
          <w:tcPr>
            <w:tcW w:w="1633" w:type="pct"/>
            <w:shd w:val="clear" w:color="auto" w:fill="D9D9D9" w:themeFill="background1" w:themeFillShade="D9"/>
            <w:vAlign w:val="center"/>
          </w:tcPr>
          <w:p w14:paraId="59ACCB4D" w14:textId="77777777" w:rsidR="00786D53" w:rsidRPr="003F0938" w:rsidRDefault="00786D53" w:rsidP="00183372">
            <w:pPr>
              <w:snapToGrid w:val="0"/>
              <w:spacing w:before="60" w:after="60" w:line="240" w:lineRule="auto"/>
              <w:jc w:val="left"/>
              <w:rPr>
                <w:ins w:id="3460" w:author="Raphael Malyankar" w:date="2025-02-17T20:58:00Z" w16du:dateUtc="2025-02-18T03:58:00Z"/>
                <w:b/>
                <w:sz w:val="16"/>
                <w:szCs w:val="16"/>
                <w:lang w:val="en-GB"/>
              </w:rPr>
            </w:pPr>
            <w:ins w:id="3461" w:author="Raphael Malyankar" w:date="2025-02-17T20:58:00Z" w16du:dateUtc="2025-02-18T03:58:00Z">
              <w:r w:rsidRPr="003F0938">
                <w:rPr>
                  <w:b/>
                  <w:sz w:val="16"/>
                  <w:szCs w:val="16"/>
                  <w:lang w:val="en-GB"/>
                </w:rPr>
                <w:t>Description</w:t>
              </w:r>
            </w:ins>
          </w:p>
        </w:tc>
        <w:tc>
          <w:tcPr>
            <w:tcW w:w="291" w:type="pct"/>
            <w:shd w:val="clear" w:color="auto" w:fill="D9D9D9" w:themeFill="background1" w:themeFillShade="D9"/>
            <w:vAlign w:val="center"/>
          </w:tcPr>
          <w:p w14:paraId="55003565" w14:textId="77777777" w:rsidR="00786D53" w:rsidRPr="003F0938" w:rsidRDefault="00786D53" w:rsidP="00183372">
            <w:pPr>
              <w:snapToGrid w:val="0"/>
              <w:spacing w:before="60" w:after="60" w:line="240" w:lineRule="auto"/>
              <w:jc w:val="center"/>
              <w:rPr>
                <w:ins w:id="3462" w:author="Raphael Malyankar" w:date="2025-02-17T20:58:00Z" w16du:dateUtc="2025-02-18T03:58:00Z"/>
                <w:b/>
                <w:sz w:val="16"/>
                <w:szCs w:val="16"/>
                <w:lang w:val="en-GB"/>
              </w:rPr>
            </w:pPr>
            <w:ins w:id="3463" w:author="Raphael Malyankar" w:date="2025-02-17T20:58:00Z" w16du:dateUtc="2025-02-18T03:58:00Z">
              <w:r w:rsidRPr="003F0938">
                <w:rPr>
                  <w:b/>
                  <w:sz w:val="16"/>
                  <w:szCs w:val="16"/>
                  <w:lang w:val="en-GB"/>
                </w:rPr>
                <w:t>Code</w:t>
              </w:r>
            </w:ins>
          </w:p>
        </w:tc>
        <w:tc>
          <w:tcPr>
            <w:tcW w:w="1743" w:type="pct"/>
            <w:shd w:val="clear" w:color="auto" w:fill="D9D9D9" w:themeFill="background1" w:themeFillShade="D9"/>
            <w:vAlign w:val="center"/>
          </w:tcPr>
          <w:p w14:paraId="040D372A" w14:textId="77777777" w:rsidR="00786D53" w:rsidRPr="003F0938" w:rsidRDefault="00786D53" w:rsidP="00183372">
            <w:pPr>
              <w:snapToGrid w:val="0"/>
              <w:spacing w:before="60" w:after="60" w:line="240" w:lineRule="auto"/>
              <w:jc w:val="left"/>
              <w:rPr>
                <w:ins w:id="3464" w:author="Raphael Malyankar" w:date="2025-02-17T20:58:00Z" w16du:dateUtc="2025-02-18T03:58:00Z"/>
                <w:b/>
                <w:sz w:val="16"/>
                <w:szCs w:val="16"/>
                <w:lang w:val="en-GB"/>
              </w:rPr>
            </w:pPr>
            <w:ins w:id="3465" w:author="Raphael Malyankar" w:date="2025-02-17T20:58:00Z" w16du:dateUtc="2025-02-18T03:58:00Z">
              <w:r w:rsidRPr="003F0938">
                <w:rPr>
                  <w:b/>
                  <w:sz w:val="16"/>
                  <w:szCs w:val="16"/>
                  <w:lang w:val="en-GB"/>
                </w:rPr>
                <w:t>Remarks</w:t>
              </w:r>
            </w:ins>
          </w:p>
        </w:tc>
      </w:tr>
      <w:tr w:rsidR="00786D53" w:rsidRPr="003F0938" w14:paraId="64CEC719" w14:textId="77777777" w:rsidTr="00183372">
        <w:trPr>
          <w:trHeight w:val="305"/>
          <w:ins w:id="3466" w:author="Raphael Malyankar" w:date="2025-02-17T20:58:00Z"/>
        </w:trPr>
        <w:tc>
          <w:tcPr>
            <w:tcW w:w="440" w:type="pct"/>
          </w:tcPr>
          <w:p w14:paraId="3DBE1BF3" w14:textId="77777777" w:rsidR="00786D53" w:rsidRPr="003F0938" w:rsidRDefault="00786D53" w:rsidP="00183372">
            <w:pPr>
              <w:snapToGrid w:val="0"/>
              <w:spacing w:before="60" w:after="60" w:line="240" w:lineRule="auto"/>
              <w:jc w:val="left"/>
              <w:rPr>
                <w:ins w:id="3467" w:author="Raphael Malyankar" w:date="2025-02-17T20:58:00Z" w16du:dateUtc="2025-02-18T03:58:00Z"/>
                <w:sz w:val="16"/>
                <w:szCs w:val="16"/>
                <w:lang w:val="en-GB"/>
              </w:rPr>
            </w:pPr>
            <w:ins w:id="3468" w:author="Raphael Malyankar" w:date="2025-02-17T20:58:00Z" w16du:dateUtc="2025-02-18T03:58:00Z">
              <w:r w:rsidRPr="003F0938">
                <w:rPr>
                  <w:sz w:val="16"/>
                  <w:szCs w:val="16"/>
                  <w:lang w:val="en-GB"/>
                </w:rPr>
                <w:t>Enumeration</w:t>
              </w:r>
            </w:ins>
          </w:p>
        </w:tc>
        <w:tc>
          <w:tcPr>
            <w:tcW w:w="893" w:type="pct"/>
          </w:tcPr>
          <w:p w14:paraId="41430E06" w14:textId="77777777" w:rsidR="00786D53" w:rsidRPr="003F0938" w:rsidRDefault="00786D53" w:rsidP="00183372">
            <w:pPr>
              <w:snapToGrid w:val="0"/>
              <w:spacing w:before="60" w:after="60" w:line="240" w:lineRule="auto"/>
              <w:jc w:val="left"/>
              <w:rPr>
                <w:ins w:id="3469" w:author="Raphael Malyankar" w:date="2025-02-17T20:58:00Z" w16du:dateUtc="2025-02-18T03:58:00Z"/>
                <w:sz w:val="16"/>
                <w:szCs w:val="16"/>
                <w:lang w:val="en-GB"/>
              </w:rPr>
            </w:pPr>
            <w:ins w:id="3470" w:author="Raphael Malyankar" w:date="2025-02-17T20:58:00Z" w16du:dateUtc="2025-02-18T03:58:00Z">
              <w:r w:rsidRPr="003F0938">
                <w:rPr>
                  <w:sz w:val="16"/>
                  <w:szCs w:val="16"/>
                  <w:lang w:val="en-GB"/>
                </w:rPr>
                <w:t>S100_ResourcePurpose</w:t>
              </w:r>
            </w:ins>
          </w:p>
        </w:tc>
        <w:tc>
          <w:tcPr>
            <w:tcW w:w="1633" w:type="pct"/>
          </w:tcPr>
          <w:p w14:paraId="447DC05D" w14:textId="77777777" w:rsidR="00786D53" w:rsidRPr="003F0938" w:rsidRDefault="00786D53" w:rsidP="00183372">
            <w:pPr>
              <w:snapToGrid w:val="0"/>
              <w:spacing w:before="60" w:after="60" w:line="240" w:lineRule="auto"/>
              <w:jc w:val="left"/>
              <w:rPr>
                <w:ins w:id="3471" w:author="Raphael Malyankar" w:date="2025-02-17T20:58:00Z" w16du:dateUtc="2025-02-18T03:58:00Z"/>
                <w:sz w:val="16"/>
                <w:szCs w:val="16"/>
                <w:lang w:val="en-GB"/>
              </w:rPr>
            </w:pPr>
            <w:ins w:id="3472" w:author="Raphael Malyankar" w:date="2025-02-17T20:58:00Z" w16du:dateUtc="2025-02-18T03:58:00Z">
              <w:r w:rsidRPr="003F0938">
                <w:rPr>
                  <w:rFonts w:eastAsia="Times New Roman"/>
                  <w:sz w:val="16"/>
                  <w:szCs w:val="16"/>
                  <w:lang w:val="en-GB"/>
                </w:rPr>
                <w:t>Defines the purpose of the supporting resource</w:t>
              </w:r>
            </w:ins>
          </w:p>
        </w:tc>
        <w:tc>
          <w:tcPr>
            <w:tcW w:w="291" w:type="pct"/>
          </w:tcPr>
          <w:p w14:paraId="274994DE" w14:textId="77777777" w:rsidR="00786D53" w:rsidRPr="003F0938" w:rsidRDefault="00786D53" w:rsidP="00183372">
            <w:pPr>
              <w:snapToGrid w:val="0"/>
              <w:spacing w:before="60" w:after="60" w:line="240" w:lineRule="auto"/>
              <w:jc w:val="center"/>
              <w:rPr>
                <w:ins w:id="3473" w:author="Raphael Malyankar" w:date="2025-02-17T20:58:00Z" w16du:dateUtc="2025-02-18T03:58:00Z"/>
                <w:sz w:val="16"/>
                <w:szCs w:val="16"/>
                <w:lang w:val="en-GB"/>
              </w:rPr>
            </w:pPr>
            <w:ins w:id="3474" w:author="Raphael Malyankar" w:date="2025-02-17T20:58:00Z" w16du:dateUtc="2025-02-18T03:58:00Z">
              <w:r w:rsidRPr="003F0938">
                <w:rPr>
                  <w:sz w:val="16"/>
                  <w:szCs w:val="16"/>
                  <w:lang w:val="en-GB"/>
                </w:rPr>
                <w:t>-</w:t>
              </w:r>
            </w:ins>
          </w:p>
        </w:tc>
        <w:tc>
          <w:tcPr>
            <w:tcW w:w="1743" w:type="pct"/>
          </w:tcPr>
          <w:p w14:paraId="4CE0BD66" w14:textId="7DA59CF8" w:rsidR="00786D53" w:rsidRPr="004D40BF" w:rsidRDefault="00786D53" w:rsidP="00183372">
            <w:pPr>
              <w:pStyle w:val="Default"/>
              <w:spacing w:before="60" w:after="60"/>
              <w:rPr>
                <w:ins w:id="3475" w:author="Raphael Malyankar" w:date="2025-02-17T20:58:00Z" w16du:dateUtc="2025-02-18T03:58:00Z"/>
                <w:b/>
                <w:bCs/>
                <w:color w:val="auto"/>
                <w:sz w:val="16"/>
                <w:szCs w:val="16"/>
                <w:lang w:val="en-GB"/>
              </w:rPr>
            </w:pPr>
            <w:ins w:id="3476" w:author="Raphael Malyankar" w:date="2025-02-17T20:58:00Z" w16du:dateUtc="2025-02-18T03:58:00Z">
              <w:r w:rsidRPr="004D40BF">
                <w:rPr>
                  <w:b/>
                  <w:bCs/>
                  <w:color w:val="auto"/>
                  <w:sz w:val="16"/>
                  <w:szCs w:val="16"/>
                  <w:lang w:val="en-GB"/>
                </w:rPr>
                <w:t>S-104 allows only language packs</w:t>
              </w:r>
              <w:r>
                <w:rPr>
                  <w:b/>
                  <w:bCs/>
                  <w:color w:val="auto"/>
                  <w:sz w:val="16"/>
                  <w:szCs w:val="16"/>
                  <w:lang w:val="en-GB"/>
                </w:rPr>
                <w:t xml:space="preserve"> </w:t>
              </w:r>
              <w:r w:rsidRPr="004D40BF">
                <w:rPr>
                  <w:b/>
                  <w:bCs/>
                  <w:color w:val="auto"/>
                  <w:sz w:val="16"/>
                  <w:szCs w:val="16"/>
                  <w:lang w:val="en-GB"/>
                </w:rPr>
                <w:t>as support files and the allowed values of the S-100 enumeration are restricted accordingly</w:t>
              </w:r>
            </w:ins>
          </w:p>
        </w:tc>
      </w:tr>
      <w:tr w:rsidR="00786D53" w:rsidRPr="003F0938" w14:paraId="31C447ED" w14:textId="77777777" w:rsidTr="00183372">
        <w:trPr>
          <w:trHeight w:val="305"/>
          <w:ins w:id="3477" w:author="Raphael Malyankar" w:date="2025-02-17T20:58:00Z"/>
        </w:trPr>
        <w:tc>
          <w:tcPr>
            <w:tcW w:w="440" w:type="pct"/>
          </w:tcPr>
          <w:p w14:paraId="6BB8EA23" w14:textId="77777777" w:rsidR="00786D53" w:rsidRPr="003F0938" w:rsidRDefault="00786D53" w:rsidP="00183372">
            <w:pPr>
              <w:snapToGrid w:val="0"/>
              <w:spacing w:before="60" w:after="60" w:line="240" w:lineRule="auto"/>
              <w:jc w:val="left"/>
              <w:rPr>
                <w:ins w:id="3478" w:author="Raphael Malyankar" w:date="2025-02-17T20:58:00Z" w16du:dateUtc="2025-02-18T03:58:00Z"/>
                <w:sz w:val="16"/>
                <w:szCs w:val="16"/>
                <w:lang w:val="en-GB"/>
              </w:rPr>
            </w:pPr>
            <w:ins w:id="3479" w:author="Raphael Malyankar" w:date="2025-02-17T20:58:00Z" w16du:dateUtc="2025-02-18T03:58:00Z">
              <w:r w:rsidRPr="003F0938">
                <w:rPr>
                  <w:sz w:val="16"/>
                  <w:szCs w:val="16"/>
                  <w:lang w:val="en-GB"/>
                </w:rPr>
                <w:t>Value</w:t>
              </w:r>
            </w:ins>
          </w:p>
        </w:tc>
        <w:tc>
          <w:tcPr>
            <w:tcW w:w="893" w:type="pct"/>
          </w:tcPr>
          <w:p w14:paraId="2FFB3BAC" w14:textId="77777777" w:rsidR="00786D53" w:rsidRPr="003F0938" w:rsidRDefault="00786D53" w:rsidP="00183372">
            <w:pPr>
              <w:snapToGrid w:val="0"/>
              <w:spacing w:before="60" w:after="60" w:line="240" w:lineRule="auto"/>
              <w:jc w:val="left"/>
              <w:rPr>
                <w:ins w:id="3480" w:author="Raphael Malyankar" w:date="2025-02-17T20:58:00Z" w16du:dateUtc="2025-02-18T03:58:00Z"/>
                <w:sz w:val="16"/>
                <w:szCs w:val="16"/>
                <w:lang w:val="en-GB"/>
              </w:rPr>
            </w:pPr>
            <w:ins w:id="3481" w:author="Raphael Malyankar" w:date="2025-02-17T20:58:00Z" w16du:dateUtc="2025-02-18T03:58:00Z">
              <w:r w:rsidRPr="003F0938">
                <w:rPr>
                  <w:sz w:val="16"/>
                  <w:szCs w:val="16"/>
                  <w:lang w:val="en-GB"/>
                </w:rPr>
                <w:t>languagePack</w:t>
              </w:r>
            </w:ins>
          </w:p>
        </w:tc>
        <w:tc>
          <w:tcPr>
            <w:tcW w:w="1633" w:type="pct"/>
          </w:tcPr>
          <w:p w14:paraId="542D122B" w14:textId="77777777" w:rsidR="00786D53" w:rsidRPr="003F0938" w:rsidRDefault="00786D53" w:rsidP="00183372">
            <w:pPr>
              <w:snapToGrid w:val="0"/>
              <w:spacing w:before="60" w:after="60" w:line="240" w:lineRule="auto"/>
              <w:jc w:val="left"/>
              <w:rPr>
                <w:ins w:id="3482" w:author="Raphael Malyankar" w:date="2025-02-17T20:58:00Z" w16du:dateUtc="2025-02-18T03:58:00Z"/>
                <w:sz w:val="16"/>
                <w:szCs w:val="16"/>
                <w:lang w:val="en-GB"/>
              </w:rPr>
            </w:pPr>
            <w:ins w:id="3483" w:author="Raphael Malyankar" w:date="2025-02-17T20:58:00Z" w16du:dateUtc="2025-02-18T03:58:00Z">
              <w:r w:rsidRPr="003F0938">
                <w:rPr>
                  <w:sz w:val="16"/>
                  <w:szCs w:val="16"/>
                  <w:lang w:val="en-GB"/>
                </w:rPr>
                <w:t>A Language pack</w:t>
              </w:r>
            </w:ins>
          </w:p>
        </w:tc>
        <w:tc>
          <w:tcPr>
            <w:tcW w:w="291" w:type="pct"/>
          </w:tcPr>
          <w:p w14:paraId="601EEFE8" w14:textId="77777777" w:rsidR="00786D53" w:rsidRPr="003F0938" w:rsidRDefault="00786D53" w:rsidP="00183372">
            <w:pPr>
              <w:snapToGrid w:val="0"/>
              <w:spacing w:before="60" w:after="60" w:line="240" w:lineRule="auto"/>
              <w:jc w:val="center"/>
              <w:rPr>
                <w:ins w:id="3484" w:author="Raphael Malyankar" w:date="2025-02-17T20:58:00Z" w16du:dateUtc="2025-02-18T03:58:00Z"/>
                <w:sz w:val="16"/>
                <w:szCs w:val="16"/>
                <w:lang w:val="en-GB"/>
              </w:rPr>
            </w:pPr>
            <w:ins w:id="3485" w:author="Raphael Malyankar" w:date="2025-02-17T20:58:00Z" w16du:dateUtc="2025-02-18T03:58:00Z">
              <w:r>
                <w:rPr>
                  <w:sz w:val="16"/>
                  <w:szCs w:val="16"/>
                  <w:lang w:val="en-GB"/>
                </w:rPr>
                <w:t>3</w:t>
              </w:r>
            </w:ins>
          </w:p>
        </w:tc>
        <w:tc>
          <w:tcPr>
            <w:tcW w:w="1743" w:type="pct"/>
          </w:tcPr>
          <w:p w14:paraId="1DE693E4" w14:textId="77777777" w:rsidR="00786D53" w:rsidRPr="003F0938" w:rsidRDefault="00786D53" w:rsidP="00183372">
            <w:pPr>
              <w:snapToGrid w:val="0"/>
              <w:spacing w:before="60" w:after="60" w:line="240" w:lineRule="auto"/>
              <w:jc w:val="left"/>
              <w:rPr>
                <w:ins w:id="3486" w:author="Raphael Malyankar" w:date="2025-02-17T20:58:00Z" w16du:dateUtc="2025-02-18T03:58:00Z"/>
                <w:sz w:val="16"/>
                <w:szCs w:val="16"/>
                <w:lang w:val="en-GB"/>
              </w:rPr>
            </w:pPr>
          </w:p>
        </w:tc>
      </w:tr>
    </w:tbl>
    <w:p w14:paraId="3DFDFA80" w14:textId="77777777" w:rsidR="00786D53" w:rsidRDefault="00786D53" w:rsidP="008375A4">
      <w:pPr>
        <w:rPr>
          <w:ins w:id="3487" w:author="Raphael Malyankar" w:date="2025-01-05T21:03:00Z" w16du:dateUtc="2025-01-06T04:03:00Z"/>
        </w:rPr>
      </w:pPr>
    </w:p>
    <w:p w14:paraId="0C1D6BFA" w14:textId="77777777" w:rsidR="006443BD" w:rsidRDefault="006443BD" w:rsidP="008375A4">
      <w:pPr>
        <w:rPr>
          <w:ins w:id="3488" w:author="Raphael Malyankar" w:date="2025-01-05T21:03:00Z" w16du:dateUtc="2025-01-06T04:03:00Z"/>
        </w:rPr>
      </w:pPr>
    </w:p>
    <w:p w14:paraId="7551C597" w14:textId="6238F708" w:rsidR="00764EC4" w:rsidRDefault="00764EC4" w:rsidP="007D65F1">
      <w:pPr>
        <w:pStyle w:val="Heading3"/>
        <w:rPr>
          <w:ins w:id="3489" w:author="Raphael Malyankar" w:date="2025-01-05T21:03:00Z" w16du:dateUtc="2025-01-06T04:03:00Z"/>
        </w:rPr>
      </w:pPr>
      <w:bookmarkStart w:id="3490" w:name="_Toc190800764"/>
      <w:ins w:id="3491" w:author="Raphael Malyankar" w:date="2025-01-05T21:03:00Z" w16du:dateUtc="2025-01-06T04:03:00Z">
        <w:r w:rsidRPr="00764EC4">
          <w:t>S100_CatalogueDiscoveryMetadata</w:t>
        </w:r>
        <w:bookmarkEnd w:id="3490"/>
      </w:ins>
    </w:p>
    <w:p w14:paraId="18DFFE82" w14:textId="017B4F6D" w:rsidR="00764EC4" w:rsidRDefault="00764EC4" w:rsidP="008375A4">
      <w:pPr>
        <w:rPr>
          <w:ins w:id="3492" w:author="Raphael Malyankar" w:date="2025-01-05T21:09:00Z" w16du:dateUtc="2025-01-06T04:09:00Z"/>
        </w:rPr>
      </w:pPr>
      <w:ins w:id="3493" w:author="Raphael Malyankar" w:date="2025-01-05T21:07:00Z" w16du:dateUtc="2025-01-06T04:07:00Z">
        <w:r w:rsidRPr="00764EC4">
          <w:t xml:space="preserve">S-104 uses S100_CatalogueDiscoveryMetadata without modification. This class is used to provide metadata about </w:t>
        </w:r>
      </w:ins>
      <w:ins w:id="3494" w:author="Raphael Malyankar" w:date="2025-01-05T21:08:00Z" w16du:dateUtc="2025-01-06T04:08:00Z">
        <w:r>
          <w:t xml:space="preserve">the </w:t>
        </w:r>
      </w:ins>
      <w:ins w:id="3495" w:author="Raphael Malyankar" w:date="2025-01-05T21:07:00Z" w16du:dateUtc="2025-01-06T04:07:00Z">
        <w:r w:rsidRPr="00764EC4">
          <w:t>Feature Catalogues</w:t>
        </w:r>
        <w:r>
          <w:t xml:space="preserve"> </w:t>
        </w:r>
      </w:ins>
      <w:ins w:id="3496" w:author="Raphael Malyankar" w:date="2025-01-05T21:08:00Z" w16du:dateUtc="2025-01-06T04:08:00Z">
        <w:r>
          <w:t>if it is</w:t>
        </w:r>
      </w:ins>
      <w:ins w:id="3497" w:author="Raphael Malyankar" w:date="2025-01-05T21:07:00Z" w16du:dateUtc="2025-01-06T04:07:00Z">
        <w:r>
          <w:t xml:space="preserve"> </w:t>
        </w:r>
      </w:ins>
      <w:ins w:id="3498" w:author="Raphael Malyankar" w:date="2025-01-05T21:08:00Z" w16du:dateUtc="2025-01-06T04:08:00Z">
        <w:r>
          <w:t>included in the Exchange Set.</w:t>
        </w:r>
      </w:ins>
    </w:p>
    <w:p w14:paraId="6D525068" w14:textId="77777777" w:rsidR="00764EC4" w:rsidRDefault="00764EC4" w:rsidP="008375A4">
      <w:pPr>
        <w:rPr>
          <w:ins w:id="3499" w:author="Raphael Malyankar" w:date="2025-01-05T21:13:00Z" w16du:dateUtc="2025-01-06T04:13:00Z"/>
        </w:rPr>
      </w:pPr>
    </w:p>
    <w:p w14:paraId="6C6BCF17" w14:textId="202E4B0C" w:rsidR="00970957" w:rsidRDefault="00970957" w:rsidP="007D65F1">
      <w:pPr>
        <w:pStyle w:val="Heading3"/>
        <w:rPr>
          <w:ins w:id="3500" w:author="Raphael Malyankar" w:date="2025-01-05T21:13:00Z" w16du:dateUtc="2025-01-06T04:13:00Z"/>
        </w:rPr>
      </w:pPr>
      <w:bookmarkStart w:id="3501" w:name="_Toc190800765"/>
      <w:ins w:id="3502" w:author="Raphael Malyankar" w:date="2025-01-05T21:13:00Z" w16du:dateUtc="2025-01-06T04:13:00Z">
        <w:r>
          <w:t>S100_CatalogueScope</w:t>
        </w:r>
        <w:bookmarkEnd w:id="3501"/>
      </w:ins>
    </w:p>
    <w:p w14:paraId="4482963B" w14:textId="080EC3AF" w:rsidR="00970957" w:rsidRDefault="00970957" w:rsidP="008375A4">
      <w:pPr>
        <w:rPr>
          <w:ins w:id="3503" w:author="Raphael Malyankar" w:date="2025-01-05T21:14:00Z" w16du:dateUtc="2025-01-06T04:14:00Z"/>
        </w:rPr>
      </w:pPr>
      <w:ins w:id="3504" w:author="Raphael Malyankar" w:date="2025-01-05T21:13:00Z" w16du:dateUtc="2025-01-06T04:13:00Z">
        <w:r>
          <w:t>Since S-130</w:t>
        </w:r>
      </w:ins>
      <w:ins w:id="3505" w:author="Raphael Malyankar" w:date="2025-01-05T21:14:00Z" w16du:dateUtc="2025-01-06T04:14:00Z">
        <w:r>
          <w:t xml:space="preserve"> does not use portrayal or interoperability catalogues, the corresponding values are not used </w:t>
        </w:r>
      </w:ins>
      <w:ins w:id="3506" w:author="Raphael Malyankar" w:date="2025-01-05T21:15:00Z" w16du:dateUtc="2025-01-06T04:15:00Z">
        <w:r>
          <w:t>in S-130.</w:t>
        </w:r>
      </w:ins>
      <w:ins w:id="3507" w:author="Raphael Malyankar" w:date="2025-01-05T21:14:00Z" w16du:dateUtc="2025-01-06T04:14:00Z">
        <w:r>
          <w:t xml:space="preserve"> </w:t>
        </w:r>
      </w:ins>
      <w:ins w:id="3508" w:author="Raphael Malyankar" w:date="2025-01-05T21:20:00Z" w16du:dateUtc="2025-01-06T04:20:00Z">
        <w:r w:rsidR="00A36832">
          <w:t xml:space="preserve">Only the </w:t>
        </w:r>
        <w:r w:rsidR="00A36832" w:rsidRPr="00A36832">
          <w:rPr>
            <w:i/>
            <w:iCs/>
          </w:rPr>
          <w:t>featureCatalogue</w:t>
        </w:r>
        <w:r w:rsidR="00A36832">
          <w:t xml:space="preserve"> value is used in S-130.</w:t>
        </w:r>
      </w:ins>
    </w:p>
    <w:p w14:paraId="63D0C698" w14:textId="77777777" w:rsidR="00970957" w:rsidRDefault="00970957" w:rsidP="008375A4">
      <w:pPr>
        <w:rPr>
          <w:ins w:id="3509" w:author="Raphael Malyankar" w:date="2025-01-05T21:13:00Z" w16du:dateUtc="2025-01-06T04:13: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1026"/>
        <w:gridCol w:w="2845"/>
        <w:gridCol w:w="4597"/>
        <w:gridCol w:w="1713"/>
        <w:gridCol w:w="3789"/>
      </w:tblGrid>
      <w:tr w:rsidR="00AD7E40" w:rsidRPr="005F67C2" w14:paraId="584921FC" w14:textId="77777777" w:rsidTr="00000EF5">
        <w:trPr>
          <w:trHeight w:val="198"/>
          <w:ins w:id="3510" w:author="Raphael Malyankar" w:date="2025-01-05T21:13:00Z"/>
        </w:trPr>
        <w:tc>
          <w:tcPr>
            <w:tcW w:w="367" w:type="pct"/>
            <w:shd w:val="clear" w:color="auto" w:fill="D9D9D9" w:themeFill="background1" w:themeFillShade="D9"/>
          </w:tcPr>
          <w:p w14:paraId="6506B41D" w14:textId="77777777" w:rsidR="00970957" w:rsidRPr="005F67C2" w:rsidRDefault="00970957" w:rsidP="00656379">
            <w:pPr>
              <w:keepNext/>
              <w:snapToGrid w:val="0"/>
              <w:spacing w:before="60" w:after="60" w:line="240" w:lineRule="auto"/>
              <w:jc w:val="left"/>
              <w:rPr>
                <w:ins w:id="3511" w:author="Raphael Malyankar" w:date="2025-01-05T21:13:00Z" w16du:dateUtc="2025-01-06T04:13:00Z"/>
                <w:b/>
                <w:sz w:val="16"/>
                <w:szCs w:val="16"/>
                <w:lang w:val="en-GB"/>
              </w:rPr>
            </w:pPr>
            <w:bookmarkStart w:id="3512" w:name="_Hlk105080193"/>
            <w:ins w:id="3513" w:author="Raphael Malyankar" w:date="2025-01-05T21:13:00Z" w16du:dateUtc="2025-01-06T04:13:00Z">
              <w:r>
                <w:rPr>
                  <w:b/>
                  <w:sz w:val="16"/>
                  <w:szCs w:val="16"/>
                  <w:lang w:val="en-GB"/>
                </w:rPr>
                <w:t>Item</w:t>
              </w:r>
            </w:ins>
          </w:p>
        </w:tc>
        <w:tc>
          <w:tcPr>
            <w:tcW w:w="1018" w:type="pct"/>
            <w:shd w:val="clear" w:color="auto" w:fill="D9D9D9" w:themeFill="background1" w:themeFillShade="D9"/>
          </w:tcPr>
          <w:p w14:paraId="4D38AD4D" w14:textId="77777777" w:rsidR="00970957" w:rsidRPr="005F67C2" w:rsidRDefault="00970957" w:rsidP="00656379">
            <w:pPr>
              <w:keepNext/>
              <w:snapToGrid w:val="0"/>
              <w:spacing w:before="60" w:after="60" w:line="240" w:lineRule="auto"/>
              <w:jc w:val="left"/>
              <w:rPr>
                <w:ins w:id="3514" w:author="Raphael Malyankar" w:date="2025-01-05T21:13:00Z" w16du:dateUtc="2025-01-06T04:13:00Z"/>
                <w:b/>
                <w:sz w:val="16"/>
                <w:szCs w:val="16"/>
                <w:lang w:val="en-GB"/>
              </w:rPr>
            </w:pPr>
            <w:ins w:id="3515" w:author="Raphael Malyankar" w:date="2025-01-05T21:13:00Z" w16du:dateUtc="2025-01-06T04:13:00Z">
              <w:r w:rsidRPr="005F67C2">
                <w:rPr>
                  <w:b/>
                  <w:sz w:val="16"/>
                  <w:szCs w:val="16"/>
                  <w:lang w:val="en-GB"/>
                </w:rPr>
                <w:t>Name</w:t>
              </w:r>
            </w:ins>
          </w:p>
        </w:tc>
        <w:tc>
          <w:tcPr>
            <w:tcW w:w="1645" w:type="pct"/>
            <w:shd w:val="clear" w:color="auto" w:fill="D9D9D9" w:themeFill="background1" w:themeFillShade="D9"/>
          </w:tcPr>
          <w:p w14:paraId="125D4AFA" w14:textId="77777777" w:rsidR="00970957" w:rsidRPr="005F67C2" w:rsidRDefault="00970957" w:rsidP="00656379">
            <w:pPr>
              <w:keepNext/>
              <w:snapToGrid w:val="0"/>
              <w:spacing w:before="60" w:after="60" w:line="240" w:lineRule="auto"/>
              <w:jc w:val="left"/>
              <w:rPr>
                <w:ins w:id="3516" w:author="Raphael Malyankar" w:date="2025-01-05T21:13:00Z" w16du:dateUtc="2025-01-06T04:13:00Z"/>
                <w:b/>
                <w:sz w:val="16"/>
                <w:szCs w:val="16"/>
                <w:lang w:val="en-GB"/>
              </w:rPr>
            </w:pPr>
            <w:ins w:id="3517" w:author="Raphael Malyankar" w:date="2025-01-05T21:13:00Z" w16du:dateUtc="2025-01-06T04:13:00Z">
              <w:r w:rsidRPr="005F67C2">
                <w:rPr>
                  <w:b/>
                  <w:sz w:val="16"/>
                  <w:szCs w:val="16"/>
                  <w:lang w:val="en-GB"/>
                </w:rPr>
                <w:t>Description</w:t>
              </w:r>
            </w:ins>
          </w:p>
        </w:tc>
        <w:tc>
          <w:tcPr>
            <w:tcW w:w="613" w:type="pct"/>
            <w:shd w:val="clear" w:color="auto" w:fill="D9D9D9" w:themeFill="background1" w:themeFillShade="D9"/>
          </w:tcPr>
          <w:p w14:paraId="201210CB" w14:textId="77777777" w:rsidR="00970957" w:rsidRPr="005F67C2" w:rsidRDefault="00970957" w:rsidP="00656379">
            <w:pPr>
              <w:keepNext/>
              <w:snapToGrid w:val="0"/>
              <w:spacing w:before="60" w:after="60" w:line="240" w:lineRule="auto"/>
              <w:jc w:val="center"/>
              <w:rPr>
                <w:ins w:id="3518" w:author="Raphael Malyankar" w:date="2025-01-05T21:13:00Z" w16du:dateUtc="2025-01-06T04:13:00Z"/>
                <w:b/>
                <w:sz w:val="16"/>
                <w:szCs w:val="16"/>
                <w:lang w:val="en-GB"/>
              </w:rPr>
            </w:pPr>
            <w:ins w:id="3519" w:author="Raphael Malyankar" w:date="2025-01-05T21:13:00Z" w16du:dateUtc="2025-01-06T04:13:00Z">
              <w:r w:rsidRPr="005F67C2">
                <w:rPr>
                  <w:b/>
                  <w:sz w:val="16"/>
                  <w:szCs w:val="16"/>
                  <w:lang w:val="en-GB"/>
                </w:rPr>
                <w:t>Code</w:t>
              </w:r>
            </w:ins>
          </w:p>
        </w:tc>
        <w:tc>
          <w:tcPr>
            <w:tcW w:w="1356" w:type="pct"/>
            <w:shd w:val="clear" w:color="auto" w:fill="D9D9D9" w:themeFill="background1" w:themeFillShade="D9"/>
          </w:tcPr>
          <w:p w14:paraId="701B0985" w14:textId="77777777" w:rsidR="00970957" w:rsidRPr="005F67C2" w:rsidRDefault="00970957" w:rsidP="00656379">
            <w:pPr>
              <w:keepNext/>
              <w:snapToGrid w:val="0"/>
              <w:spacing w:before="60" w:after="60" w:line="240" w:lineRule="auto"/>
              <w:jc w:val="left"/>
              <w:rPr>
                <w:ins w:id="3520" w:author="Raphael Malyankar" w:date="2025-01-05T21:13:00Z" w16du:dateUtc="2025-01-06T04:13:00Z"/>
                <w:b/>
                <w:sz w:val="16"/>
                <w:szCs w:val="16"/>
                <w:lang w:val="en-GB"/>
              </w:rPr>
            </w:pPr>
            <w:ins w:id="3521" w:author="Raphael Malyankar" w:date="2025-01-05T21:13:00Z" w16du:dateUtc="2025-01-06T04:13:00Z">
              <w:r w:rsidRPr="005F67C2">
                <w:rPr>
                  <w:b/>
                  <w:sz w:val="16"/>
                  <w:szCs w:val="16"/>
                  <w:lang w:val="en-GB"/>
                </w:rPr>
                <w:t>Remarks</w:t>
              </w:r>
            </w:ins>
          </w:p>
        </w:tc>
      </w:tr>
      <w:tr w:rsidR="00AD7E40" w:rsidRPr="005F67C2" w14:paraId="6D12BF70" w14:textId="77777777" w:rsidTr="00000EF5">
        <w:trPr>
          <w:trHeight w:val="218"/>
          <w:ins w:id="3522" w:author="Raphael Malyankar" w:date="2025-01-05T21:13:00Z"/>
        </w:trPr>
        <w:tc>
          <w:tcPr>
            <w:tcW w:w="367" w:type="pct"/>
          </w:tcPr>
          <w:p w14:paraId="08A9A554" w14:textId="77777777" w:rsidR="00970957" w:rsidRPr="005F67C2" w:rsidRDefault="00970957" w:rsidP="00000EF5">
            <w:pPr>
              <w:snapToGrid w:val="0"/>
              <w:spacing w:before="60" w:after="60" w:line="240" w:lineRule="auto"/>
              <w:jc w:val="left"/>
              <w:rPr>
                <w:ins w:id="3523" w:author="Raphael Malyankar" w:date="2025-01-05T21:13:00Z" w16du:dateUtc="2025-01-06T04:13:00Z"/>
                <w:sz w:val="16"/>
                <w:szCs w:val="16"/>
                <w:lang w:val="en-GB"/>
              </w:rPr>
            </w:pPr>
            <w:ins w:id="3524" w:author="Raphael Malyankar" w:date="2025-01-05T21:13:00Z" w16du:dateUtc="2025-01-06T04:13:00Z">
              <w:r w:rsidRPr="005F67C2">
                <w:rPr>
                  <w:sz w:val="16"/>
                  <w:szCs w:val="16"/>
                  <w:lang w:val="en-GB"/>
                </w:rPr>
                <w:t>Enumeration</w:t>
              </w:r>
            </w:ins>
          </w:p>
        </w:tc>
        <w:tc>
          <w:tcPr>
            <w:tcW w:w="1018" w:type="pct"/>
          </w:tcPr>
          <w:p w14:paraId="6F3846C1" w14:textId="77777777" w:rsidR="00970957" w:rsidRPr="005F67C2" w:rsidRDefault="00970957" w:rsidP="00000EF5">
            <w:pPr>
              <w:snapToGrid w:val="0"/>
              <w:spacing w:before="60" w:after="60" w:line="240" w:lineRule="auto"/>
              <w:jc w:val="left"/>
              <w:rPr>
                <w:ins w:id="3525" w:author="Raphael Malyankar" w:date="2025-01-05T21:13:00Z" w16du:dateUtc="2025-01-06T04:13:00Z"/>
                <w:sz w:val="16"/>
                <w:szCs w:val="16"/>
                <w:lang w:val="en-GB"/>
              </w:rPr>
            </w:pPr>
            <w:ins w:id="3526" w:author="Raphael Malyankar" w:date="2025-01-05T21:13:00Z" w16du:dateUtc="2025-01-06T04:13:00Z">
              <w:r w:rsidRPr="005F67C2">
                <w:rPr>
                  <w:sz w:val="16"/>
                  <w:szCs w:val="16"/>
                  <w:lang w:val="en-GB"/>
                </w:rPr>
                <w:t>S100_CatalogueScope</w:t>
              </w:r>
            </w:ins>
          </w:p>
        </w:tc>
        <w:tc>
          <w:tcPr>
            <w:tcW w:w="1645" w:type="pct"/>
          </w:tcPr>
          <w:p w14:paraId="5CFF3FA4" w14:textId="77777777" w:rsidR="00970957" w:rsidRPr="005F67C2" w:rsidRDefault="00970957" w:rsidP="00000EF5">
            <w:pPr>
              <w:snapToGrid w:val="0"/>
              <w:spacing w:before="60" w:after="60" w:line="240" w:lineRule="auto"/>
              <w:jc w:val="left"/>
              <w:rPr>
                <w:ins w:id="3527" w:author="Raphael Malyankar" w:date="2025-01-05T21:13:00Z" w16du:dateUtc="2025-01-06T04:13:00Z"/>
                <w:sz w:val="16"/>
                <w:szCs w:val="16"/>
                <w:lang w:val="en-GB"/>
              </w:rPr>
            </w:pPr>
            <w:ins w:id="3528" w:author="Raphael Malyankar" w:date="2025-01-05T21:13:00Z" w16du:dateUtc="2025-01-06T04:13:00Z">
              <w:r w:rsidRPr="005F67C2">
                <w:rPr>
                  <w:sz w:val="16"/>
                  <w:szCs w:val="16"/>
                  <w:lang w:val="en-GB"/>
                </w:rPr>
                <w:t xml:space="preserve">The scope of the </w:t>
              </w:r>
              <w:r>
                <w:rPr>
                  <w:sz w:val="16"/>
                  <w:szCs w:val="16"/>
                  <w:lang w:val="en-GB"/>
                </w:rPr>
                <w:t>C</w:t>
              </w:r>
              <w:r w:rsidRPr="005F67C2">
                <w:rPr>
                  <w:sz w:val="16"/>
                  <w:szCs w:val="16"/>
                  <w:lang w:val="en-GB"/>
                </w:rPr>
                <w:t>atalogue</w:t>
              </w:r>
            </w:ins>
          </w:p>
        </w:tc>
        <w:tc>
          <w:tcPr>
            <w:tcW w:w="613" w:type="pct"/>
          </w:tcPr>
          <w:p w14:paraId="47395536" w14:textId="77777777" w:rsidR="00970957" w:rsidRPr="005F67C2" w:rsidRDefault="00970957" w:rsidP="00000EF5">
            <w:pPr>
              <w:snapToGrid w:val="0"/>
              <w:spacing w:before="60" w:after="60" w:line="240" w:lineRule="auto"/>
              <w:jc w:val="center"/>
              <w:rPr>
                <w:ins w:id="3529" w:author="Raphael Malyankar" w:date="2025-01-05T21:13:00Z" w16du:dateUtc="2025-01-06T04:13:00Z"/>
                <w:sz w:val="16"/>
                <w:szCs w:val="16"/>
                <w:lang w:val="en-GB"/>
              </w:rPr>
            </w:pPr>
            <w:ins w:id="3530" w:author="Raphael Malyankar" w:date="2025-01-05T21:13:00Z" w16du:dateUtc="2025-01-06T04:13:00Z">
              <w:r w:rsidRPr="005F67C2">
                <w:rPr>
                  <w:sz w:val="16"/>
                  <w:szCs w:val="16"/>
                  <w:lang w:val="en-GB"/>
                </w:rPr>
                <w:t>-</w:t>
              </w:r>
            </w:ins>
          </w:p>
        </w:tc>
        <w:tc>
          <w:tcPr>
            <w:tcW w:w="1356" w:type="pct"/>
          </w:tcPr>
          <w:p w14:paraId="7D86E243" w14:textId="2D99C540" w:rsidR="00970957" w:rsidRPr="00AF5D84" w:rsidRDefault="00970957" w:rsidP="00000EF5">
            <w:pPr>
              <w:snapToGrid w:val="0"/>
              <w:spacing w:before="60" w:after="60" w:line="240" w:lineRule="auto"/>
              <w:jc w:val="left"/>
              <w:rPr>
                <w:ins w:id="3531" w:author="Raphael Malyankar" w:date="2025-01-05T21:13:00Z" w16du:dateUtc="2025-01-06T04:13:00Z"/>
                <w:b/>
                <w:bCs/>
                <w:sz w:val="16"/>
                <w:szCs w:val="16"/>
                <w:lang w:val="en-GB"/>
              </w:rPr>
            </w:pPr>
            <w:ins w:id="3532" w:author="Raphael Malyankar" w:date="2025-01-05T21:13:00Z" w16du:dateUtc="2025-01-06T04:13:00Z">
              <w:r w:rsidRPr="00AF5D84">
                <w:rPr>
                  <w:b/>
                  <w:bCs/>
                  <w:sz w:val="16"/>
                  <w:szCs w:val="16"/>
                  <w:lang w:val="en-GB"/>
                </w:rPr>
                <w:t>S-1</w:t>
              </w:r>
            </w:ins>
            <w:ins w:id="3533" w:author="Raphael Malyankar" w:date="2025-01-05T21:14:00Z" w16du:dateUtc="2025-01-06T04:14:00Z">
              <w:r>
                <w:rPr>
                  <w:b/>
                  <w:bCs/>
                  <w:sz w:val="16"/>
                  <w:szCs w:val="16"/>
                  <w:lang w:val="en-GB"/>
                </w:rPr>
                <w:t>30</w:t>
              </w:r>
            </w:ins>
            <w:ins w:id="3534" w:author="Raphael Malyankar" w:date="2025-01-05T21:13:00Z" w16du:dateUtc="2025-01-06T04:13:00Z">
              <w:r w:rsidRPr="00AF5D84">
                <w:rPr>
                  <w:b/>
                  <w:bCs/>
                  <w:sz w:val="16"/>
                  <w:szCs w:val="16"/>
                  <w:lang w:val="en-GB"/>
                </w:rPr>
                <w:t xml:space="preserve"> </w:t>
              </w:r>
              <w:r>
                <w:rPr>
                  <w:b/>
                  <w:bCs/>
                  <w:sz w:val="16"/>
                  <w:szCs w:val="16"/>
                  <w:lang w:val="en-GB"/>
                </w:rPr>
                <w:t>exchange sets</w:t>
              </w:r>
              <w:r w:rsidRPr="00AF5D84">
                <w:rPr>
                  <w:b/>
                  <w:bCs/>
                  <w:sz w:val="16"/>
                  <w:szCs w:val="16"/>
                  <w:lang w:val="en-GB"/>
                </w:rPr>
                <w:t xml:space="preserve"> do not contain Interoperability </w:t>
              </w:r>
              <w:r>
                <w:rPr>
                  <w:b/>
                  <w:bCs/>
                  <w:sz w:val="16"/>
                  <w:szCs w:val="16"/>
                  <w:lang w:val="en-GB"/>
                </w:rPr>
                <w:t xml:space="preserve">or portrayal </w:t>
              </w:r>
              <w:r w:rsidRPr="00AF5D84">
                <w:rPr>
                  <w:b/>
                  <w:bCs/>
                  <w:sz w:val="16"/>
                  <w:szCs w:val="16"/>
                  <w:lang w:val="en-GB"/>
                </w:rPr>
                <w:t xml:space="preserve">Catalogues and the </w:t>
              </w:r>
              <w:r>
                <w:rPr>
                  <w:b/>
                  <w:bCs/>
                  <w:sz w:val="16"/>
                  <w:szCs w:val="16"/>
                  <w:lang w:val="en-GB"/>
                </w:rPr>
                <w:t>corresponding values are</w:t>
              </w:r>
              <w:r w:rsidRPr="00AF5D84">
                <w:rPr>
                  <w:b/>
                  <w:bCs/>
                  <w:sz w:val="16"/>
                  <w:szCs w:val="16"/>
                  <w:lang w:val="en-GB"/>
                </w:rPr>
                <w:t xml:space="preserve"> removed</w:t>
              </w:r>
            </w:ins>
          </w:p>
        </w:tc>
      </w:tr>
      <w:tr w:rsidR="00AD7E40" w:rsidRPr="005F67C2" w14:paraId="5A5AE7AD" w14:textId="77777777" w:rsidTr="00000EF5">
        <w:trPr>
          <w:trHeight w:val="198"/>
          <w:ins w:id="3535" w:author="Raphael Malyankar" w:date="2025-01-05T21:13:00Z"/>
        </w:trPr>
        <w:tc>
          <w:tcPr>
            <w:tcW w:w="367" w:type="pct"/>
          </w:tcPr>
          <w:p w14:paraId="206472BF" w14:textId="77777777" w:rsidR="00970957" w:rsidRPr="005F67C2" w:rsidRDefault="00970957" w:rsidP="00000EF5">
            <w:pPr>
              <w:snapToGrid w:val="0"/>
              <w:spacing w:before="60" w:after="60" w:line="240" w:lineRule="auto"/>
              <w:jc w:val="left"/>
              <w:rPr>
                <w:ins w:id="3536" w:author="Raphael Malyankar" w:date="2025-01-05T21:13:00Z" w16du:dateUtc="2025-01-06T04:13:00Z"/>
                <w:sz w:val="16"/>
                <w:szCs w:val="16"/>
                <w:lang w:val="en-GB"/>
              </w:rPr>
            </w:pPr>
            <w:ins w:id="3537" w:author="Raphael Malyankar" w:date="2025-01-05T21:13:00Z" w16du:dateUtc="2025-01-06T04:13:00Z">
              <w:r w:rsidRPr="005F67C2">
                <w:rPr>
                  <w:sz w:val="16"/>
                  <w:szCs w:val="16"/>
                  <w:lang w:val="en-GB"/>
                </w:rPr>
                <w:t>Value</w:t>
              </w:r>
            </w:ins>
          </w:p>
        </w:tc>
        <w:tc>
          <w:tcPr>
            <w:tcW w:w="1018" w:type="pct"/>
          </w:tcPr>
          <w:p w14:paraId="4892BA8A" w14:textId="77777777" w:rsidR="00970957" w:rsidRPr="005F67C2" w:rsidRDefault="00970957" w:rsidP="00000EF5">
            <w:pPr>
              <w:snapToGrid w:val="0"/>
              <w:spacing w:before="60" w:after="60" w:line="240" w:lineRule="auto"/>
              <w:jc w:val="left"/>
              <w:rPr>
                <w:ins w:id="3538" w:author="Raphael Malyankar" w:date="2025-01-05T21:13:00Z" w16du:dateUtc="2025-01-06T04:13:00Z"/>
                <w:sz w:val="16"/>
                <w:szCs w:val="16"/>
                <w:lang w:val="en-GB"/>
              </w:rPr>
            </w:pPr>
            <w:ins w:id="3539" w:author="Raphael Malyankar" w:date="2025-01-05T21:13:00Z" w16du:dateUtc="2025-01-06T04:13:00Z">
              <w:r w:rsidRPr="005F67C2">
                <w:rPr>
                  <w:sz w:val="16"/>
                  <w:szCs w:val="16"/>
                  <w:lang w:val="en-GB"/>
                </w:rPr>
                <w:t>featureCatalogue</w:t>
              </w:r>
            </w:ins>
          </w:p>
        </w:tc>
        <w:tc>
          <w:tcPr>
            <w:tcW w:w="1645" w:type="pct"/>
          </w:tcPr>
          <w:p w14:paraId="400B1FF7" w14:textId="77777777" w:rsidR="00970957" w:rsidRPr="005F67C2" w:rsidRDefault="00970957" w:rsidP="00000EF5">
            <w:pPr>
              <w:snapToGrid w:val="0"/>
              <w:spacing w:before="60" w:after="60" w:line="240" w:lineRule="auto"/>
              <w:jc w:val="left"/>
              <w:rPr>
                <w:ins w:id="3540" w:author="Raphael Malyankar" w:date="2025-01-05T21:13:00Z" w16du:dateUtc="2025-01-06T04:13:00Z"/>
                <w:sz w:val="16"/>
                <w:szCs w:val="16"/>
                <w:lang w:val="en-GB"/>
              </w:rPr>
            </w:pPr>
            <w:ins w:id="3541" w:author="Raphael Malyankar" w:date="2025-01-05T21:13:00Z" w16du:dateUtc="2025-01-06T04:13:00Z">
              <w:r w:rsidRPr="005F67C2">
                <w:rPr>
                  <w:sz w:val="16"/>
                  <w:szCs w:val="16"/>
                  <w:lang w:val="en-GB"/>
                </w:rPr>
                <w:t xml:space="preserve">S-100 </w:t>
              </w:r>
              <w:r>
                <w:rPr>
                  <w:sz w:val="16"/>
                  <w:szCs w:val="16"/>
                  <w:lang w:val="en-GB"/>
                </w:rPr>
                <w:t>F</w:t>
              </w:r>
              <w:r w:rsidRPr="005F67C2">
                <w:rPr>
                  <w:sz w:val="16"/>
                  <w:szCs w:val="16"/>
                  <w:lang w:val="en-GB"/>
                </w:rPr>
                <w:t xml:space="preserve">eature </w:t>
              </w:r>
              <w:r>
                <w:rPr>
                  <w:sz w:val="16"/>
                  <w:szCs w:val="16"/>
                  <w:lang w:val="en-GB"/>
                </w:rPr>
                <w:t>C</w:t>
              </w:r>
              <w:r w:rsidRPr="005F67C2">
                <w:rPr>
                  <w:sz w:val="16"/>
                  <w:szCs w:val="16"/>
                  <w:lang w:val="en-GB"/>
                </w:rPr>
                <w:t>atalogue</w:t>
              </w:r>
            </w:ins>
          </w:p>
        </w:tc>
        <w:tc>
          <w:tcPr>
            <w:tcW w:w="613" w:type="pct"/>
          </w:tcPr>
          <w:p w14:paraId="05D62CC9" w14:textId="77777777" w:rsidR="00970957" w:rsidRPr="005F67C2" w:rsidRDefault="00970957" w:rsidP="00000EF5">
            <w:pPr>
              <w:snapToGrid w:val="0"/>
              <w:spacing w:before="60" w:after="60" w:line="240" w:lineRule="auto"/>
              <w:jc w:val="center"/>
              <w:rPr>
                <w:ins w:id="3542" w:author="Raphael Malyankar" w:date="2025-01-05T21:13:00Z" w16du:dateUtc="2025-01-06T04:13:00Z"/>
                <w:sz w:val="16"/>
                <w:szCs w:val="16"/>
                <w:lang w:val="en-GB"/>
              </w:rPr>
            </w:pPr>
            <w:ins w:id="3543" w:author="Raphael Malyankar" w:date="2025-01-05T21:13:00Z" w16du:dateUtc="2025-01-06T04:13:00Z">
              <w:r>
                <w:rPr>
                  <w:sz w:val="16"/>
                  <w:szCs w:val="16"/>
                  <w:lang w:val="en-GB"/>
                </w:rPr>
                <w:t>1</w:t>
              </w:r>
            </w:ins>
          </w:p>
        </w:tc>
        <w:tc>
          <w:tcPr>
            <w:tcW w:w="1356" w:type="pct"/>
          </w:tcPr>
          <w:p w14:paraId="0480DDA2" w14:textId="77777777" w:rsidR="00970957" w:rsidRPr="005F67C2" w:rsidRDefault="00970957" w:rsidP="00000EF5">
            <w:pPr>
              <w:snapToGrid w:val="0"/>
              <w:spacing w:before="60" w:after="60" w:line="240" w:lineRule="auto"/>
              <w:jc w:val="left"/>
              <w:rPr>
                <w:ins w:id="3544" w:author="Raphael Malyankar" w:date="2025-01-05T21:13:00Z" w16du:dateUtc="2025-01-06T04:13:00Z"/>
                <w:sz w:val="16"/>
                <w:szCs w:val="16"/>
                <w:lang w:val="en-GB"/>
              </w:rPr>
            </w:pPr>
          </w:p>
        </w:tc>
      </w:tr>
      <w:bookmarkEnd w:id="3512"/>
    </w:tbl>
    <w:p w14:paraId="3921C165" w14:textId="77777777" w:rsidR="00970957" w:rsidRDefault="00970957" w:rsidP="008375A4">
      <w:pPr>
        <w:rPr>
          <w:ins w:id="3545" w:author="Raphael Malyankar" w:date="2025-01-05T21:15:00Z" w16du:dateUtc="2025-01-06T04:15:00Z"/>
        </w:rPr>
      </w:pPr>
    </w:p>
    <w:p w14:paraId="005CF5CD" w14:textId="772748EF" w:rsidR="00970957" w:rsidRDefault="00970957" w:rsidP="007D65F1">
      <w:pPr>
        <w:pStyle w:val="Heading3"/>
        <w:rPr>
          <w:ins w:id="3546" w:author="Raphael Malyankar" w:date="2025-01-05T21:15:00Z" w16du:dateUtc="2025-01-06T04:15:00Z"/>
        </w:rPr>
      </w:pPr>
      <w:bookmarkStart w:id="3547" w:name="_Toc190800766"/>
      <w:ins w:id="3548" w:author="Raphael Malyankar" w:date="2025-01-05T21:15:00Z" w16du:dateUtc="2025-01-06T04:15:00Z">
        <w:r>
          <w:t>M</w:t>
        </w:r>
      </w:ins>
      <w:ins w:id="3549" w:author="Raphael Malyankar" w:date="2025-01-06T23:35:00Z" w16du:dateUtc="2025-01-07T06:35:00Z">
        <w:r w:rsidR="00B7136D">
          <w:t>D</w:t>
        </w:r>
      </w:ins>
      <w:ins w:id="3550" w:author="Raphael Malyankar" w:date="2025-01-05T21:15:00Z" w16du:dateUtc="2025-01-06T04:15:00Z">
        <w:r>
          <w:t>_MaintenanceInformation</w:t>
        </w:r>
        <w:bookmarkEnd w:id="3547"/>
      </w:ins>
    </w:p>
    <w:p w14:paraId="7CC79FE7" w14:textId="5A1DFA57" w:rsidR="00970957" w:rsidRDefault="00970957" w:rsidP="008375A4">
      <w:pPr>
        <w:rPr>
          <w:ins w:id="3551" w:author="Raphael Malyankar" w:date="2025-01-05T21:15:00Z" w16du:dateUtc="2025-01-06T04:15:00Z"/>
        </w:rPr>
      </w:pPr>
      <w:ins w:id="3552" w:author="Raphael Malyankar" w:date="2025-01-05T21:15:00Z" w16du:dateUtc="2025-01-06T04:15:00Z">
        <w:r>
          <w:t xml:space="preserve">S-130 uses the </w:t>
        </w:r>
      </w:ins>
      <w:ins w:id="3553" w:author="Raphael Malyankar" w:date="2025-01-05T21:16:00Z" w16du:dateUtc="2025-01-06T04:16:00Z">
        <w:r>
          <w:t xml:space="preserve">ISO class MD_MaintenanceInformation with the </w:t>
        </w:r>
      </w:ins>
      <w:ins w:id="3554" w:author="Raphael Malyankar" w:date="2025-01-05T21:21:00Z" w16du:dateUtc="2025-01-06T04:21:00Z">
        <w:r w:rsidR="00A36832">
          <w:t xml:space="preserve">same </w:t>
        </w:r>
      </w:ins>
      <w:ins w:id="3555" w:author="Raphael Malyankar" w:date="2025-01-05T21:16:00Z" w16du:dateUtc="2025-01-06T04:16:00Z">
        <w:r>
          <w:t>restrictions defined in S-100.</w:t>
        </w:r>
      </w:ins>
    </w:p>
    <w:p w14:paraId="2D4D6092" w14:textId="77777777" w:rsidR="00970957" w:rsidRDefault="00970957" w:rsidP="008375A4">
      <w:pPr>
        <w:rPr>
          <w:ins w:id="3556" w:author="Raphael Malyankar" w:date="2025-01-05T21:17:00Z" w16du:dateUtc="2025-01-06T04:17:00Z"/>
        </w:rPr>
      </w:pPr>
    </w:p>
    <w:p w14:paraId="776EE16B" w14:textId="0155B071" w:rsidR="00A36832" w:rsidRDefault="00A36832" w:rsidP="007D65F1">
      <w:pPr>
        <w:pStyle w:val="Heading3"/>
        <w:rPr>
          <w:ins w:id="3557" w:author="Raphael Malyankar" w:date="2025-01-05T21:18:00Z" w16du:dateUtc="2025-01-06T04:18:00Z"/>
        </w:rPr>
      </w:pPr>
      <w:bookmarkStart w:id="3558" w:name="_Toc190800767"/>
      <w:ins w:id="3559" w:author="Raphael Malyankar" w:date="2025-01-05T21:17:00Z" w16du:dateUtc="2025-01-06T04:17:00Z">
        <w:r>
          <w:t>MD_MaintenanceFrequencyCode</w:t>
        </w:r>
      </w:ins>
      <w:bookmarkEnd w:id="3558"/>
    </w:p>
    <w:p w14:paraId="2CBA2D06" w14:textId="4FE5C3BA" w:rsidR="00A36832" w:rsidRDefault="00A36832" w:rsidP="008375A4">
      <w:pPr>
        <w:rPr>
          <w:ins w:id="3560" w:author="Raphael Malyankar" w:date="2025-01-05T21:17:00Z" w16du:dateUtc="2025-01-06T04:17:00Z"/>
        </w:rPr>
      </w:pPr>
      <w:ins w:id="3561" w:author="Raphael Malyankar" w:date="2025-01-05T21:18:00Z" w16du:dateUtc="2025-01-06T04:18:00Z">
        <w:r>
          <w:t xml:space="preserve">S-130 uses the ISO codelist </w:t>
        </w:r>
      </w:ins>
      <w:ins w:id="3562" w:author="Raphael Malyankar" w:date="2025-01-05T21:19:00Z" w16du:dateUtc="2025-01-06T04:19:00Z">
        <w:r w:rsidRPr="00A36832">
          <w:t>MD_MaintenanceFrequencyCode</w:t>
        </w:r>
        <w:r>
          <w:t xml:space="preserve"> with allowed values restricted to the subset specified in </w:t>
        </w:r>
      </w:ins>
      <w:ins w:id="3563" w:author="Raphael Malyankar" w:date="2025-01-05T21:20:00Z" w16du:dateUtc="2025-01-06T04:20:00Z">
        <w:r>
          <w:t>S-100.</w:t>
        </w:r>
      </w:ins>
      <w:ins w:id="3564" w:author="Raphael Malyankar" w:date="2025-01-05T21:19:00Z" w16du:dateUtc="2025-01-06T04:19:00Z">
        <w:r>
          <w:t xml:space="preserve"> </w:t>
        </w:r>
      </w:ins>
    </w:p>
    <w:p w14:paraId="4A4E084C" w14:textId="77777777" w:rsidR="00A36832" w:rsidRDefault="00A36832" w:rsidP="008375A4">
      <w:pPr>
        <w:rPr>
          <w:ins w:id="3565" w:author="Raphael Malyankar" w:date="2025-01-05T21:17:00Z" w16du:dateUtc="2025-01-06T04:17:00Z"/>
        </w:rPr>
      </w:pPr>
    </w:p>
    <w:p w14:paraId="6EF6B21C" w14:textId="4D5B0160" w:rsidR="00A36832" w:rsidRDefault="00A36832" w:rsidP="007D65F1">
      <w:pPr>
        <w:pStyle w:val="Heading3"/>
        <w:rPr>
          <w:ins w:id="3566" w:author="Raphael Malyankar" w:date="2025-01-05T21:22:00Z" w16du:dateUtc="2025-01-06T04:22:00Z"/>
        </w:rPr>
      </w:pPr>
      <w:bookmarkStart w:id="3567" w:name="_Toc190800768"/>
      <w:ins w:id="3568" w:author="Raphael Malyankar" w:date="2025-01-05T21:22:00Z" w16du:dateUtc="2025-01-06T04:22:00Z">
        <w:r>
          <w:lastRenderedPageBreak/>
          <w:t>PT_Locale</w:t>
        </w:r>
        <w:bookmarkEnd w:id="3567"/>
      </w:ins>
    </w:p>
    <w:p w14:paraId="38156A04" w14:textId="03C1CA98" w:rsidR="00A36832" w:rsidRDefault="00A36832" w:rsidP="008375A4">
      <w:pPr>
        <w:rPr>
          <w:ins w:id="3569" w:author="Raphael Malyankar" w:date="2025-01-05T21:24:00Z" w16du:dateUtc="2025-01-06T04:24:00Z"/>
        </w:rPr>
      </w:pPr>
      <w:ins w:id="3570" w:author="Raphael Malyankar" w:date="2025-01-05T21:22:00Z" w16du:dateUtc="2025-01-06T04:22:00Z">
        <w:r w:rsidRPr="00A36832">
          <w:t>S-130 uses the ISO class</w:t>
        </w:r>
        <w:r>
          <w:t xml:space="preserve"> PT_Locale</w:t>
        </w:r>
      </w:ins>
      <w:ins w:id="3571" w:author="Raphael Malyankar" w:date="2025-01-05T21:23:00Z" w16du:dateUtc="2025-01-06T04:23:00Z">
        <w:r>
          <w:t xml:space="preserve"> with the restrictions defined in S-100.</w:t>
        </w:r>
      </w:ins>
    </w:p>
    <w:p w14:paraId="297D8681" w14:textId="77777777" w:rsidR="00A36832" w:rsidRDefault="00A36832" w:rsidP="008375A4">
      <w:pPr>
        <w:rPr>
          <w:ins w:id="3572" w:author="Raphael Malyankar" w:date="2025-01-05T21:23:00Z" w16du:dateUtc="2025-01-06T04:23:00Z"/>
        </w:rPr>
      </w:pPr>
    </w:p>
    <w:p w14:paraId="2F9F0265" w14:textId="6FF96EE8" w:rsidR="00A36832" w:rsidRDefault="00A36832" w:rsidP="008375A4">
      <w:pPr>
        <w:rPr>
          <w:ins w:id="3573" w:author="Raphael Malyankar" w:date="2025-01-05T21:26:00Z" w16du:dateUtc="2025-01-06T04:26:00Z"/>
        </w:rPr>
      </w:pPr>
      <w:ins w:id="3574" w:author="Raphael Malyankar" w:date="2025-01-05T21:24:00Z" w16du:dateUtc="2025-01-06T04:24:00Z">
        <w:r>
          <w:t>The codelists for</w:t>
        </w:r>
      </w:ins>
      <w:ins w:id="3575" w:author="Raphael Malyankar" w:date="2025-01-05T21:25:00Z" w16du:dateUtc="2025-01-06T04:25:00Z">
        <w:r w:rsidR="002E639D">
          <w:t xml:space="preserve"> the types</w:t>
        </w:r>
      </w:ins>
      <w:ins w:id="3576" w:author="Raphael Malyankar" w:date="2025-01-05T21:24:00Z" w16du:dateUtc="2025-01-06T04:24:00Z">
        <w:r>
          <w:t xml:space="preserve"> </w:t>
        </w:r>
        <w:r w:rsidRPr="002E639D">
          <w:rPr>
            <w:i/>
            <w:iCs/>
          </w:rPr>
          <w:t>LanguageCode</w:t>
        </w:r>
        <w:r w:rsidRPr="00A36832">
          <w:t xml:space="preserve">, </w:t>
        </w:r>
        <w:r w:rsidRPr="002E639D">
          <w:rPr>
            <w:i/>
            <w:iCs/>
          </w:rPr>
          <w:t>CountryCode</w:t>
        </w:r>
        <w:r w:rsidRPr="00A36832">
          <w:t xml:space="preserve"> and </w:t>
        </w:r>
        <w:r w:rsidRPr="002E639D">
          <w:rPr>
            <w:i/>
            <w:iCs/>
          </w:rPr>
          <w:t>MD_CharacterSetCode</w:t>
        </w:r>
        <w:r w:rsidRPr="00A36832">
          <w:t xml:space="preserve"> </w:t>
        </w:r>
      </w:ins>
      <w:ins w:id="3577" w:author="Raphael Malyankar" w:date="2025-01-05T21:26:00Z" w16du:dateUtc="2025-01-06T04:26:00Z">
        <w:r w:rsidR="002E639D">
          <w:t>used in PT_Locale</w:t>
        </w:r>
      </w:ins>
      <w:ins w:id="3578" w:author="Raphael Malyankar" w:date="2025-01-05T21:25:00Z" w16du:dateUtc="2025-01-06T04:25:00Z">
        <w:r w:rsidR="002E639D">
          <w:t xml:space="preserve"> </w:t>
        </w:r>
      </w:ins>
      <w:ins w:id="3579" w:author="Raphael Malyankar" w:date="2025-01-05T21:24:00Z" w16du:dateUtc="2025-01-06T04:24:00Z">
        <w:r w:rsidRPr="00A36832">
          <w:t>are defined in resource files within the S-100 XML schemas package and described in the documentation for the S-100 XML Schemas.</w:t>
        </w:r>
      </w:ins>
    </w:p>
    <w:p w14:paraId="52CF83C6" w14:textId="77777777" w:rsidR="002E639D" w:rsidRDefault="002E639D" w:rsidP="008375A4">
      <w:pPr>
        <w:rPr>
          <w:ins w:id="3580" w:author="Raphael Malyankar" w:date="2025-01-05T21:26:00Z" w16du:dateUtc="2025-01-06T04:26:00Z"/>
        </w:rPr>
      </w:pPr>
    </w:p>
    <w:p w14:paraId="20432CB8" w14:textId="42C21DA2" w:rsidR="002E639D" w:rsidRDefault="002E639D" w:rsidP="007D65F1">
      <w:pPr>
        <w:pStyle w:val="Heading3"/>
        <w:rPr>
          <w:ins w:id="3581" w:author="Raphael Malyankar" w:date="2025-01-05T21:27:00Z" w16du:dateUtc="2025-01-06T04:27:00Z"/>
        </w:rPr>
      </w:pPr>
      <w:bookmarkStart w:id="3582" w:name="_Toc190800769"/>
      <w:ins w:id="3583" w:author="Raphael Malyankar" w:date="2025-01-05T21:26:00Z" w16du:dateUtc="2025-01-06T04:26:00Z">
        <w:r w:rsidRPr="002E639D">
          <w:t>S100_SE_CertificateContainer</w:t>
        </w:r>
      </w:ins>
      <w:bookmarkEnd w:id="3582"/>
    </w:p>
    <w:p w14:paraId="4704695F" w14:textId="293F9709" w:rsidR="002E639D" w:rsidRDefault="002E639D" w:rsidP="008375A4">
      <w:pPr>
        <w:rPr>
          <w:ins w:id="3584" w:author="Raphael Malyankar" w:date="2025-01-05T21:27:00Z" w16du:dateUtc="2025-01-06T04:27:00Z"/>
        </w:rPr>
      </w:pPr>
      <w:ins w:id="3585" w:author="Raphael Malyankar" w:date="2025-01-05T21:27:00Z" w16du:dateUtc="2025-01-06T04:27:00Z">
        <w:r w:rsidRPr="002E639D">
          <w:t>S-1</w:t>
        </w:r>
      </w:ins>
      <w:ins w:id="3586" w:author="Raphael Malyankar" w:date="2025-01-05T21:43:00Z" w16du:dateUtc="2025-01-06T04:43:00Z">
        <w:r w:rsidR="002A2AFF">
          <w:t>30</w:t>
        </w:r>
      </w:ins>
      <w:ins w:id="3587" w:author="Raphael Malyankar" w:date="2025-01-05T21:27:00Z" w16du:dateUtc="2025-01-06T04:27:00Z">
        <w:r w:rsidRPr="002E639D">
          <w:t xml:space="preserve"> uses S100_SE_CertificateContainer without modification.</w:t>
        </w:r>
      </w:ins>
    </w:p>
    <w:p w14:paraId="47682839" w14:textId="77777777" w:rsidR="002E639D" w:rsidRDefault="002E639D" w:rsidP="008375A4">
      <w:pPr>
        <w:rPr>
          <w:ins w:id="3588" w:author="Raphael Malyankar" w:date="2025-01-05T21:27:00Z" w16du:dateUtc="2025-01-06T04:27:00Z"/>
        </w:rPr>
      </w:pPr>
    </w:p>
    <w:p w14:paraId="049C3417" w14:textId="6E9C247E" w:rsidR="002E639D" w:rsidRDefault="002E639D" w:rsidP="007D65F1">
      <w:pPr>
        <w:pStyle w:val="Heading3"/>
        <w:rPr>
          <w:ins w:id="3589" w:author="Raphael Malyankar" w:date="2025-01-05T21:27:00Z" w16du:dateUtc="2025-01-06T04:27:00Z"/>
        </w:rPr>
      </w:pPr>
      <w:bookmarkStart w:id="3590" w:name="_Toc190800770"/>
      <w:ins w:id="3591" w:author="Raphael Malyankar" w:date="2025-01-05T21:27:00Z" w16du:dateUtc="2025-01-06T04:27:00Z">
        <w:r w:rsidRPr="002E639D">
          <w:t>S100_SE_DigitalSignatureReference</w:t>
        </w:r>
        <w:bookmarkEnd w:id="3590"/>
      </w:ins>
    </w:p>
    <w:p w14:paraId="69F1CEA6" w14:textId="40826683" w:rsidR="002E639D" w:rsidRDefault="002E639D" w:rsidP="008375A4">
      <w:pPr>
        <w:rPr>
          <w:ins w:id="3592" w:author="Raphael Malyankar" w:date="2025-01-05T21:28:00Z" w16du:dateUtc="2025-01-06T04:28:00Z"/>
        </w:rPr>
      </w:pPr>
      <w:ins w:id="3593" w:author="Raphael Malyankar" w:date="2025-01-05T21:28:00Z" w16du:dateUtc="2025-01-06T04:28:00Z">
        <w:r w:rsidRPr="002E639D">
          <w:t>S-1</w:t>
        </w:r>
      </w:ins>
      <w:ins w:id="3594" w:author="Raphael Malyankar" w:date="2025-01-05T21:43:00Z" w16du:dateUtc="2025-01-06T04:43:00Z">
        <w:r w:rsidR="002A2AFF">
          <w:t>30</w:t>
        </w:r>
      </w:ins>
      <w:ins w:id="3595" w:author="Raphael Malyankar" w:date="2025-01-05T21:28:00Z" w16du:dateUtc="2025-01-06T04:28:00Z">
        <w:r w:rsidRPr="002E639D">
          <w:t xml:space="preserve"> uses only the ECDSA-384-SHA2 value of S100_SE_DigitalSignatureReference, in conformity with the restriction in S-100 Part 15, clauses 15-8.7 and 15-8.11.7.</w:t>
        </w:r>
      </w:ins>
    </w:p>
    <w:p w14:paraId="5FCFB22B" w14:textId="77777777" w:rsidR="002E639D" w:rsidRDefault="002E639D" w:rsidP="008375A4">
      <w:pPr>
        <w:rPr>
          <w:ins w:id="3596" w:author="Raphael Malyankar" w:date="2025-01-05T21:28:00Z" w16du:dateUtc="2025-01-06T04:28: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00" w:firstRow="0" w:lastRow="0" w:firstColumn="0" w:lastColumn="0" w:noHBand="0" w:noVBand="0"/>
      </w:tblPr>
      <w:tblGrid>
        <w:gridCol w:w="1436"/>
        <w:gridCol w:w="3247"/>
        <w:gridCol w:w="3657"/>
        <w:gridCol w:w="886"/>
        <w:gridCol w:w="4744"/>
      </w:tblGrid>
      <w:tr w:rsidR="00AD7E40" w:rsidRPr="0074134D" w14:paraId="1AD3D2B4" w14:textId="77777777" w:rsidTr="00000EF5">
        <w:trPr>
          <w:trHeight w:val="304"/>
          <w:ins w:id="3597" w:author="Raphael Malyankar" w:date="2025-01-05T21:28:00Z"/>
        </w:trPr>
        <w:tc>
          <w:tcPr>
            <w:tcW w:w="514" w:type="pct"/>
            <w:shd w:val="clear" w:color="auto" w:fill="D9D9D9" w:themeFill="background1" w:themeFillShade="D9"/>
          </w:tcPr>
          <w:p w14:paraId="02A09473" w14:textId="77777777" w:rsidR="002E639D" w:rsidRPr="0074134D" w:rsidRDefault="002E639D" w:rsidP="00000EF5">
            <w:pPr>
              <w:keepNext/>
              <w:keepLines/>
              <w:snapToGrid w:val="0"/>
              <w:spacing w:before="60" w:after="60" w:line="240" w:lineRule="auto"/>
              <w:rPr>
                <w:ins w:id="3598" w:author="Raphael Malyankar" w:date="2025-01-05T21:28:00Z" w16du:dateUtc="2025-01-06T04:28:00Z"/>
                <w:b/>
                <w:sz w:val="16"/>
                <w:szCs w:val="16"/>
                <w:lang w:val="en-GB"/>
              </w:rPr>
            </w:pPr>
            <w:bookmarkStart w:id="3599" w:name="_Hlk104295459"/>
            <w:ins w:id="3600" w:author="Raphael Malyankar" w:date="2025-01-05T21:28:00Z" w16du:dateUtc="2025-01-06T04:28:00Z">
              <w:r>
                <w:rPr>
                  <w:b/>
                  <w:sz w:val="16"/>
                  <w:szCs w:val="16"/>
                  <w:lang w:val="en-GB"/>
                </w:rPr>
                <w:t>Item</w:t>
              </w:r>
            </w:ins>
          </w:p>
        </w:tc>
        <w:tc>
          <w:tcPr>
            <w:tcW w:w="1162" w:type="pct"/>
            <w:shd w:val="clear" w:color="auto" w:fill="D9D9D9" w:themeFill="background1" w:themeFillShade="D9"/>
          </w:tcPr>
          <w:p w14:paraId="656BB32D" w14:textId="77777777" w:rsidR="002E639D" w:rsidRPr="0074134D" w:rsidRDefault="002E639D" w:rsidP="00000EF5">
            <w:pPr>
              <w:keepNext/>
              <w:keepLines/>
              <w:snapToGrid w:val="0"/>
              <w:spacing w:before="60" w:after="60" w:line="240" w:lineRule="auto"/>
              <w:rPr>
                <w:ins w:id="3601" w:author="Raphael Malyankar" w:date="2025-01-05T21:28:00Z" w16du:dateUtc="2025-01-06T04:28:00Z"/>
                <w:b/>
                <w:sz w:val="16"/>
                <w:szCs w:val="16"/>
                <w:lang w:val="en-GB"/>
              </w:rPr>
            </w:pPr>
            <w:ins w:id="3602" w:author="Raphael Malyankar" w:date="2025-01-05T21:28:00Z" w16du:dateUtc="2025-01-06T04:28:00Z">
              <w:r w:rsidRPr="0074134D">
                <w:rPr>
                  <w:b/>
                  <w:sz w:val="16"/>
                  <w:szCs w:val="16"/>
                  <w:lang w:val="en-GB"/>
                </w:rPr>
                <w:t>Name</w:t>
              </w:r>
            </w:ins>
          </w:p>
        </w:tc>
        <w:tc>
          <w:tcPr>
            <w:tcW w:w="1309" w:type="pct"/>
            <w:shd w:val="clear" w:color="auto" w:fill="D9D9D9" w:themeFill="background1" w:themeFillShade="D9"/>
          </w:tcPr>
          <w:p w14:paraId="6FC5B66A" w14:textId="77777777" w:rsidR="002E639D" w:rsidRPr="0074134D" w:rsidRDefault="002E639D" w:rsidP="00000EF5">
            <w:pPr>
              <w:keepNext/>
              <w:keepLines/>
              <w:snapToGrid w:val="0"/>
              <w:spacing w:before="60" w:after="60" w:line="240" w:lineRule="auto"/>
              <w:rPr>
                <w:ins w:id="3603" w:author="Raphael Malyankar" w:date="2025-01-05T21:28:00Z" w16du:dateUtc="2025-01-06T04:28:00Z"/>
                <w:b/>
                <w:sz w:val="16"/>
                <w:szCs w:val="16"/>
                <w:lang w:val="en-GB"/>
              </w:rPr>
            </w:pPr>
            <w:ins w:id="3604" w:author="Raphael Malyankar" w:date="2025-01-05T21:28:00Z" w16du:dateUtc="2025-01-06T04:28:00Z">
              <w:r w:rsidRPr="0074134D">
                <w:rPr>
                  <w:b/>
                  <w:sz w:val="16"/>
                  <w:szCs w:val="16"/>
                  <w:lang w:val="en-GB"/>
                </w:rPr>
                <w:t>Description</w:t>
              </w:r>
            </w:ins>
          </w:p>
        </w:tc>
        <w:tc>
          <w:tcPr>
            <w:tcW w:w="317" w:type="pct"/>
            <w:shd w:val="clear" w:color="auto" w:fill="D9D9D9" w:themeFill="background1" w:themeFillShade="D9"/>
          </w:tcPr>
          <w:p w14:paraId="0EF3F506" w14:textId="77777777" w:rsidR="002E639D" w:rsidRPr="0074134D" w:rsidRDefault="002E639D" w:rsidP="00000EF5">
            <w:pPr>
              <w:keepNext/>
              <w:keepLines/>
              <w:snapToGrid w:val="0"/>
              <w:spacing w:before="60" w:after="60" w:line="240" w:lineRule="auto"/>
              <w:jc w:val="center"/>
              <w:rPr>
                <w:ins w:id="3605" w:author="Raphael Malyankar" w:date="2025-01-05T21:28:00Z" w16du:dateUtc="2025-01-06T04:28:00Z"/>
                <w:b/>
                <w:sz w:val="16"/>
                <w:szCs w:val="16"/>
                <w:lang w:val="en-GB"/>
              </w:rPr>
            </w:pPr>
            <w:ins w:id="3606" w:author="Raphael Malyankar" w:date="2025-01-05T21:28:00Z" w16du:dateUtc="2025-01-06T04:28:00Z">
              <w:r w:rsidRPr="0074134D">
                <w:rPr>
                  <w:b/>
                  <w:sz w:val="16"/>
                  <w:szCs w:val="16"/>
                  <w:lang w:val="en-GB"/>
                </w:rPr>
                <w:t>Code</w:t>
              </w:r>
            </w:ins>
          </w:p>
        </w:tc>
        <w:tc>
          <w:tcPr>
            <w:tcW w:w="1698" w:type="pct"/>
            <w:shd w:val="clear" w:color="auto" w:fill="D9D9D9" w:themeFill="background1" w:themeFillShade="D9"/>
          </w:tcPr>
          <w:p w14:paraId="400BAC0A" w14:textId="77777777" w:rsidR="002E639D" w:rsidRPr="0074134D" w:rsidRDefault="002E639D" w:rsidP="00000EF5">
            <w:pPr>
              <w:keepNext/>
              <w:keepLines/>
              <w:snapToGrid w:val="0"/>
              <w:spacing w:before="60" w:after="60" w:line="240" w:lineRule="auto"/>
              <w:rPr>
                <w:ins w:id="3607" w:author="Raphael Malyankar" w:date="2025-01-05T21:28:00Z" w16du:dateUtc="2025-01-06T04:28:00Z"/>
                <w:b/>
                <w:sz w:val="16"/>
                <w:szCs w:val="16"/>
                <w:lang w:val="en-GB"/>
              </w:rPr>
            </w:pPr>
            <w:ins w:id="3608" w:author="Raphael Malyankar" w:date="2025-01-05T21:28:00Z" w16du:dateUtc="2025-01-06T04:28:00Z">
              <w:r w:rsidRPr="0074134D">
                <w:rPr>
                  <w:b/>
                  <w:sz w:val="16"/>
                  <w:szCs w:val="16"/>
                  <w:lang w:val="en-GB"/>
                </w:rPr>
                <w:t>Remarks</w:t>
              </w:r>
            </w:ins>
          </w:p>
        </w:tc>
      </w:tr>
      <w:tr w:rsidR="00AD7E40" w:rsidRPr="0074134D" w14:paraId="2AB40857" w14:textId="77777777" w:rsidTr="00000EF5">
        <w:trPr>
          <w:trHeight w:val="276"/>
          <w:ins w:id="3609" w:author="Raphael Malyankar" w:date="2025-01-05T21:28:00Z"/>
        </w:trPr>
        <w:tc>
          <w:tcPr>
            <w:tcW w:w="514" w:type="pct"/>
          </w:tcPr>
          <w:p w14:paraId="4B46F96A" w14:textId="77777777" w:rsidR="002E639D" w:rsidRPr="0074134D" w:rsidRDefault="002E639D" w:rsidP="00000EF5">
            <w:pPr>
              <w:keepNext/>
              <w:keepLines/>
              <w:snapToGrid w:val="0"/>
              <w:spacing w:before="60" w:after="60" w:line="240" w:lineRule="auto"/>
              <w:jc w:val="left"/>
              <w:rPr>
                <w:ins w:id="3610" w:author="Raphael Malyankar" w:date="2025-01-05T21:28:00Z" w16du:dateUtc="2025-01-06T04:28:00Z"/>
                <w:sz w:val="16"/>
                <w:szCs w:val="16"/>
                <w:lang w:val="en-GB"/>
              </w:rPr>
            </w:pPr>
            <w:ins w:id="3611" w:author="Raphael Malyankar" w:date="2025-01-05T21:28:00Z" w16du:dateUtc="2025-01-06T04:28:00Z">
              <w:r w:rsidRPr="0074134D">
                <w:rPr>
                  <w:sz w:val="16"/>
                  <w:szCs w:val="16"/>
                  <w:lang w:val="en-GB"/>
                </w:rPr>
                <w:t>Enumeration</w:t>
              </w:r>
            </w:ins>
          </w:p>
        </w:tc>
        <w:tc>
          <w:tcPr>
            <w:tcW w:w="1162" w:type="pct"/>
          </w:tcPr>
          <w:p w14:paraId="7CDB2FEB" w14:textId="77777777" w:rsidR="002E639D" w:rsidRPr="0074134D" w:rsidRDefault="002E639D" w:rsidP="00000EF5">
            <w:pPr>
              <w:keepNext/>
              <w:keepLines/>
              <w:snapToGrid w:val="0"/>
              <w:spacing w:before="60" w:after="60" w:line="240" w:lineRule="auto"/>
              <w:jc w:val="left"/>
              <w:rPr>
                <w:ins w:id="3612" w:author="Raphael Malyankar" w:date="2025-01-05T21:28:00Z" w16du:dateUtc="2025-01-06T04:28:00Z"/>
                <w:sz w:val="16"/>
                <w:szCs w:val="16"/>
                <w:lang w:val="en-GB"/>
              </w:rPr>
            </w:pPr>
            <w:ins w:id="3613" w:author="Raphael Malyankar" w:date="2025-01-05T21:28:00Z" w16du:dateUtc="2025-01-06T04:28:00Z">
              <w:r w:rsidRPr="0074134D">
                <w:rPr>
                  <w:sz w:val="16"/>
                  <w:szCs w:val="16"/>
                  <w:lang w:val="en-GB"/>
                </w:rPr>
                <w:t>S100_SE_DigitalSignatureReference</w:t>
              </w:r>
            </w:ins>
          </w:p>
        </w:tc>
        <w:tc>
          <w:tcPr>
            <w:tcW w:w="1309" w:type="pct"/>
          </w:tcPr>
          <w:p w14:paraId="7FCA5775" w14:textId="77777777" w:rsidR="002E639D" w:rsidRPr="0074134D" w:rsidRDefault="002E639D" w:rsidP="00000EF5">
            <w:pPr>
              <w:keepNext/>
              <w:keepLines/>
              <w:snapToGrid w:val="0"/>
              <w:spacing w:before="60" w:after="60" w:line="240" w:lineRule="auto"/>
              <w:jc w:val="left"/>
              <w:rPr>
                <w:ins w:id="3614" w:author="Raphael Malyankar" w:date="2025-01-05T21:28:00Z" w16du:dateUtc="2025-01-06T04:28:00Z"/>
                <w:sz w:val="16"/>
                <w:szCs w:val="16"/>
                <w:lang w:val="en-GB"/>
              </w:rPr>
            </w:pPr>
            <w:ins w:id="3615" w:author="Raphael Malyankar" w:date="2025-01-05T21:28:00Z" w16du:dateUtc="2025-01-06T04:28:00Z">
              <w:r w:rsidRPr="0074134D">
                <w:rPr>
                  <w:sz w:val="16"/>
                  <w:szCs w:val="16"/>
                  <w:lang w:val="en-GB"/>
                </w:rPr>
                <w:t>Algorithm used to compute the digital signature</w:t>
              </w:r>
            </w:ins>
          </w:p>
        </w:tc>
        <w:tc>
          <w:tcPr>
            <w:tcW w:w="317" w:type="pct"/>
          </w:tcPr>
          <w:p w14:paraId="108A24E9" w14:textId="77777777" w:rsidR="002E639D" w:rsidRPr="0074134D" w:rsidRDefault="002E639D" w:rsidP="00000EF5">
            <w:pPr>
              <w:keepNext/>
              <w:keepLines/>
              <w:snapToGrid w:val="0"/>
              <w:spacing w:before="60" w:after="60" w:line="240" w:lineRule="auto"/>
              <w:jc w:val="center"/>
              <w:rPr>
                <w:ins w:id="3616" w:author="Raphael Malyankar" w:date="2025-01-05T21:28:00Z" w16du:dateUtc="2025-01-06T04:28:00Z"/>
                <w:sz w:val="16"/>
                <w:szCs w:val="16"/>
                <w:lang w:val="en-GB"/>
              </w:rPr>
            </w:pPr>
            <w:ins w:id="3617" w:author="Raphael Malyankar" w:date="2025-01-05T21:28:00Z" w16du:dateUtc="2025-01-06T04:28:00Z">
              <w:r w:rsidRPr="0074134D">
                <w:rPr>
                  <w:sz w:val="16"/>
                  <w:szCs w:val="16"/>
                  <w:lang w:val="en-GB"/>
                </w:rPr>
                <w:t>-</w:t>
              </w:r>
            </w:ins>
          </w:p>
        </w:tc>
        <w:tc>
          <w:tcPr>
            <w:tcW w:w="1698" w:type="pct"/>
          </w:tcPr>
          <w:p w14:paraId="1EB6A66F" w14:textId="77777777" w:rsidR="002E639D" w:rsidRPr="0074134D" w:rsidRDefault="002E639D" w:rsidP="00000EF5">
            <w:pPr>
              <w:keepNext/>
              <w:keepLines/>
              <w:snapToGrid w:val="0"/>
              <w:spacing w:before="60" w:after="60" w:line="240" w:lineRule="auto"/>
              <w:jc w:val="left"/>
              <w:rPr>
                <w:ins w:id="3618" w:author="Raphael Malyankar" w:date="2025-01-05T21:28:00Z" w16du:dateUtc="2025-01-06T04:28:00Z"/>
                <w:sz w:val="16"/>
                <w:szCs w:val="16"/>
                <w:lang w:val="en-GB"/>
              </w:rPr>
            </w:pPr>
            <w:ins w:id="3619" w:author="Raphael Malyankar" w:date="2025-01-05T21:28:00Z" w16du:dateUtc="2025-01-06T04:28:00Z">
              <w:r w:rsidRPr="0074134D">
                <w:rPr>
                  <w:sz w:val="16"/>
                  <w:szCs w:val="16"/>
                  <w:lang w:val="en-GB"/>
                </w:rPr>
                <w:t xml:space="preserve">Only </w:t>
              </w:r>
              <w:r>
                <w:rPr>
                  <w:sz w:val="16"/>
                  <w:szCs w:val="16"/>
                  <w:lang w:val="en-GB"/>
                </w:rPr>
                <w:t>EC</w:t>
              </w:r>
              <w:r w:rsidRPr="0074134D">
                <w:rPr>
                  <w:sz w:val="16"/>
                  <w:szCs w:val="16"/>
                  <w:lang w:val="en-GB"/>
                </w:rPr>
                <w:t xml:space="preserve">DSA is currently used in implementations of S-100 for file based transfer of data to ECDIS. Other values are included for interoperability with other implementations by external standards. See S-100 </w:t>
              </w:r>
              <w:r>
                <w:rPr>
                  <w:sz w:val="16"/>
                  <w:szCs w:val="16"/>
                  <w:lang w:val="en-GB"/>
                </w:rPr>
                <w:t>Part 15, c</w:t>
              </w:r>
              <w:r w:rsidRPr="0074134D">
                <w:rPr>
                  <w:sz w:val="16"/>
                  <w:szCs w:val="16"/>
                  <w:lang w:val="en-GB"/>
                </w:rPr>
                <w:t>lause 15-8.4</w:t>
              </w:r>
            </w:ins>
          </w:p>
        </w:tc>
      </w:tr>
      <w:tr w:rsidR="00AD7E40" w:rsidRPr="0074134D" w14:paraId="582E0E8E" w14:textId="77777777" w:rsidTr="00000EF5">
        <w:trPr>
          <w:trHeight w:val="304"/>
          <w:ins w:id="3620" w:author="Raphael Malyankar" w:date="2025-01-05T21:28:00Z"/>
        </w:trPr>
        <w:tc>
          <w:tcPr>
            <w:tcW w:w="514" w:type="pct"/>
          </w:tcPr>
          <w:p w14:paraId="21FFC346" w14:textId="77777777" w:rsidR="002E639D" w:rsidRPr="0074134D" w:rsidRDefault="002E639D" w:rsidP="00000EF5">
            <w:pPr>
              <w:snapToGrid w:val="0"/>
              <w:spacing w:before="60" w:after="60" w:line="240" w:lineRule="auto"/>
              <w:jc w:val="left"/>
              <w:rPr>
                <w:ins w:id="3621" w:author="Raphael Malyankar" w:date="2025-01-05T21:28:00Z" w16du:dateUtc="2025-01-06T04:28:00Z"/>
                <w:sz w:val="16"/>
                <w:szCs w:val="16"/>
                <w:lang w:val="en-GB"/>
              </w:rPr>
            </w:pPr>
            <w:ins w:id="3622" w:author="Raphael Malyankar" w:date="2025-01-05T21:28:00Z" w16du:dateUtc="2025-01-06T04:28:00Z">
              <w:r w:rsidRPr="0074134D">
                <w:rPr>
                  <w:sz w:val="16"/>
                  <w:szCs w:val="16"/>
                  <w:lang w:val="en-GB"/>
                </w:rPr>
                <w:t>Value</w:t>
              </w:r>
            </w:ins>
          </w:p>
        </w:tc>
        <w:tc>
          <w:tcPr>
            <w:tcW w:w="1162" w:type="pct"/>
          </w:tcPr>
          <w:p w14:paraId="6BF30E92" w14:textId="77777777" w:rsidR="002E639D" w:rsidRPr="0074134D" w:rsidRDefault="002E639D" w:rsidP="00000EF5">
            <w:pPr>
              <w:snapToGrid w:val="0"/>
              <w:spacing w:before="60" w:after="60" w:line="240" w:lineRule="auto"/>
              <w:jc w:val="left"/>
              <w:rPr>
                <w:ins w:id="3623" w:author="Raphael Malyankar" w:date="2025-01-05T21:28:00Z" w16du:dateUtc="2025-01-06T04:28:00Z"/>
                <w:sz w:val="16"/>
                <w:szCs w:val="16"/>
                <w:lang w:val="en-GB"/>
              </w:rPr>
            </w:pPr>
            <w:ins w:id="3624" w:author="Raphael Malyankar" w:date="2025-01-05T21:28:00Z" w16du:dateUtc="2025-01-06T04:28:00Z">
              <w:r>
                <w:rPr>
                  <w:sz w:val="16"/>
                  <w:szCs w:val="16"/>
                  <w:lang w:val="en-GB"/>
                </w:rPr>
                <w:t>EC</w:t>
              </w:r>
              <w:r w:rsidRPr="0074134D">
                <w:rPr>
                  <w:sz w:val="16"/>
                  <w:szCs w:val="16"/>
                  <w:lang w:val="en-GB"/>
                </w:rPr>
                <w:t>DSA</w:t>
              </w:r>
              <w:r>
                <w:rPr>
                  <w:sz w:val="16"/>
                  <w:szCs w:val="16"/>
                  <w:lang w:val="en-GB"/>
                </w:rPr>
                <w:t>-384-SHA2</w:t>
              </w:r>
            </w:ins>
          </w:p>
        </w:tc>
        <w:tc>
          <w:tcPr>
            <w:tcW w:w="1309" w:type="pct"/>
          </w:tcPr>
          <w:p w14:paraId="6682F571" w14:textId="77777777" w:rsidR="002E639D" w:rsidRPr="0074134D" w:rsidRDefault="002E639D" w:rsidP="00000EF5">
            <w:pPr>
              <w:snapToGrid w:val="0"/>
              <w:spacing w:before="60" w:after="60" w:line="240" w:lineRule="auto"/>
              <w:jc w:val="left"/>
              <w:rPr>
                <w:ins w:id="3625" w:author="Raphael Malyankar" w:date="2025-01-05T21:28:00Z" w16du:dateUtc="2025-01-06T04:28:00Z"/>
                <w:sz w:val="16"/>
                <w:szCs w:val="16"/>
                <w:lang w:val="en-GB"/>
              </w:rPr>
            </w:pPr>
          </w:p>
        </w:tc>
        <w:tc>
          <w:tcPr>
            <w:tcW w:w="317" w:type="pct"/>
          </w:tcPr>
          <w:p w14:paraId="490EDA60" w14:textId="77777777" w:rsidR="002E639D" w:rsidRPr="0074134D" w:rsidRDefault="002E639D" w:rsidP="00000EF5">
            <w:pPr>
              <w:snapToGrid w:val="0"/>
              <w:spacing w:before="60" w:after="60" w:line="240" w:lineRule="auto"/>
              <w:jc w:val="center"/>
              <w:rPr>
                <w:ins w:id="3626" w:author="Raphael Malyankar" w:date="2025-01-05T21:28:00Z" w16du:dateUtc="2025-01-06T04:28:00Z"/>
                <w:sz w:val="16"/>
                <w:szCs w:val="16"/>
                <w:lang w:val="en-GB"/>
              </w:rPr>
            </w:pPr>
            <w:ins w:id="3627" w:author="Raphael Malyankar" w:date="2025-01-05T21:28:00Z" w16du:dateUtc="2025-01-06T04:28:00Z">
              <w:r>
                <w:rPr>
                  <w:sz w:val="16"/>
                  <w:szCs w:val="16"/>
                  <w:lang w:val="en-GB"/>
                </w:rPr>
                <w:t>8</w:t>
              </w:r>
            </w:ins>
          </w:p>
        </w:tc>
        <w:tc>
          <w:tcPr>
            <w:tcW w:w="1698" w:type="pct"/>
          </w:tcPr>
          <w:p w14:paraId="59DC650C" w14:textId="77777777" w:rsidR="002E639D" w:rsidRPr="0074134D" w:rsidRDefault="002E639D" w:rsidP="00000EF5">
            <w:pPr>
              <w:snapToGrid w:val="0"/>
              <w:spacing w:before="60" w:after="60" w:line="240" w:lineRule="auto"/>
              <w:jc w:val="left"/>
              <w:rPr>
                <w:ins w:id="3628" w:author="Raphael Malyankar" w:date="2025-01-05T21:28:00Z" w16du:dateUtc="2025-01-06T04:28:00Z"/>
                <w:sz w:val="16"/>
                <w:szCs w:val="16"/>
                <w:lang w:val="en-GB"/>
              </w:rPr>
            </w:pPr>
            <w:ins w:id="3629" w:author="Raphael Malyankar" w:date="2025-01-05T21:28:00Z" w16du:dateUtc="2025-01-06T04:28:00Z">
              <w:r w:rsidRPr="003E34A1">
                <w:rPr>
                  <w:sz w:val="16"/>
                  <w:szCs w:val="16"/>
                  <w:lang w:val="en-GB"/>
                </w:rPr>
                <w:t>384 bits ECDSA: SHA2-384</w:t>
              </w:r>
            </w:ins>
          </w:p>
        </w:tc>
      </w:tr>
      <w:bookmarkEnd w:id="3599"/>
    </w:tbl>
    <w:p w14:paraId="3BB7B359" w14:textId="77777777" w:rsidR="002E639D" w:rsidRDefault="002E639D" w:rsidP="008375A4">
      <w:pPr>
        <w:rPr>
          <w:ins w:id="3630" w:author="Raphael Malyankar" w:date="2025-01-05T21:28:00Z" w16du:dateUtc="2025-01-06T04:28:00Z"/>
        </w:rPr>
      </w:pPr>
    </w:p>
    <w:p w14:paraId="470EC8C2" w14:textId="77777777" w:rsidR="002E639D" w:rsidRDefault="002E639D" w:rsidP="008375A4">
      <w:pPr>
        <w:rPr>
          <w:ins w:id="3631" w:author="Raphael Malyankar" w:date="2025-01-05T21:28:00Z" w16du:dateUtc="2025-01-06T04:28:00Z"/>
        </w:rPr>
      </w:pPr>
    </w:p>
    <w:p w14:paraId="0EEFC511" w14:textId="00A2145A" w:rsidR="002E639D" w:rsidRDefault="002E639D" w:rsidP="007D65F1">
      <w:pPr>
        <w:pStyle w:val="Heading3"/>
        <w:rPr>
          <w:ins w:id="3632" w:author="Raphael Malyankar" w:date="2025-01-05T21:28:00Z" w16du:dateUtc="2025-01-06T04:28:00Z"/>
        </w:rPr>
      </w:pPr>
      <w:bookmarkStart w:id="3633" w:name="_Toc190800771"/>
      <w:ins w:id="3634" w:author="Raphael Malyankar" w:date="2025-01-05T21:28:00Z" w16du:dateUtc="2025-01-06T04:28:00Z">
        <w:r w:rsidRPr="002E639D">
          <w:t>S100_SE_DigitalSignature</w:t>
        </w:r>
        <w:bookmarkEnd w:id="3633"/>
      </w:ins>
    </w:p>
    <w:p w14:paraId="2358DD57" w14:textId="7C8BF49C" w:rsidR="002E639D" w:rsidRDefault="002E639D" w:rsidP="008375A4">
      <w:pPr>
        <w:rPr>
          <w:ins w:id="3635" w:author="Raphael Malyankar" w:date="2025-01-05T21:29:00Z" w16du:dateUtc="2025-01-06T04:29:00Z"/>
        </w:rPr>
      </w:pPr>
      <w:ins w:id="3636" w:author="Raphael Malyankar" w:date="2025-01-05T21:29:00Z" w16du:dateUtc="2025-01-06T04:29:00Z">
        <w:r w:rsidRPr="002E639D">
          <w:t>S-1</w:t>
        </w:r>
      </w:ins>
      <w:ins w:id="3637" w:author="Raphael Malyankar" w:date="2025-01-05T21:44:00Z" w16du:dateUtc="2025-01-06T04:44:00Z">
        <w:r w:rsidR="002A2AFF">
          <w:t>30</w:t>
        </w:r>
      </w:ins>
      <w:ins w:id="3638" w:author="Raphael Malyankar" w:date="2025-01-05T21:29:00Z" w16du:dateUtc="2025-01-06T04:29:00Z">
        <w:r w:rsidRPr="002E639D">
          <w:t xml:space="preserve"> conforms to S-100 Part 15, clause 15-8-11.4, which states: “The class S100_SE_DigitalSignature is realized as one of either S100_SE_SignatureOnData (a digital signature of a particular identified resource) or an additional digital signature defined using the [same class] which is either a S100_SE_SignatureOnData or S100_SE_SignatureOnSignature element as described in clause 15-8.8.  S-100 Part 17 metadata thus allows for multiple digital signatures, a single mandatory S100_SE_SignatureOnData and any number of additional signatures, either of the data or other signatures.” (In S-100, this class is not documented separately.)</w:t>
        </w:r>
      </w:ins>
    </w:p>
    <w:p w14:paraId="582FE17F" w14:textId="77777777" w:rsidR="002A2AFF" w:rsidRDefault="002A2AFF" w:rsidP="008375A4">
      <w:pPr>
        <w:rPr>
          <w:ins w:id="3639" w:author="Raphael Malyankar" w:date="2025-01-05T21:43:00Z" w16du:dateUtc="2025-01-06T04:43:00Z"/>
        </w:rPr>
      </w:pPr>
    </w:p>
    <w:p w14:paraId="5379F36A" w14:textId="0AD8286C" w:rsidR="002E639D" w:rsidRDefault="002E639D" w:rsidP="008375A4">
      <w:pPr>
        <w:rPr>
          <w:ins w:id="3640" w:author="Raphael Malyankar" w:date="2025-01-05T21:29:00Z" w16du:dateUtc="2025-01-06T04:29:00Z"/>
        </w:rPr>
      </w:pPr>
      <w:ins w:id="3641" w:author="Raphael Malyankar" w:date="2025-01-05T21:29:00Z" w16du:dateUtc="2025-01-06T04:29:00Z">
        <w:r w:rsidRPr="002E639D">
          <w:t>S-1</w:t>
        </w:r>
      </w:ins>
      <w:ins w:id="3642" w:author="Raphael Malyankar" w:date="2025-01-05T21:44:00Z" w16du:dateUtc="2025-01-06T04:44:00Z">
        <w:r w:rsidR="002A2AFF">
          <w:t>30</w:t>
        </w:r>
      </w:ins>
      <w:ins w:id="3643" w:author="Raphael Malyankar" w:date="2025-01-05T21:29:00Z" w16du:dateUtc="2025-01-06T04:29:00Z">
        <w:r w:rsidRPr="002E639D">
          <w:t xml:space="preserve"> uses the class S100_SE_DigitalSignature without modification; however, in S-100 exchange catalogues it is implemented by one of its subclasses S100_SE_SignatureOnData or S100_SE_SignatureOnSignature.</w:t>
        </w:r>
      </w:ins>
    </w:p>
    <w:p w14:paraId="577F2293" w14:textId="77777777" w:rsidR="002E639D" w:rsidRDefault="002E639D" w:rsidP="008375A4">
      <w:pPr>
        <w:rPr>
          <w:ins w:id="3644" w:author="Raphael Malyankar" w:date="2025-01-05T21:29:00Z" w16du:dateUtc="2025-01-06T04:29:00Z"/>
        </w:rPr>
      </w:pPr>
    </w:p>
    <w:p w14:paraId="15D591DC" w14:textId="33F4A2CA" w:rsidR="002E639D" w:rsidRDefault="002E639D" w:rsidP="007D65F1">
      <w:pPr>
        <w:pStyle w:val="Heading3"/>
        <w:rPr>
          <w:ins w:id="3645" w:author="Raphael Malyankar" w:date="2025-01-05T21:29:00Z" w16du:dateUtc="2025-01-06T04:29:00Z"/>
        </w:rPr>
      </w:pPr>
      <w:bookmarkStart w:id="3646" w:name="_Toc190800772"/>
      <w:ins w:id="3647" w:author="Raphael Malyankar" w:date="2025-01-05T21:29:00Z" w16du:dateUtc="2025-01-06T04:29:00Z">
        <w:r w:rsidRPr="002E639D">
          <w:lastRenderedPageBreak/>
          <w:t>S100_SE_SignatureOnData</w:t>
        </w:r>
        <w:bookmarkEnd w:id="3646"/>
      </w:ins>
    </w:p>
    <w:p w14:paraId="5DE16646" w14:textId="502593B9" w:rsidR="002E639D" w:rsidRDefault="002E639D" w:rsidP="008375A4">
      <w:pPr>
        <w:rPr>
          <w:ins w:id="3648" w:author="Raphael Malyankar" w:date="2025-01-05T21:30:00Z" w16du:dateUtc="2025-01-06T04:30:00Z"/>
        </w:rPr>
      </w:pPr>
      <w:ins w:id="3649" w:author="Raphael Malyankar" w:date="2025-01-05T21:30:00Z" w16du:dateUtc="2025-01-06T04:30:00Z">
        <w:r w:rsidRPr="002E639D">
          <w:t>S-1</w:t>
        </w:r>
      </w:ins>
      <w:ins w:id="3650" w:author="Raphael Malyankar" w:date="2025-01-05T21:44:00Z" w16du:dateUtc="2025-01-06T04:44:00Z">
        <w:r w:rsidR="002A2AFF">
          <w:t>30</w:t>
        </w:r>
      </w:ins>
      <w:ins w:id="3651" w:author="Raphael Malyankar" w:date="2025-01-05T21:30:00Z" w16du:dateUtc="2025-01-06T04:30:00Z">
        <w:r w:rsidRPr="002E639D">
          <w:t xml:space="preserve"> uses S100_SE_SignatureOnData without modification.</w:t>
        </w:r>
      </w:ins>
    </w:p>
    <w:p w14:paraId="433B9BBA" w14:textId="77777777" w:rsidR="002E639D" w:rsidRDefault="002E639D" w:rsidP="008375A4">
      <w:pPr>
        <w:rPr>
          <w:ins w:id="3652" w:author="Raphael Malyankar" w:date="2025-01-05T21:30:00Z" w16du:dateUtc="2025-01-06T04:30:00Z"/>
        </w:rPr>
      </w:pPr>
    </w:p>
    <w:p w14:paraId="4F582518" w14:textId="036B907E" w:rsidR="002E639D" w:rsidRDefault="002E639D" w:rsidP="007D65F1">
      <w:pPr>
        <w:pStyle w:val="Heading3"/>
        <w:rPr>
          <w:ins w:id="3653" w:author="Raphael Malyankar" w:date="2025-01-05T21:31:00Z" w16du:dateUtc="2025-01-06T04:31:00Z"/>
        </w:rPr>
      </w:pPr>
      <w:bookmarkStart w:id="3654" w:name="_Toc190800773"/>
      <w:ins w:id="3655" w:author="Raphael Malyankar" w:date="2025-01-05T21:30:00Z" w16du:dateUtc="2025-01-06T04:30:00Z">
        <w:r w:rsidRPr="002E639D">
          <w:t>S100_SE_SignatureOnSignature</w:t>
        </w:r>
      </w:ins>
      <w:bookmarkEnd w:id="3654"/>
    </w:p>
    <w:p w14:paraId="5A05F27C" w14:textId="1C1DB4B3" w:rsidR="002E639D" w:rsidRDefault="002E639D" w:rsidP="008375A4">
      <w:pPr>
        <w:rPr>
          <w:ins w:id="3656" w:author="Raphael Malyankar" w:date="2025-01-05T21:31:00Z" w16du:dateUtc="2025-01-06T04:31:00Z"/>
        </w:rPr>
      </w:pPr>
      <w:ins w:id="3657" w:author="Raphael Malyankar" w:date="2025-01-05T21:31:00Z" w16du:dateUtc="2025-01-06T04:31:00Z">
        <w:r w:rsidRPr="002E639D">
          <w:t>S-1</w:t>
        </w:r>
      </w:ins>
      <w:ins w:id="3658" w:author="Raphael Malyankar" w:date="2025-01-05T21:44:00Z" w16du:dateUtc="2025-01-06T04:44:00Z">
        <w:r w:rsidR="002A2AFF">
          <w:t>30</w:t>
        </w:r>
      </w:ins>
      <w:ins w:id="3659" w:author="Raphael Malyankar" w:date="2025-01-05T21:31:00Z" w16du:dateUtc="2025-01-06T04:31:00Z">
        <w:r w:rsidRPr="002E639D">
          <w:t xml:space="preserve"> uses S100_SE_SignatureOnSignature without modification.</w:t>
        </w:r>
      </w:ins>
    </w:p>
    <w:p w14:paraId="1D4D5241" w14:textId="77777777" w:rsidR="002E639D" w:rsidRDefault="002E639D" w:rsidP="008375A4">
      <w:pPr>
        <w:rPr>
          <w:ins w:id="3660" w:author="Raphael Malyankar" w:date="2025-01-05T21:31:00Z" w16du:dateUtc="2025-01-06T04:31:00Z"/>
        </w:rPr>
      </w:pPr>
    </w:p>
    <w:p w14:paraId="627DBB64" w14:textId="63AD3B12" w:rsidR="002E639D" w:rsidRDefault="002E639D" w:rsidP="007D65F1">
      <w:pPr>
        <w:pStyle w:val="Heading3"/>
        <w:rPr>
          <w:ins w:id="3661" w:author="Raphael Malyankar" w:date="2025-01-05T21:31:00Z" w16du:dateUtc="2025-01-06T04:31:00Z"/>
        </w:rPr>
      </w:pPr>
      <w:bookmarkStart w:id="3662" w:name="_Toc190800774"/>
      <w:ins w:id="3663" w:author="Raphael Malyankar" w:date="2025-01-05T21:31:00Z" w16du:dateUtc="2025-01-06T04:31:00Z">
        <w:r w:rsidRPr="002E639D">
          <w:t>DataStatus</w:t>
        </w:r>
        <w:bookmarkEnd w:id="3662"/>
      </w:ins>
    </w:p>
    <w:p w14:paraId="4347C8C8" w14:textId="7D067F76" w:rsidR="002E639D" w:rsidRDefault="002E639D" w:rsidP="008375A4">
      <w:pPr>
        <w:rPr>
          <w:ins w:id="3664" w:author="Raphael Malyankar" w:date="2025-01-05T21:31:00Z" w16du:dateUtc="2025-01-06T04:31:00Z"/>
        </w:rPr>
      </w:pPr>
      <w:ins w:id="3665" w:author="Raphael Malyankar" w:date="2025-01-05T21:31:00Z" w16du:dateUtc="2025-01-06T04:31:00Z">
        <w:r w:rsidRPr="002E639D">
          <w:t>S-1</w:t>
        </w:r>
      </w:ins>
      <w:ins w:id="3666" w:author="Raphael Malyankar" w:date="2025-01-05T21:44:00Z" w16du:dateUtc="2025-01-06T04:44:00Z">
        <w:r w:rsidR="002A2AFF">
          <w:t>30</w:t>
        </w:r>
      </w:ins>
      <w:ins w:id="3667" w:author="Raphael Malyankar" w:date="2025-01-05T21:31:00Z" w16du:dateUtc="2025-01-06T04:31:00Z">
        <w:r w:rsidRPr="002E639D">
          <w:t xml:space="preserve"> uses the S-100 enumeration DataStatus defined in S-100 Part 15 without modification</w:t>
        </w:r>
        <w:r>
          <w:t>.</w:t>
        </w:r>
      </w:ins>
    </w:p>
    <w:p w14:paraId="4D440F40" w14:textId="77777777" w:rsidR="002E639D" w:rsidRDefault="002E639D" w:rsidP="008375A4">
      <w:pPr>
        <w:rPr>
          <w:ins w:id="3668" w:author="Raphael Malyankar" w:date="2025-01-05T21:32:00Z" w16du:dateUtc="2025-01-06T04:32:00Z"/>
        </w:rPr>
      </w:pPr>
    </w:p>
    <w:p w14:paraId="0BAAF8CD" w14:textId="7DDE0DBC" w:rsidR="00F5556B" w:rsidRDefault="00F5556B" w:rsidP="007D65F1">
      <w:pPr>
        <w:pStyle w:val="Heading3"/>
        <w:rPr>
          <w:ins w:id="3669" w:author="Raphael Malyankar" w:date="2025-01-05T21:32:00Z" w16du:dateUtc="2025-01-06T04:32:00Z"/>
        </w:rPr>
      </w:pPr>
      <w:bookmarkStart w:id="3670" w:name="_Toc190800775"/>
      <w:ins w:id="3671" w:author="Raphael Malyankar" w:date="2025-01-05T21:32:00Z" w16du:dateUtc="2025-01-06T04:32:00Z">
        <w:r w:rsidRPr="00F5556B">
          <w:t>EX_GeographicBoundingBox</w:t>
        </w:r>
        <w:bookmarkEnd w:id="3670"/>
      </w:ins>
    </w:p>
    <w:p w14:paraId="4F4D7E03" w14:textId="6E64A8D6" w:rsidR="00F5556B" w:rsidRDefault="00F5556B" w:rsidP="008375A4">
      <w:pPr>
        <w:rPr>
          <w:ins w:id="3672" w:author="Raphael Malyankar" w:date="2025-01-05T21:35:00Z" w16du:dateUtc="2025-01-06T04:35:00Z"/>
        </w:rPr>
      </w:pPr>
      <w:ins w:id="3673" w:author="Raphael Malyankar" w:date="2025-01-05T21:35:00Z" w16du:dateUtc="2025-01-06T04:35:00Z">
        <w:r>
          <w:t xml:space="preserve">S-130 uses </w:t>
        </w:r>
      </w:ins>
      <w:ins w:id="3674" w:author="Raphael Malyankar" w:date="2025-01-05T21:36:00Z" w16du:dateUtc="2025-01-06T04:36:00Z">
        <w:r>
          <w:t>the ISO class with only the four attributes specifying the lower left and upper right corners.</w:t>
        </w:r>
      </w:ins>
      <w:ins w:id="3675" w:author="Raphael Malyankar" w:date="2025-01-05T21:40:00Z" w16du:dateUtc="2025-01-06T04:40:00Z">
        <w:r w:rsidR="002A2AFF">
          <w:t xml:space="preserve"> </w:t>
        </w:r>
        <w:bookmarkStart w:id="3676" w:name="_Hlk187005720"/>
        <w:r w:rsidR="002A2AFF">
          <w:t xml:space="preserve">The ISO </w:t>
        </w:r>
        <w:r w:rsidR="002A2AFF" w:rsidRPr="002A2AFF">
          <w:rPr>
            <w:i/>
            <w:iCs/>
          </w:rPr>
          <w:t>extentTypeCode</w:t>
        </w:r>
        <w:r w:rsidR="002A2AFF">
          <w:t xml:space="preserve"> </w:t>
        </w:r>
      </w:ins>
      <w:ins w:id="3677" w:author="Raphael Malyankar" w:date="2025-01-05T21:41:00Z" w16du:dateUtc="2025-01-06T04:41:00Z">
        <w:r w:rsidR="002A2AFF">
          <w:t xml:space="preserve">attribute </w:t>
        </w:r>
      </w:ins>
      <w:ins w:id="3678" w:author="Raphael Malyankar" w:date="2025-01-05T21:40:00Z" w16du:dateUtc="2025-01-06T04:40:00Z">
        <w:r w:rsidR="002A2AFF">
          <w:t>is omitted.</w:t>
        </w:r>
      </w:ins>
      <w:bookmarkEnd w:id="3676"/>
    </w:p>
    <w:p w14:paraId="0A75E235" w14:textId="77777777" w:rsidR="00F5556B" w:rsidRDefault="00F5556B" w:rsidP="008375A4">
      <w:pPr>
        <w:rPr>
          <w:ins w:id="3679" w:author="Raphael Malyankar" w:date="2025-01-05T21:35:00Z" w16du:dateUtc="2025-01-06T04:35:00Z"/>
        </w:rPr>
      </w:pPr>
    </w:p>
    <w:p w14:paraId="0E515248" w14:textId="3FF2341D" w:rsidR="002E639D" w:rsidRDefault="00F5556B" w:rsidP="008375A4">
      <w:pPr>
        <w:rPr>
          <w:ins w:id="3680" w:author="Raphael Malyankar" w:date="2025-01-05T21:38:00Z" w16du:dateUtc="2025-01-06T04:38:00Z"/>
        </w:rPr>
      </w:pPr>
      <w:ins w:id="3681" w:author="Raphael Malyankar" w:date="2025-01-05T21:32:00Z" w16du:dateUtc="2025-01-06T04:32:00Z">
        <w:r w:rsidRPr="00F5556B">
          <w:t>NOTE (from ISO 19115-1): This is only an approximate reference so specifying the Coordinate Reference System is unnecessary and need only be provided with a precision of up to two decimal places</w:t>
        </w:r>
      </w:ins>
      <w:ins w:id="3682" w:author="Raphael Malyankar" w:date="2025-01-05T21:38:00Z" w16du:dateUtc="2025-01-06T04:38:00Z">
        <w:r>
          <w:t>.</w:t>
        </w:r>
      </w:ins>
    </w:p>
    <w:p w14:paraId="11EA6851" w14:textId="77777777" w:rsidR="00F5556B" w:rsidRDefault="00F5556B" w:rsidP="008375A4">
      <w:pPr>
        <w:rPr>
          <w:ins w:id="3683" w:author="Raphael Malyankar" w:date="2025-01-05T21:38:00Z" w16du:dateUtc="2025-01-06T04:38:00Z"/>
        </w:rPr>
      </w:pPr>
    </w:p>
    <w:p w14:paraId="01DD31D7" w14:textId="3BFAAD0C" w:rsidR="00F5556B" w:rsidRDefault="00F5556B" w:rsidP="007D65F1">
      <w:pPr>
        <w:pStyle w:val="Heading3"/>
        <w:rPr>
          <w:ins w:id="3684" w:author="Raphael Malyankar" w:date="2025-01-05T21:39:00Z" w16du:dateUtc="2025-01-06T04:39:00Z"/>
        </w:rPr>
      </w:pPr>
      <w:bookmarkStart w:id="3685" w:name="_Toc190800776"/>
      <w:ins w:id="3686" w:author="Raphael Malyankar" w:date="2025-01-05T21:38:00Z" w16du:dateUtc="2025-01-06T04:38:00Z">
        <w:r w:rsidRPr="00F5556B">
          <w:t>EX_BoundingPolygon</w:t>
        </w:r>
      </w:ins>
      <w:bookmarkEnd w:id="3685"/>
    </w:p>
    <w:p w14:paraId="14815F6E" w14:textId="4D9662FB" w:rsidR="00F5556B" w:rsidRDefault="002A2AFF" w:rsidP="008375A4">
      <w:pPr>
        <w:rPr>
          <w:ins w:id="3687" w:author="Raphael Malyankar" w:date="2025-01-05T21:38:00Z" w16du:dateUtc="2025-01-06T04:38:00Z"/>
        </w:rPr>
      </w:pPr>
      <w:ins w:id="3688" w:author="Raphael Malyankar" w:date="2025-01-05T21:39:00Z" w16du:dateUtc="2025-01-06T04:39:00Z">
        <w:r>
          <w:t>S-130 uses the ISO class</w:t>
        </w:r>
      </w:ins>
      <w:ins w:id="3689" w:author="Raphael Malyankar" w:date="2025-01-05T21:41:00Z" w16du:dateUtc="2025-01-06T04:41:00Z">
        <w:r>
          <w:t xml:space="preserve"> with </w:t>
        </w:r>
      </w:ins>
      <w:ins w:id="3690" w:author="Raphael Malyankar" w:date="2025-01-05T21:45:00Z" w16du:dateUtc="2025-01-06T04:45:00Z">
        <w:r>
          <w:t xml:space="preserve">only </w:t>
        </w:r>
      </w:ins>
      <w:ins w:id="3691" w:author="Raphael Malyankar" w:date="2025-01-05T21:41:00Z" w16du:dateUtc="2025-01-06T04:41:00Z">
        <w:r>
          <w:t xml:space="preserve">the </w:t>
        </w:r>
        <w:r w:rsidRPr="002A2AFF">
          <w:rPr>
            <w:i/>
            <w:iCs/>
          </w:rPr>
          <w:t>polygon</w:t>
        </w:r>
        <w:r>
          <w:t xml:space="preserve"> attribute. </w:t>
        </w:r>
        <w:r w:rsidRPr="002A2AFF">
          <w:t xml:space="preserve">The ISO </w:t>
        </w:r>
        <w:r w:rsidRPr="002A2AFF">
          <w:rPr>
            <w:i/>
            <w:iCs/>
          </w:rPr>
          <w:t>extentTypeCode</w:t>
        </w:r>
        <w:r w:rsidRPr="002A2AFF">
          <w:t xml:space="preserve"> attribute is omitted.</w:t>
        </w:r>
      </w:ins>
    </w:p>
    <w:p w14:paraId="074683DF" w14:textId="77777777" w:rsidR="00F5556B" w:rsidRDefault="00F5556B" w:rsidP="008375A4">
      <w:pPr>
        <w:rPr>
          <w:ins w:id="3692" w:author="Raphael Malyankar" w:date="2025-01-05T21:38:00Z" w16du:dateUtc="2025-01-06T04:38:00Z"/>
        </w:rPr>
      </w:pPr>
    </w:p>
    <w:p w14:paraId="62B5A77B" w14:textId="2D83F63B" w:rsidR="00F5556B" w:rsidRDefault="00F5556B" w:rsidP="008375A4">
      <w:pPr>
        <w:rPr>
          <w:ins w:id="3693" w:author="Raphael Malyankar" w:date="2025-01-04T23:41:00Z" w16du:dateUtc="2025-01-05T06:41:00Z"/>
        </w:rPr>
      </w:pPr>
      <w:ins w:id="3694" w:author="Raphael Malyankar" w:date="2025-01-05T21:39:00Z" w16du:dateUtc="2025-01-06T04:39:00Z">
        <w:r w:rsidRPr="00F5556B">
          <w:t>NOTE (from ISO 19115-1): If a polygon is used it should be closed (last point replicates first point).</w:t>
        </w:r>
      </w:ins>
    </w:p>
    <w:p w14:paraId="6AAF7D44" w14:textId="77777777" w:rsidR="00586781" w:rsidRDefault="00586781" w:rsidP="008375A4"/>
    <w:p w14:paraId="7F725907" w14:textId="45F39D8B" w:rsidR="005B7380" w:rsidDel="00AD7E40" w:rsidRDefault="0B164241" w:rsidP="002F2553">
      <w:pPr>
        <w:pStyle w:val="Heading2"/>
        <w:rPr>
          <w:del w:id="3695" w:author="Raphael Malyankar" w:date="2025-02-18T14:28:00Z" w16du:dateUtc="2025-02-18T21:28:00Z"/>
        </w:rPr>
      </w:pPr>
      <w:bookmarkStart w:id="3696" w:name="_Toc482265515"/>
      <w:del w:id="3697" w:author="Raphael Malyankar" w:date="2025-02-18T14:28:00Z" w16du:dateUtc="2025-02-18T21:28:00Z">
        <w:r w:rsidDel="00AD7E40">
          <w:delText>Update and Cancellation Dataset Metadata</w:delText>
        </w:r>
        <w:bookmarkEnd w:id="3696"/>
      </w:del>
    </w:p>
    <w:p w14:paraId="264B2529" w14:textId="5AADC131" w:rsidR="001E7123" w:rsidDel="00AD7E40" w:rsidRDefault="005B7380">
      <w:pPr>
        <w:pStyle w:val="Caption"/>
        <w:jc w:val="center"/>
        <w:rPr>
          <w:del w:id="3698" w:author="Raphael Malyankar" w:date="2025-02-18T14:28:00Z" w16du:dateUtc="2025-02-18T21:28:00Z"/>
        </w:rPr>
        <w:pPrChange w:id="3699" w:author="Raphael Malyankar" w:date="2025-02-18T14:06:00Z" w16du:dateUtc="2025-02-18T21:06:00Z">
          <w:pPr/>
        </w:pPrChange>
      </w:pPr>
      <w:del w:id="3700" w:author="Raphael Malyankar" w:date="2025-02-18T14:28:00Z" w16du:dateUtc="2025-02-18T21:28:00Z">
        <w:r w:rsidDel="00AD7E40">
          <w:delText>Update dataset metadata is intended to describe information about an update dataset. It facilitates the management and exploitation of data and is an important requirement for understanding the characteristics of an update dataset. Whereas dataset metadata is usually fairly comprehensive, metadata for update datasets only describe the issue date and sequential relation to the base dataset.</w:delText>
        </w:r>
      </w:del>
    </w:p>
    <w:p w14:paraId="663E4884" w14:textId="7850236F" w:rsidR="005B7380" w:rsidDel="0023488D" w:rsidRDefault="005B7380" w:rsidP="008375A4">
      <w:pPr>
        <w:rPr>
          <w:del w:id="3701" w:author="Raphael Malyankar" w:date="2025-02-18T14:04:00Z" w16du:dateUtc="2025-02-18T21:04:00Z"/>
        </w:rPr>
      </w:pPr>
    </w:p>
    <w:tbl>
      <w:tblPr>
        <w:tblW w:w="9945" w:type="dxa"/>
        <w:tblInd w:w="109" w:type="dxa"/>
        <w:tblLayout w:type="fixed"/>
        <w:tblLook w:val="04A0" w:firstRow="1" w:lastRow="0" w:firstColumn="1" w:lastColumn="0" w:noHBand="0" w:noVBand="1"/>
      </w:tblPr>
      <w:tblGrid>
        <w:gridCol w:w="2125"/>
        <w:gridCol w:w="1181"/>
        <w:gridCol w:w="900"/>
        <w:gridCol w:w="2342"/>
        <w:gridCol w:w="3397"/>
      </w:tblGrid>
      <w:tr w:rsidR="005B7380" w:rsidRPr="002F2553" w:rsidDel="0023488D" w14:paraId="1F6B671F" w14:textId="3D70D89A" w:rsidTr="2BB42DEF">
        <w:trPr>
          <w:del w:id="3702"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70CD03" w14:textId="193A7BCA" w:rsidR="005B7380" w:rsidRPr="002F2553" w:rsidDel="0023488D" w:rsidRDefault="005B7380" w:rsidP="008375A4">
            <w:pPr>
              <w:rPr>
                <w:del w:id="3703" w:author="Raphael Malyankar" w:date="2025-02-18T14:04:00Z" w16du:dateUtc="2025-02-18T21:04:00Z"/>
                <w:sz w:val="20"/>
                <w:szCs w:val="20"/>
                <w:lang w:val="en-CA"/>
              </w:rPr>
            </w:pPr>
            <w:del w:id="3704" w:author="Raphael Malyankar" w:date="2025-02-18T14:04:00Z" w16du:dateUtc="2025-02-18T21:04:00Z">
              <w:r w:rsidRPr="002F2553" w:rsidDel="0023488D">
                <w:rPr>
                  <w:sz w:val="20"/>
                  <w:szCs w:val="20"/>
                  <w:lang w:val="en-CA"/>
                </w:rPr>
                <w:delText xml:space="preserve">Name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5DCDB" w14:textId="1D11008D" w:rsidR="005B7380" w:rsidRPr="002F2553" w:rsidDel="0023488D" w:rsidRDefault="005B7380" w:rsidP="00C819FB">
            <w:pPr>
              <w:jc w:val="center"/>
              <w:rPr>
                <w:del w:id="3705" w:author="Raphael Malyankar" w:date="2025-02-18T14:04:00Z" w16du:dateUtc="2025-02-18T21:04:00Z"/>
                <w:sz w:val="20"/>
                <w:szCs w:val="20"/>
                <w:lang w:val="en-CA"/>
              </w:rPr>
            </w:pPr>
            <w:del w:id="3706" w:author="Raphael Malyankar" w:date="2025-02-18T14:04:00Z" w16du:dateUtc="2025-02-18T21:04:00Z">
              <w:r w:rsidRPr="002F2553" w:rsidDel="0023488D">
                <w:rPr>
                  <w:sz w:val="20"/>
                  <w:szCs w:val="20"/>
                  <w:lang w:val="en-CA"/>
                </w:rPr>
                <w:delText>Cardinality</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A6A5A2" w14:textId="5D36D232" w:rsidR="005B7380" w:rsidRPr="002F2553" w:rsidDel="0023488D" w:rsidRDefault="005B7380" w:rsidP="008375A4">
            <w:pPr>
              <w:rPr>
                <w:del w:id="3707" w:author="Raphael Malyankar" w:date="2025-02-18T14:04:00Z" w16du:dateUtc="2025-02-18T21:04:00Z"/>
                <w:sz w:val="20"/>
                <w:szCs w:val="20"/>
                <w:lang w:val="en-CA"/>
              </w:rPr>
            </w:pPr>
            <w:del w:id="3708" w:author="Raphael Malyankar" w:date="2025-02-18T14:04:00Z" w16du:dateUtc="2025-02-18T21:04:00Z">
              <w:r w:rsidRPr="002F2553" w:rsidDel="0023488D">
                <w:rPr>
                  <w:sz w:val="20"/>
                  <w:szCs w:val="20"/>
                  <w:lang w:val="en-CA"/>
                </w:rPr>
                <w:delText xml:space="preserve">Value </w:delText>
              </w:r>
            </w:del>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2D1D27" w14:textId="4F4ABE61" w:rsidR="005B7380" w:rsidRPr="002F2553" w:rsidDel="0023488D" w:rsidRDefault="005B7380" w:rsidP="008375A4">
            <w:pPr>
              <w:rPr>
                <w:del w:id="3709" w:author="Raphael Malyankar" w:date="2025-02-18T14:04:00Z" w16du:dateUtc="2025-02-18T21:04:00Z"/>
                <w:sz w:val="20"/>
                <w:szCs w:val="20"/>
                <w:lang w:val="en-CA"/>
              </w:rPr>
            </w:pPr>
            <w:del w:id="3710" w:author="Raphael Malyankar" w:date="2025-02-18T14:04:00Z" w16du:dateUtc="2025-02-18T21:04:00Z">
              <w:r w:rsidRPr="002F2553" w:rsidDel="0023488D">
                <w:rPr>
                  <w:sz w:val="20"/>
                  <w:szCs w:val="20"/>
                  <w:lang w:val="en-CA"/>
                </w:rPr>
                <w:delText xml:space="preserve">Type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4512F" w14:textId="34B5CC71" w:rsidR="005B7380" w:rsidRPr="002F2553" w:rsidDel="0023488D" w:rsidRDefault="005B7380" w:rsidP="008375A4">
            <w:pPr>
              <w:rPr>
                <w:del w:id="3711" w:author="Raphael Malyankar" w:date="2025-02-18T14:04:00Z" w16du:dateUtc="2025-02-18T21:04:00Z"/>
                <w:sz w:val="20"/>
                <w:szCs w:val="20"/>
                <w:lang w:val="en-CA"/>
              </w:rPr>
            </w:pPr>
            <w:del w:id="3712" w:author="Raphael Malyankar" w:date="2025-02-18T14:04:00Z" w16du:dateUtc="2025-02-18T21:04:00Z">
              <w:r w:rsidRPr="002F2553" w:rsidDel="0023488D">
                <w:rPr>
                  <w:sz w:val="20"/>
                  <w:szCs w:val="20"/>
                  <w:lang w:val="en-CA"/>
                </w:rPr>
                <w:delText>Remarks</w:delText>
              </w:r>
            </w:del>
          </w:p>
        </w:tc>
      </w:tr>
      <w:tr w:rsidR="005B7380" w:rsidRPr="002F2553" w:rsidDel="0023488D" w14:paraId="1DC3BA1B" w14:textId="01F99B7D" w:rsidTr="2BB42DEF">
        <w:trPr>
          <w:trHeight w:val="57"/>
          <w:del w:id="3713"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FCB3A" w14:textId="032DFDF0" w:rsidR="005B7380" w:rsidRPr="002F2553" w:rsidDel="0023488D" w:rsidRDefault="005B7380" w:rsidP="008375A4">
            <w:pPr>
              <w:rPr>
                <w:del w:id="3714" w:author="Raphael Malyankar" w:date="2025-02-18T14:04:00Z" w16du:dateUtc="2025-02-18T21:04:00Z"/>
                <w:sz w:val="20"/>
                <w:szCs w:val="20"/>
                <w:lang w:val="en-CA"/>
              </w:rPr>
            </w:pPr>
            <w:del w:id="3715" w:author="Raphael Malyankar" w:date="2025-02-18T14:04:00Z" w16du:dateUtc="2025-02-18T21:04:00Z">
              <w:r w:rsidRPr="002F2553" w:rsidDel="0023488D">
                <w:rPr>
                  <w:sz w:val="20"/>
                  <w:szCs w:val="20"/>
                  <w:lang w:val="en-CA"/>
                </w:rPr>
                <w:delText>S100_DataSetDiscoveryMetadata</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46E66" w14:textId="16738115" w:rsidR="005B7380" w:rsidRPr="002F2553" w:rsidDel="0023488D" w:rsidRDefault="005B7380" w:rsidP="00C819FB">
            <w:pPr>
              <w:jc w:val="center"/>
              <w:rPr>
                <w:del w:id="3716" w:author="Raphael Malyankar" w:date="2025-02-18T14:04:00Z" w16du:dateUtc="2025-02-18T21:04:00Z"/>
                <w:sz w:val="20"/>
                <w:szCs w:val="20"/>
                <w:lang w:val="en-CA"/>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C227C" w14:textId="682BD281" w:rsidR="005B7380" w:rsidRPr="002F2553" w:rsidDel="0023488D" w:rsidRDefault="005B7380" w:rsidP="008375A4">
            <w:pPr>
              <w:rPr>
                <w:del w:id="3717"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3CA4F" w14:textId="74378177" w:rsidR="005B7380" w:rsidRPr="002F2553" w:rsidDel="0023488D" w:rsidRDefault="005B7380" w:rsidP="008375A4">
            <w:pPr>
              <w:rPr>
                <w:del w:id="3718" w:author="Raphael Malyankar" w:date="2025-02-18T14:04:00Z" w16du:dateUtc="2025-02-18T21:04:00Z"/>
                <w:sz w:val="20"/>
                <w:szCs w:val="20"/>
                <w:lang w:val="en-CA"/>
              </w:rPr>
            </w:pPr>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51BAE" w14:textId="106EB3EF" w:rsidR="005B7380" w:rsidRPr="002F2553" w:rsidDel="0023488D" w:rsidRDefault="005B7380" w:rsidP="008375A4">
            <w:pPr>
              <w:rPr>
                <w:del w:id="3719" w:author="Raphael Malyankar" w:date="2025-02-18T14:04:00Z" w16du:dateUtc="2025-02-18T21:04:00Z"/>
                <w:sz w:val="20"/>
                <w:szCs w:val="20"/>
                <w:lang w:val="en-CA"/>
              </w:rPr>
            </w:pPr>
          </w:p>
        </w:tc>
      </w:tr>
      <w:tr w:rsidR="005B7380" w:rsidRPr="002F2553" w:rsidDel="0023488D" w14:paraId="2EACC1B4" w14:textId="51120CF1" w:rsidTr="2BB42DEF">
        <w:trPr>
          <w:trHeight w:val="57"/>
          <w:del w:id="3720"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C753C1" w14:textId="19771DB8" w:rsidR="005B7380" w:rsidRPr="002F2553" w:rsidDel="0023488D" w:rsidRDefault="005B7380" w:rsidP="008375A4">
            <w:pPr>
              <w:rPr>
                <w:del w:id="3721" w:author="Raphael Malyankar" w:date="2025-02-18T14:04:00Z" w16du:dateUtc="2025-02-18T21:04:00Z"/>
                <w:sz w:val="20"/>
                <w:szCs w:val="20"/>
                <w:lang w:val="en-CA"/>
              </w:rPr>
            </w:pPr>
            <w:del w:id="3722" w:author="Raphael Malyankar" w:date="2025-02-18T14:04:00Z" w16du:dateUtc="2025-02-18T21:04:00Z">
              <w:r w:rsidRPr="002F2553" w:rsidDel="0023488D">
                <w:rPr>
                  <w:sz w:val="20"/>
                  <w:szCs w:val="20"/>
                  <w:lang w:val="en-CA"/>
                </w:rPr>
                <w:delText xml:space="preserve">fileName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50AED" w14:textId="07633391" w:rsidR="005B7380" w:rsidRPr="002F2553" w:rsidDel="0023488D" w:rsidRDefault="005B7380" w:rsidP="00C819FB">
            <w:pPr>
              <w:jc w:val="center"/>
              <w:rPr>
                <w:del w:id="3723" w:author="Raphael Malyankar" w:date="2025-02-18T14:04:00Z" w16du:dateUtc="2025-02-18T21:04:00Z"/>
                <w:sz w:val="20"/>
                <w:szCs w:val="20"/>
                <w:lang w:val="en-CA"/>
              </w:rPr>
            </w:pPr>
            <w:del w:id="3724"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0EAA9" w14:textId="03BDE785" w:rsidR="005B7380" w:rsidRPr="002F2553" w:rsidDel="0023488D" w:rsidRDefault="005B7380" w:rsidP="008375A4">
            <w:pPr>
              <w:rPr>
                <w:del w:id="3725"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971097" w14:textId="49018B65" w:rsidR="005B7380" w:rsidRPr="002F2553" w:rsidDel="0023488D" w:rsidRDefault="005B7380" w:rsidP="008375A4">
            <w:pPr>
              <w:rPr>
                <w:del w:id="3726" w:author="Raphael Malyankar" w:date="2025-02-18T14:04:00Z" w16du:dateUtc="2025-02-18T21:04:00Z"/>
                <w:sz w:val="20"/>
                <w:szCs w:val="20"/>
                <w:lang w:val="en-CA"/>
              </w:rPr>
            </w:pPr>
            <w:del w:id="3727" w:author="Raphael Malyankar" w:date="2025-02-18T14:04:00Z" w16du:dateUtc="2025-02-18T21:04:00Z">
              <w:r w:rsidRPr="002F2553" w:rsidDel="0023488D">
                <w:rPr>
                  <w:sz w:val="20"/>
                  <w:szCs w:val="20"/>
                  <w:lang w:val="en-CA"/>
                </w:rPr>
                <w:delText xml:space="preserve">CharacterString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64375D" w14:textId="630EFD23" w:rsidR="005B7380" w:rsidRPr="002F2553" w:rsidDel="0023488D" w:rsidRDefault="00CD184D" w:rsidP="008375A4">
            <w:pPr>
              <w:rPr>
                <w:del w:id="3728" w:author="Raphael Malyankar" w:date="2025-02-18T14:04:00Z" w16du:dateUtc="2025-02-18T21:04:00Z"/>
                <w:sz w:val="20"/>
                <w:szCs w:val="20"/>
                <w:lang w:val="en-CA"/>
              </w:rPr>
            </w:pPr>
            <w:del w:id="3729" w:author="Raphael Malyankar" w:date="2025-02-18T14:04:00Z" w16du:dateUtc="2025-02-18T21:04:00Z">
              <w:r w:rsidDel="0023488D">
                <w:rPr>
                  <w:sz w:val="20"/>
                  <w:szCs w:val="20"/>
                  <w:lang w:val="en-CA"/>
                </w:rPr>
                <w:delText>Dataset file name (see 11.3</w:delText>
              </w:r>
              <w:r w:rsidR="005B7380" w:rsidRPr="002F2553" w:rsidDel="0023488D">
                <w:rPr>
                  <w:sz w:val="20"/>
                  <w:szCs w:val="20"/>
                  <w:lang w:val="en-CA"/>
                </w:rPr>
                <w:delText>)</w:delText>
              </w:r>
            </w:del>
          </w:p>
        </w:tc>
      </w:tr>
      <w:tr w:rsidR="005B7380" w:rsidRPr="002F2553" w:rsidDel="0023488D" w14:paraId="016AF5DA" w14:textId="694C9103" w:rsidTr="2BB42DEF">
        <w:trPr>
          <w:del w:id="3730"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FE4D7" w14:textId="30DE7AC0" w:rsidR="005B7380" w:rsidRPr="002F2553" w:rsidDel="0023488D" w:rsidRDefault="005B7380" w:rsidP="008375A4">
            <w:pPr>
              <w:rPr>
                <w:del w:id="3731" w:author="Raphael Malyankar" w:date="2025-02-18T14:04:00Z" w16du:dateUtc="2025-02-18T21:04:00Z"/>
                <w:sz w:val="20"/>
                <w:szCs w:val="20"/>
                <w:lang w:val="en-CA"/>
              </w:rPr>
            </w:pPr>
            <w:del w:id="3732" w:author="Raphael Malyankar" w:date="2025-02-18T14:04:00Z" w16du:dateUtc="2025-02-18T21:04:00Z">
              <w:r w:rsidRPr="002F2553" w:rsidDel="0023488D">
                <w:rPr>
                  <w:sz w:val="20"/>
                  <w:szCs w:val="20"/>
                  <w:lang w:val="en-CA"/>
                </w:rPr>
                <w:delText xml:space="preserve">filePath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AECC4" w14:textId="46E795B7" w:rsidR="005B7380" w:rsidRPr="002F2553" w:rsidDel="0023488D" w:rsidRDefault="005B7380" w:rsidP="00C819FB">
            <w:pPr>
              <w:jc w:val="center"/>
              <w:rPr>
                <w:del w:id="3733" w:author="Raphael Malyankar" w:date="2025-02-18T14:04:00Z" w16du:dateUtc="2025-02-18T21:04:00Z"/>
                <w:sz w:val="20"/>
                <w:szCs w:val="20"/>
                <w:lang w:val="en-CA"/>
              </w:rPr>
            </w:pPr>
            <w:del w:id="3734"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9DAD1" w14:textId="3D67673F" w:rsidR="005B7380" w:rsidRPr="002F2553" w:rsidDel="0023488D" w:rsidRDefault="005B7380" w:rsidP="008375A4">
            <w:pPr>
              <w:rPr>
                <w:del w:id="3735"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C65EF" w14:textId="2533CC5E" w:rsidR="005B7380" w:rsidRPr="002F2553" w:rsidDel="0023488D" w:rsidRDefault="005B7380" w:rsidP="008375A4">
            <w:pPr>
              <w:rPr>
                <w:del w:id="3736" w:author="Raphael Malyankar" w:date="2025-02-18T14:04:00Z" w16du:dateUtc="2025-02-18T21:04:00Z"/>
                <w:sz w:val="20"/>
                <w:szCs w:val="20"/>
                <w:lang w:val="en-CA"/>
              </w:rPr>
            </w:pPr>
            <w:del w:id="3737" w:author="Raphael Malyankar" w:date="2025-02-18T14:04:00Z" w16du:dateUtc="2025-02-18T21:04:00Z">
              <w:r w:rsidRPr="002F2553" w:rsidDel="0023488D">
                <w:rPr>
                  <w:sz w:val="20"/>
                  <w:szCs w:val="20"/>
                  <w:lang w:val="en-CA"/>
                </w:rPr>
                <w:delText xml:space="preserve">CharacterString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F4BC8" w14:textId="18F0CF47" w:rsidR="005B7380" w:rsidRPr="002F2553" w:rsidDel="0023488D" w:rsidRDefault="005B7380" w:rsidP="008375A4">
            <w:pPr>
              <w:rPr>
                <w:del w:id="3738" w:author="Raphael Malyankar" w:date="2025-02-18T14:04:00Z" w16du:dateUtc="2025-02-18T21:04:00Z"/>
                <w:sz w:val="20"/>
                <w:szCs w:val="20"/>
                <w:lang w:val="en-CA"/>
              </w:rPr>
            </w:pPr>
            <w:del w:id="3739" w:author="Raphael Malyankar" w:date="2025-02-18T14:04:00Z" w16du:dateUtc="2025-02-18T21:04:00Z">
              <w:r w:rsidRPr="002F2553" w:rsidDel="0023488D">
                <w:rPr>
                  <w:sz w:val="20"/>
                  <w:szCs w:val="20"/>
                  <w:lang w:val="en-CA"/>
                </w:rPr>
                <w:delText xml:space="preserve">Full path from the exchange set root directory </w:delText>
              </w:r>
            </w:del>
          </w:p>
        </w:tc>
      </w:tr>
      <w:tr w:rsidR="005B7380" w:rsidRPr="002F2553" w:rsidDel="0023488D" w14:paraId="2B7933E2" w14:textId="26BDC720" w:rsidTr="2BB42DEF">
        <w:trPr>
          <w:del w:id="3740"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65687" w14:textId="4C3E4835" w:rsidR="005B7380" w:rsidRPr="002F2553" w:rsidDel="0023488D" w:rsidRDefault="005B7380" w:rsidP="008375A4">
            <w:pPr>
              <w:rPr>
                <w:del w:id="3741" w:author="Raphael Malyankar" w:date="2025-02-18T14:04:00Z" w16du:dateUtc="2025-02-18T21:04:00Z"/>
                <w:sz w:val="20"/>
                <w:szCs w:val="20"/>
                <w:lang w:val="en-CA"/>
              </w:rPr>
            </w:pPr>
            <w:del w:id="3742" w:author="Raphael Malyankar" w:date="2025-02-18T14:04:00Z" w16du:dateUtc="2025-02-18T21:04:00Z">
              <w:r w:rsidRPr="002F2553" w:rsidDel="0023488D">
                <w:rPr>
                  <w:sz w:val="20"/>
                  <w:szCs w:val="20"/>
                  <w:lang w:val="en-CA"/>
                </w:rPr>
                <w:delText xml:space="preserve">description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26AF0" w14:textId="1B1EAB3E" w:rsidR="005B7380" w:rsidRPr="002F2553" w:rsidDel="0023488D" w:rsidRDefault="005B7380" w:rsidP="00C819FB">
            <w:pPr>
              <w:jc w:val="center"/>
              <w:rPr>
                <w:del w:id="3743" w:author="Raphael Malyankar" w:date="2025-02-18T14:04:00Z" w16du:dateUtc="2025-02-18T21:04:00Z"/>
                <w:sz w:val="20"/>
                <w:szCs w:val="20"/>
                <w:lang w:val="en-CA"/>
              </w:rPr>
            </w:pPr>
            <w:del w:id="3744"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D3BCD" w14:textId="029C2878" w:rsidR="005B7380" w:rsidRPr="002F2553" w:rsidDel="0023488D" w:rsidRDefault="005B7380" w:rsidP="008375A4">
            <w:pPr>
              <w:rPr>
                <w:del w:id="3745"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BED4F" w14:textId="2EE59B26" w:rsidR="005B7380" w:rsidRPr="002F2553" w:rsidDel="0023488D" w:rsidRDefault="005B7380" w:rsidP="008375A4">
            <w:pPr>
              <w:rPr>
                <w:del w:id="3746" w:author="Raphael Malyankar" w:date="2025-02-18T14:04:00Z" w16du:dateUtc="2025-02-18T21:04:00Z"/>
                <w:sz w:val="20"/>
                <w:szCs w:val="20"/>
                <w:lang w:val="en-CA"/>
              </w:rPr>
            </w:pPr>
            <w:del w:id="3747" w:author="Raphael Malyankar" w:date="2025-02-18T14:04:00Z" w16du:dateUtc="2025-02-18T21:04:00Z">
              <w:r w:rsidRPr="002F2553" w:rsidDel="0023488D">
                <w:rPr>
                  <w:sz w:val="20"/>
                  <w:szCs w:val="20"/>
                  <w:lang w:val="en-CA"/>
                </w:rPr>
                <w:delText xml:space="preserve">CharacterString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BAE43" w14:textId="2B062B74" w:rsidR="005B7380" w:rsidRPr="002F2553" w:rsidDel="0023488D" w:rsidRDefault="005B7380" w:rsidP="008375A4">
            <w:pPr>
              <w:rPr>
                <w:del w:id="3748" w:author="Raphael Malyankar" w:date="2025-02-18T14:04:00Z" w16du:dateUtc="2025-02-18T21:04:00Z"/>
                <w:sz w:val="20"/>
                <w:szCs w:val="20"/>
                <w:lang w:val="en-CA"/>
              </w:rPr>
            </w:pPr>
            <w:del w:id="3749" w:author="Raphael Malyankar" w:date="2025-02-18T14:04:00Z" w16du:dateUtc="2025-02-18T21:04:00Z">
              <w:r w:rsidRPr="003B3D96" w:rsidDel="0023488D">
                <w:rPr>
                  <w:sz w:val="20"/>
                  <w:szCs w:val="20"/>
                  <w:highlight w:val="yellow"/>
                  <w:lang w:val="en-CA"/>
                  <w:rPrChange w:id="3750" w:author="Raphael Malyankar" w:date="2025-02-13T22:43:00Z" w16du:dateUtc="2025-02-14T05:43:00Z">
                    <w:rPr>
                      <w:sz w:val="20"/>
                      <w:szCs w:val="20"/>
                      <w:lang w:val="en-CA"/>
                    </w:rPr>
                  </w:rPrChange>
                </w:rPr>
                <w:delText>Brief description of the update.</w:delText>
              </w:r>
            </w:del>
          </w:p>
        </w:tc>
      </w:tr>
      <w:tr w:rsidR="008375A4" w:rsidRPr="002F2553" w:rsidDel="0023488D" w14:paraId="1B5773C1" w14:textId="3573FB3A" w:rsidTr="2BB42DEF">
        <w:trPr>
          <w:del w:id="3751"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5BAD29" w14:textId="0CF22DED" w:rsidR="005B7380" w:rsidRPr="003B3D96" w:rsidDel="0023488D" w:rsidRDefault="005B7380" w:rsidP="002F2553">
            <w:pPr>
              <w:rPr>
                <w:del w:id="3752" w:author="Raphael Malyankar" w:date="2025-02-18T14:04:00Z" w16du:dateUtc="2025-02-18T21:04:00Z"/>
                <w:sz w:val="20"/>
                <w:szCs w:val="20"/>
                <w:highlight w:val="yellow"/>
                <w:lang w:val="en-CA"/>
                <w:rPrChange w:id="3753" w:author="Raphael Malyankar" w:date="2025-02-13T22:42:00Z" w16du:dateUtc="2025-02-14T05:42:00Z">
                  <w:rPr>
                    <w:del w:id="3754" w:author="Raphael Malyankar" w:date="2025-02-18T14:04:00Z" w16du:dateUtc="2025-02-18T21:04:00Z"/>
                    <w:sz w:val="20"/>
                    <w:szCs w:val="20"/>
                    <w:lang w:val="en-CA"/>
                  </w:rPr>
                </w:rPrChange>
              </w:rPr>
            </w:pPr>
            <w:del w:id="3755" w:author="Raphael Malyankar" w:date="2025-02-18T14:04:00Z" w16du:dateUtc="2025-02-18T21:04:00Z">
              <w:r w:rsidRPr="003B3D96" w:rsidDel="0023488D">
                <w:rPr>
                  <w:sz w:val="20"/>
                  <w:szCs w:val="20"/>
                  <w:highlight w:val="yellow"/>
                  <w:lang w:val="en-CA"/>
                  <w:rPrChange w:id="3756" w:author="Raphael Malyankar" w:date="2025-02-13T22:42:00Z" w16du:dateUtc="2025-02-14T05:42:00Z">
                    <w:rPr>
                      <w:sz w:val="20"/>
                      <w:szCs w:val="20"/>
                      <w:lang w:val="en-CA"/>
                    </w:rPr>
                  </w:rPrChange>
                </w:rPr>
                <w:delText>copyright</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EFD80" w14:textId="2CD021D5" w:rsidR="005B7380" w:rsidRPr="003B3D96" w:rsidDel="0023488D" w:rsidRDefault="005B7380" w:rsidP="00C819FB">
            <w:pPr>
              <w:jc w:val="center"/>
              <w:rPr>
                <w:del w:id="3757" w:author="Raphael Malyankar" w:date="2025-02-18T14:04:00Z" w16du:dateUtc="2025-02-18T21:04:00Z"/>
                <w:sz w:val="20"/>
                <w:szCs w:val="20"/>
                <w:highlight w:val="yellow"/>
                <w:lang w:val="en-CA"/>
                <w:rPrChange w:id="3758" w:author="Raphael Malyankar" w:date="2025-02-13T22:42:00Z" w16du:dateUtc="2025-02-14T05:42:00Z">
                  <w:rPr>
                    <w:del w:id="3759" w:author="Raphael Malyankar" w:date="2025-02-18T14:04:00Z" w16du:dateUtc="2025-02-18T21:04:00Z"/>
                    <w:sz w:val="20"/>
                    <w:szCs w:val="20"/>
                    <w:lang w:val="en-CA"/>
                  </w:rPr>
                </w:rPrChange>
              </w:rPr>
            </w:pPr>
            <w:del w:id="3760" w:author="Raphael Malyankar" w:date="2025-02-18T14:04:00Z" w16du:dateUtc="2025-02-18T21:04:00Z">
              <w:r w:rsidRPr="003B3D96" w:rsidDel="0023488D">
                <w:rPr>
                  <w:sz w:val="20"/>
                  <w:szCs w:val="20"/>
                  <w:highlight w:val="yellow"/>
                  <w:lang w:val="en-CA"/>
                  <w:rPrChange w:id="3761" w:author="Raphael Malyankar" w:date="2025-02-13T22:42:00Z" w16du:dateUtc="2025-02-14T05:42:00Z">
                    <w:rPr>
                      <w:sz w:val="20"/>
                      <w:szCs w:val="20"/>
                      <w:lang w:val="en-CA"/>
                    </w:rPr>
                  </w:rPrChange>
                </w:rPr>
                <w:delText>0..1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FD7DD" w14:textId="47AEC12B" w:rsidR="005B7380" w:rsidRPr="003B3D96" w:rsidDel="0023488D" w:rsidRDefault="005B7380" w:rsidP="002F2553">
            <w:pPr>
              <w:rPr>
                <w:del w:id="3762" w:author="Raphael Malyankar" w:date="2025-02-18T14:04:00Z" w16du:dateUtc="2025-02-18T21:04:00Z"/>
                <w:sz w:val="20"/>
                <w:szCs w:val="20"/>
                <w:highlight w:val="yellow"/>
                <w:lang w:val="en-CA"/>
                <w:rPrChange w:id="3763" w:author="Raphael Malyankar" w:date="2025-02-13T22:42:00Z" w16du:dateUtc="2025-02-14T05:42:00Z">
                  <w:rPr>
                    <w:del w:id="3764" w:author="Raphael Malyankar" w:date="2025-02-18T14:04:00Z" w16du:dateUtc="2025-02-18T21:04:00Z"/>
                    <w:sz w:val="20"/>
                    <w:szCs w:val="20"/>
                    <w:lang w:val="en-CA"/>
                  </w:rPr>
                </w:rPrChange>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9143F" w14:textId="1B5C9860" w:rsidR="005B7380" w:rsidRPr="003B3D96" w:rsidDel="0023488D" w:rsidRDefault="005B7380" w:rsidP="002F2553">
            <w:pPr>
              <w:rPr>
                <w:del w:id="3765" w:author="Raphael Malyankar" w:date="2025-02-18T14:04:00Z" w16du:dateUtc="2025-02-18T21:04:00Z"/>
                <w:sz w:val="20"/>
                <w:szCs w:val="20"/>
                <w:highlight w:val="yellow"/>
                <w:lang w:val="en-CA"/>
                <w:rPrChange w:id="3766" w:author="Raphael Malyankar" w:date="2025-02-13T22:42:00Z" w16du:dateUtc="2025-02-14T05:42:00Z">
                  <w:rPr>
                    <w:del w:id="3767" w:author="Raphael Malyankar" w:date="2025-02-18T14:04:00Z" w16du:dateUtc="2025-02-18T21:04:00Z"/>
                    <w:sz w:val="20"/>
                    <w:szCs w:val="20"/>
                    <w:lang w:val="en-CA"/>
                  </w:rPr>
                </w:rPrChange>
              </w:rPr>
            </w:pPr>
            <w:del w:id="3768" w:author="Raphael Malyankar" w:date="2025-02-18T14:04:00Z" w16du:dateUtc="2025-02-18T21:04:00Z">
              <w:r w:rsidRPr="003B3D96" w:rsidDel="0023488D">
                <w:rPr>
                  <w:sz w:val="20"/>
                  <w:szCs w:val="20"/>
                  <w:highlight w:val="yellow"/>
                  <w:lang w:val="en-CA"/>
                  <w:rPrChange w:id="3769" w:author="Raphael Malyankar" w:date="2025-02-13T22:42:00Z" w16du:dateUtc="2025-02-14T05:42:00Z">
                    <w:rPr>
                      <w:sz w:val="20"/>
                      <w:szCs w:val="20"/>
                      <w:lang w:val="en-CA"/>
                    </w:rPr>
                  </w:rPrChange>
                </w:rPr>
                <w:delText>MD_LegalConstraints -</w:delText>
              </w:r>
            </w:del>
          </w:p>
          <w:p w14:paraId="237AA25C" w14:textId="3C599F40" w:rsidR="005B7380" w:rsidRPr="003B3D96" w:rsidDel="0023488D" w:rsidRDefault="005B7380" w:rsidP="002F2553">
            <w:pPr>
              <w:rPr>
                <w:del w:id="3770" w:author="Raphael Malyankar" w:date="2025-02-18T14:04:00Z" w16du:dateUtc="2025-02-18T21:04:00Z"/>
                <w:sz w:val="20"/>
                <w:szCs w:val="20"/>
                <w:highlight w:val="yellow"/>
                <w:lang w:val="en-CA"/>
                <w:rPrChange w:id="3771" w:author="Raphael Malyankar" w:date="2025-02-13T22:42:00Z" w16du:dateUtc="2025-02-14T05:42:00Z">
                  <w:rPr>
                    <w:del w:id="3772" w:author="Raphael Malyankar" w:date="2025-02-18T14:04:00Z" w16du:dateUtc="2025-02-18T21:04:00Z"/>
                    <w:sz w:val="20"/>
                    <w:szCs w:val="20"/>
                    <w:lang w:val="en-CA"/>
                  </w:rPr>
                </w:rPrChange>
              </w:rPr>
            </w:pPr>
            <w:del w:id="3773" w:author="Raphael Malyankar" w:date="2025-02-18T14:04:00Z" w16du:dateUtc="2025-02-18T21:04:00Z">
              <w:r w:rsidRPr="003B3D96" w:rsidDel="0023488D">
                <w:rPr>
                  <w:sz w:val="20"/>
                  <w:szCs w:val="20"/>
                  <w:highlight w:val="yellow"/>
                  <w:lang w:val="en-CA"/>
                  <w:rPrChange w:id="3774" w:author="Raphael Malyankar" w:date="2025-02-13T22:42:00Z" w16du:dateUtc="2025-02-14T05:42:00Z">
                    <w:rPr>
                      <w:sz w:val="20"/>
                      <w:szCs w:val="20"/>
                      <w:lang w:val="en-CA"/>
                    </w:rPr>
                  </w:rPrChange>
                </w:rPr>
                <w:delText>&gt;MD_RestrictionCode</w:delText>
              </w:r>
            </w:del>
          </w:p>
          <w:p w14:paraId="32B3655C" w14:textId="75A6FD8D" w:rsidR="005B7380" w:rsidRPr="003B3D96" w:rsidDel="0023488D" w:rsidRDefault="005B7380" w:rsidP="002F2553">
            <w:pPr>
              <w:rPr>
                <w:del w:id="3775" w:author="Raphael Malyankar" w:date="2025-02-18T14:04:00Z" w16du:dateUtc="2025-02-18T21:04:00Z"/>
                <w:sz w:val="20"/>
                <w:szCs w:val="20"/>
                <w:highlight w:val="yellow"/>
                <w:lang w:val="en-CA"/>
                <w:rPrChange w:id="3776" w:author="Raphael Malyankar" w:date="2025-02-13T22:42:00Z" w16du:dateUtc="2025-02-14T05:42:00Z">
                  <w:rPr>
                    <w:del w:id="3777" w:author="Raphael Malyankar" w:date="2025-02-18T14:04:00Z" w16du:dateUtc="2025-02-18T21:04:00Z"/>
                    <w:sz w:val="20"/>
                    <w:szCs w:val="20"/>
                    <w:lang w:val="en-CA"/>
                  </w:rPr>
                </w:rPrChange>
              </w:rPr>
            </w:pPr>
            <w:del w:id="3778" w:author="Raphael Malyankar" w:date="2025-02-18T14:04:00Z" w16du:dateUtc="2025-02-18T21:04:00Z">
              <w:r w:rsidRPr="003B3D96" w:rsidDel="0023488D">
                <w:rPr>
                  <w:sz w:val="20"/>
                  <w:szCs w:val="20"/>
                  <w:highlight w:val="yellow"/>
                  <w:lang w:val="en-CA"/>
                  <w:rPrChange w:id="3779" w:author="Raphael Malyankar" w:date="2025-02-13T22:42:00Z" w16du:dateUtc="2025-02-14T05:42:00Z">
                    <w:rPr>
                      <w:sz w:val="20"/>
                      <w:szCs w:val="20"/>
                      <w:lang w:val="en-CA"/>
                    </w:rPr>
                  </w:rPrChange>
                </w:rPr>
                <w:delText>&lt;copyright&gt; (ISO 19115)</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44E45" w14:textId="36AA11A7" w:rsidR="005B7380" w:rsidRPr="003B3D96" w:rsidDel="0023488D" w:rsidRDefault="2BB42DEF" w:rsidP="002F2553">
            <w:pPr>
              <w:rPr>
                <w:del w:id="3780" w:author="Raphael Malyankar" w:date="2025-02-18T14:04:00Z" w16du:dateUtc="2025-02-18T21:04:00Z"/>
                <w:sz w:val="20"/>
                <w:szCs w:val="20"/>
                <w:highlight w:val="yellow"/>
                <w:lang w:val="en-CA"/>
                <w:rPrChange w:id="3781" w:author="Raphael Malyankar" w:date="2025-02-13T22:42:00Z" w16du:dateUtc="2025-02-14T05:42:00Z">
                  <w:rPr>
                    <w:del w:id="3782" w:author="Raphael Malyankar" w:date="2025-02-18T14:04:00Z" w16du:dateUtc="2025-02-18T21:04:00Z"/>
                    <w:sz w:val="20"/>
                    <w:szCs w:val="20"/>
                    <w:lang w:val="en-CA"/>
                  </w:rPr>
                </w:rPrChange>
              </w:rPr>
            </w:pPr>
            <w:del w:id="3783" w:author="Raphael Malyankar" w:date="2025-02-18T14:04:00Z" w16du:dateUtc="2025-02-18T21:04:00Z">
              <w:r w:rsidRPr="003B3D96" w:rsidDel="0023488D">
                <w:rPr>
                  <w:sz w:val="20"/>
                  <w:szCs w:val="20"/>
                  <w:highlight w:val="yellow"/>
                  <w:lang w:val="en-CA"/>
                  <w:rPrChange w:id="3784" w:author="Raphael Malyankar" w:date="2025-02-13T22:42:00Z" w16du:dateUtc="2025-02-14T05:42:00Z">
                    <w:rPr>
                      <w:sz w:val="20"/>
                      <w:szCs w:val="20"/>
                      <w:lang w:val="en-CA"/>
                    </w:rPr>
                  </w:rPrChange>
                </w:rPr>
                <w:delText xml:space="preserve">Value </w:delText>
              </w:r>
              <w:r w:rsidR="005B7380" w:rsidRPr="003B3D96" w:rsidDel="0023488D">
                <w:rPr>
                  <w:sz w:val="20"/>
                  <w:szCs w:val="20"/>
                  <w:highlight w:val="yellow"/>
                  <w:lang w:val="en-CA"/>
                  <w:rPrChange w:id="3785" w:author="Raphael Malyankar" w:date="2025-02-13T22:42:00Z" w16du:dateUtc="2025-02-14T05:42:00Z">
                    <w:rPr>
                      <w:sz w:val="20"/>
                      <w:szCs w:val="20"/>
                      <w:lang w:val="en-CA"/>
                    </w:rPr>
                  </w:rPrChange>
                </w:rPr>
                <w:delText>must</w:delText>
              </w:r>
              <w:r w:rsidRPr="003B3D96" w:rsidDel="0023488D">
                <w:rPr>
                  <w:sz w:val="20"/>
                  <w:szCs w:val="20"/>
                  <w:highlight w:val="yellow"/>
                  <w:lang w:val="en-CA"/>
                  <w:rPrChange w:id="3786" w:author="Raphael Malyankar" w:date="2025-02-13T22:42:00Z" w16du:dateUtc="2025-02-14T05:42:00Z">
                    <w:rPr>
                      <w:sz w:val="20"/>
                      <w:szCs w:val="20"/>
                      <w:lang w:val="en-CA"/>
                    </w:rPr>
                  </w:rPrChange>
                </w:rPr>
                <w:delText xml:space="preserve"> be same as base dataset.</w:delText>
              </w:r>
            </w:del>
          </w:p>
        </w:tc>
      </w:tr>
      <w:tr w:rsidR="008375A4" w:rsidRPr="002F2553" w:rsidDel="0023488D" w14:paraId="31976149" w14:textId="23C134AA" w:rsidTr="2BB42DEF">
        <w:trPr>
          <w:del w:id="3787"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C153A" w14:textId="7ECD349E" w:rsidR="005B7380" w:rsidRPr="003B3D96" w:rsidDel="0023488D" w:rsidRDefault="005B7380" w:rsidP="002F2553">
            <w:pPr>
              <w:rPr>
                <w:del w:id="3788" w:author="Raphael Malyankar" w:date="2025-02-18T14:04:00Z" w16du:dateUtc="2025-02-18T21:04:00Z"/>
                <w:sz w:val="20"/>
                <w:szCs w:val="20"/>
                <w:highlight w:val="yellow"/>
                <w:lang w:val="en-CA"/>
                <w:rPrChange w:id="3789" w:author="Raphael Malyankar" w:date="2025-02-13T22:42:00Z" w16du:dateUtc="2025-02-14T05:42:00Z">
                  <w:rPr>
                    <w:del w:id="3790" w:author="Raphael Malyankar" w:date="2025-02-18T14:04:00Z" w16du:dateUtc="2025-02-18T21:04:00Z"/>
                    <w:sz w:val="20"/>
                    <w:szCs w:val="20"/>
                    <w:lang w:val="en-CA"/>
                  </w:rPr>
                </w:rPrChange>
              </w:rPr>
            </w:pPr>
            <w:del w:id="3791" w:author="Raphael Malyankar" w:date="2025-02-18T14:04:00Z" w16du:dateUtc="2025-02-18T21:04:00Z">
              <w:r w:rsidRPr="003B3D96" w:rsidDel="0023488D">
                <w:rPr>
                  <w:sz w:val="20"/>
                  <w:szCs w:val="20"/>
                  <w:highlight w:val="yellow"/>
                  <w:lang w:val="en-CA"/>
                  <w:rPrChange w:id="3792" w:author="Raphael Malyankar" w:date="2025-02-13T22:42:00Z" w16du:dateUtc="2025-02-14T05:42:00Z">
                    <w:rPr>
                      <w:sz w:val="20"/>
                      <w:szCs w:val="20"/>
                      <w:lang w:val="en-CA"/>
                    </w:rPr>
                  </w:rPrChange>
                </w:rPr>
                <w:delText>classification</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728B1" w14:textId="45755DCC" w:rsidR="005B7380" w:rsidRPr="003B3D96" w:rsidDel="0023488D" w:rsidRDefault="005B7380" w:rsidP="00C819FB">
            <w:pPr>
              <w:jc w:val="center"/>
              <w:rPr>
                <w:del w:id="3793" w:author="Raphael Malyankar" w:date="2025-02-18T14:04:00Z" w16du:dateUtc="2025-02-18T21:04:00Z"/>
                <w:sz w:val="20"/>
                <w:szCs w:val="20"/>
                <w:highlight w:val="yellow"/>
                <w:lang w:val="en-CA"/>
                <w:rPrChange w:id="3794" w:author="Raphael Malyankar" w:date="2025-02-13T22:42:00Z" w16du:dateUtc="2025-02-14T05:42:00Z">
                  <w:rPr>
                    <w:del w:id="3795" w:author="Raphael Malyankar" w:date="2025-02-18T14:04:00Z" w16du:dateUtc="2025-02-18T21:04:00Z"/>
                    <w:sz w:val="20"/>
                    <w:szCs w:val="20"/>
                    <w:lang w:val="en-CA"/>
                  </w:rPr>
                </w:rPrChange>
              </w:rPr>
            </w:pPr>
            <w:del w:id="3796" w:author="Raphael Malyankar" w:date="2025-02-18T14:04:00Z" w16du:dateUtc="2025-02-18T21:04:00Z">
              <w:r w:rsidRPr="003B3D96" w:rsidDel="0023488D">
                <w:rPr>
                  <w:sz w:val="20"/>
                  <w:szCs w:val="20"/>
                  <w:highlight w:val="yellow"/>
                  <w:lang w:val="en-CA"/>
                  <w:rPrChange w:id="3797" w:author="Raphael Malyankar" w:date="2025-02-13T22:42:00Z" w16du:dateUtc="2025-02-14T05:42:00Z">
                    <w:rPr>
                      <w:sz w:val="20"/>
                      <w:szCs w:val="20"/>
                      <w:lang w:val="en-CA"/>
                    </w:rPr>
                  </w:rPrChange>
                </w:rPr>
                <w:delText>0..1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0D7E2" w14:textId="429C292F" w:rsidR="005B7380" w:rsidRPr="003B3D96" w:rsidDel="0023488D" w:rsidRDefault="005B7380" w:rsidP="002F2553">
            <w:pPr>
              <w:rPr>
                <w:del w:id="3798" w:author="Raphael Malyankar" w:date="2025-02-18T14:04:00Z" w16du:dateUtc="2025-02-18T21:04:00Z"/>
                <w:sz w:val="20"/>
                <w:szCs w:val="20"/>
                <w:highlight w:val="yellow"/>
                <w:lang w:val="en-CA"/>
                <w:rPrChange w:id="3799" w:author="Raphael Malyankar" w:date="2025-02-13T22:42:00Z" w16du:dateUtc="2025-02-14T05:42:00Z">
                  <w:rPr>
                    <w:del w:id="3800" w:author="Raphael Malyankar" w:date="2025-02-18T14:04:00Z" w16du:dateUtc="2025-02-18T21:04:00Z"/>
                    <w:sz w:val="20"/>
                    <w:szCs w:val="20"/>
                    <w:lang w:val="en-CA"/>
                  </w:rPr>
                </w:rPrChange>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6BAD1" w14:textId="14AF95D6" w:rsidR="005B7380" w:rsidRPr="003B3D96" w:rsidDel="0023488D" w:rsidRDefault="005B7380" w:rsidP="002F2553">
            <w:pPr>
              <w:rPr>
                <w:del w:id="3801" w:author="Raphael Malyankar" w:date="2025-02-18T14:04:00Z" w16du:dateUtc="2025-02-18T21:04:00Z"/>
                <w:sz w:val="20"/>
                <w:szCs w:val="20"/>
                <w:highlight w:val="yellow"/>
                <w:lang w:val="en-CA"/>
                <w:rPrChange w:id="3802" w:author="Raphael Malyankar" w:date="2025-02-13T22:42:00Z" w16du:dateUtc="2025-02-14T05:42:00Z">
                  <w:rPr>
                    <w:del w:id="3803" w:author="Raphael Malyankar" w:date="2025-02-18T14:04:00Z" w16du:dateUtc="2025-02-18T21:04:00Z"/>
                    <w:sz w:val="20"/>
                    <w:szCs w:val="20"/>
                    <w:lang w:val="en-CA"/>
                  </w:rPr>
                </w:rPrChange>
              </w:rPr>
            </w:pPr>
            <w:del w:id="3804" w:author="Raphael Malyankar" w:date="2025-02-18T14:04:00Z" w16du:dateUtc="2025-02-18T21:04:00Z">
              <w:r w:rsidRPr="003B3D96" w:rsidDel="0023488D">
                <w:rPr>
                  <w:sz w:val="20"/>
                  <w:szCs w:val="20"/>
                  <w:highlight w:val="yellow"/>
                  <w:lang w:val="en-CA"/>
                  <w:rPrChange w:id="3805" w:author="Raphael Malyankar" w:date="2025-02-13T22:42:00Z" w16du:dateUtc="2025-02-14T05:42:00Z">
                    <w:rPr>
                      <w:sz w:val="20"/>
                      <w:szCs w:val="20"/>
                      <w:lang w:val="en-CA"/>
                    </w:rPr>
                  </w:rPrChange>
                </w:rPr>
                <w:delText>Class</w:delText>
              </w:r>
            </w:del>
          </w:p>
          <w:p w14:paraId="78B9A2DD" w14:textId="2A653927" w:rsidR="005B7380" w:rsidRPr="003B3D96" w:rsidDel="0023488D" w:rsidRDefault="005B7380" w:rsidP="002F2553">
            <w:pPr>
              <w:rPr>
                <w:del w:id="3806" w:author="Raphael Malyankar" w:date="2025-02-18T14:04:00Z" w16du:dateUtc="2025-02-18T21:04:00Z"/>
                <w:sz w:val="20"/>
                <w:szCs w:val="20"/>
                <w:highlight w:val="yellow"/>
                <w:lang w:val="en-CA"/>
                <w:rPrChange w:id="3807" w:author="Raphael Malyankar" w:date="2025-02-13T22:42:00Z" w16du:dateUtc="2025-02-14T05:42:00Z">
                  <w:rPr>
                    <w:del w:id="3808" w:author="Raphael Malyankar" w:date="2025-02-18T14:04:00Z" w16du:dateUtc="2025-02-18T21:04:00Z"/>
                    <w:sz w:val="20"/>
                    <w:szCs w:val="20"/>
                    <w:lang w:val="en-CA"/>
                  </w:rPr>
                </w:rPrChange>
              </w:rPr>
            </w:pPr>
            <w:del w:id="3809" w:author="Raphael Malyankar" w:date="2025-02-18T14:04:00Z" w16du:dateUtc="2025-02-18T21:04:00Z">
              <w:r w:rsidRPr="003B3D96" w:rsidDel="0023488D">
                <w:rPr>
                  <w:sz w:val="20"/>
                  <w:szCs w:val="20"/>
                  <w:highlight w:val="yellow"/>
                  <w:lang w:val="en-CA"/>
                  <w:rPrChange w:id="3810" w:author="Raphael Malyankar" w:date="2025-02-13T22:42:00Z" w16du:dateUtc="2025-02-14T05:42:00Z">
                    <w:rPr>
                      <w:sz w:val="20"/>
                      <w:szCs w:val="20"/>
                      <w:lang w:val="en-CA"/>
                    </w:rPr>
                  </w:rPrChange>
                </w:rPr>
                <w:delText>MD_SecurityConstraints&gt;MD_Cla</w:delText>
              </w:r>
            </w:del>
          </w:p>
          <w:p w14:paraId="04A9E84F" w14:textId="429ECBBA" w:rsidR="005B7380" w:rsidRPr="003B3D96" w:rsidDel="0023488D" w:rsidRDefault="005B7380" w:rsidP="002F2553">
            <w:pPr>
              <w:rPr>
                <w:del w:id="3811" w:author="Raphael Malyankar" w:date="2025-02-18T14:04:00Z" w16du:dateUtc="2025-02-18T21:04:00Z"/>
                <w:sz w:val="20"/>
                <w:szCs w:val="20"/>
                <w:highlight w:val="yellow"/>
                <w:lang w:val="en-CA"/>
                <w:rPrChange w:id="3812" w:author="Raphael Malyankar" w:date="2025-02-13T22:42:00Z" w16du:dateUtc="2025-02-14T05:42:00Z">
                  <w:rPr>
                    <w:del w:id="3813" w:author="Raphael Malyankar" w:date="2025-02-18T14:04:00Z" w16du:dateUtc="2025-02-18T21:04:00Z"/>
                    <w:sz w:val="20"/>
                    <w:szCs w:val="20"/>
                    <w:lang w:val="en-CA"/>
                  </w:rPr>
                </w:rPrChange>
              </w:rPr>
            </w:pPr>
            <w:del w:id="3814" w:author="Raphael Malyankar" w:date="2025-02-18T14:04:00Z" w16du:dateUtc="2025-02-18T21:04:00Z">
              <w:r w:rsidRPr="003B3D96" w:rsidDel="0023488D">
                <w:rPr>
                  <w:sz w:val="20"/>
                  <w:szCs w:val="20"/>
                  <w:highlight w:val="yellow"/>
                  <w:lang w:val="en-CA"/>
                  <w:rPrChange w:id="3815" w:author="Raphael Malyankar" w:date="2025-02-13T22:42:00Z" w16du:dateUtc="2025-02-14T05:42:00Z">
                    <w:rPr>
                      <w:sz w:val="20"/>
                      <w:szCs w:val="20"/>
                      <w:lang w:val="en-CA"/>
                    </w:rPr>
                  </w:rPrChange>
                </w:rPr>
                <w:delText>ssificationCode (codelist)</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1C118" w14:textId="0FC2158B" w:rsidR="005B7380" w:rsidRPr="003B3D96" w:rsidDel="0023488D" w:rsidRDefault="2BB42DEF" w:rsidP="002F2553">
            <w:pPr>
              <w:rPr>
                <w:del w:id="3816" w:author="Raphael Malyankar" w:date="2025-02-18T14:04:00Z" w16du:dateUtc="2025-02-18T21:04:00Z"/>
                <w:sz w:val="20"/>
                <w:szCs w:val="20"/>
                <w:highlight w:val="yellow"/>
                <w:lang w:val="en-CA"/>
                <w:rPrChange w:id="3817" w:author="Raphael Malyankar" w:date="2025-02-13T22:42:00Z" w16du:dateUtc="2025-02-14T05:42:00Z">
                  <w:rPr>
                    <w:del w:id="3818" w:author="Raphael Malyankar" w:date="2025-02-18T14:04:00Z" w16du:dateUtc="2025-02-18T21:04:00Z"/>
                    <w:sz w:val="20"/>
                    <w:szCs w:val="20"/>
                    <w:lang w:val="en-CA"/>
                  </w:rPr>
                </w:rPrChange>
              </w:rPr>
            </w:pPr>
            <w:del w:id="3819" w:author="Raphael Malyankar" w:date="2025-02-18T14:04:00Z" w16du:dateUtc="2025-02-18T21:04:00Z">
              <w:r w:rsidRPr="003B3D96" w:rsidDel="0023488D">
                <w:rPr>
                  <w:sz w:val="20"/>
                  <w:szCs w:val="20"/>
                  <w:highlight w:val="yellow"/>
                  <w:lang w:val="en-CA"/>
                  <w:rPrChange w:id="3820" w:author="Raphael Malyankar" w:date="2025-02-13T22:42:00Z" w16du:dateUtc="2025-02-14T05:42:00Z">
                    <w:rPr>
                      <w:sz w:val="20"/>
                      <w:szCs w:val="20"/>
                      <w:lang w:val="en-CA"/>
                    </w:rPr>
                  </w:rPrChange>
                </w:rPr>
                <w:delText xml:space="preserve">Value </w:delText>
              </w:r>
              <w:r w:rsidR="005B7380" w:rsidRPr="003B3D96" w:rsidDel="0023488D">
                <w:rPr>
                  <w:sz w:val="20"/>
                  <w:szCs w:val="20"/>
                  <w:highlight w:val="yellow"/>
                  <w:lang w:val="en-CA"/>
                  <w:rPrChange w:id="3821" w:author="Raphael Malyankar" w:date="2025-02-13T22:42:00Z" w16du:dateUtc="2025-02-14T05:42:00Z">
                    <w:rPr>
                      <w:sz w:val="20"/>
                      <w:szCs w:val="20"/>
                      <w:lang w:val="en-CA"/>
                    </w:rPr>
                  </w:rPrChange>
                </w:rPr>
                <w:delText>must</w:delText>
              </w:r>
              <w:r w:rsidRPr="003B3D96" w:rsidDel="0023488D">
                <w:rPr>
                  <w:sz w:val="20"/>
                  <w:szCs w:val="20"/>
                  <w:highlight w:val="yellow"/>
                  <w:lang w:val="en-CA"/>
                  <w:rPrChange w:id="3822" w:author="Raphael Malyankar" w:date="2025-02-13T22:42:00Z" w16du:dateUtc="2025-02-14T05:42:00Z">
                    <w:rPr>
                      <w:sz w:val="20"/>
                      <w:szCs w:val="20"/>
                      <w:lang w:val="en-CA"/>
                    </w:rPr>
                  </w:rPrChange>
                </w:rPr>
                <w:delText xml:space="preserve"> be same as base dataset.</w:delText>
              </w:r>
            </w:del>
          </w:p>
        </w:tc>
      </w:tr>
      <w:tr w:rsidR="005B7380" w:rsidRPr="002F2553" w:rsidDel="0023488D" w14:paraId="12F99042" w14:textId="5AEAD394" w:rsidTr="2BB42DEF">
        <w:trPr>
          <w:trHeight w:val="701"/>
          <w:del w:id="3823"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A7C23" w14:textId="256D1453" w:rsidR="005B7380" w:rsidRPr="003B3D96" w:rsidDel="0023488D" w:rsidRDefault="005B7380" w:rsidP="008375A4">
            <w:pPr>
              <w:rPr>
                <w:del w:id="3824" w:author="Raphael Malyankar" w:date="2025-02-18T14:04:00Z" w16du:dateUtc="2025-02-18T21:04:00Z"/>
                <w:sz w:val="20"/>
                <w:szCs w:val="20"/>
                <w:highlight w:val="yellow"/>
                <w:lang w:val="en-CA"/>
                <w:rPrChange w:id="3825" w:author="Raphael Malyankar" w:date="2025-02-13T22:42:00Z" w16du:dateUtc="2025-02-14T05:42:00Z">
                  <w:rPr>
                    <w:del w:id="3826" w:author="Raphael Malyankar" w:date="2025-02-18T14:04:00Z" w16du:dateUtc="2025-02-18T21:04:00Z"/>
                    <w:sz w:val="20"/>
                    <w:szCs w:val="20"/>
                    <w:lang w:val="en-CA"/>
                  </w:rPr>
                </w:rPrChange>
              </w:rPr>
            </w:pPr>
            <w:del w:id="3827" w:author="Raphael Malyankar" w:date="2025-02-18T14:04:00Z" w16du:dateUtc="2025-02-18T21:04:00Z">
              <w:r w:rsidRPr="003B3D96" w:rsidDel="0023488D">
                <w:rPr>
                  <w:sz w:val="20"/>
                  <w:szCs w:val="20"/>
                  <w:highlight w:val="yellow"/>
                  <w:lang w:val="en-CA"/>
                  <w:rPrChange w:id="3828" w:author="Raphael Malyankar" w:date="2025-02-13T22:42:00Z" w16du:dateUtc="2025-02-14T05:42:00Z">
                    <w:rPr>
                      <w:sz w:val="20"/>
                      <w:szCs w:val="20"/>
                      <w:lang w:val="en-CA"/>
                    </w:rPr>
                  </w:rPrChange>
                </w:rPr>
                <w:delText xml:space="preserve">purpose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91040" w14:textId="06262E8D" w:rsidR="005B7380" w:rsidRPr="003B3D96" w:rsidDel="0023488D" w:rsidRDefault="005B7380" w:rsidP="00C819FB">
            <w:pPr>
              <w:jc w:val="center"/>
              <w:rPr>
                <w:del w:id="3829" w:author="Raphael Malyankar" w:date="2025-02-18T14:04:00Z" w16du:dateUtc="2025-02-18T21:04:00Z"/>
                <w:sz w:val="20"/>
                <w:szCs w:val="20"/>
                <w:highlight w:val="yellow"/>
                <w:lang w:val="en-CA"/>
                <w:rPrChange w:id="3830" w:author="Raphael Malyankar" w:date="2025-02-13T22:42:00Z" w16du:dateUtc="2025-02-14T05:42:00Z">
                  <w:rPr>
                    <w:del w:id="3831" w:author="Raphael Malyankar" w:date="2025-02-18T14:04:00Z" w16du:dateUtc="2025-02-18T21:04:00Z"/>
                    <w:sz w:val="20"/>
                    <w:szCs w:val="20"/>
                    <w:lang w:val="en-CA"/>
                  </w:rPr>
                </w:rPrChange>
              </w:rPr>
            </w:pPr>
            <w:del w:id="3832" w:author="Raphael Malyankar" w:date="2025-02-18T14:04:00Z" w16du:dateUtc="2025-02-18T21:04:00Z">
              <w:r w:rsidRPr="003B3D96" w:rsidDel="0023488D">
                <w:rPr>
                  <w:sz w:val="20"/>
                  <w:szCs w:val="20"/>
                  <w:highlight w:val="yellow"/>
                  <w:lang w:val="en-CA"/>
                  <w:rPrChange w:id="3833" w:author="Raphael Malyankar" w:date="2025-02-13T22:42:00Z" w16du:dateUtc="2025-02-14T05:42:00Z">
                    <w:rPr>
                      <w:sz w:val="20"/>
                      <w:szCs w:val="20"/>
                      <w:lang w:val="en-CA"/>
                    </w:rPr>
                  </w:rPrChange>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81304F" w14:textId="50FC70A8" w:rsidR="005B7380" w:rsidRPr="003B3D96" w:rsidDel="0023488D" w:rsidRDefault="005B7380" w:rsidP="008375A4">
            <w:pPr>
              <w:rPr>
                <w:del w:id="3834" w:author="Raphael Malyankar" w:date="2025-02-18T14:04:00Z" w16du:dateUtc="2025-02-18T21:04:00Z"/>
                <w:sz w:val="20"/>
                <w:szCs w:val="20"/>
                <w:highlight w:val="yellow"/>
                <w:lang w:val="en-CA"/>
                <w:rPrChange w:id="3835" w:author="Raphael Malyankar" w:date="2025-02-13T22:42:00Z" w16du:dateUtc="2025-02-14T05:42:00Z">
                  <w:rPr>
                    <w:del w:id="3836" w:author="Raphael Malyankar" w:date="2025-02-18T14:04:00Z" w16du:dateUtc="2025-02-18T21:04:00Z"/>
                    <w:sz w:val="20"/>
                    <w:szCs w:val="20"/>
                    <w:lang w:val="en-CA"/>
                  </w:rPr>
                </w:rPrChange>
              </w:rPr>
            </w:pPr>
            <w:del w:id="3837" w:author="Raphael Malyankar" w:date="2025-02-18T14:04:00Z" w16du:dateUtc="2025-02-18T21:04:00Z">
              <w:r w:rsidRPr="003B3D96" w:rsidDel="0023488D">
                <w:rPr>
                  <w:sz w:val="20"/>
                  <w:szCs w:val="20"/>
                  <w:highlight w:val="yellow"/>
                  <w:lang w:val="en-CA"/>
                  <w:rPrChange w:id="3838" w:author="Raphael Malyankar" w:date="2025-02-13T22:42:00Z" w16du:dateUtc="2025-02-14T05:42:00Z">
                    <w:rPr>
                      <w:sz w:val="20"/>
                      <w:szCs w:val="20"/>
                      <w:lang w:val="en-CA"/>
                    </w:rPr>
                  </w:rPrChange>
                </w:rPr>
                <w:delText xml:space="preserve">{3}, {4} </w:delText>
              </w:r>
            </w:del>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6FDFF" w14:textId="2344C07D" w:rsidR="005B7380" w:rsidRPr="003B3D96" w:rsidDel="0023488D" w:rsidRDefault="005B7380" w:rsidP="008375A4">
            <w:pPr>
              <w:rPr>
                <w:del w:id="3839" w:author="Raphael Malyankar" w:date="2025-02-18T14:04:00Z" w16du:dateUtc="2025-02-18T21:04:00Z"/>
                <w:sz w:val="20"/>
                <w:szCs w:val="20"/>
                <w:highlight w:val="yellow"/>
                <w:lang w:val="en-CA"/>
                <w:rPrChange w:id="3840" w:author="Raphael Malyankar" w:date="2025-02-13T22:42:00Z" w16du:dateUtc="2025-02-14T05:42:00Z">
                  <w:rPr>
                    <w:del w:id="3841" w:author="Raphael Malyankar" w:date="2025-02-18T14:04:00Z" w16du:dateUtc="2025-02-18T21:04:00Z"/>
                    <w:sz w:val="20"/>
                    <w:szCs w:val="20"/>
                    <w:lang w:val="en-CA"/>
                  </w:rPr>
                </w:rPrChange>
              </w:rPr>
            </w:pPr>
            <w:del w:id="3842" w:author="Raphael Malyankar" w:date="2025-02-18T14:04:00Z" w16du:dateUtc="2025-02-18T21:04:00Z">
              <w:r w:rsidRPr="003B3D96" w:rsidDel="0023488D">
                <w:rPr>
                  <w:sz w:val="20"/>
                  <w:szCs w:val="20"/>
                  <w:highlight w:val="yellow"/>
                  <w:lang w:val="en-CA"/>
                  <w:rPrChange w:id="3843" w:author="Raphael Malyankar" w:date="2025-02-13T22:42:00Z" w16du:dateUtc="2025-02-14T05:42:00Z">
                    <w:rPr>
                      <w:sz w:val="20"/>
                      <w:szCs w:val="20"/>
                      <w:lang w:val="en-CA"/>
                    </w:rPr>
                  </w:rPrChange>
                </w:rPr>
                <w:delText xml:space="preserve">CharacterString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AFB6D" w14:textId="555A6D19" w:rsidR="005B7380" w:rsidRPr="003B3D96" w:rsidDel="0023488D" w:rsidRDefault="005B7380" w:rsidP="0086114C">
            <w:pPr>
              <w:pStyle w:val="ListParagraph"/>
              <w:numPr>
                <w:ilvl w:val="0"/>
                <w:numId w:val="10"/>
              </w:numPr>
              <w:rPr>
                <w:del w:id="3844" w:author="Raphael Malyankar" w:date="2025-02-18T14:04:00Z" w16du:dateUtc="2025-02-18T21:04:00Z"/>
                <w:sz w:val="20"/>
                <w:szCs w:val="20"/>
                <w:highlight w:val="yellow"/>
                <w:lang w:val="en-CA"/>
                <w:rPrChange w:id="3845" w:author="Raphael Malyankar" w:date="2025-02-13T22:42:00Z" w16du:dateUtc="2025-02-14T05:42:00Z">
                  <w:rPr>
                    <w:del w:id="3846" w:author="Raphael Malyankar" w:date="2025-02-18T14:04:00Z" w16du:dateUtc="2025-02-18T21:04:00Z"/>
                    <w:sz w:val="20"/>
                    <w:szCs w:val="20"/>
                    <w:lang w:val="en-CA"/>
                  </w:rPr>
                </w:rPrChange>
              </w:rPr>
            </w:pPr>
            <w:del w:id="3847" w:author="Raphael Malyankar" w:date="2025-02-18T14:04:00Z" w16du:dateUtc="2025-02-18T21:04:00Z">
              <w:r w:rsidRPr="003B3D96" w:rsidDel="0023488D">
                <w:rPr>
                  <w:sz w:val="20"/>
                  <w:szCs w:val="20"/>
                  <w:highlight w:val="yellow"/>
                  <w:lang w:val="en-CA"/>
                  <w:rPrChange w:id="3848" w:author="Raphael Malyankar" w:date="2025-02-13T22:42:00Z" w16du:dateUtc="2025-02-14T05:42:00Z">
                    <w:rPr>
                      <w:sz w:val="20"/>
                      <w:szCs w:val="20"/>
                      <w:lang w:val="en-CA"/>
                    </w:rPr>
                  </w:rPrChange>
                </w:rPr>
                <w:delText>Update</w:delText>
              </w:r>
            </w:del>
          </w:p>
          <w:p w14:paraId="17AE40D3" w14:textId="0170AEB4" w:rsidR="005B7380" w:rsidRPr="003B3D96" w:rsidDel="0023488D" w:rsidRDefault="005B7380" w:rsidP="0086114C">
            <w:pPr>
              <w:numPr>
                <w:ilvl w:val="0"/>
                <w:numId w:val="10"/>
              </w:numPr>
              <w:rPr>
                <w:del w:id="3849" w:author="Raphael Malyankar" w:date="2025-02-18T14:04:00Z" w16du:dateUtc="2025-02-18T21:04:00Z"/>
                <w:sz w:val="20"/>
                <w:szCs w:val="20"/>
                <w:highlight w:val="yellow"/>
                <w:lang w:val="en-CA"/>
                <w:rPrChange w:id="3850" w:author="Raphael Malyankar" w:date="2025-02-13T22:42:00Z" w16du:dateUtc="2025-02-14T05:42:00Z">
                  <w:rPr>
                    <w:del w:id="3851" w:author="Raphael Malyankar" w:date="2025-02-18T14:04:00Z" w16du:dateUtc="2025-02-18T21:04:00Z"/>
                    <w:sz w:val="20"/>
                    <w:szCs w:val="20"/>
                    <w:lang w:val="en-CA"/>
                  </w:rPr>
                </w:rPrChange>
              </w:rPr>
            </w:pPr>
            <w:del w:id="3852" w:author="Raphael Malyankar" w:date="2025-02-18T14:04:00Z" w16du:dateUtc="2025-02-18T21:04:00Z">
              <w:r w:rsidRPr="003B3D96" w:rsidDel="0023488D">
                <w:rPr>
                  <w:sz w:val="20"/>
                  <w:szCs w:val="20"/>
                  <w:highlight w:val="yellow"/>
                  <w:lang w:val="en-CA"/>
                  <w:rPrChange w:id="3853" w:author="Raphael Malyankar" w:date="2025-02-13T22:42:00Z" w16du:dateUtc="2025-02-14T05:42:00Z">
                    <w:rPr>
                      <w:sz w:val="20"/>
                      <w:szCs w:val="20"/>
                      <w:lang w:val="en-CA"/>
                    </w:rPr>
                  </w:rPrChange>
                </w:rPr>
                <w:delText>Cancellation</w:delText>
              </w:r>
            </w:del>
          </w:p>
        </w:tc>
      </w:tr>
      <w:tr w:rsidR="005B7380" w:rsidRPr="002F2553" w:rsidDel="0023488D" w14:paraId="59752ED9" w14:textId="77E667AE" w:rsidTr="2BB42DEF">
        <w:trPr>
          <w:trHeight w:val="638"/>
          <w:del w:id="3854"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FF0E6" w14:textId="5B443CF2" w:rsidR="005B7380" w:rsidRPr="002F2553" w:rsidDel="0023488D" w:rsidRDefault="005B7380" w:rsidP="008375A4">
            <w:pPr>
              <w:rPr>
                <w:del w:id="3855" w:author="Raphael Malyankar" w:date="2025-02-18T14:04:00Z" w16du:dateUtc="2025-02-18T21:04:00Z"/>
                <w:sz w:val="20"/>
                <w:szCs w:val="20"/>
                <w:lang w:val="en-CA"/>
              </w:rPr>
            </w:pPr>
            <w:del w:id="3856" w:author="Raphael Malyankar" w:date="2025-02-18T14:04:00Z" w16du:dateUtc="2025-02-18T21:04:00Z">
              <w:r w:rsidRPr="002F2553" w:rsidDel="0023488D">
                <w:rPr>
                  <w:sz w:val="20"/>
                  <w:szCs w:val="20"/>
                  <w:lang w:val="en-CA"/>
                </w:rPr>
                <w:delText xml:space="preserve">specificUsage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94E84" w14:textId="160E41AE" w:rsidR="005B7380" w:rsidRPr="002F2553" w:rsidDel="0023488D" w:rsidRDefault="005B7380" w:rsidP="00C819FB">
            <w:pPr>
              <w:jc w:val="center"/>
              <w:rPr>
                <w:del w:id="3857" w:author="Raphael Malyankar" w:date="2025-02-18T14:04:00Z" w16du:dateUtc="2025-02-18T21:04:00Z"/>
                <w:sz w:val="20"/>
                <w:szCs w:val="20"/>
                <w:lang w:val="en-CA"/>
              </w:rPr>
            </w:pPr>
            <w:del w:id="3858"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6092D" w14:textId="3BFA766B" w:rsidR="005B7380" w:rsidRPr="002F2553" w:rsidDel="0023488D" w:rsidRDefault="005B7380" w:rsidP="008375A4">
            <w:pPr>
              <w:rPr>
                <w:del w:id="3859"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CADA6A" w14:textId="4A192ABA" w:rsidR="005B7380" w:rsidRPr="002F2553" w:rsidDel="0023488D" w:rsidRDefault="005B7380" w:rsidP="008375A4">
            <w:pPr>
              <w:rPr>
                <w:del w:id="3860" w:author="Raphael Malyankar" w:date="2025-02-18T14:04:00Z" w16du:dateUtc="2025-02-18T21:04:00Z"/>
                <w:sz w:val="20"/>
                <w:szCs w:val="20"/>
                <w:lang w:val="en-CA"/>
              </w:rPr>
            </w:pPr>
            <w:del w:id="3861" w:author="Raphael Malyankar" w:date="2025-02-18T14:04:00Z" w16du:dateUtc="2025-02-18T21:04:00Z">
              <w:r w:rsidRPr="002F2553" w:rsidDel="0023488D">
                <w:rPr>
                  <w:sz w:val="20"/>
                  <w:szCs w:val="20"/>
                  <w:lang w:val="en-CA"/>
                </w:rPr>
                <w:delText>MD_USAGE&gt;specificUsage</w:delText>
              </w:r>
            </w:del>
          </w:p>
          <w:p w14:paraId="5729F0E5" w14:textId="1CEDD3A3" w:rsidR="005B7380" w:rsidRPr="002F2553" w:rsidDel="0023488D" w:rsidRDefault="005B7380" w:rsidP="008375A4">
            <w:pPr>
              <w:rPr>
                <w:del w:id="3862" w:author="Raphael Malyankar" w:date="2025-02-18T14:04:00Z" w16du:dateUtc="2025-02-18T21:04:00Z"/>
                <w:sz w:val="20"/>
                <w:szCs w:val="20"/>
                <w:lang w:val="en-CA"/>
              </w:rPr>
            </w:pPr>
            <w:del w:id="3863" w:author="Raphael Malyankar" w:date="2025-02-18T14:04:00Z" w16du:dateUtc="2025-02-18T21:04:00Z">
              <w:r w:rsidRPr="002F2553" w:rsidDel="0023488D">
                <w:rPr>
                  <w:sz w:val="20"/>
                  <w:szCs w:val="20"/>
                  <w:lang w:val="en-CA"/>
                </w:rPr>
                <w:delText>(character string)</w:delText>
              </w:r>
            </w:del>
          </w:p>
          <w:p w14:paraId="7F0B599A" w14:textId="34F96B0C" w:rsidR="005B7380" w:rsidRPr="002F2553" w:rsidDel="0023488D" w:rsidRDefault="005B7380" w:rsidP="008375A4">
            <w:pPr>
              <w:rPr>
                <w:del w:id="3864" w:author="Raphael Malyankar" w:date="2025-02-18T14:04:00Z" w16du:dateUtc="2025-02-18T21:04:00Z"/>
                <w:sz w:val="20"/>
                <w:szCs w:val="20"/>
                <w:lang w:val="en-CA"/>
              </w:rPr>
            </w:pPr>
            <w:del w:id="3865" w:author="Raphael Malyankar" w:date="2025-02-18T14:04:00Z" w16du:dateUtc="2025-02-18T21:04:00Z">
              <w:r w:rsidRPr="002F2553" w:rsidDel="0023488D">
                <w:rPr>
                  <w:sz w:val="20"/>
                  <w:szCs w:val="20"/>
                  <w:lang w:val="en-CA"/>
                </w:rPr>
                <w:delText>MD_USAGE&gt;userContactInfo</w:delText>
              </w:r>
            </w:del>
          </w:p>
          <w:p w14:paraId="71797608" w14:textId="2D8B3F71" w:rsidR="005B7380" w:rsidRPr="002F2553" w:rsidDel="0023488D" w:rsidRDefault="005B7380" w:rsidP="008375A4">
            <w:pPr>
              <w:rPr>
                <w:del w:id="3866" w:author="Raphael Malyankar" w:date="2025-02-18T14:04:00Z" w16du:dateUtc="2025-02-18T21:04:00Z"/>
                <w:sz w:val="20"/>
                <w:szCs w:val="20"/>
                <w:lang w:val="en-CA"/>
              </w:rPr>
            </w:pPr>
            <w:del w:id="3867" w:author="Raphael Malyankar" w:date="2025-02-18T14:04:00Z" w16du:dateUtc="2025-02-18T21:04:00Z">
              <w:r w:rsidRPr="002F2553" w:rsidDel="0023488D">
                <w:rPr>
                  <w:sz w:val="20"/>
                  <w:szCs w:val="20"/>
                  <w:lang w:val="en-CA"/>
                </w:rPr>
                <w:delText>(CI_ResponsibleParty)</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2124E" w14:textId="41370C79" w:rsidR="005B7380" w:rsidRPr="002F2553" w:rsidDel="0023488D" w:rsidRDefault="009F3CCF" w:rsidP="008375A4">
            <w:pPr>
              <w:rPr>
                <w:del w:id="3868" w:author="Raphael Malyankar" w:date="2025-02-18T14:04:00Z" w16du:dateUtc="2025-02-18T21:04:00Z"/>
                <w:sz w:val="20"/>
                <w:szCs w:val="20"/>
                <w:lang w:val="en-CA"/>
              </w:rPr>
            </w:pPr>
            <w:del w:id="3869" w:author="Raphael Malyankar" w:date="2025-02-18T14:04:00Z" w16du:dateUtc="2025-02-18T21:04:00Z">
              <w:r w:rsidDel="0023488D">
                <w:rPr>
                  <w:sz w:val="20"/>
                  <w:szCs w:val="20"/>
                  <w:lang w:val="en-CA"/>
                </w:rPr>
                <w:delText>B</w:delText>
              </w:r>
              <w:r w:rsidR="005B7380" w:rsidRPr="002F2553" w:rsidDel="0023488D">
                <w:rPr>
                  <w:sz w:val="20"/>
                  <w:szCs w:val="20"/>
                  <w:lang w:val="en-CA"/>
                </w:rPr>
                <w:delText>rief description of the resource and/or resource series usage</w:delText>
              </w:r>
            </w:del>
          </w:p>
        </w:tc>
      </w:tr>
      <w:tr w:rsidR="005B7380" w:rsidRPr="002F2553" w:rsidDel="0023488D" w14:paraId="0C2F17D5" w14:textId="274B600F" w:rsidTr="2BB42DEF">
        <w:trPr>
          <w:del w:id="3870"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325FA" w14:textId="5804C904" w:rsidR="005B7380" w:rsidRPr="002F2553" w:rsidDel="0023488D" w:rsidRDefault="005B7380" w:rsidP="008375A4">
            <w:pPr>
              <w:rPr>
                <w:del w:id="3871" w:author="Raphael Malyankar" w:date="2025-02-18T14:04:00Z" w16du:dateUtc="2025-02-18T21:04:00Z"/>
                <w:sz w:val="20"/>
                <w:szCs w:val="20"/>
                <w:lang w:val="en-CA"/>
              </w:rPr>
            </w:pPr>
            <w:del w:id="3872" w:author="Raphael Malyankar" w:date="2025-02-18T14:04:00Z" w16du:dateUtc="2025-02-18T21:04:00Z">
              <w:r w:rsidRPr="002F2553" w:rsidDel="0023488D">
                <w:rPr>
                  <w:sz w:val="20"/>
                  <w:szCs w:val="20"/>
                  <w:lang w:val="en-CA"/>
                </w:rPr>
                <w:delText xml:space="preserve">editionNumber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4DE48" w14:textId="09F43E42" w:rsidR="005B7380" w:rsidRPr="002F2553" w:rsidDel="0023488D" w:rsidRDefault="005B7380" w:rsidP="00C819FB">
            <w:pPr>
              <w:jc w:val="center"/>
              <w:rPr>
                <w:del w:id="3873" w:author="Raphael Malyankar" w:date="2025-02-18T14:04:00Z" w16du:dateUtc="2025-02-18T21:04:00Z"/>
                <w:sz w:val="20"/>
                <w:szCs w:val="20"/>
                <w:lang w:val="en-CA"/>
              </w:rPr>
            </w:pPr>
            <w:del w:id="3874"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050BD" w14:textId="7A05156F" w:rsidR="005B7380" w:rsidRPr="002F2553" w:rsidDel="0023488D" w:rsidRDefault="005B7380" w:rsidP="008375A4">
            <w:pPr>
              <w:rPr>
                <w:del w:id="3875"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641AB" w14:textId="10B50EBB" w:rsidR="005B7380" w:rsidRPr="002F2553" w:rsidDel="0023488D" w:rsidRDefault="005B7380" w:rsidP="008375A4">
            <w:pPr>
              <w:rPr>
                <w:del w:id="3876" w:author="Raphael Malyankar" w:date="2025-02-18T14:04:00Z" w16du:dateUtc="2025-02-18T21:04:00Z"/>
                <w:sz w:val="20"/>
                <w:szCs w:val="20"/>
                <w:lang w:val="en-CA"/>
              </w:rPr>
            </w:pPr>
            <w:del w:id="3877" w:author="Raphael Malyankar" w:date="2025-02-18T14:04:00Z" w16du:dateUtc="2025-02-18T21:04:00Z">
              <w:r w:rsidRPr="002F2553" w:rsidDel="0023488D">
                <w:rPr>
                  <w:sz w:val="20"/>
                  <w:szCs w:val="20"/>
                  <w:lang w:val="en-CA"/>
                </w:rPr>
                <w:delText xml:space="preserve">Integer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2233F" w14:textId="1079AF6B" w:rsidR="005B7380" w:rsidRPr="003B3D96" w:rsidDel="0023488D" w:rsidRDefault="2BB42DEF" w:rsidP="008375A4">
            <w:pPr>
              <w:rPr>
                <w:del w:id="3878" w:author="Raphael Malyankar" w:date="2025-02-18T14:04:00Z" w16du:dateUtc="2025-02-18T21:04:00Z"/>
                <w:sz w:val="20"/>
                <w:szCs w:val="20"/>
                <w:highlight w:val="yellow"/>
                <w:lang w:val="en-CA"/>
                <w:rPrChange w:id="3879" w:author="Raphael Malyankar" w:date="2025-02-13T22:42:00Z" w16du:dateUtc="2025-02-14T05:42:00Z">
                  <w:rPr>
                    <w:del w:id="3880" w:author="Raphael Malyankar" w:date="2025-02-18T14:04:00Z" w16du:dateUtc="2025-02-18T21:04:00Z"/>
                    <w:sz w:val="20"/>
                    <w:szCs w:val="20"/>
                    <w:lang w:val="en-CA"/>
                  </w:rPr>
                </w:rPrChange>
              </w:rPr>
            </w:pPr>
            <w:del w:id="3881" w:author="Raphael Malyankar" w:date="2025-02-18T14:04:00Z" w16du:dateUtc="2025-02-18T21:04:00Z">
              <w:r w:rsidRPr="003B3D96" w:rsidDel="0023488D">
                <w:rPr>
                  <w:sz w:val="20"/>
                  <w:szCs w:val="20"/>
                  <w:highlight w:val="yellow"/>
                  <w:lang w:val="en-CA"/>
                  <w:rPrChange w:id="3882" w:author="Raphael Malyankar" w:date="2025-02-13T22:42:00Z" w16du:dateUtc="2025-02-14T05:42:00Z">
                    <w:rPr>
                      <w:sz w:val="20"/>
                      <w:szCs w:val="20"/>
                      <w:lang w:val="en-CA"/>
                    </w:rPr>
                  </w:rPrChange>
                </w:rPr>
                <w:delText xml:space="preserve">Value </w:delText>
              </w:r>
              <w:r w:rsidR="005B7380" w:rsidRPr="003B3D96" w:rsidDel="0023488D">
                <w:rPr>
                  <w:sz w:val="20"/>
                  <w:szCs w:val="20"/>
                  <w:highlight w:val="yellow"/>
                  <w:lang w:val="en-CA"/>
                  <w:rPrChange w:id="3883" w:author="Raphael Malyankar" w:date="2025-02-13T22:42:00Z" w16du:dateUtc="2025-02-14T05:42:00Z">
                    <w:rPr>
                      <w:sz w:val="20"/>
                      <w:szCs w:val="20"/>
                      <w:lang w:val="en-CA"/>
                    </w:rPr>
                  </w:rPrChange>
                </w:rPr>
                <w:delText>must</w:delText>
              </w:r>
              <w:r w:rsidRPr="003B3D96" w:rsidDel="0023488D">
                <w:rPr>
                  <w:sz w:val="20"/>
                  <w:szCs w:val="20"/>
                  <w:highlight w:val="yellow"/>
                  <w:lang w:val="en-CA"/>
                  <w:rPrChange w:id="3884" w:author="Raphael Malyankar" w:date="2025-02-13T22:42:00Z" w16du:dateUtc="2025-02-14T05:42:00Z">
                    <w:rPr>
                      <w:sz w:val="20"/>
                      <w:szCs w:val="20"/>
                      <w:lang w:val="en-CA"/>
                    </w:rPr>
                  </w:rPrChange>
                </w:rPr>
                <w:delText xml:space="preserve"> be same as base dataset.</w:delText>
              </w:r>
            </w:del>
          </w:p>
        </w:tc>
      </w:tr>
      <w:tr w:rsidR="005B7380" w:rsidRPr="002F2553" w:rsidDel="0023488D" w14:paraId="005CC0FB" w14:textId="211F3C32" w:rsidTr="2BB42DEF">
        <w:trPr>
          <w:del w:id="3885"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B20818" w14:textId="4947CC5F" w:rsidR="005B7380" w:rsidRPr="002F2553" w:rsidDel="0023488D" w:rsidRDefault="005B7380" w:rsidP="008375A4">
            <w:pPr>
              <w:rPr>
                <w:del w:id="3886" w:author="Raphael Malyankar" w:date="2025-02-18T14:04:00Z" w16du:dateUtc="2025-02-18T21:04:00Z"/>
                <w:sz w:val="20"/>
                <w:szCs w:val="20"/>
                <w:lang w:val="en-CA"/>
              </w:rPr>
            </w:pPr>
            <w:del w:id="3887" w:author="Raphael Malyankar" w:date="2025-02-18T14:04:00Z" w16du:dateUtc="2025-02-18T21:04:00Z">
              <w:r w:rsidRPr="002F2553" w:rsidDel="0023488D">
                <w:rPr>
                  <w:sz w:val="20"/>
                  <w:szCs w:val="20"/>
                  <w:lang w:val="en-CA"/>
                </w:rPr>
                <w:delText>updateNumber</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ED3FA9" w14:textId="377880A5" w:rsidR="005B7380" w:rsidRPr="002F2553" w:rsidDel="0023488D" w:rsidRDefault="005B7380" w:rsidP="00C819FB">
            <w:pPr>
              <w:jc w:val="center"/>
              <w:rPr>
                <w:del w:id="3888" w:author="Raphael Malyankar" w:date="2025-02-18T14:04:00Z" w16du:dateUtc="2025-02-18T21:04:00Z"/>
                <w:sz w:val="20"/>
                <w:szCs w:val="20"/>
                <w:lang w:val="en-CA"/>
              </w:rPr>
            </w:pPr>
            <w:del w:id="3889"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0000D" w14:textId="24EC0E8A" w:rsidR="005B7380" w:rsidRPr="002F2553" w:rsidDel="0023488D" w:rsidRDefault="005B7380" w:rsidP="008375A4">
            <w:pPr>
              <w:rPr>
                <w:del w:id="3890"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EBB68" w14:textId="20C1C890" w:rsidR="005B7380" w:rsidRPr="002F2553" w:rsidDel="0023488D" w:rsidRDefault="005B7380" w:rsidP="008375A4">
            <w:pPr>
              <w:rPr>
                <w:del w:id="3891" w:author="Raphael Malyankar" w:date="2025-02-18T14:04:00Z" w16du:dateUtc="2025-02-18T21:04:00Z"/>
                <w:sz w:val="20"/>
                <w:szCs w:val="20"/>
                <w:lang w:val="en-CA"/>
              </w:rPr>
            </w:pPr>
            <w:del w:id="3892" w:author="Raphael Malyankar" w:date="2025-02-18T14:04:00Z" w16du:dateUtc="2025-02-18T21:04:00Z">
              <w:r w:rsidRPr="002F2553" w:rsidDel="0023488D">
                <w:rPr>
                  <w:sz w:val="20"/>
                  <w:szCs w:val="20"/>
                  <w:lang w:val="en-CA"/>
                </w:rPr>
                <w:delText>CharacterString</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683F99" w14:textId="162EEBF8" w:rsidR="005B7380" w:rsidRPr="003B3D96" w:rsidDel="0023488D" w:rsidRDefault="2BB42DEF" w:rsidP="008375A4">
            <w:pPr>
              <w:rPr>
                <w:del w:id="3893" w:author="Raphael Malyankar" w:date="2025-02-18T14:04:00Z" w16du:dateUtc="2025-02-18T21:04:00Z"/>
                <w:sz w:val="20"/>
                <w:szCs w:val="20"/>
                <w:highlight w:val="yellow"/>
                <w:lang w:val="en-CA"/>
                <w:rPrChange w:id="3894" w:author="Raphael Malyankar" w:date="2025-02-13T22:42:00Z" w16du:dateUtc="2025-02-14T05:42:00Z">
                  <w:rPr>
                    <w:del w:id="3895" w:author="Raphael Malyankar" w:date="2025-02-18T14:04:00Z" w16du:dateUtc="2025-02-18T21:04:00Z"/>
                    <w:sz w:val="20"/>
                    <w:szCs w:val="20"/>
                    <w:lang w:val="en-CA"/>
                  </w:rPr>
                </w:rPrChange>
              </w:rPr>
            </w:pPr>
            <w:del w:id="3896" w:author="Raphael Malyankar" w:date="2025-02-18T14:04:00Z" w16du:dateUtc="2025-02-18T21:04:00Z">
              <w:r w:rsidRPr="003B3D96" w:rsidDel="0023488D">
                <w:rPr>
                  <w:sz w:val="20"/>
                  <w:szCs w:val="20"/>
                  <w:highlight w:val="yellow"/>
                  <w:lang w:val="en-CA"/>
                  <w:rPrChange w:id="3897" w:author="Raphael Malyankar" w:date="2025-02-13T22:42:00Z" w16du:dateUtc="2025-02-14T05:42:00Z">
                    <w:rPr>
                      <w:sz w:val="20"/>
                      <w:szCs w:val="20"/>
                      <w:lang w:val="en-CA"/>
                    </w:rPr>
                  </w:rPrChange>
                </w:rPr>
                <w:delText xml:space="preserve">Update sequence number, </w:delText>
              </w:r>
              <w:r w:rsidR="005B7380" w:rsidRPr="003B3D96" w:rsidDel="0023488D">
                <w:rPr>
                  <w:sz w:val="20"/>
                  <w:szCs w:val="20"/>
                  <w:highlight w:val="yellow"/>
                  <w:lang w:val="en-CA"/>
                  <w:rPrChange w:id="3898" w:author="Raphael Malyankar" w:date="2025-02-13T22:42:00Z" w16du:dateUtc="2025-02-14T05:42:00Z">
                    <w:rPr>
                      <w:sz w:val="20"/>
                      <w:szCs w:val="20"/>
                      <w:lang w:val="en-CA"/>
                    </w:rPr>
                  </w:rPrChange>
                </w:rPr>
                <w:delText>must</w:delText>
              </w:r>
              <w:r w:rsidRPr="003B3D96" w:rsidDel="0023488D">
                <w:rPr>
                  <w:sz w:val="20"/>
                  <w:szCs w:val="20"/>
                  <w:highlight w:val="yellow"/>
                  <w:lang w:val="en-CA"/>
                  <w:rPrChange w:id="3899" w:author="Raphael Malyankar" w:date="2025-02-13T22:42:00Z" w16du:dateUtc="2025-02-14T05:42:00Z">
                    <w:rPr>
                      <w:sz w:val="20"/>
                      <w:szCs w:val="20"/>
                      <w:lang w:val="en-CA"/>
                    </w:rPr>
                  </w:rPrChange>
                </w:rPr>
                <w:delText xml:space="preserve"> match file name.</w:delText>
              </w:r>
            </w:del>
          </w:p>
        </w:tc>
      </w:tr>
      <w:tr w:rsidR="005B7380" w:rsidRPr="002F2553" w:rsidDel="0023488D" w14:paraId="76052B83" w14:textId="1FE473DE" w:rsidTr="2BB42DEF">
        <w:trPr>
          <w:del w:id="3900"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CCEE5" w14:textId="4AA0D40E" w:rsidR="005B7380" w:rsidRPr="002F2553" w:rsidDel="0023488D" w:rsidRDefault="005B7380" w:rsidP="008375A4">
            <w:pPr>
              <w:rPr>
                <w:del w:id="3901" w:author="Raphael Malyankar" w:date="2025-02-18T14:04:00Z" w16du:dateUtc="2025-02-18T21:04:00Z"/>
                <w:sz w:val="20"/>
                <w:szCs w:val="20"/>
                <w:lang w:val="en-CA"/>
              </w:rPr>
            </w:pPr>
            <w:del w:id="3902" w:author="Raphael Malyankar" w:date="2025-02-18T14:04:00Z" w16du:dateUtc="2025-02-18T21:04:00Z">
              <w:r w:rsidRPr="002F2553" w:rsidDel="0023488D">
                <w:rPr>
                  <w:sz w:val="20"/>
                  <w:szCs w:val="20"/>
                  <w:lang w:val="en-CA"/>
                </w:rPr>
                <w:delText xml:space="preserve">issueDate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A3208" w14:textId="264F4B0D" w:rsidR="005B7380" w:rsidRPr="002F2553" w:rsidDel="0023488D" w:rsidRDefault="005B7380" w:rsidP="00C819FB">
            <w:pPr>
              <w:jc w:val="center"/>
              <w:rPr>
                <w:del w:id="3903" w:author="Raphael Malyankar" w:date="2025-02-18T14:04:00Z" w16du:dateUtc="2025-02-18T21:04:00Z"/>
                <w:sz w:val="20"/>
                <w:szCs w:val="20"/>
                <w:lang w:val="en-CA"/>
              </w:rPr>
            </w:pPr>
            <w:del w:id="3904"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E4D12" w14:textId="4AFEF1A3" w:rsidR="005B7380" w:rsidRPr="002F2553" w:rsidDel="0023488D" w:rsidRDefault="005B7380" w:rsidP="008375A4">
            <w:pPr>
              <w:rPr>
                <w:del w:id="3905"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FA899" w14:textId="68E2D2C4" w:rsidR="005B7380" w:rsidRPr="002F2553" w:rsidDel="0023488D" w:rsidRDefault="005B7380" w:rsidP="008375A4">
            <w:pPr>
              <w:rPr>
                <w:del w:id="3906" w:author="Raphael Malyankar" w:date="2025-02-18T14:04:00Z" w16du:dateUtc="2025-02-18T21:04:00Z"/>
                <w:sz w:val="20"/>
                <w:szCs w:val="20"/>
                <w:lang w:val="en-CA"/>
              </w:rPr>
            </w:pPr>
            <w:del w:id="3907" w:author="Raphael Malyankar" w:date="2025-02-18T14:04:00Z" w16du:dateUtc="2025-02-18T21:04:00Z">
              <w:r w:rsidRPr="002F2553" w:rsidDel="0023488D">
                <w:rPr>
                  <w:sz w:val="20"/>
                  <w:szCs w:val="20"/>
                  <w:lang w:val="en-CA"/>
                </w:rPr>
                <w:delText xml:space="preserve">Date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23AF33" w14:textId="29A0FBB1" w:rsidR="005B7380" w:rsidRPr="002F2553" w:rsidDel="0023488D" w:rsidRDefault="005B7380" w:rsidP="008375A4">
            <w:pPr>
              <w:rPr>
                <w:del w:id="3908" w:author="Raphael Malyankar" w:date="2025-02-18T14:04:00Z" w16du:dateUtc="2025-02-18T21:04:00Z"/>
                <w:sz w:val="20"/>
                <w:szCs w:val="20"/>
                <w:lang w:val="en-CA"/>
              </w:rPr>
            </w:pPr>
            <w:del w:id="3909" w:author="Raphael Malyankar" w:date="2025-02-18T14:04:00Z" w16du:dateUtc="2025-02-18T21:04:00Z">
              <w:r w:rsidRPr="003B3D96" w:rsidDel="0023488D">
                <w:rPr>
                  <w:sz w:val="20"/>
                  <w:szCs w:val="20"/>
                  <w:highlight w:val="yellow"/>
                  <w:lang w:val="en-CA"/>
                  <w:rPrChange w:id="3910" w:author="Raphael Malyankar" w:date="2025-02-13T22:43:00Z" w16du:dateUtc="2025-02-14T05:43:00Z">
                    <w:rPr>
                      <w:sz w:val="20"/>
                      <w:szCs w:val="20"/>
                      <w:lang w:val="en-CA"/>
                    </w:rPr>
                  </w:rPrChange>
                </w:rPr>
                <w:delText>Date on which the dataset was generated.</w:delText>
              </w:r>
              <w:r w:rsidRPr="002F2553" w:rsidDel="0023488D">
                <w:rPr>
                  <w:sz w:val="20"/>
                  <w:szCs w:val="20"/>
                  <w:lang w:val="en-CA"/>
                </w:rPr>
                <w:delText xml:space="preserve"> </w:delText>
              </w:r>
            </w:del>
          </w:p>
        </w:tc>
      </w:tr>
      <w:tr w:rsidR="005B7380" w:rsidRPr="002F2553" w:rsidDel="0023488D" w14:paraId="102EE7B4" w14:textId="1CAC4803" w:rsidTr="2BB42DEF">
        <w:trPr>
          <w:del w:id="3911"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347B0" w14:textId="51B3F3F0" w:rsidR="005B7380" w:rsidRPr="002F2553" w:rsidDel="0023488D" w:rsidRDefault="005B7380" w:rsidP="008375A4">
            <w:pPr>
              <w:rPr>
                <w:del w:id="3912" w:author="Raphael Malyankar" w:date="2025-02-18T14:04:00Z" w16du:dateUtc="2025-02-18T21:04:00Z"/>
                <w:sz w:val="20"/>
                <w:szCs w:val="20"/>
                <w:lang w:val="en-CA"/>
              </w:rPr>
            </w:pPr>
            <w:del w:id="3913" w:author="Raphael Malyankar" w:date="2025-02-18T14:04:00Z" w16du:dateUtc="2025-02-18T21:04:00Z">
              <w:r w:rsidRPr="002F2553" w:rsidDel="0023488D">
                <w:rPr>
                  <w:sz w:val="20"/>
                  <w:szCs w:val="20"/>
                  <w:lang w:val="en-CA"/>
                </w:rPr>
                <w:delText xml:space="preserve">productSpecification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1F198" w14:textId="09526CC7" w:rsidR="005B7380" w:rsidRPr="002F2553" w:rsidDel="0023488D" w:rsidRDefault="005B7380" w:rsidP="00C819FB">
            <w:pPr>
              <w:jc w:val="center"/>
              <w:rPr>
                <w:del w:id="3914" w:author="Raphael Malyankar" w:date="2025-02-18T14:04:00Z" w16du:dateUtc="2025-02-18T21:04:00Z"/>
                <w:sz w:val="20"/>
                <w:szCs w:val="20"/>
                <w:lang w:val="en-CA"/>
              </w:rPr>
            </w:pPr>
            <w:del w:id="3915"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E3912" w14:textId="055BB394" w:rsidR="005B7380" w:rsidRPr="002F2553" w:rsidDel="0023488D" w:rsidRDefault="005B7380" w:rsidP="00B75003">
            <w:pPr>
              <w:rPr>
                <w:del w:id="3916" w:author="Raphael Malyankar" w:date="2025-02-18T14:04:00Z" w16du:dateUtc="2025-02-18T21:04:00Z"/>
                <w:sz w:val="20"/>
                <w:szCs w:val="20"/>
                <w:lang w:val="en-CA"/>
              </w:rPr>
            </w:pPr>
            <w:del w:id="3917" w:author="Raphael Malyankar" w:date="2025-02-18T14:04:00Z" w16du:dateUtc="2025-02-18T21:04:00Z">
              <w:r w:rsidRPr="002F2553" w:rsidDel="0023488D">
                <w:rPr>
                  <w:sz w:val="20"/>
                  <w:szCs w:val="20"/>
                  <w:lang w:val="en-CA"/>
                </w:rPr>
                <w:delText>S-1</w:delText>
              </w:r>
              <w:r w:rsidR="00B75003" w:rsidDel="0023488D">
                <w:rPr>
                  <w:sz w:val="20"/>
                  <w:szCs w:val="20"/>
                  <w:lang w:val="en-CA"/>
                </w:rPr>
                <w:delText>30</w:delText>
              </w:r>
              <w:r w:rsidR="00E42172" w:rsidRPr="002F2553" w:rsidDel="0023488D">
                <w:rPr>
                  <w:sz w:val="20"/>
                  <w:szCs w:val="20"/>
                  <w:lang w:val="en-CA"/>
                </w:rPr>
                <w:delText xml:space="preserve"> </w:delText>
              </w:r>
              <w:r w:rsidRPr="002F2553" w:rsidDel="0023488D">
                <w:rPr>
                  <w:sz w:val="20"/>
                  <w:szCs w:val="20"/>
                  <w:lang w:val="en-CA"/>
                </w:rPr>
                <w:delText>version N.n</w:delText>
              </w:r>
            </w:del>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C0541D" w14:textId="1843103A" w:rsidR="005B7380" w:rsidRPr="002F2553" w:rsidDel="0023488D" w:rsidRDefault="005B7380" w:rsidP="008375A4">
            <w:pPr>
              <w:rPr>
                <w:del w:id="3918" w:author="Raphael Malyankar" w:date="2025-02-18T14:04:00Z" w16du:dateUtc="2025-02-18T21:04:00Z"/>
                <w:sz w:val="20"/>
                <w:szCs w:val="20"/>
                <w:lang w:val="en-CA"/>
              </w:rPr>
            </w:pPr>
            <w:del w:id="3919" w:author="Raphael Malyankar" w:date="2025-02-18T14:04:00Z" w16du:dateUtc="2025-02-18T21:04:00Z">
              <w:r w:rsidRPr="002F2553" w:rsidDel="0023488D">
                <w:rPr>
                  <w:sz w:val="20"/>
                  <w:szCs w:val="20"/>
                  <w:lang w:val="en-CA"/>
                </w:rPr>
                <w:delText>CharacterString</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79794" w14:textId="2972301B" w:rsidR="005B7380" w:rsidRPr="002F2553" w:rsidDel="0023488D" w:rsidRDefault="2BB42DEF" w:rsidP="008375A4">
            <w:pPr>
              <w:rPr>
                <w:del w:id="3920" w:author="Raphael Malyankar" w:date="2025-02-18T14:04:00Z" w16du:dateUtc="2025-02-18T21:04:00Z"/>
                <w:sz w:val="20"/>
                <w:szCs w:val="20"/>
                <w:lang w:val="en-CA"/>
              </w:rPr>
            </w:pPr>
            <w:del w:id="3921" w:author="Raphael Malyankar" w:date="2025-02-18T14:04:00Z" w16du:dateUtc="2025-02-18T21:04:00Z">
              <w:r w:rsidRPr="003B3D96" w:rsidDel="0023488D">
                <w:rPr>
                  <w:sz w:val="20"/>
                  <w:szCs w:val="20"/>
                  <w:highlight w:val="yellow"/>
                  <w:lang w:val="en-CA"/>
                  <w:rPrChange w:id="3922" w:author="Raphael Malyankar" w:date="2025-02-13T22:42:00Z" w16du:dateUtc="2025-02-14T05:42:00Z">
                    <w:rPr>
                      <w:sz w:val="20"/>
                      <w:szCs w:val="20"/>
                      <w:lang w:val="en-CA"/>
                    </w:rPr>
                  </w:rPrChange>
                </w:rPr>
                <w:delText xml:space="preserve">Value </w:delText>
              </w:r>
              <w:r w:rsidR="005B7380" w:rsidRPr="003B3D96" w:rsidDel="0023488D">
                <w:rPr>
                  <w:sz w:val="20"/>
                  <w:szCs w:val="20"/>
                  <w:highlight w:val="yellow"/>
                  <w:lang w:val="en-CA"/>
                  <w:rPrChange w:id="3923" w:author="Raphael Malyankar" w:date="2025-02-13T22:42:00Z" w16du:dateUtc="2025-02-14T05:42:00Z">
                    <w:rPr>
                      <w:sz w:val="20"/>
                      <w:szCs w:val="20"/>
                      <w:lang w:val="en-CA"/>
                    </w:rPr>
                  </w:rPrChange>
                </w:rPr>
                <w:delText>must</w:delText>
              </w:r>
              <w:r w:rsidRPr="003B3D96" w:rsidDel="0023488D">
                <w:rPr>
                  <w:sz w:val="20"/>
                  <w:szCs w:val="20"/>
                  <w:highlight w:val="yellow"/>
                  <w:lang w:val="en-CA"/>
                  <w:rPrChange w:id="3924" w:author="Raphael Malyankar" w:date="2025-02-13T22:42:00Z" w16du:dateUtc="2025-02-14T05:42:00Z">
                    <w:rPr>
                      <w:sz w:val="20"/>
                      <w:szCs w:val="20"/>
                      <w:lang w:val="en-CA"/>
                    </w:rPr>
                  </w:rPrChange>
                </w:rPr>
                <w:delText xml:space="preserve"> be same as base dataset.</w:delText>
              </w:r>
            </w:del>
          </w:p>
        </w:tc>
      </w:tr>
      <w:tr w:rsidR="005B7380" w:rsidRPr="002F2553" w:rsidDel="0023488D" w14:paraId="4BDB7416" w14:textId="4394205D" w:rsidTr="2BB42DEF">
        <w:trPr>
          <w:del w:id="3925"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B9D2F" w14:textId="532A121C" w:rsidR="005B7380" w:rsidRPr="002F2553" w:rsidDel="0023488D" w:rsidRDefault="005B7380" w:rsidP="008375A4">
            <w:pPr>
              <w:rPr>
                <w:del w:id="3926" w:author="Raphael Malyankar" w:date="2025-02-18T14:04:00Z" w16du:dateUtc="2025-02-18T21:04:00Z"/>
                <w:sz w:val="20"/>
                <w:szCs w:val="20"/>
                <w:lang w:val="en-CA"/>
              </w:rPr>
            </w:pPr>
            <w:del w:id="3927" w:author="Raphael Malyankar" w:date="2025-02-18T14:04:00Z" w16du:dateUtc="2025-02-18T21:04:00Z">
              <w:r w:rsidRPr="002F2553" w:rsidDel="0023488D">
                <w:rPr>
                  <w:sz w:val="20"/>
                  <w:szCs w:val="20"/>
                  <w:lang w:val="en-CA"/>
                </w:rPr>
                <w:delText xml:space="preserve">producingAgency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A0824" w14:textId="40E2E810" w:rsidR="005B7380" w:rsidRPr="002F2553" w:rsidDel="0023488D" w:rsidRDefault="005B7380" w:rsidP="00C819FB">
            <w:pPr>
              <w:jc w:val="center"/>
              <w:rPr>
                <w:del w:id="3928" w:author="Raphael Malyankar" w:date="2025-02-18T14:04:00Z" w16du:dateUtc="2025-02-18T21:04:00Z"/>
                <w:sz w:val="20"/>
                <w:szCs w:val="20"/>
                <w:lang w:val="en-CA"/>
              </w:rPr>
            </w:pPr>
            <w:del w:id="3929"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70E7E" w14:textId="5BED96B6" w:rsidR="005B7380" w:rsidRPr="002F2553" w:rsidDel="0023488D" w:rsidRDefault="005B7380" w:rsidP="008375A4">
            <w:pPr>
              <w:rPr>
                <w:del w:id="3930"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3C135" w14:textId="6E5C7E04" w:rsidR="005B7380" w:rsidRPr="002F2553" w:rsidDel="0023488D" w:rsidRDefault="005B7380" w:rsidP="008375A4">
            <w:pPr>
              <w:rPr>
                <w:del w:id="3931" w:author="Raphael Malyankar" w:date="2025-02-18T14:04:00Z" w16du:dateUtc="2025-02-18T21:04:00Z"/>
                <w:sz w:val="20"/>
                <w:szCs w:val="20"/>
                <w:lang w:val="en-CA"/>
              </w:rPr>
            </w:pPr>
            <w:del w:id="3932" w:author="Raphael Malyankar" w:date="2025-02-18T14:04:00Z" w16du:dateUtc="2025-02-18T21:04:00Z">
              <w:r w:rsidRPr="002F2553" w:rsidDel="0023488D">
                <w:rPr>
                  <w:sz w:val="20"/>
                  <w:szCs w:val="20"/>
                  <w:lang w:val="en-CA"/>
                </w:rPr>
                <w:delText xml:space="preserve">CI_ResponsibleParty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7C207" w14:textId="5AB096C0" w:rsidR="005B7380" w:rsidRPr="002F2553" w:rsidDel="0023488D" w:rsidRDefault="005B7380" w:rsidP="008375A4">
            <w:pPr>
              <w:rPr>
                <w:del w:id="3933" w:author="Raphael Malyankar" w:date="2025-02-18T14:04:00Z" w16du:dateUtc="2025-02-18T21:04:00Z"/>
                <w:sz w:val="20"/>
                <w:szCs w:val="20"/>
                <w:lang w:val="en-CA"/>
              </w:rPr>
            </w:pPr>
            <w:del w:id="3934" w:author="Raphael Malyankar" w:date="2025-02-18T14:04:00Z" w16du:dateUtc="2025-02-18T21:04:00Z">
              <w:r w:rsidRPr="003B3D96" w:rsidDel="0023488D">
                <w:rPr>
                  <w:sz w:val="20"/>
                  <w:szCs w:val="20"/>
                  <w:highlight w:val="yellow"/>
                  <w:lang w:val="en-CA"/>
                  <w:rPrChange w:id="3935" w:author="Raphael Malyankar" w:date="2025-02-13T22:43:00Z" w16du:dateUtc="2025-02-14T05:43:00Z">
                    <w:rPr>
                      <w:sz w:val="20"/>
                      <w:szCs w:val="20"/>
                      <w:lang w:val="en-CA"/>
                    </w:rPr>
                  </w:rPrChange>
                </w:rPr>
                <w:delText>Party responsible for generating the dataset.</w:delText>
              </w:r>
              <w:r w:rsidRPr="002F2553" w:rsidDel="0023488D">
                <w:rPr>
                  <w:sz w:val="20"/>
                  <w:szCs w:val="20"/>
                  <w:lang w:val="en-CA"/>
                </w:rPr>
                <w:delText xml:space="preserve"> </w:delText>
              </w:r>
            </w:del>
          </w:p>
        </w:tc>
      </w:tr>
      <w:tr w:rsidR="00C819FB" w:rsidRPr="002F2553" w:rsidDel="0023488D" w14:paraId="5E10E454" w14:textId="5FEF6C94" w:rsidTr="2BB42DEF">
        <w:trPr>
          <w:del w:id="3936"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15F43" w14:textId="35CE9163" w:rsidR="00C819FB" w:rsidRPr="002F2553" w:rsidDel="0023488D" w:rsidRDefault="00C819FB" w:rsidP="00C819FB">
            <w:pPr>
              <w:rPr>
                <w:del w:id="3937" w:author="Raphael Malyankar" w:date="2025-02-18T14:04:00Z" w16du:dateUtc="2025-02-18T21:04:00Z"/>
                <w:sz w:val="20"/>
                <w:szCs w:val="20"/>
                <w:lang w:val="en-CA"/>
              </w:rPr>
            </w:pPr>
            <w:del w:id="3938" w:author="Raphael Malyankar" w:date="2025-02-18T14:04:00Z" w16du:dateUtc="2025-02-18T21:04:00Z">
              <w:r w:rsidRPr="0029156C" w:rsidDel="0023488D">
                <w:rPr>
                  <w:sz w:val="20"/>
                  <w:szCs w:val="20"/>
                </w:rPr>
                <w:delText>horizontalDatumReference</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B05D0F" w14:textId="7FC758A0" w:rsidR="00C819FB" w:rsidRPr="002F2553" w:rsidDel="0023488D" w:rsidRDefault="00C819FB" w:rsidP="00C819FB">
            <w:pPr>
              <w:jc w:val="center"/>
              <w:rPr>
                <w:del w:id="3939" w:author="Raphael Malyankar" w:date="2025-02-18T14:04:00Z" w16du:dateUtc="2025-02-18T21:04:00Z"/>
                <w:sz w:val="20"/>
                <w:szCs w:val="20"/>
                <w:lang w:val="en-CA"/>
              </w:rPr>
            </w:pPr>
            <w:del w:id="3940" w:author="Raphael Malyankar" w:date="2025-02-18T14:04:00Z" w16du:dateUtc="2025-02-18T21:04:00Z">
              <w:r w:rsidRPr="0029156C" w:rsidDel="0023488D">
                <w:rPr>
                  <w:sz w:val="20"/>
                  <w:szCs w:val="20"/>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F12D8" w14:textId="1AC761C9" w:rsidR="00C819FB" w:rsidRPr="002F2553" w:rsidDel="0023488D" w:rsidRDefault="00C819FB" w:rsidP="00C819FB">
            <w:pPr>
              <w:rPr>
                <w:del w:id="3941" w:author="Raphael Malyankar" w:date="2025-02-18T14:04:00Z" w16du:dateUtc="2025-02-18T21:04:00Z"/>
                <w:sz w:val="20"/>
                <w:szCs w:val="20"/>
                <w:lang w:val="en-CA"/>
              </w:rPr>
            </w:pPr>
            <w:del w:id="3942" w:author="Raphael Malyankar" w:date="2025-02-18T14:04:00Z" w16du:dateUtc="2025-02-18T21:04:00Z">
              <w:r w:rsidRPr="0029156C" w:rsidDel="0023488D">
                <w:rPr>
                  <w:sz w:val="20"/>
                  <w:szCs w:val="20"/>
                </w:rPr>
                <w:delText>WGS84</w:delText>
              </w:r>
            </w:del>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2AED4" w14:textId="6D5B68CC" w:rsidR="00C819FB" w:rsidRPr="002F2553" w:rsidDel="0023488D" w:rsidRDefault="00C819FB" w:rsidP="00C819FB">
            <w:pPr>
              <w:rPr>
                <w:del w:id="3943" w:author="Raphael Malyankar" w:date="2025-02-18T14:04:00Z" w16du:dateUtc="2025-02-18T21:04:00Z"/>
                <w:sz w:val="20"/>
                <w:szCs w:val="20"/>
                <w:lang w:val="en-CA"/>
              </w:rPr>
            </w:pPr>
            <w:del w:id="3944" w:author="Raphael Malyankar" w:date="2025-02-18T14:04:00Z" w16du:dateUtc="2025-02-18T21:04:00Z">
              <w:r w:rsidRPr="0029156C" w:rsidDel="0023488D">
                <w:rPr>
                  <w:sz w:val="20"/>
                  <w:szCs w:val="20"/>
                </w:rPr>
                <w:delText>CharacterString</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9C3FE" w14:textId="6031574F" w:rsidR="00C819FB" w:rsidRPr="002F2553" w:rsidDel="0023488D" w:rsidRDefault="00C819FB" w:rsidP="00C819FB">
            <w:pPr>
              <w:rPr>
                <w:del w:id="3945" w:author="Raphael Malyankar" w:date="2025-02-18T14:04:00Z" w16du:dateUtc="2025-02-18T21:04:00Z"/>
                <w:sz w:val="20"/>
                <w:szCs w:val="20"/>
                <w:lang w:val="en-CA"/>
              </w:rPr>
            </w:pPr>
            <w:del w:id="3946" w:author="Raphael Malyankar" w:date="2025-02-18T14:04:00Z" w16du:dateUtc="2025-02-18T21:04:00Z">
              <w:r w:rsidRPr="0029156C" w:rsidDel="0023488D">
                <w:rPr>
                  <w:sz w:val="20"/>
                  <w:szCs w:val="20"/>
                </w:rPr>
                <w:delText>EPSG</w:delText>
              </w:r>
            </w:del>
          </w:p>
        </w:tc>
      </w:tr>
      <w:tr w:rsidR="00C819FB" w:rsidRPr="002F2553" w:rsidDel="0023488D" w14:paraId="28ED7F95" w14:textId="57507CCE" w:rsidTr="2BB42DEF">
        <w:trPr>
          <w:trHeight w:val="344"/>
          <w:del w:id="3947"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44A80" w14:textId="58BE2802" w:rsidR="00C819FB" w:rsidRPr="002F2553" w:rsidDel="0023488D" w:rsidRDefault="00C819FB" w:rsidP="00C819FB">
            <w:pPr>
              <w:rPr>
                <w:del w:id="3948" w:author="Raphael Malyankar" w:date="2025-02-18T14:04:00Z" w16du:dateUtc="2025-02-18T21:04:00Z"/>
                <w:sz w:val="20"/>
                <w:szCs w:val="20"/>
                <w:lang w:val="en-CA"/>
              </w:rPr>
            </w:pPr>
            <w:del w:id="3949" w:author="Raphael Malyankar" w:date="2025-02-18T14:04:00Z" w16du:dateUtc="2025-02-18T21:04:00Z">
              <w:r w:rsidRPr="0029156C" w:rsidDel="0023488D">
                <w:rPr>
                  <w:sz w:val="20"/>
                  <w:szCs w:val="20"/>
                </w:rPr>
                <w:delText xml:space="preserve">horizontalDatumValue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ADE21" w14:textId="4B6E41D4" w:rsidR="00C819FB" w:rsidRPr="002F2553" w:rsidDel="0023488D" w:rsidRDefault="00C819FB" w:rsidP="00C819FB">
            <w:pPr>
              <w:jc w:val="center"/>
              <w:rPr>
                <w:del w:id="3950" w:author="Raphael Malyankar" w:date="2025-02-18T14:04:00Z" w16du:dateUtc="2025-02-18T21:04:00Z"/>
                <w:sz w:val="20"/>
                <w:szCs w:val="20"/>
                <w:lang w:val="en-CA"/>
              </w:rPr>
            </w:pPr>
            <w:del w:id="3951" w:author="Raphael Malyankar" w:date="2025-02-18T14:04:00Z" w16du:dateUtc="2025-02-18T21:04:00Z">
              <w:r w:rsidRPr="0029156C" w:rsidDel="0023488D">
                <w:rPr>
                  <w:sz w:val="20"/>
                  <w:szCs w:val="20"/>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8525B" w14:textId="3B9B2D3E" w:rsidR="00C819FB" w:rsidRPr="002F2553" w:rsidDel="0023488D" w:rsidRDefault="00C819FB" w:rsidP="00C819FB">
            <w:pPr>
              <w:rPr>
                <w:del w:id="3952" w:author="Raphael Malyankar" w:date="2025-02-18T14:04:00Z" w16du:dateUtc="2025-02-18T21:04:00Z"/>
                <w:sz w:val="20"/>
                <w:szCs w:val="20"/>
                <w:lang w:val="en-CA"/>
              </w:rPr>
            </w:pPr>
            <w:del w:id="3953" w:author="Raphael Malyankar" w:date="2025-02-18T14:04:00Z" w16du:dateUtc="2025-02-18T21:04:00Z">
              <w:r w:rsidRPr="0029156C" w:rsidDel="0023488D">
                <w:rPr>
                  <w:sz w:val="20"/>
                  <w:szCs w:val="20"/>
                </w:rPr>
                <w:delText xml:space="preserve">WGS84 </w:delText>
              </w:r>
            </w:del>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C5A01" w14:textId="2D1418DF" w:rsidR="00C819FB" w:rsidRPr="002F2553" w:rsidDel="0023488D" w:rsidRDefault="00C819FB" w:rsidP="00C819FB">
            <w:pPr>
              <w:rPr>
                <w:del w:id="3954" w:author="Raphael Malyankar" w:date="2025-02-18T14:04:00Z" w16du:dateUtc="2025-02-18T21:04:00Z"/>
                <w:sz w:val="20"/>
                <w:szCs w:val="20"/>
                <w:lang w:val="en-CA"/>
              </w:rPr>
            </w:pPr>
            <w:del w:id="3955" w:author="Raphael Malyankar" w:date="2025-02-18T14:04:00Z" w16du:dateUtc="2025-02-18T21:04:00Z">
              <w:r w:rsidRPr="0029156C" w:rsidDel="0023488D">
                <w:rPr>
                  <w:sz w:val="20"/>
                  <w:szCs w:val="20"/>
                </w:rPr>
                <w:delText xml:space="preserve">Integer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C5B63F" w14:textId="7800F1FD" w:rsidR="00C819FB" w:rsidRPr="002F2553" w:rsidDel="0023488D" w:rsidRDefault="00C819FB" w:rsidP="00C819FB">
            <w:pPr>
              <w:rPr>
                <w:del w:id="3956" w:author="Raphael Malyankar" w:date="2025-02-18T14:04:00Z" w16du:dateUtc="2025-02-18T21:04:00Z"/>
                <w:sz w:val="20"/>
                <w:szCs w:val="20"/>
                <w:lang w:val="en-CA"/>
              </w:rPr>
            </w:pPr>
            <w:del w:id="3957" w:author="Raphael Malyankar" w:date="2025-02-18T14:04:00Z" w16du:dateUtc="2025-02-18T21:04:00Z">
              <w:r w:rsidRPr="0029156C" w:rsidDel="0023488D">
                <w:rPr>
                  <w:sz w:val="20"/>
                  <w:szCs w:val="20"/>
                </w:rPr>
                <w:delText xml:space="preserve">4326 </w:delText>
              </w:r>
            </w:del>
          </w:p>
        </w:tc>
      </w:tr>
      <w:tr w:rsidR="005B7380" w:rsidRPr="002F2553" w:rsidDel="0023488D" w14:paraId="54745185" w14:textId="441BA5D4" w:rsidTr="2BB42DEF">
        <w:trPr>
          <w:trHeight w:val="321"/>
          <w:del w:id="3958"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431CC" w14:textId="787FCB34" w:rsidR="005B7380" w:rsidRPr="002F2553" w:rsidDel="0023488D" w:rsidRDefault="005B7380" w:rsidP="008375A4">
            <w:pPr>
              <w:rPr>
                <w:del w:id="3959" w:author="Raphael Malyankar" w:date="2025-02-18T14:04:00Z" w16du:dateUtc="2025-02-18T21:04:00Z"/>
                <w:sz w:val="20"/>
                <w:szCs w:val="20"/>
                <w:lang w:val="en-CA"/>
              </w:rPr>
            </w:pPr>
            <w:del w:id="3960" w:author="Raphael Malyankar" w:date="2025-02-18T14:04:00Z" w16du:dateUtc="2025-02-18T21:04:00Z">
              <w:r w:rsidRPr="002F2553" w:rsidDel="0023488D">
                <w:rPr>
                  <w:sz w:val="20"/>
                  <w:szCs w:val="20"/>
                  <w:lang w:val="en-CA"/>
                </w:rPr>
                <w:delText xml:space="preserve">dataType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74190" w14:textId="6E1E78B1" w:rsidR="005B7380" w:rsidRPr="002F2553" w:rsidDel="0023488D" w:rsidRDefault="005B7380" w:rsidP="00C819FB">
            <w:pPr>
              <w:jc w:val="center"/>
              <w:rPr>
                <w:del w:id="3961" w:author="Raphael Malyankar" w:date="2025-02-18T14:04:00Z" w16du:dateUtc="2025-02-18T21:04:00Z"/>
                <w:sz w:val="20"/>
                <w:szCs w:val="20"/>
                <w:lang w:val="en-CA"/>
              </w:rPr>
            </w:pPr>
            <w:del w:id="3962"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DB2514" w14:textId="525CF29D" w:rsidR="005B7380" w:rsidRPr="002F2553" w:rsidDel="0023488D" w:rsidRDefault="005B7380" w:rsidP="008375A4">
            <w:pPr>
              <w:rPr>
                <w:del w:id="3963" w:author="Raphael Malyankar" w:date="2025-02-18T14:04:00Z" w16du:dateUtc="2025-02-18T21:04:00Z"/>
                <w:sz w:val="20"/>
                <w:szCs w:val="20"/>
                <w:lang w:val="en-CA"/>
              </w:rPr>
            </w:pPr>
            <w:del w:id="3964" w:author="Raphael Malyankar" w:date="2025-02-18T14:04:00Z" w16du:dateUtc="2025-02-18T21:04:00Z">
              <w:r w:rsidRPr="002F2553" w:rsidDel="0023488D">
                <w:rPr>
                  <w:sz w:val="20"/>
                  <w:szCs w:val="20"/>
                  <w:lang w:val="en-CA"/>
                </w:rPr>
                <w:delText xml:space="preserve">GML </w:delText>
              </w:r>
            </w:del>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A3C18" w14:textId="357FE297" w:rsidR="005B7380" w:rsidRPr="002F2553" w:rsidDel="0023488D" w:rsidRDefault="005B7380" w:rsidP="008375A4">
            <w:pPr>
              <w:rPr>
                <w:del w:id="3965" w:author="Raphael Malyankar" w:date="2025-02-18T14:04:00Z" w16du:dateUtc="2025-02-18T21:04:00Z"/>
                <w:sz w:val="20"/>
                <w:szCs w:val="20"/>
                <w:lang w:val="en-CA"/>
              </w:rPr>
            </w:pPr>
            <w:del w:id="3966" w:author="Raphael Malyankar" w:date="2025-02-18T14:04:00Z" w16du:dateUtc="2025-02-18T21:04:00Z">
              <w:r w:rsidRPr="002F2553" w:rsidDel="0023488D">
                <w:rPr>
                  <w:sz w:val="20"/>
                  <w:szCs w:val="20"/>
                  <w:lang w:val="en-CA"/>
                </w:rPr>
                <w:delText>CharacterString</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037AA" w14:textId="062492AD" w:rsidR="005B7380" w:rsidRPr="002F2553" w:rsidDel="0023488D" w:rsidRDefault="005B7380" w:rsidP="008375A4">
            <w:pPr>
              <w:rPr>
                <w:del w:id="3967" w:author="Raphael Malyankar" w:date="2025-02-18T14:04:00Z" w16du:dateUtc="2025-02-18T21:04:00Z"/>
                <w:sz w:val="20"/>
                <w:szCs w:val="20"/>
                <w:lang w:val="en-CA"/>
              </w:rPr>
            </w:pPr>
          </w:p>
        </w:tc>
      </w:tr>
      <w:tr w:rsidR="005B7380" w:rsidRPr="002F2553" w:rsidDel="0023488D" w14:paraId="5AF7B51A" w14:textId="1FF7C083" w:rsidTr="2BB42DEF">
        <w:trPr>
          <w:trHeight w:val="341"/>
          <w:del w:id="3968"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83037" w14:textId="16B8BD9B" w:rsidR="005B7380" w:rsidRPr="002F2553" w:rsidDel="0023488D" w:rsidRDefault="005B7380" w:rsidP="008375A4">
            <w:pPr>
              <w:rPr>
                <w:del w:id="3969" w:author="Raphael Malyankar" w:date="2025-02-18T14:04:00Z" w16du:dateUtc="2025-02-18T21:04:00Z"/>
                <w:sz w:val="20"/>
                <w:szCs w:val="20"/>
                <w:lang w:val="en-CA"/>
              </w:rPr>
            </w:pPr>
            <w:del w:id="3970" w:author="Raphael Malyankar" w:date="2025-02-18T14:04:00Z" w16du:dateUtc="2025-02-18T21:04:00Z">
              <w:r w:rsidRPr="002F2553" w:rsidDel="0023488D">
                <w:rPr>
                  <w:sz w:val="20"/>
                  <w:szCs w:val="20"/>
                  <w:lang w:val="en-CA"/>
                </w:rPr>
                <w:delText>dataTypeVersion</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E59BC" w14:textId="0AA22732" w:rsidR="005B7380" w:rsidRPr="002F2553" w:rsidDel="0023488D" w:rsidRDefault="005B7380" w:rsidP="00C819FB">
            <w:pPr>
              <w:jc w:val="center"/>
              <w:rPr>
                <w:del w:id="3971" w:author="Raphael Malyankar" w:date="2025-02-18T14:04:00Z" w16du:dateUtc="2025-02-18T21:04:00Z"/>
                <w:sz w:val="20"/>
                <w:szCs w:val="20"/>
                <w:lang w:val="en-CA"/>
              </w:rPr>
            </w:pPr>
            <w:del w:id="3972"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5847F" w14:textId="1878614A" w:rsidR="005B7380" w:rsidRPr="002F2553" w:rsidDel="0023488D" w:rsidRDefault="005B7380" w:rsidP="008375A4">
            <w:pPr>
              <w:rPr>
                <w:del w:id="3973" w:author="Raphael Malyankar" w:date="2025-02-18T14:04:00Z" w16du:dateUtc="2025-02-18T21:04:00Z"/>
                <w:sz w:val="20"/>
                <w:szCs w:val="20"/>
                <w:lang w:val="en-CA"/>
              </w:rPr>
            </w:pPr>
            <w:del w:id="3974" w:author="Raphael Malyankar" w:date="2025-02-18T14:04:00Z" w16du:dateUtc="2025-02-18T21:04:00Z">
              <w:r w:rsidRPr="002F2553" w:rsidDel="0023488D">
                <w:rPr>
                  <w:sz w:val="20"/>
                  <w:szCs w:val="20"/>
                  <w:lang w:val="en-CA"/>
                </w:rPr>
                <w:delText>3.2.1</w:delText>
              </w:r>
            </w:del>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08D813" w14:textId="71A251A8" w:rsidR="005B7380" w:rsidRPr="002F2553" w:rsidDel="0023488D" w:rsidRDefault="005B7380" w:rsidP="008375A4">
            <w:pPr>
              <w:rPr>
                <w:del w:id="3975" w:author="Raphael Malyankar" w:date="2025-02-18T14:04:00Z" w16du:dateUtc="2025-02-18T21:04:00Z"/>
                <w:sz w:val="20"/>
                <w:szCs w:val="20"/>
                <w:lang w:val="en-CA"/>
              </w:rPr>
            </w:pPr>
            <w:del w:id="3976" w:author="Raphael Malyankar" w:date="2025-02-18T14:04:00Z" w16du:dateUtc="2025-02-18T21:04:00Z">
              <w:r w:rsidRPr="002F2553" w:rsidDel="0023488D">
                <w:rPr>
                  <w:sz w:val="20"/>
                  <w:szCs w:val="20"/>
                  <w:lang w:val="en-CA"/>
                </w:rPr>
                <w:delText>CharacterString</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625DF" w14:textId="7B239AD4" w:rsidR="005B7380" w:rsidRPr="002F2553" w:rsidDel="0023488D" w:rsidRDefault="005B7380" w:rsidP="008375A4">
            <w:pPr>
              <w:rPr>
                <w:del w:id="3977" w:author="Raphael Malyankar" w:date="2025-02-18T14:04:00Z" w16du:dateUtc="2025-02-18T21:04:00Z"/>
                <w:sz w:val="20"/>
                <w:szCs w:val="20"/>
                <w:lang w:val="en-CA"/>
              </w:rPr>
            </w:pPr>
          </w:p>
        </w:tc>
      </w:tr>
      <w:tr w:rsidR="005B7380" w:rsidRPr="002F2553" w:rsidDel="0023488D" w14:paraId="3883B932" w14:textId="0D417C15" w:rsidTr="2BB42DEF">
        <w:trPr>
          <w:del w:id="3978"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B7F28" w14:textId="067DEA29" w:rsidR="005B7380" w:rsidRPr="002F2553" w:rsidDel="0023488D" w:rsidRDefault="005B7380" w:rsidP="008375A4">
            <w:pPr>
              <w:rPr>
                <w:del w:id="3979" w:author="Raphael Malyankar" w:date="2025-02-18T14:04:00Z" w16du:dateUtc="2025-02-18T21:04:00Z"/>
                <w:sz w:val="20"/>
                <w:szCs w:val="20"/>
                <w:lang w:val="en-CA"/>
              </w:rPr>
            </w:pPr>
            <w:del w:id="3980" w:author="Raphael Malyankar" w:date="2025-02-18T14:04:00Z" w16du:dateUtc="2025-02-18T21:04:00Z">
              <w:r w:rsidRPr="002F2553" w:rsidDel="0023488D">
                <w:rPr>
                  <w:sz w:val="20"/>
                  <w:szCs w:val="20"/>
                  <w:lang w:val="en-CA"/>
                </w:rPr>
                <w:delText>dataCoverage</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A2422" w14:textId="6082CD1D" w:rsidR="005B7380" w:rsidRPr="002F2553" w:rsidDel="0023488D" w:rsidRDefault="005B7380" w:rsidP="00C819FB">
            <w:pPr>
              <w:jc w:val="center"/>
              <w:rPr>
                <w:del w:id="3981" w:author="Raphael Malyankar" w:date="2025-02-18T14:04:00Z" w16du:dateUtc="2025-02-18T21:04:00Z"/>
                <w:sz w:val="20"/>
                <w:szCs w:val="20"/>
                <w:lang w:val="en-CA"/>
              </w:rPr>
            </w:pPr>
            <w:del w:id="3982" w:author="Raphael Malyankar" w:date="2025-02-18T14:04:00Z" w16du:dateUtc="2025-02-18T21:04:00Z">
              <w:r w:rsidRPr="002F2553" w:rsidDel="0023488D">
                <w:rPr>
                  <w:sz w:val="20"/>
                  <w:szCs w:val="20"/>
                  <w:lang w:val="en-CA"/>
                </w:rPr>
                <w:delText>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8F6E8" w14:textId="1503C766" w:rsidR="005B7380" w:rsidRPr="002F2553" w:rsidDel="0023488D" w:rsidRDefault="005B7380" w:rsidP="008375A4">
            <w:pPr>
              <w:rPr>
                <w:del w:id="3983"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4F1DA" w14:textId="62BAAE5B" w:rsidR="005B7380" w:rsidRPr="002F2553" w:rsidDel="0023488D" w:rsidRDefault="005B7380" w:rsidP="008375A4">
            <w:pPr>
              <w:rPr>
                <w:del w:id="3984" w:author="Raphael Malyankar" w:date="2025-02-18T14:04:00Z" w16du:dateUtc="2025-02-18T21:04:00Z"/>
                <w:sz w:val="20"/>
                <w:szCs w:val="20"/>
                <w:lang w:val="en-CA"/>
              </w:rPr>
            </w:pPr>
            <w:del w:id="3985" w:author="Raphael Malyankar" w:date="2025-02-18T14:04:00Z" w16du:dateUtc="2025-02-18T21:04:00Z">
              <w:r w:rsidRPr="002F2553" w:rsidDel="0023488D">
                <w:rPr>
                  <w:sz w:val="20"/>
                  <w:szCs w:val="20"/>
                  <w:lang w:val="en-CA"/>
                </w:rPr>
                <w:delText>S100_DataCoverage</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F34A8" w14:textId="2EBFC050" w:rsidR="005B7380" w:rsidRPr="002F2553" w:rsidDel="0023488D" w:rsidRDefault="005B7380" w:rsidP="008375A4">
            <w:pPr>
              <w:rPr>
                <w:del w:id="3986" w:author="Raphael Malyankar" w:date="2025-02-18T14:04:00Z" w16du:dateUtc="2025-02-18T21:04:00Z"/>
                <w:sz w:val="20"/>
                <w:szCs w:val="20"/>
                <w:lang w:val="en-CA"/>
              </w:rPr>
            </w:pPr>
          </w:p>
        </w:tc>
      </w:tr>
      <w:tr w:rsidR="005B7380" w:rsidRPr="002F2553" w:rsidDel="0023488D" w14:paraId="56A7819E" w14:textId="4296C02E" w:rsidTr="2BB42DEF">
        <w:trPr>
          <w:trHeight w:val="325"/>
          <w:del w:id="3987" w:author="Raphael Malyankar" w:date="2025-02-18T14:04:00Z"/>
        </w:trPr>
        <w:tc>
          <w:tcPr>
            <w:tcW w:w="21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64746E" w14:textId="0D9D7E64" w:rsidR="005B7380" w:rsidRPr="002F2553" w:rsidDel="0023488D" w:rsidRDefault="005B7380" w:rsidP="008375A4">
            <w:pPr>
              <w:rPr>
                <w:del w:id="3988" w:author="Raphael Malyankar" w:date="2025-02-18T14:04:00Z" w16du:dateUtc="2025-02-18T21:04:00Z"/>
                <w:sz w:val="20"/>
                <w:szCs w:val="20"/>
                <w:lang w:val="en-CA"/>
              </w:rPr>
            </w:pPr>
            <w:del w:id="3989" w:author="Raphael Malyankar" w:date="2025-02-18T14:04:00Z" w16du:dateUtc="2025-02-18T21:04:00Z">
              <w:r w:rsidRPr="002F2553" w:rsidDel="0023488D">
                <w:rPr>
                  <w:sz w:val="20"/>
                  <w:szCs w:val="20"/>
                  <w:lang w:val="en-CA"/>
                </w:rPr>
                <w:delText xml:space="preserve">comment </w:delText>
              </w:r>
            </w:del>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D35B75" w14:textId="0A0A4431" w:rsidR="005B7380" w:rsidRPr="002F2553" w:rsidDel="0023488D" w:rsidRDefault="005B7380" w:rsidP="00C819FB">
            <w:pPr>
              <w:jc w:val="center"/>
              <w:rPr>
                <w:del w:id="3990" w:author="Raphael Malyankar" w:date="2025-02-18T14:04:00Z" w16du:dateUtc="2025-02-18T21:04:00Z"/>
                <w:sz w:val="20"/>
                <w:szCs w:val="20"/>
                <w:lang w:val="en-CA"/>
              </w:rPr>
            </w:pPr>
            <w:del w:id="3991" w:author="Raphael Malyankar" w:date="2025-02-18T14:04:00Z" w16du:dateUtc="2025-02-18T21:04:00Z">
              <w:r w:rsidRPr="002F2553" w:rsidDel="0023488D">
                <w:rPr>
                  <w:sz w:val="20"/>
                  <w:szCs w:val="20"/>
                  <w:lang w:val="en-CA"/>
                </w:rPr>
                <w:delText>0..1</w:delText>
              </w:r>
            </w:del>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85385" w14:textId="46E6BC6E" w:rsidR="005B7380" w:rsidRPr="002F2553" w:rsidDel="0023488D" w:rsidRDefault="005B7380" w:rsidP="008375A4">
            <w:pPr>
              <w:rPr>
                <w:del w:id="3992" w:author="Raphael Malyankar" w:date="2025-02-18T14:04:00Z" w16du:dateUtc="2025-02-18T21:04:00Z"/>
                <w:sz w:val="20"/>
                <w:szCs w:val="20"/>
                <w:lang w:val="en-CA"/>
              </w:rPr>
            </w:pP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9021C" w14:textId="16BD6EC7" w:rsidR="005B7380" w:rsidRPr="002F2553" w:rsidDel="0023488D" w:rsidRDefault="005B7380" w:rsidP="008375A4">
            <w:pPr>
              <w:rPr>
                <w:del w:id="3993" w:author="Raphael Malyankar" w:date="2025-02-18T14:04:00Z" w16du:dateUtc="2025-02-18T21:04:00Z"/>
                <w:sz w:val="20"/>
                <w:szCs w:val="20"/>
                <w:lang w:val="en-CA"/>
              </w:rPr>
            </w:pPr>
            <w:del w:id="3994" w:author="Raphael Malyankar" w:date="2025-02-18T14:04:00Z" w16du:dateUtc="2025-02-18T21:04:00Z">
              <w:r w:rsidRPr="002F2553" w:rsidDel="0023488D">
                <w:rPr>
                  <w:sz w:val="20"/>
                  <w:szCs w:val="20"/>
                  <w:lang w:val="en-CA"/>
                </w:rPr>
                <w:delText xml:space="preserve">CharacterString </w:delText>
              </w:r>
            </w:del>
          </w:p>
        </w:tc>
        <w:tc>
          <w:tcPr>
            <w:tcW w:w="3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2E27C" w14:textId="3F873F5E" w:rsidR="005B7380" w:rsidRPr="002F2553" w:rsidDel="0023488D" w:rsidRDefault="005B7380" w:rsidP="008375A4">
            <w:pPr>
              <w:rPr>
                <w:del w:id="3995" w:author="Raphael Malyankar" w:date="2025-02-18T14:04:00Z" w16du:dateUtc="2025-02-18T21:04:00Z"/>
                <w:sz w:val="20"/>
                <w:szCs w:val="20"/>
                <w:lang w:val="en-CA"/>
              </w:rPr>
            </w:pPr>
            <w:del w:id="3996" w:author="Raphael Malyankar" w:date="2025-02-18T14:04:00Z" w16du:dateUtc="2025-02-18T21:04:00Z">
              <w:r w:rsidRPr="003B3D96" w:rsidDel="0023488D">
                <w:rPr>
                  <w:sz w:val="20"/>
                  <w:szCs w:val="20"/>
                  <w:highlight w:val="yellow"/>
                  <w:lang w:val="en-CA"/>
                  <w:rPrChange w:id="3997" w:author="Raphael Malyankar" w:date="2025-02-13T22:44:00Z" w16du:dateUtc="2025-02-14T05:44:00Z">
                    <w:rPr>
                      <w:sz w:val="20"/>
                      <w:szCs w:val="20"/>
                      <w:lang w:val="en-CA"/>
                    </w:rPr>
                  </w:rPrChange>
                </w:rPr>
                <w:delText>Any additional Information</w:delText>
              </w:r>
            </w:del>
            <w:del w:id="3998" w:author="Raphael Malyankar" w:date="2025-02-13T22:44:00Z" w16du:dateUtc="2025-02-14T05:44:00Z">
              <w:r w:rsidRPr="002F2553" w:rsidDel="003B3D96">
                <w:rPr>
                  <w:sz w:val="20"/>
                  <w:szCs w:val="20"/>
                  <w:lang w:val="en-CA"/>
                </w:rPr>
                <w:delText xml:space="preserve"> </w:delText>
              </w:r>
            </w:del>
          </w:p>
        </w:tc>
      </w:tr>
    </w:tbl>
    <w:p w14:paraId="5FA84FD4" w14:textId="263FE1F1" w:rsidR="00BC2E1D" w:rsidRDefault="005B7380" w:rsidP="00BC2E1D">
      <w:pPr>
        <w:rPr>
          <w:ins w:id="3999" w:author="Raphael Malyankar" w:date="2025-01-01T22:48:00Z" w16du:dateUtc="2025-01-02T05:48:00Z"/>
        </w:rPr>
      </w:pPr>
      <w:del w:id="4000" w:author="Raphael Malyankar" w:date="2025-02-18T14:04:00Z" w16du:dateUtc="2025-02-18T21:04:00Z">
        <w:r w:rsidDel="0023488D">
          <w:delText xml:space="preserve">Table </w:delText>
        </w:r>
        <w:r w:rsidR="00C644FC" w:rsidDel="0023488D">
          <w:fldChar w:fldCharType="begin"/>
        </w:r>
        <w:r w:rsidR="00C644FC" w:rsidDel="0023488D">
          <w:delInstrText xml:space="preserve"> STYLEREF 1 \s </w:delInstrText>
        </w:r>
        <w:r w:rsidR="00C644FC" w:rsidDel="0023488D">
          <w:fldChar w:fldCharType="separate"/>
        </w:r>
        <w:r w:rsidR="00C644FC" w:rsidDel="0023488D">
          <w:delText>14</w:delText>
        </w:r>
        <w:r w:rsidR="00C644FC" w:rsidDel="0023488D">
          <w:fldChar w:fldCharType="end"/>
        </w:r>
        <w:r w:rsidR="00C644FC" w:rsidDel="0023488D">
          <w:delText>.</w:delText>
        </w:r>
        <w:r w:rsidR="00C644FC" w:rsidDel="0023488D">
          <w:fldChar w:fldCharType="begin"/>
        </w:r>
        <w:r w:rsidR="00C644FC" w:rsidDel="0023488D">
          <w:delInstrText xml:space="preserve"> SEQ Table \* ARABIC \s 1 </w:delInstrText>
        </w:r>
        <w:r w:rsidR="00C644FC" w:rsidDel="0023488D">
          <w:fldChar w:fldCharType="separate"/>
        </w:r>
        <w:r w:rsidR="00C644FC" w:rsidDel="0023488D">
          <w:delText>2</w:delText>
        </w:r>
        <w:r w:rsidR="00C644FC" w:rsidDel="0023488D">
          <w:fldChar w:fldCharType="end"/>
        </w:r>
        <w:r w:rsidDel="0023488D">
          <w:delText xml:space="preserve"> </w:delText>
        </w:r>
        <w:r w:rsidR="00785532" w:rsidDel="0023488D">
          <w:delText xml:space="preserve">- </w:delText>
        </w:r>
        <w:r w:rsidDel="0023488D">
          <w:delText>Update dataset metadata</w:delText>
        </w:r>
      </w:del>
    </w:p>
    <w:p w14:paraId="6BD6FDD2" w14:textId="77777777" w:rsidR="00BC2E1D" w:rsidRDefault="00BC2E1D" w:rsidP="00BC2E1D">
      <w:pPr>
        <w:rPr>
          <w:ins w:id="4001" w:author="Raphael Malyankar" w:date="2025-01-01T22:49:00Z" w16du:dateUtc="2025-01-02T05:49:00Z"/>
        </w:rPr>
        <w:sectPr w:rsidR="00BC2E1D" w:rsidSect="008B6FC4">
          <w:pgSz w:w="16838" w:h="11906" w:orient="landscape"/>
          <w:pgMar w:top="1400" w:right="1418" w:bottom="1400" w:left="1440" w:header="720" w:footer="720" w:gutter="0"/>
          <w:cols w:space="720"/>
          <w:docGrid w:linePitch="299" w:charSpace="-6145"/>
          <w:sectPrChange w:id="4002" w:author="Raphael Malyankar" w:date="2025-01-01T22:58:00Z" w16du:dateUtc="2025-01-02T05:58:00Z">
            <w:sectPr w:rsidR="00BC2E1D" w:rsidSect="008B6FC4">
              <w:pgSz w:w="11906" w:h="16838" w:orient="portrait"/>
              <w:pgMar w:top="1418" w:right="1400" w:bottom="1440" w:left="1400" w:header="720" w:footer="720" w:gutter="0"/>
              <w:docGrid w:linePitch="272"/>
            </w:sectPr>
          </w:sectPrChange>
        </w:sectPr>
      </w:pPr>
    </w:p>
    <w:p w14:paraId="52927DB0" w14:textId="77777777" w:rsidR="008B6FC4" w:rsidRDefault="008B6FC4" w:rsidP="008B6FC4">
      <w:pPr>
        <w:pStyle w:val="Heading1"/>
        <w:numPr>
          <w:ilvl w:val="0"/>
          <w:numId w:val="0"/>
        </w:numPr>
        <w:spacing w:line="240" w:lineRule="auto"/>
        <w:rPr>
          <w:ins w:id="4003" w:author="Raphael Malyankar" w:date="2025-01-01T22:56:00Z" w16du:dateUtc="2025-01-02T05:56:00Z"/>
        </w:rPr>
      </w:pPr>
      <w:bookmarkStart w:id="4004" w:name="_Toc120228721"/>
      <w:bookmarkStart w:id="4005" w:name="_Toc190800777"/>
      <w:ins w:id="4006" w:author="Raphael Malyankar" w:date="2025-01-01T22:56:00Z" w16du:dateUtc="2025-01-02T05:56:00Z">
        <w:r>
          <w:lastRenderedPageBreak/>
          <w:t>LIST OF ANNEXES</w:t>
        </w:r>
        <w:bookmarkEnd w:id="4004"/>
        <w:bookmarkEnd w:id="4005"/>
      </w:ins>
    </w:p>
    <w:p w14:paraId="58EC9776" w14:textId="4FD6F4B6" w:rsidR="008B6FC4" w:rsidRDefault="008B6FC4" w:rsidP="008B6FC4">
      <w:pPr>
        <w:rPr>
          <w:ins w:id="4007" w:author="Raphael Malyankar" w:date="2025-01-01T22:58:00Z" w16du:dateUtc="2025-01-02T05:58:00Z"/>
        </w:rPr>
      </w:pPr>
      <w:ins w:id="4008" w:author="Raphael Malyankar" w:date="2025-01-01T22:56:00Z" w16du:dateUtc="2025-01-02T05:56:00Z">
        <w:r>
          <w:t>These Annexes are separate files and can be found either in the S-130 Product Specification distribution package or at the locations indicated.</w:t>
        </w:r>
      </w:ins>
    </w:p>
    <w:p w14:paraId="2B90906B" w14:textId="77777777" w:rsidR="008B6FC4" w:rsidRDefault="008B6FC4" w:rsidP="008B6FC4">
      <w:pPr>
        <w:rPr>
          <w:ins w:id="4009" w:author="Raphael Malyankar" w:date="2025-01-01T22:56:00Z" w16du:dateUtc="2025-01-02T05:56:00Z"/>
        </w:rPr>
      </w:pPr>
    </w:p>
    <w:p w14:paraId="077B717F" w14:textId="77777777" w:rsidR="008B6FC4" w:rsidRDefault="008B6FC4" w:rsidP="008B6FC4">
      <w:pPr>
        <w:ind w:left="1152" w:hanging="1152"/>
        <w:rPr>
          <w:ins w:id="4010" w:author="Raphael Malyankar" w:date="2025-01-01T22:56:00Z" w16du:dateUtc="2025-01-02T05:56:00Z"/>
        </w:rPr>
      </w:pPr>
      <w:ins w:id="4011" w:author="Raphael Malyankar" w:date="2025-01-01T22:56:00Z" w16du:dateUtc="2025-01-02T05:56:00Z">
        <w:r>
          <w:t>Annex A</w:t>
        </w:r>
        <w:r>
          <w:tab/>
          <w:t>Data Classification and Encoding Guide. Separate document. IHO Geospatial Information Registry, https://registry.iho.int</w:t>
        </w:r>
      </w:ins>
    </w:p>
    <w:p w14:paraId="25BDD0A2" w14:textId="282C7C9D" w:rsidR="008B6FC4" w:rsidRDefault="008B6FC4" w:rsidP="008B6FC4">
      <w:pPr>
        <w:ind w:left="1152" w:hanging="1152"/>
        <w:rPr>
          <w:ins w:id="4012" w:author="Raphael Malyankar" w:date="2025-01-01T22:56:00Z" w16du:dateUtc="2025-01-02T05:56:00Z"/>
        </w:rPr>
      </w:pPr>
      <w:ins w:id="4013" w:author="Raphael Malyankar" w:date="2025-01-01T22:56:00Z" w16du:dateUtc="2025-01-02T05:56:00Z">
        <w:r>
          <w:t>Annex B</w:t>
        </w:r>
        <w:r>
          <w:tab/>
          <w:t>Encoding Format. GML schema, and schema documentation. S-100 schema server, https://schemas.s100dev.net</w:t>
        </w:r>
      </w:ins>
    </w:p>
    <w:p w14:paraId="7DF992DE" w14:textId="77777777" w:rsidR="008B6FC4" w:rsidRDefault="008B6FC4" w:rsidP="008B6FC4">
      <w:pPr>
        <w:ind w:left="1152" w:hanging="1152"/>
        <w:rPr>
          <w:ins w:id="4014" w:author="Raphael Malyankar" w:date="2025-01-01T22:56:00Z" w16du:dateUtc="2025-01-02T05:56:00Z"/>
        </w:rPr>
      </w:pPr>
      <w:ins w:id="4015" w:author="Raphael Malyankar" w:date="2025-01-01T22:56:00Z" w16du:dateUtc="2025-01-02T05:56:00Z">
        <w:r>
          <w:t>Annex C</w:t>
        </w:r>
        <w:r>
          <w:tab/>
          <w:t>Feature catalogue. XML file. IHO Geospatial Information Registry, https://registry.iho.int</w:t>
        </w:r>
      </w:ins>
    </w:p>
    <w:p w14:paraId="3B63773D" w14:textId="77777777" w:rsidR="00BC2E1D" w:rsidRDefault="00BC2E1D">
      <w:pPr>
        <w:rPr>
          <w:ins w:id="4016" w:author="Raphael Malyankar" w:date="2025-01-01T22:48:00Z" w16du:dateUtc="2025-01-02T05:48:00Z"/>
        </w:rPr>
        <w:pPrChange w:id="4017" w:author="Raphael Malyankar" w:date="2025-01-01T22:48:00Z" w16du:dateUtc="2025-01-02T05:48:00Z">
          <w:pPr>
            <w:pStyle w:val="Caption"/>
            <w:jc w:val="center"/>
          </w:pPr>
        </w:pPrChange>
      </w:pPr>
    </w:p>
    <w:p w14:paraId="2A1E7056" w14:textId="77777777" w:rsidR="00BC2E1D" w:rsidRPr="00937C4B" w:rsidRDefault="00BC2E1D" w:rsidP="00937C4B">
      <w:pPr>
        <w:pStyle w:val="Caption"/>
        <w:jc w:val="center"/>
      </w:pPr>
    </w:p>
    <w:sectPr w:rsidR="00BC2E1D" w:rsidRPr="00937C4B" w:rsidSect="009E01A6">
      <w:pgSz w:w="11906" w:h="16838"/>
      <w:pgMar w:top="1418" w:right="1400" w:bottom="1440" w:left="1400" w:header="720" w:footer="720" w:gutter="0"/>
      <w:cols w:space="720"/>
      <w:docGrid w:linePitch="27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0" w:author="Raphael Malyankar" w:date="2025-02-13T21:43:00Z" w:initials="rmm">
    <w:p w14:paraId="6874E835" w14:textId="74893864" w:rsidR="0022038A" w:rsidRDefault="0022038A">
      <w:pPr>
        <w:pStyle w:val="CommentText"/>
      </w:pPr>
      <w:r>
        <w:rPr>
          <w:rStyle w:val="CommentReference"/>
        </w:rPr>
        <w:annotationRef/>
      </w:r>
      <w:r>
        <w:t>Replaced ISO 19115</w:t>
      </w:r>
      <w:r w:rsidR="004F4E3A">
        <w:t>:2003 and  ISO 19139 with ISO 19115-1</w:t>
      </w:r>
      <w:r w:rsidR="008D4F98">
        <w:t>:2018</w:t>
      </w:r>
      <w:r w:rsidR="004F4E3A">
        <w:t xml:space="preserve"> and 19115-</w:t>
      </w:r>
      <w:r w:rsidR="008D4F98">
        <w:t>3</w:t>
      </w:r>
      <w:r w:rsidR="004F4E3A">
        <w:t xml:space="preserve"> in alignment with S-100</w:t>
      </w:r>
      <w:r w:rsidR="008D4F98">
        <w:t xml:space="preserve">. Added ISO 19115 to the Informative section since it is cited in some definitions in clause 1.3.1. </w:t>
      </w:r>
    </w:p>
    <w:p w14:paraId="01F07F9E" w14:textId="19370185" w:rsidR="004F4E3A" w:rsidRDefault="004F4E3A">
      <w:pPr>
        <w:pStyle w:val="CommentText"/>
      </w:pPr>
      <w:r>
        <w:t>Removed ISO 19115-2, ISO 19123, ISO 19129:2009</w:t>
      </w:r>
      <w:r w:rsidR="00560370">
        <w:t>, ISO 19101-2</w:t>
      </w:r>
      <w:r>
        <w:t xml:space="preserve"> as not relevant to S-130 because S-130 does not use a grid or point coverage format</w:t>
      </w:r>
    </w:p>
  </w:comment>
  <w:comment w:id="348" w:author="Britt Lonneville" w:date="2024-10-31T09:29:00Z" w:initials="BL">
    <w:p w14:paraId="3C158FDA" w14:textId="77777777" w:rsidR="0052475C" w:rsidRDefault="0052475C">
      <w:pPr>
        <w:pStyle w:val="CommentText"/>
      </w:pPr>
      <w:r>
        <w:rPr>
          <w:rStyle w:val="CommentReference"/>
        </w:rPr>
        <w:annotationRef/>
      </w:r>
      <w:r>
        <w:t>To be updated:</w:t>
      </w:r>
    </w:p>
    <w:p w14:paraId="1CC432E8" w14:textId="77777777" w:rsidR="0052475C" w:rsidRDefault="0052475C">
      <w:pPr>
        <w:pStyle w:val="CommentText"/>
      </w:pPr>
      <w:r>
        <w:t xml:space="preserve">consistsOf </w:t>
      </w:r>
      <w:r>
        <w:sym w:font="Wingdings" w:char="F0E0"/>
      </w:r>
      <w:r>
        <w:t xml:space="preserve"> theComponent</w:t>
      </w:r>
    </w:p>
    <w:p w14:paraId="59EB7314" w14:textId="77777777" w:rsidR="0052475C" w:rsidRDefault="0052475C">
      <w:pPr>
        <w:pStyle w:val="CommentText"/>
      </w:pPr>
      <w:r>
        <w:t xml:space="preserve">componentOf </w:t>
      </w:r>
      <w:r>
        <w:sym w:font="Wingdings" w:char="F0E0"/>
      </w:r>
      <w:r>
        <w:t xml:space="preserve"> theCollection</w:t>
      </w:r>
    </w:p>
    <w:p w14:paraId="649CD902" w14:textId="686DFEC5" w:rsidR="00F05F51" w:rsidRDefault="00F05F51">
      <w:pPr>
        <w:pStyle w:val="CommentText"/>
      </w:pPr>
      <w:r>
        <w:t xml:space="preserve">+ version </w:t>
      </w:r>
      <w:r>
        <w:sym w:font="Wingdings" w:char="F0E0"/>
      </w:r>
      <w:r>
        <w:t xml:space="preserve"> integer</w:t>
      </w:r>
    </w:p>
    <w:p w14:paraId="2F91495E" w14:textId="3A5832AD" w:rsidR="0052475C" w:rsidRDefault="0052475C">
      <w:pPr>
        <w:pStyle w:val="CommentText"/>
      </w:pPr>
      <w:r>
        <w:t>(see S-130PT9)</w:t>
      </w:r>
    </w:p>
  </w:comment>
  <w:comment w:id="349" w:author="Raphael Malyankar" w:date="2025-02-12T21:25:00Z" w:initials="rmm">
    <w:p w14:paraId="7E17D20D" w14:textId="032649E4" w:rsidR="00BD78B1" w:rsidRDefault="00BD78B1">
      <w:pPr>
        <w:pStyle w:val="CommentText"/>
      </w:pPr>
      <w:r>
        <w:rPr>
          <w:rStyle w:val="CommentReference"/>
        </w:rPr>
        <w:annotationRef/>
      </w:r>
      <w:r>
        <w:t>Updated</w:t>
      </w:r>
    </w:p>
  </w:comment>
  <w:comment w:id="399" w:author="Raphael Malyankar" w:date="2025-02-17T12:40:00Z" w:initials="rmm">
    <w:p w14:paraId="360AF4AA" w14:textId="72459C8D" w:rsidR="00555966" w:rsidRDefault="00555966">
      <w:pPr>
        <w:pStyle w:val="CommentText"/>
      </w:pPr>
      <w:r>
        <w:rPr>
          <w:rStyle w:val="CommentReference"/>
        </w:rPr>
        <w:annotationRef/>
      </w:r>
      <w:r>
        <w:t>S-130 does not (currently?) use boolean, real, date, time, date-time, or codelist types.</w:t>
      </w:r>
    </w:p>
  </w:comment>
  <w:comment w:id="1981" w:author="Raphael Malyankar" w:date="2025-01-02T22:56:00Z" w:initials="rmm">
    <w:p w14:paraId="2A71D02A" w14:textId="194746D9" w:rsidR="00DA0BA6" w:rsidRDefault="00DA0BA6">
      <w:pPr>
        <w:pStyle w:val="CommentText"/>
      </w:pPr>
      <w:r>
        <w:rPr>
          <w:rStyle w:val="CommentReference"/>
        </w:rPr>
        <w:annotationRef/>
      </w:r>
      <w:r>
        <w:t>To do: Make a list of changes for the Feb. presentation to the 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F07F9E" w15:done="0"/>
  <w15:commentEx w15:paraId="2F91495E" w15:done="1"/>
  <w15:commentEx w15:paraId="7E17D20D" w15:paraIdParent="2F91495E" w15:done="1"/>
  <w15:commentEx w15:paraId="360AF4AA" w15:done="0"/>
  <w15:commentEx w15:paraId="2A71D0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C3FD66" w16cex:dateUtc="2025-02-14T04:43:00Z"/>
  <w16cex:commentExtensible w16cex:durableId="266AB0B9" w16cex:dateUtc="2025-02-13T04:25:00Z"/>
  <w16cex:commentExtensible w16cex:durableId="4045ED5E" w16cex:dateUtc="2025-02-17T19:40:00Z"/>
  <w16cex:commentExtensible w16cex:durableId="3BFEACCD" w16cex:dateUtc="2025-01-03T0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F07F9E" w16cid:durableId="54C3FD66"/>
  <w16cid:commentId w16cid:paraId="2F91495E" w16cid:durableId="2F91495E"/>
  <w16cid:commentId w16cid:paraId="7E17D20D" w16cid:durableId="266AB0B9"/>
  <w16cid:commentId w16cid:paraId="360AF4AA" w16cid:durableId="4045ED5E"/>
  <w16cid:commentId w16cid:paraId="2A71D02A" w16cid:durableId="3BFEAC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9356D" w14:textId="77777777" w:rsidR="00640DB6" w:rsidRDefault="00640DB6" w:rsidP="00BA07F4">
      <w:r>
        <w:separator/>
      </w:r>
    </w:p>
  </w:endnote>
  <w:endnote w:type="continuationSeparator" w:id="0">
    <w:p w14:paraId="0E778A9F" w14:textId="77777777" w:rsidR="00640DB6" w:rsidRDefault="00640DB6" w:rsidP="00BA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oofdtekst CS)">
    <w:panose1 w:val="00000000000000000000"/>
    <w:charset w:val="00"/>
    <w:family w:val="roman"/>
    <w:notTrueType/>
    <w:pitch w:val="default"/>
  </w:font>
  <w:font w:name="HelveticaNeueLT Std Med">
    <w:altName w:val="Arial"/>
    <w:panose1 w:val="00000000000000000000"/>
    <w:charset w:val="4D"/>
    <w:family w:val="auto"/>
    <w:notTrueType/>
    <w:pitch w:val="default"/>
    <w:sig w:usb0="00000003" w:usb1="00000000" w:usb2="00000000" w:usb3="00000000" w:csb0="00000001" w:csb1="00000000"/>
  </w:font>
  <w:font w:name="Batang">
    <w:altName w:val="Malgun Gothic"/>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17487"/>
      <w:docPartObj>
        <w:docPartGallery w:val="Page Numbers (Bottom of Page)"/>
        <w:docPartUnique/>
      </w:docPartObj>
    </w:sdtPr>
    <w:sdtEndPr>
      <w:rPr>
        <w:rFonts w:ascii="Arial" w:hAnsi="Arial" w:cs="Arial"/>
        <w:noProof/>
        <w:sz w:val="20"/>
        <w:szCs w:val="20"/>
      </w:rPr>
    </w:sdtEndPr>
    <w:sdtContent>
      <w:p w14:paraId="1A90B738" w14:textId="0FDB6C7E" w:rsidR="00DD3350" w:rsidRPr="00F34938" w:rsidRDefault="00DD3350" w:rsidP="00F5772C">
        <w:pPr>
          <w:pStyle w:val="Footer"/>
          <w:jc w:val="center"/>
          <w:rPr>
            <w:rFonts w:ascii="Arial" w:hAnsi="Arial" w:cs="Arial"/>
            <w:sz w:val="20"/>
            <w:szCs w:val="20"/>
          </w:rPr>
        </w:pPr>
        <w:r w:rsidRPr="00F34938">
          <w:rPr>
            <w:rFonts w:ascii="Arial" w:hAnsi="Arial" w:cs="Arial"/>
            <w:sz w:val="20"/>
            <w:szCs w:val="20"/>
          </w:rPr>
          <w:fldChar w:fldCharType="begin"/>
        </w:r>
        <w:r w:rsidRPr="00F34938">
          <w:rPr>
            <w:rFonts w:ascii="Arial" w:hAnsi="Arial" w:cs="Arial"/>
            <w:sz w:val="20"/>
            <w:szCs w:val="20"/>
          </w:rPr>
          <w:instrText xml:space="preserve"> PAGE   \* MERGEFORMAT </w:instrText>
        </w:r>
        <w:r w:rsidRPr="00F34938">
          <w:rPr>
            <w:rFonts w:ascii="Arial" w:hAnsi="Arial" w:cs="Arial"/>
            <w:sz w:val="20"/>
            <w:szCs w:val="20"/>
          </w:rPr>
          <w:fldChar w:fldCharType="separate"/>
        </w:r>
        <w:r w:rsidR="00F05F51">
          <w:rPr>
            <w:rFonts w:ascii="Arial" w:hAnsi="Arial" w:cs="Arial"/>
            <w:noProof/>
            <w:sz w:val="20"/>
            <w:szCs w:val="20"/>
          </w:rPr>
          <w:t>5</w:t>
        </w:r>
        <w:r w:rsidRPr="00F34938">
          <w:rPr>
            <w:rFonts w:ascii="Arial" w:hAnsi="Arial" w:cs="Arial"/>
            <w:noProof/>
            <w:sz w:val="20"/>
            <w:szCs w:val="20"/>
          </w:rPr>
          <w:fldChar w:fldCharType="end"/>
        </w:r>
      </w:p>
    </w:sdtContent>
  </w:sdt>
  <w:p w14:paraId="66FE287A" w14:textId="77777777" w:rsidR="00DD3350" w:rsidRDefault="00DD3350" w:rsidP="00837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2820A" w14:textId="77777777" w:rsidR="00DD3350" w:rsidRDefault="00DD3350" w:rsidP="008375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799322"/>
      <w:docPartObj>
        <w:docPartGallery w:val="Page Numbers (Bottom of Page)"/>
        <w:docPartUnique/>
      </w:docPartObj>
    </w:sdtPr>
    <w:sdtEndPr>
      <w:rPr>
        <w:noProof/>
      </w:rPr>
    </w:sdtEndPr>
    <w:sdtContent>
      <w:p w14:paraId="32D4D2D8" w14:textId="32F45D80" w:rsidR="00DD3350" w:rsidRDefault="00DD3350" w:rsidP="00F80EB4">
        <w:pPr>
          <w:pStyle w:val="Footer"/>
          <w:jc w:val="center"/>
        </w:pPr>
        <w:r>
          <w:fldChar w:fldCharType="begin"/>
        </w:r>
        <w:r>
          <w:instrText xml:space="preserve"> PAGE   \* MERGEFORMAT </w:instrText>
        </w:r>
        <w:r>
          <w:fldChar w:fldCharType="separate"/>
        </w:r>
        <w:r w:rsidR="00F05F51">
          <w:rPr>
            <w:noProof/>
          </w:rPr>
          <w:t>14</w:t>
        </w:r>
        <w:r>
          <w:rPr>
            <w:noProof/>
          </w:rPr>
          <w:fldChar w:fldCharType="end"/>
        </w:r>
      </w:p>
    </w:sdtContent>
  </w:sdt>
  <w:p w14:paraId="1418BF29" w14:textId="77777777" w:rsidR="00DD3350" w:rsidRDefault="00DD3350" w:rsidP="008375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B324C" w14:textId="77777777" w:rsidR="00DD3350" w:rsidRDefault="00DD3350" w:rsidP="008375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BB31F" w14:textId="77777777" w:rsidR="00640DB6" w:rsidRDefault="00640DB6" w:rsidP="00BA07F4">
      <w:r>
        <w:separator/>
      </w:r>
    </w:p>
  </w:footnote>
  <w:footnote w:type="continuationSeparator" w:id="0">
    <w:p w14:paraId="5687324F" w14:textId="77777777" w:rsidR="00640DB6" w:rsidRDefault="00640DB6" w:rsidP="00BA0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5409A" w14:textId="563F3C23" w:rsidR="00DD3350" w:rsidRDefault="00DD3350" w:rsidP="1CF34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9E846" w14:textId="77777777" w:rsidR="00DD3350" w:rsidRDefault="00DD3350" w:rsidP="008375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1ADDE" w14:textId="77777777" w:rsidR="00DD3350" w:rsidRDefault="00DD3350" w:rsidP="008375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7843674"/>
    <w:lvl w:ilvl="0">
      <w:start w:val="1"/>
      <w:numFmt w:val="decimal"/>
      <w:pStyle w:val="Heading1"/>
      <w:lvlText w:val="%1."/>
      <w:lvlJc w:val="left"/>
      <w:pPr>
        <w:tabs>
          <w:tab w:val="num" w:pos="0"/>
        </w:tabs>
        <w:ind w:left="432" w:hanging="432"/>
      </w:pPr>
      <w:rPr>
        <w:b/>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76" w:hanging="576"/>
      </w:pPr>
      <w:rPr>
        <w:b/>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28"/>
        </w:tabs>
        <w:ind w:left="4548" w:hanging="720"/>
      </w:pPr>
      <w:rPr>
        <w:b/>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64" w:hanging="864"/>
      </w:pPr>
      <w:rPr>
        <w:color w:val="auto"/>
        <w:u w:val="none"/>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Num12"/>
    <w:lvl w:ilvl="0">
      <w:start w:val="1"/>
      <w:numFmt w:val="bullet"/>
      <w:lvlText w:val=""/>
      <w:lvlJc w:val="left"/>
      <w:pPr>
        <w:tabs>
          <w:tab w:val="num" w:pos="780"/>
        </w:tabs>
        <w:ind w:left="780" w:hanging="360"/>
      </w:pPr>
      <w:rPr>
        <w:rFonts w:ascii="Symbol" w:hAnsi="Symbol"/>
      </w:rPr>
    </w:lvl>
    <w:lvl w:ilvl="1">
      <w:start w:val="1"/>
      <w:numFmt w:val="bullet"/>
      <w:lvlText w:val="o"/>
      <w:lvlJc w:val="left"/>
      <w:pPr>
        <w:tabs>
          <w:tab w:val="num" w:pos="1500"/>
        </w:tabs>
        <w:ind w:left="1500" w:hanging="360"/>
      </w:pPr>
      <w:rPr>
        <w:rFonts w:ascii="Courier New" w:hAnsi="Courier New" w:cs="Courier New"/>
      </w:rPr>
    </w:lvl>
    <w:lvl w:ilvl="2">
      <w:start w:val="1"/>
      <w:numFmt w:val="bullet"/>
      <w:lvlText w:val=""/>
      <w:lvlJc w:val="left"/>
      <w:pPr>
        <w:tabs>
          <w:tab w:val="num" w:pos="2220"/>
        </w:tabs>
        <w:ind w:left="2220" w:hanging="360"/>
      </w:pPr>
      <w:rPr>
        <w:rFonts w:ascii="Wingdings" w:hAnsi="Wingdings"/>
      </w:rPr>
    </w:lvl>
    <w:lvl w:ilvl="3">
      <w:start w:val="1"/>
      <w:numFmt w:val="bullet"/>
      <w:lvlText w:val=""/>
      <w:lvlJc w:val="left"/>
      <w:pPr>
        <w:tabs>
          <w:tab w:val="num" w:pos="2940"/>
        </w:tabs>
        <w:ind w:left="2940" w:hanging="360"/>
      </w:pPr>
      <w:rPr>
        <w:rFonts w:ascii="Symbol" w:hAnsi="Symbol"/>
      </w:rPr>
    </w:lvl>
    <w:lvl w:ilvl="4">
      <w:start w:val="1"/>
      <w:numFmt w:val="bullet"/>
      <w:lvlText w:val="o"/>
      <w:lvlJc w:val="left"/>
      <w:pPr>
        <w:tabs>
          <w:tab w:val="num" w:pos="3660"/>
        </w:tabs>
        <w:ind w:left="3660" w:hanging="360"/>
      </w:pPr>
      <w:rPr>
        <w:rFonts w:ascii="Courier New" w:hAnsi="Courier New" w:cs="Courier New"/>
      </w:rPr>
    </w:lvl>
    <w:lvl w:ilvl="5">
      <w:start w:val="1"/>
      <w:numFmt w:val="bullet"/>
      <w:lvlText w:val=""/>
      <w:lvlJc w:val="left"/>
      <w:pPr>
        <w:tabs>
          <w:tab w:val="num" w:pos="4380"/>
        </w:tabs>
        <w:ind w:left="4380" w:hanging="360"/>
      </w:pPr>
      <w:rPr>
        <w:rFonts w:ascii="Wingdings" w:hAnsi="Wingdings"/>
      </w:rPr>
    </w:lvl>
    <w:lvl w:ilvl="6">
      <w:start w:val="1"/>
      <w:numFmt w:val="bullet"/>
      <w:lvlText w:val=""/>
      <w:lvlJc w:val="left"/>
      <w:pPr>
        <w:tabs>
          <w:tab w:val="num" w:pos="5100"/>
        </w:tabs>
        <w:ind w:left="5100" w:hanging="360"/>
      </w:pPr>
      <w:rPr>
        <w:rFonts w:ascii="Symbol" w:hAnsi="Symbol"/>
      </w:rPr>
    </w:lvl>
    <w:lvl w:ilvl="7">
      <w:start w:val="1"/>
      <w:numFmt w:val="bullet"/>
      <w:lvlText w:val="o"/>
      <w:lvlJc w:val="left"/>
      <w:pPr>
        <w:tabs>
          <w:tab w:val="num" w:pos="5820"/>
        </w:tabs>
        <w:ind w:left="5820" w:hanging="360"/>
      </w:pPr>
      <w:rPr>
        <w:rFonts w:ascii="Courier New" w:hAnsi="Courier New" w:cs="Courier New"/>
      </w:rPr>
    </w:lvl>
    <w:lvl w:ilvl="8">
      <w:start w:val="1"/>
      <w:numFmt w:val="bullet"/>
      <w:lvlText w:val=""/>
      <w:lvlJc w:val="left"/>
      <w:pPr>
        <w:tabs>
          <w:tab w:val="num" w:pos="6540"/>
        </w:tabs>
        <w:ind w:left="6540" w:hanging="360"/>
      </w:pPr>
      <w:rPr>
        <w:rFonts w:ascii="Wingdings" w:hAnsi="Wingdings"/>
      </w:rPr>
    </w:lvl>
  </w:abstractNum>
  <w:abstractNum w:abstractNumId="2" w15:restartNumberingAfterBreak="0">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A995129"/>
    <w:multiLevelType w:val="hybridMultilevel"/>
    <w:tmpl w:val="38D23BD2"/>
    <w:lvl w:ilvl="0" w:tplc="FFFFFFFF">
      <w:start w:val="1"/>
      <w:numFmt w:val="bullet"/>
      <w:lvlText w:val="•"/>
      <w:lvlJc w:val="left"/>
      <w:pPr>
        <w:ind w:left="1080" w:hanging="72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F277425"/>
    <w:multiLevelType w:val="hybridMultilevel"/>
    <w:tmpl w:val="95FA34EE"/>
    <w:lvl w:ilvl="0" w:tplc="04090001">
      <w:start w:val="1"/>
      <w:numFmt w:val="bullet"/>
      <w:lvlText w:val=""/>
      <w:lvlJc w:val="left"/>
      <w:pPr>
        <w:ind w:left="820" w:hanging="400"/>
      </w:pPr>
      <w:rPr>
        <w:rFonts w:ascii="Symbol" w:hAnsi="Symbol" w:hint="default"/>
        <w:lang w:val="fr-FR" w:eastAsia="fr-FR" w:bidi="fr-FR"/>
      </w:rPr>
    </w:lvl>
    <w:lvl w:ilvl="1" w:tplc="04090003" w:tentative="1">
      <w:start w:val="1"/>
      <w:numFmt w:val="bullet"/>
      <w:lvlText w:val=""/>
      <w:lvlJc w:val="left"/>
      <w:pPr>
        <w:ind w:left="1220" w:hanging="400"/>
      </w:pPr>
      <w:rPr>
        <w:rFonts w:ascii="Wingdings" w:hAnsi="Wingdings" w:hint="default"/>
      </w:rPr>
    </w:lvl>
    <w:lvl w:ilvl="2" w:tplc="04090005" w:tentative="1">
      <w:start w:val="1"/>
      <w:numFmt w:val="bullet"/>
      <w:lvlText w:val=""/>
      <w:lvlJc w:val="left"/>
      <w:pPr>
        <w:ind w:left="1620" w:hanging="400"/>
      </w:pPr>
      <w:rPr>
        <w:rFonts w:ascii="Wingdings" w:hAnsi="Wingdings" w:hint="default"/>
      </w:rPr>
    </w:lvl>
    <w:lvl w:ilvl="3" w:tplc="04090001" w:tentative="1">
      <w:start w:val="1"/>
      <w:numFmt w:val="bullet"/>
      <w:lvlText w:val=""/>
      <w:lvlJc w:val="left"/>
      <w:pPr>
        <w:ind w:left="2020" w:hanging="400"/>
      </w:pPr>
      <w:rPr>
        <w:rFonts w:ascii="Wingdings" w:hAnsi="Wingdings" w:hint="default"/>
      </w:rPr>
    </w:lvl>
    <w:lvl w:ilvl="4" w:tplc="04090003" w:tentative="1">
      <w:start w:val="1"/>
      <w:numFmt w:val="bullet"/>
      <w:lvlText w:val=""/>
      <w:lvlJc w:val="left"/>
      <w:pPr>
        <w:ind w:left="2420" w:hanging="400"/>
      </w:pPr>
      <w:rPr>
        <w:rFonts w:ascii="Wingdings" w:hAnsi="Wingdings" w:hint="default"/>
      </w:rPr>
    </w:lvl>
    <w:lvl w:ilvl="5" w:tplc="04090005" w:tentative="1">
      <w:start w:val="1"/>
      <w:numFmt w:val="bullet"/>
      <w:lvlText w:val=""/>
      <w:lvlJc w:val="left"/>
      <w:pPr>
        <w:ind w:left="2820" w:hanging="400"/>
      </w:pPr>
      <w:rPr>
        <w:rFonts w:ascii="Wingdings" w:hAnsi="Wingdings" w:hint="default"/>
      </w:rPr>
    </w:lvl>
    <w:lvl w:ilvl="6" w:tplc="04090001" w:tentative="1">
      <w:start w:val="1"/>
      <w:numFmt w:val="bullet"/>
      <w:lvlText w:val=""/>
      <w:lvlJc w:val="left"/>
      <w:pPr>
        <w:ind w:left="3220" w:hanging="400"/>
      </w:pPr>
      <w:rPr>
        <w:rFonts w:ascii="Wingdings" w:hAnsi="Wingdings" w:hint="default"/>
      </w:rPr>
    </w:lvl>
    <w:lvl w:ilvl="7" w:tplc="04090003" w:tentative="1">
      <w:start w:val="1"/>
      <w:numFmt w:val="bullet"/>
      <w:lvlText w:val=""/>
      <w:lvlJc w:val="left"/>
      <w:pPr>
        <w:ind w:left="3620" w:hanging="400"/>
      </w:pPr>
      <w:rPr>
        <w:rFonts w:ascii="Wingdings" w:hAnsi="Wingdings" w:hint="default"/>
      </w:rPr>
    </w:lvl>
    <w:lvl w:ilvl="8" w:tplc="04090005" w:tentative="1">
      <w:start w:val="1"/>
      <w:numFmt w:val="bullet"/>
      <w:lvlText w:val=""/>
      <w:lvlJc w:val="left"/>
      <w:pPr>
        <w:ind w:left="4020" w:hanging="400"/>
      </w:pPr>
      <w:rPr>
        <w:rFonts w:ascii="Wingdings" w:hAnsi="Wingdings" w:hint="default"/>
      </w:rPr>
    </w:lvl>
  </w:abstractNum>
  <w:abstractNum w:abstractNumId="9" w15:restartNumberingAfterBreak="0">
    <w:nsid w:val="21091B70"/>
    <w:multiLevelType w:val="hybridMultilevel"/>
    <w:tmpl w:val="931E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61CCB"/>
    <w:multiLevelType w:val="hybridMultilevel"/>
    <w:tmpl w:val="8904D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94AD4"/>
    <w:multiLevelType w:val="hybridMultilevel"/>
    <w:tmpl w:val="E5FE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40A97"/>
    <w:multiLevelType w:val="hybridMultilevel"/>
    <w:tmpl w:val="0E5E7DAE"/>
    <w:lvl w:ilvl="0" w:tplc="DD3CEC72">
      <w:start w:val="3"/>
      <w:numFmt w:val="decimal"/>
      <w:lvlText w:val="%1."/>
      <w:lvlJc w:val="left"/>
      <w:pPr>
        <w:ind w:left="36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3BA60198"/>
    <w:multiLevelType w:val="hybridMultilevel"/>
    <w:tmpl w:val="CB0C0A00"/>
    <w:lvl w:ilvl="0" w:tplc="040C0001">
      <w:start w:val="1"/>
      <w:numFmt w:val="bullet"/>
      <w:lvlText w:val=""/>
      <w:lvlJc w:val="left"/>
      <w:pPr>
        <w:ind w:left="417" w:hanging="360"/>
      </w:pPr>
      <w:rPr>
        <w:rFonts w:ascii="Symbol" w:hAnsi="Symbol"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14" w15:restartNumberingAfterBreak="0">
    <w:nsid w:val="4835692C"/>
    <w:multiLevelType w:val="hybridMultilevel"/>
    <w:tmpl w:val="063A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779A6"/>
    <w:multiLevelType w:val="hybridMultilevel"/>
    <w:tmpl w:val="2698E454"/>
    <w:lvl w:ilvl="0" w:tplc="E7DC93B4">
      <w:start w:val="1"/>
      <w:numFmt w:val="bullet"/>
      <w:lvlText w:val=""/>
      <w:lvlJc w:val="left"/>
      <w:pPr>
        <w:ind w:left="720" w:hanging="360"/>
      </w:pPr>
      <w:rPr>
        <w:rFonts w:ascii="Symbol" w:hAnsi="Symbol" w:hint="default"/>
      </w:rPr>
    </w:lvl>
    <w:lvl w:ilvl="1" w:tplc="C69E2F8E">
      <w:start w:val="1"/>
      <w:numFmt w:val="bullet"/>
      <w:lvlText w:val="o"/>
      <w:lvlJc w:val="left"/>
      <w:pPr>
        <w:ind w:left="1440" w:hanging="360"/>
      </w:pPr>
      <w:rPr>
        <w:rFonts w:ascii="Courier New" w:hAnsi="Courier New" w:hint="default"/>
      </w:rPr>
    </w:lvl>
    <w:lvl w:ilvl="2" w:tplc="D31C5AEA">
      <w:start w:val="1"/>
      <w:numFmt w:val="bullet"/>
      <w:lvlText w:val=""/>
      <w:lvlJc w:val="left"/>
      <w:pPr>
        <w:ind w:left="2160" w:hanging="360"/>
      </w:pPr>
      <w:rPr>
        <w:rFonts w:ascii="Wingdings" w:hAnsi="Wingdings" w:hint="default"/>
      </w:rPr>
    </w:lvl>
    <w:lvl w:ilvl="3" w:tplc="3292962E">
      <w:start w:val="1"/>
      <w:numFmt w:val="bullet"/>
      <w:lvlText w:val=""/>
      <w:lvlJc w:val="left"/>
      <w:pPr>
        <w:ind w:left="2880" w:hanging="360"/>
      </w:pPr>
      <w:rPr>
        <w:rFonts w:ascii="Symbol" w:hAnsi="Symbol" w:hint="default"/>
      </w:rPr>
    </w:lvl>
    <w:lvl w:ilvl="4" w:tplc="E5DA6286">
      <w:start w:val="1"/>
      <w:numFmt w:val="bullet"/>
      <w:lvlText w:val="o"/>
      <w:lvlJc w:val="left"/>
      <w:pPr>
        <w:ind w:left="3600" w:hanging="360"/>
      </w:pPr>
      <w:rPr>
        <w:rFonts w:ascii="Courier New" w:hAnsi="Courier New" w:hint="default"/>
      </w:rPr>
    </w:lvl>
    <w:lvl w:ilvl="5" w:tplc="0C8A8140">
      <w:start w:val="1"/>
      <w:numFmt w:val="bullet"/>
      <w:lvlText w:val=""/>
      <w:lvlJc w:val="left"/>
      <w:pPr>
        <w:ind w:left="4320" w:hanging="360"/>
      </w:pPr>
      <w:rPr>
        <w:rFonts w:ascii="Wingdings" w:hAnsi="Wingdings" w:hint="default"/>
      </w:rPr>
    </w:lvl>
    <w:lvl w:ilvl="6" w:tplc="FBAC85C2">
      <w:start w:val="1"/>
      <w:numFmt w:val="bullet"/>
      <w:lvlText w:val=""/>
      <w:lvlJc w:val="left"/>
      <w:pPr>
        <w:ind w:left="5040" w:hanging="360"/>
      </w:pPr>
      <w:rPr>
        <w:rFonts w:ascii="Symbol" w:hAnsi="Symbol" w:hint="default"/>
      </w:rPr>
    </w:lvl>
    <w:lvl w:ilvl="7" w:tplc="E2626C08">
      <w:start w:val="1"/>
      <w:numFmt w:val="bullet"/>
      <w:lvlText w:val="o"/>
      <w:lvlJc w:val="left"/>
      <w:pPr>
        <w:ind w:left="5760" w:hanging="360"/>
      </w:pPr>
      <w:rPr>
        <w:rFonts w:ascii="Courier New" w:hAnsi="Courier New" w:hint="default"/>
      </w:rPr>
    </w:lvl>
    <w:lvl w:ilvl="8" w:tplc="D4FEBE0C">
      <w:start w:val="1"/>
      <w:numFmt w:val="bullet"/>
      <w:lvlText w:val=""/>
      <w:lvlJc w:val="left"/>
      <w:pPr>
        <w:ind w:left="6480" w:hanging="360"/>
      </w:pPr>
      <w:rPr>
        <w:rFonts w:ascii="Wingdings" w:hAnsi="Wingdings" w:hint="default"/>
      </w:rPr>
    </w:lvl>
  </w:abstractNum>
  <w:abstractNum w:abstractNumId="16" w15:restartNumberingAfterBreak="0">
    <w:nsid w:val="568D3400"/>
    <w:multiLevelType w:val="hybridMultilevel"/>
    <w:tmpl w:val="5972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27097"/>
    <w:multiLevelType w:val="hybridMultilevel"/>
    <w:tmpl w:val="22463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738B9"/>
    <w:multiLevelType w:val="hybridMultilevel"/>
    <w:tmpl w:val="500C5EA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765649">
    <w:abstractNumId w:val="15"/>
  </w:num>
  <w:num w:numId="2" w16cid:durableId="375930685">
    <w:abstractNumId w:val="0"/>
  </w:num>
  <w:num w:numId="3" w16cid:durableId="323779310">
    <w:abstractNumId w:val="1"/>
  </w:num>
  <w:num w:numId="4" w16cid:durableId="497962647">
    <w:abstractNumId w:val="2"/>
  </w:num>
  <w:num w:numId="5" w16cid:durableId="1256279341">
    <w:abstractNumId w:val="5"/>
  </w:num>
  <w:num w:numId="6" w16cid:durableId="1532188670">
    <w:abstractNumId w:val="6"/>
  </w:num>
  <w:num w:numId="7" w16cid:durableId="569730204">
    <w:abstractNumId w:val="17"/>
  </w:num>
  <w:num w:numId="8" w16cid:durableId="529608634">
    <w:abstractNumId w:val="7"/>
  </w:num>
  <w:num w:numId="9" w16cid:durableId="614286026">
    <w:abstractNumId w:val="18"/>
  </w:num>
  <w:num w:numId="10" w16cid:durableId="142811700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9944126">
    <w:abstractNumId w:val="8"/>
  </w:num>
  <w:num w:numId="12" w16cid:durableId="154565692">
    <w:abstractNumId w:val="10"/>
  </w:num>
  <w:num w:numId="13" w16cid:durableId="2079135668">
    <w:abstractNumId w:val="9"/>
  </w:num>
  <w:num w:numId="14" w16cid:durableId="992367279">
    <w:abstractNumId w:val="16"/>
  </w:num>
  <w:num w:numId="15" w16cid:durableId="215363282">
    <w:abstractNumId w:val="11"/>
  </w:num>
  <w:num w:numId="16" w16cid:durableId="109516686">
    <w:abstractNumId w:val="13"/>
  </w:num>
  <w:num w:numId="17" w16cid:durableId="1271743077">
    <w:abstractNumId w:val="19"/>
  </w:num>
  <w:num w:numId="18" w16cid:durableId="1873107695">
    <w:abstractNumId w:val="1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rson w15:author="Britt Lonneville">
    <w15:presenceInfo w15:providerId="None" w15:userId="Britt Lonnev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bordersDoNotSurroundHeader/>
  <w:bordersDoNotSurroundFooter/>
  <w:stylePaneFormatFilter w:val="0204" w:allStyles="0" w:customStyles="0" w:latentStyles="1" w:stylesInUse="0" w:headingStyles="0" w:numberingStyles="0" w:tableStyles="0" w:directFormattingOnRuns="0" w:directFormattingOnParagraphs="1"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05B"/>
    <w:rsid w:val="00000CDB"/>
    <w:rsid w:val="00002BA8"/>
    <w:rsid w:val="00006486"/>
    <w:rsid w:val="000073B3"/>
    <w:rsid w:val="00007593"/>
    <w:rsid w:val="00010583"/>
    <w:rsid w:val="000124A1"/>
    <w:rsid w:val="0001421A"/>
    <w:rsid w:val="00014A1F"/>
    <w:rsid w:val="00014B54"/>
    <w:rsid w:val="00022719"/>
    <w:rsid w:val="00023C49"/>
    <w:rsid w:val="000249EA"/>
    <w:rsid w:val="0002530A"/>
    <w:rsid w:val="00025C86"/>
    <w:rsid w:val="000331F7"/>
    <w:rsid w:val="00035324"/>
    <w:rsid w:val="00041C33"/>
    <w:rsid w:val="0004453D"/>
    <w:rsid w:val="00051D53"/>
    <w:rsid w:val="00054615"/>
    <w:rsid w:val="00054A07"/>
    <w:rsid w:val="000566A6"/>
    <w:rsid w:val="00056E03"/>
    <w:rsid w:val="000572BE"/>
    <w:rsid w:val="0005730A"/>
    <w:rsid w:val="0005781B"/>
    <w:rsid w:val="00061E05"/>
    <w:rsid w:val="00064E55"/>
    <w:rsid w:val="00067668"/>
    <w:rsid w:val="00071326"/>
    <w:rsid w:val="000735DF"/>
    <w:rsid w:val="0007514C"/>
    <w:rsid w:val="00077812"/>
    <w:rsid w:val="00085FB8"/>
    <w:rsid w:val="00086248"/>
    <w:rsid w:val="000870F2"/>
    <w:rsid w:val="000876FB"/>
    <w:rsid w:val="00087FDA"/>
    <w:rsid w:val="00091219"/>
    <w:rsid w:val="00094134"/>
    <w:rsid w:val="000948B4"/>
    <w:rsid w:val="00096A40"/>
    <w:rsid w:val="00096CAB"/>
    <w:rsid w:val="00097A64"/>
    <w:rsid w:val="000A1725"/>
    <w:rsid w:val="000A1F2C"/>
    <w:rsid w:val="000A2C1B"/>
    <w:rsid w:val="000A3568"/>
    <w:rsid w:val="000A4E53"/>
    <w:rsid w:val="000A520D"/>
    <w:rsid w:val="000A6067"/>
    <w:rsid w:val="000A64C4"/>
    <w:rsid w:val="000B2013"/>
    <w:rsid w:val="000B2D0B"/>
    <w:rsid w:val="000B4E9A"/>
    <w:rsid w:val="000B5092"/>
    <w:rsid w:val="000B5C9F"/>
    <w:rsid w:val="000B6B7F"/>
    <w:rsid w:val="000B775F"/>
    <w:rsid w:val="000C2EE3"/>
    <w:rsid w:val="000C30EB"/>
    <w:rsid w:val="000C692B"/>
    <w:rsid w:val="000C6FD8"/>
    <w:rsid w:val="000D2E44"/>
    <w:rsid w:val="000D7293"/>
    <w:rsid w:val="000E0BBA"/>
    <w:rsid w:val="000E4F6E"/>
    <w:rsid w:val="000E7070"/>
    <w:rsid w:val="000E73B1"/>
    <w:rsid w:val="000E7FB1"/>
    <w:rsid w:val="000F20D7"/>
    <w:rsid w:val="000F2682"/>
    <w:rsid w:val="000F6F2C"/>
    <w:rsid w:val="000F7610"/>
    <w:rsid w:val="00100F5C"/>
    <w:rsid w:val="00103D4E"/>
    <w:rsid w:val="00105B06"/>
    <w:rsid w:val="00110827"/>
    <w:rsid w:val="00114E37"/>
    <w:rsid w:val="00116E73"/>
    <w:rsid w:val="0011720E"/>
    <w:rsid w:val="00120CA1"/>
    <w:rsid w:val="001224D2"/>
    <w:rsid w:val="001271E8"/>
    <w:rsid w:val="0012728C"/>
    <w:rsid w:val="0012787F"/>
    <w:rsid w:val="00127F5C"/>
    <w:rsid w:val="00130084"/>
    <w:rsid w:val="00132457"/>
    <w:rsid w:val="001336C3"/>
    <w:rsid w:val="00134D81"/>
    <w:rsid w:val="00134ECD"/>
    <w:rsid w:val="001440F8"/>
    <w:rsid w:val="00145A16"/>
    <w:rsid w:val="0015487F"/>
    <w:rsid w:val="001556FC"/>
    <w:rsid w:val="00162BCE"/>
    <w:rsid w:val="001657C0"/>
    <w:rsid w:val="0017674C"/>
    <w:rsid w:val="00181EA4"/>
    <w:rsid w:val="00182C14"/>
    <w:rsid w:val="00184660"/>
    <w:rsid w:val="00186AD5"/>
    <w:rsid w:val="001921AE"/>
    <w:rsid w:val="00195004"/>
    <w:rsid w:val="00196BEB"/>
    <w:rsid w:val="001973AF"/>
    <w:rsid w:val="001A1099"/>
    <w:rsid w:val="001A134B"/>
    <w:rsid w:val="001A18AE"/>
    <w:rsid w:val="001A756B"/>
    <w:rsid w:val="001A7780"/>
    <w:rsid w:val="001B17C8"/>
    <w:rsid w:val="001B30AE"/>
    <w:rsid w:val="001B3ABA"/>
    <w:rsid w:val="001B4341"/>
    <w:rsid w:val="001B578D"/>
    <w:rsid w:val="001C06B5"/>
    <w:rsid w:val="001C223F"/>
    <w:rsid w:val="001C5B9E"/>
    <w:rsid w:val="001D0AE2"/>
    <w:rsid w:val="001D1013"/>
    <w:rsid w:val="001D6F40"/>
    <w:rsid w:val="001E258D"/>
    <w:rsid w:val="001E33F1"/>
    <w:rsid w:val="001E3DDE"/>
    <w:rsid w:val="001E6B7A"/>
    <w:rsid w:val="001E7123"/>
    <w:rsid w:val="001F0892"/>
    <w:rsid w:val="001F16A2"/>
    <w:rsid w:val="001F2994"/>
    <w:rsid w:val="001F425F"/>
    <w:rsid w:val="001F49E5"/>
    <w:rsid w:val="001F4FC9"/>
    <w:rsid w:val="001F77B9"/>
    <w:rsid w:val="00204053"/>
    <w:rsid w:val="00210BEE"/>
    <w:rsid w:val="00217141"/>
    <w:rsid w:val="00217D27"/>
    <w:rsid w:val="0022038A"/>
    <w:rsid w:val="0022058B"/>
    <w:rsid w:val="00223591"/>
    <w:rsid w:val="002235C6"/>
    <w:rsid w:val="00224C72"/>
    <w:rsid w:val="002272FB"/>
    <w:rsid w:val="002316AE"/>
    <w:rsid w:val="0023488D"/>
    <w:rsid w:val="00234A4B"/>
    <w:rsid w:val="00241648"/>
    <w:rsid w:val="002442D7"/>
    <w:rsid w:val="00246730"/>
    <w:rsid w:val="0025005B"/>
    <w:rsid w:val="0025174B"/>
    <w:rsid w:val="00252ECE"/>
    <w:rsid w:val="00257CA7"/>
    <w:rsid w:val="002601F7"/>
    <w:rsid w:val="00260EE8"/>
    <w:rsid w:val="002614C1"/>
    <w:rsid w:val="0026267A"/>
    <w:rsid w:val="00263BDA"/>
    <w:rsid w:val="00264F7D"/>
    <w:rsid w:val="0026660C"/>
    <w:rsid w:val="00274C0B"/>
    <w:rsid w:val="00277183"/>
    <w:rsid w:val="00277338"/>
    <w:rsid w:val="00281F40"/>
    <w:rsid w:val="0028653B"/>
    <w:rsid w:val="00286DCB"/>
    <w:rsid w:val="0029156C"/>
    <w:rsid w:val="00292BFE"/>
    <w:rsid w:val="00294A74"/>
    <w:rsid w:val="002A2AFF"/>
    <w:rsid w:val="002A42C1"/>
    <w:rsid w:val="002A7D36"/>
    <w:rsid w:val="002C0080"/>
    <w:rsid w:val="002C04C4"/>
    <w:rsid w:val="002C0D55"/>
    <w:rsid w:val="002C1377"/>
    <w:rsid w:val="002C2281"/>
    <w:rsid w:val="002C3BFD"/>
    <w:rsid w:val="002C7068"/>
    <w:rsid w:val="002D1933"/>
    <w:rsid w:val="002D239B"/>
    <w:rsid w:val="002D2B14"/>
    <w:rsid w:val="002E28D1"/>
    <w:rsid w:val="002E3DEE"/>
    <w:rsid w:val="002E52D4"/>
    <w:rsid w:val="002E639D"/>
    <w:rsid w:val="002E7146"/>
    <w:rsid w:val="002E7CCF"/>
    <w:rsid w:val="002F0013"/>
    <w:rsid w:val="002F09E6"/>
    <w:rsid w:val="002F114A"/>
    <w:rsid w:val="002F2553"/>
    <w:rsid w:val="002F428D"/>
    <w:rsid w:val="002F7BC4"/>
    <w:rsid w:val="00303C3B"/>
    <w:rsid w:val="00304C65"/>
    <w:rsid w:val="003059C3"/>
    <w:rsid w:val="003062E2"/>
    <w:rsid w:val="0031620F"/>
    <w:rsid w:val="003201A9"/>
    <w:rsid w:val="00320E88"/>
    <w:rsid w:val="00321E32"/>
    <w:rsid w:val="003223B9"/>
    <w:rsid w:val="003266CF"/>
    <w:rsid w:val="00327DB3"/>
    <w:rsid w:val="00340BDF"/>
    <w:rsid w:val="00343CD5"/>
    <w:rsid w:val="00343FE0"/>
    <w:rsid w:val="003457BB"/>
    <w:rsid w:val="00345BEA"/>
    <w:rsid w:val="00345ED4"/>
    <w:rsid w:val="00346A20"/>
    <w:rsid w:val="003512FE"/>
    <w:rsid w:val="00352770"/>
    <w:rsid w:val="00354BEC"/>
    <w:rsid w:val="00356A66"/>
    <w:rsid w:val="00356CAB"/>
    <w:rsid w:val="00357C7E"/>
    <w:rsid w:val="00362C1F"/>
    <w:rsid w:val="003649C9"/>
    <w:rsid w:val="00364E53"/>
    <w:rsid w:val="00367540"/>
    <w:rsid w:val="003704D5"/>
    <w:rsid w:val="00373602"/>
    <w:rsid w:val="00374AD7"/>
    <w:rsid w:val="00376B3E"/>
    <w:rsid w:val="00383233"/>
    <w:rsid w:val="00383F76"/>
    <w:rsid w:val="00390BB2"/>
    <w:rsid w:val="003948FF"/>
    <w:rsid w:val="00395A73"/>
    <w:rsid w:val="00396250"/>
    <w:rsid w:val="003A06FA"/>
    <w:rsid w:val="003A0DB4"/>
    <w:rsid w:val="003A3547"/>
    <w:rsid w:val="003B3D96"/>
    <w:rsid w:val="003B4E5E"/>
    <w:rsid w:val="003B70C6"/>
    <w:rsid w:val="003C0451"/>
    <w:rsid w:val="003C3993"/>
    <w:rsid w:val="003C6C2F"/>
    <w:rsid w:val="003D41DB"/>
    <w:rsid w:val="003D707B"/>
    <w:rsid w:val="003D749D"/>
    <w:rsid w:val="003D754A"/>
    <w:rsid w:val="003E1A08"/>
    <w:rsid w:val="003E6361"/>
    <w:rsid w:val="003E6FA8"/>
    <w:rsid w:val="003E7C54"/>
    <w:rsid w:val="003F259A"/>
    <w:rsid w:val="003F3A4F"/>
    <w:rsid w:val="003F53D1"/>
    <w:rsid w:val="003F578A"/>
    <w:rsid w:val="003F5CC7"/>
    <w:rsid w:val="003F6085"/>
    <w:rsid w:val="003F71D0"/>
    <w:rsid w:val="00404D09"/>
    <w:rsid w:val="0041394D"/>
    <w:rsid w:val="0041456A"/>
    <w:rsid w:val="00416BFB"/>
    <w:rsid w:val="00423D5B"/>
    <w:rsid w:val="00426699"/>
    <w:rsid w:val="004278DE"/>
    <w:rsid w:val="004310E7"/>
    <w:rsid w:val="00432649"/>
    <w:rsid w:val="00435AF2"/>
    <w:rsid w:val="00436CFD"/>
    <w:rsid w:val="00437A6A"/>
    <w:rsid w:val="00440B35"/>
    <w:rsid w:val="00442FDF"/>
    <w:rsid w:val="0044308D"/>
    <w:rsid w:val="004438D7"/>
    <w:rsid w:val="00443B15"/>
    <w:rsid w:val="0044427D"/>
    <w:rsid w:val="00444B4C"/>
    <w:rsid w:val="004458F5"/>
    <w:rsid w:val="00447CAA"/>
    <w:rsid w:val="00453212"/>
    <w:rsid w:val="00461273"/>
    <w:rsid w:val="00463C4D"/>
    <w:rsid w:val="00464B67"/>
    <w:rsid w:val="00464F7B"/>
    <w:rsid w:val="00465427"/>
    <w:rsid w:val="00466387"/>
    <w:rsid w:val="004671BE"/>
    <w:rsid w:val="004704B4"/>
    <w:rsid w:val="00473673"/>
    <w:rsid w:val="00474C06"/>
    <w:rsid w:val="004952B9"/>
    <w:rsid w:val="004969DE"/>
    <w:rsid w:val="00496E1B"/>
    <w:rsid w:val="00497213"/>
    <w:rsid w:val="00497AF1"/>
    <w:rsid w:val="004B059F"/>
    <w:rsid w:val="004B3D54"/>
    <w:rsid w:val="004B3ED8"/>
    <w:rsid w:val="004C1FA4"/>
    <w:rsid w:val="004C4A71"/>
    <w:rsid w:val="004D0FC3"/>
    <w:rsid w:val="004D2276"/>
    <w:rsid w:val="004D376D"/>
    <w:rsid w:val="004E0BBA"/>
    <w:rsid w:val="004E19A8"/>
    <w:rsid w:val="004E26C1"/>
    <w:rsid w:val="004E3FCF"/>
    <w:rsid w:val="004E4253"/>
    <w:rsid w:val="004E44A6"/>
    <w:rsid w:val="004E46FD"/>
    <w:rsid w:val="004E5FA5"/>
    <w:rsid w:val="004E6A43"/>
    <w:rsid w:val="004F0462"/>
    <w:rsid w:val="004F1F8D"/>
    <w:rsid w:val="004F3A6D"/>
    <w:rsid w:val="004F3AC9"/>
    <w:rsid w:val="004F4E3A"/>
    <w:rsid w:val="004F5F20"/>
    <w:rsid w:val="004F68B0"/>
    <w:rsid w:val="00502145"/>
    <w:rsid w:val="005026E3"/>
    <w:rsid w:val="0050326C"/>
    <w:rsid w:val="005036E8"/>
    <w:rsid w:val="00504266"/>
    <w:rsid w:val="00506348"/>
    <w:rsid w:val="00507030"/>
    <w:rsid w:val="00507246"/>
    <w:rsid w:val="00507916"/>
    <w:rsid w:val="00507B29"/>
    <w:rsid w:val="0052094D"/>
    <w:rsid w:val="00522AA6"/>
    <w:rsid w:val="005240BA"/>
    <w:rsid w:val="0052475C"/>
    <w:rsid w:val="005348A9"/>
    <w:rsid w:val="00536269"/>
    <w:rsid w:val="00542537"/>
    <w:rsid w:val="005445A6"/>
    <w:rsid w:val="005468B6"/>
    <w:rsid w:val="00547C95"/>
    <w:rsid w:val="005501A3"/>
    <w:rsid w:val="0055265E"/>
    <w:rsid w:val="00555966"/>
    <w:rsid w:val="00560370"/>
    <w:rsid w:val="00560602"/>
    <w:rsid w:val="0056090F"/>
    <w:rsid w:val="0056111D"/>
    <w:rsid w:val="00561F1F"/>
    <w:rsid w:val="005629DF"/>
    <w:rsid w:val="00570D0A"/>
    <w:rsid w:val="00574159"/>
    <w:rsid w:val="00574706"/>
    <w:rsid w:val="00584052"/>
    <w:rsid w:val="005855E1"/>
    <w:rsid w:val="00585CEA"/>
    <w:rsid w:val="00585CF8"/>
    <w:rsid w:val="0058621A"/>
    <w:rsid w:val="0058663B"/>
    <w:rsid w:val="00586781"/>
    <w:rsid w:val="00587757"/>
    <w:rsid w:val="00590E77"/>
    <w:rsid w:val="005915B7"/>
    <w:rsid w:val="00594774"/>
    <w:rsid w:val="00595EDD"/>
    <w:rsid w:val="00596715"/>
    <w:rsid w:val="005A2982"/>
    <w:rsid w:val="005A3250"/>
    <w:rsid w:val="005A3C8B"/>
    <w:rsid w:val="005A785E"/>
    <w:rsid w:val="005B02C3"/>
    <w:rsid w:val="005B0A02"/>
    <w:rsid w:val="005B6034"/>
    <w:rsid w:val="005B6585"/>
    <w:rsid w:val="005B7380"/>
    <w:rsid w:val="005C02F8"/>
    <w:rsid w:val="005C2BBF"/>
    <w:rsid w:val="005C3338"/>
    <w:rsid w:val="005C3E86"/>
    <w:rsid w:val="005C4920"/>
    <w:rsid w:val="005C6EC1"/>
    <w:rsid w:val="005C7E03"/>
    <w:rsid w:val="005D617B"/>
    <w:rsid w:val="005D6C65"/>
    <w:rsid w:val="005E0EB0"/>
    <w:rsid w:val="005E2779"/>
    <w:rsid w:val="005E3700"/>
    <w:rsid w:val="005F6AF5"/>
    <w:rsid w:val="0060115F"/>
    <w:rsid w:val="00606F1F"/>
    <w:rsid w:val="00615959"/>
    <w:rsid w:val="006161C9"/>
    <w:rsid w:val="00621DA7"/>
    <w:rsid w:val="00623E8A"/>
    <w:rsid w:val="00625AFD"/>
    <w:rsid w:val="00625EF7"/>
    <w:rsid w:val="00635792"/>
    <w:rsid w:val="00636263"/>
    <w:rsid w:val="00636F79"/>
    <w:rsid w:val="00640DB6"/>
    <w:rsid w:val="006421E7"/>
    <w:rsid w:val="0064295D"/>
    <w:rsid w:val="006443BD"/>
    <w:rsid w:val="006475F5"/>
    <w:rsid w:val="00656379"/>
    <w:rsid w:val="006563E2"/>
    <w:rsid w:val="00656BB1"/>
    <w:rsid w:val="00662B50"/>
    <w:rsid w:val="00662C27"/>
    <w:rsid w:val="00662E14"/>
    <w:rsid w:val="00667A2D"/>
    <w:rsid w:val="00667B76"/>
    <w:rsid w:val="00673FC9"/>
    <w:rsid w:val="0068228F"/>
    <w:rsid w:val="0068240F"/>
    <w:rsid w:val="00684503"/>
    <w:rsid w:val="00684BAE"/>
    <w:rsid w:val="006865C4"/>
    <w:rsid w:val="00693BF6"/>
    <w:rsid w:val="0069594E"/>
    <w:rsid w:val="006A06D0"/>
    <w:rsid w:val="006A0C24"/>
    <w:rsid w:val="006A5334"/>
    <w:rsid w:val="006A5DFC"/>
    <w:rsid w:val="006B0CE2"/>
    <w:rsid w:val="006B73D3"/>
    <w:rsid w:val="006C7802"/>
    <w:rsid w:val="006C7BAD"/>
    <w:rsid w:val="006D0EE3"/>
    <w:rsid w:val="006D3616"/>
    <w:rsid w:val="006E06AA"/>
    <w:rsid w:val="006E1ADD"/>
    <w:rsid w:val="006E1B1A"/>
    <w:rsid w:val="006E214F"/>
    <w:rsid w:val="006E34BE"/>
    <w:rsid w:val="006E3907"/>
    <w:rsid w:val="006E5BCC"/>
    <w:rsid w:val="006E686F"/>
    <w:rsid w:val="006F0FB4"/>
    <w:rsid w:val="006F118D"/>
    <w:rsid w:val="007000E2"/>
    <w:rsid w:val="0070040C"/>
    <w:rsid w:val="0070051D"/>
    <w:rsid w:val="00700A1D"/>
    <w:rsid w:val="00705B62"/>
    <w:rsid w:val="007060E7"/>
    <w:rsid w:val="00706834"/>
    <w:rsid w:val="007105F6"/>
    <w:rsid w:val="0071207B"/>
    <w:rsid w:val="0071298B"/>
    <w:rsid w:val="007142F4"/>
    <w:rsid w:val="0071625D"/>
    <w:rsid w:val="00716D9C"/>
    <w:rsid w:val="007170E7"/>
    <w:rsid w:val="00722EB7"/>
    <w:rsid w:val="00731134"/>
    <w:rsid w:val="00732897"/>
    <w:rsid w:val="00734FE6"/>
    <w:rsid w:val="00740879"/>
    <w:rsid w:val="00743851"/>
    <w:rsid w:val="00754EDD"/>
    <w:rsid w:val="00755EAB"/>
    <w:rsid w:val="00763679"/>
    <w:rsid w:val="00763ABB"/>
    <w:rsid w:val="00764EC4"/>
    <w:rsid w:val="007715DE"/>
    <w:rsid w:val="007757E8"/>
    <w:rsid w:val="0077698C"/>
    <w:rsid w:val="0078221C"/>
    <w:rsid w:val="00782EC1"/>
    <w:rsid w:val="00783D02"/>
    <w:rsid w:val="00785532"/>
    <w:rsid w:val="00786D53"/>
    <w:rsid w:val="00790884"/>
    <w:rsid w:val="0079444F"/>
    <w:rsid w:val="00795CAE"/>
    <w:rsid w:val="00796197"/>
    <w:rsid w:val="007A0A56"/>
    <w:rsid w:val="007A4323"/>
    <w:rsid w:val="007A45C7"/>
    <w:rsid w:val="007A4A11"/>
    <w:rsid w:val="007A4E5C"/>
    <w:rsid w:val="007A63D5"/>
    <w:rsid w:val="007B09F8"/>
    <w:rsid w:val="007B50CE"/>
    <w:rsid w:val="007B5640"/>
    <w:rsid w:val="007B5CEC"/>
    <w:rsid w:val="007B7193"/>
    <w:rsid w:val="007C450E"/>
    <w:rsid w:val="007C5A7B"/>
    <w:rsid w:val="007C79BB"/>
    <w:rsid w:val="007D3DC8"/>
    <w:rsid w:val="007D3DD6"/>
    <w:rsid w:val="007D4A18"/>
    <w:rsid w:val="007D65F1"/>
    <w:rsid w:val="007D7418"/>
    <w:rsid w:val="007D7F8C"/>
    <w:rsid w:val="007E32AB"/>
    <w:rsid w:val="007E65E7"/>
    <w:rsid w:val="007E6E1E"/>
    <w:rsid w:val="007F3B73"/>
    <w:rsid w:val="007F4043"/>
    <w:rsid w:val="0080195F"/>
    <w:rsid w:val="00801A19"/>
    <w:rsid w:val="0080360A"/>
    <w:rsid w:val="008063BB"/>
    <w:rsid w:val="00812C2C"/>
    <w:rsid w:val="008139D3"/>
    <w:rsid w:val="00817199"/>
    <w:rsid w:val="00817ED1"/>
    <w:rsid w:val="008239B5"/>
    <w:rsid w:val="008243C5"/>
    <w:rsid w:val="00824C29"/>
    <w:rsid w:val="00825EC4"/>
    <w:rsid w:val="00827F39"/>
    <w:rsid w:val="0083036E"/>
    <w:rsid w:val="00835B09"/>
    <w:rsid w:val="00835CF5"/>
    <w:rsid w:val="008375A4"/>
    <w:rsid w:val="008409D5"/>
    <w:rsid w:val="00844FC4"/>
    <w:rsid w:val="0084514B"/>
    <w:rsid w:val="0084696D"/>
    <w:rsid w:val="008516A1"/>
    <w:rsid w:val="00851AA2"/>
    <w:rsid w:val="008609F3"/>
    <w:rsid w:val="0086114C"/>
    <w:rsid w:val="00861C3C"/>
    <w:rsid w:val="00861D7D"/>
    <w:rsid w:val="008777A9"/>
    <w:rsid w:val="00883A9E"/>
    <w:rsid w:val="008854BF"/>
    <w:rsid w:val="00885F40"/>
    <w:rsid w:val="008874BB"/>
    <w:rsid w:val="00887CD8"/>
    <w:rsid w:val="00890B67"/>
    <w:rsid w:val="00891BF0"/>
    <w:rsid w:val="00893DA1"/>
    <w:rsid w:val="00895A4C"/>
    <w:rsid w:val="00896460"/>
    <w:rsid w:val="00897D05"/>
    <w:rsid w:val="008A1C34"/>
    <w:rsid w:val="008A3E06"/>
    <w:rsid w:val="008B3596"/>
    <w:rsid w:val="008B6FC4"/>
    <w:rsid w:val="008C2998"/>
    <w:rsid w:val="008C4A24"/>
    <w:rsid w:val="008C6347"/>
    <w:rsid w:val="008D16C1"/>
    <w:rsid w:val="008D269B"/>
    <w:rsid w:val="008D2B7A"/>
    <w:rsid w:val="008D2CCD"/>
    <w:rsid w:val="008D4BE9"/>
    <w:rsid w:val="008D4F98"/>
    <w:rsid w:val="008D65C1"/>
    <w:rsid w:val="008D6D0F"/>
    <w:rsid w:val="008D7AD6"/>
    <w:rsid w:val="008E50AA"/>
    <w:rsid w:val="008E6754"/>
    <w:rsid w:val="008F197D"/>
    <w:rsid w:val="008F3713"/>
    <w:rsid w:val="00906911"/>
    <w:rsid w:val="00906DFB"/>
    <w:rsid w:val="00907DCF"/>
    <w:rsid w:val="00932BAC"/>
    <w:rsid w:val="009336BA"/>
    <w:rsid w:val="00935826"/>
    <w:rsid w:val="00936710"/>
    <w:rsid w:val="00937C4B"/>
    <w:rsid w:val="00945957"/>
    <w:rsid w:val="00945B46"/>
    <w:rsid w:val="0094698D"/>
    <w:rsid w:val="0095050C"/>
    <w:rsid w:val="00953F9E"/>
    <w:rsid w:val="00954EF2"/>
    <w:rsid w:val="009564C8"/>
    <w:rsid w:val="0095699A"/>
    <w:rsid w:val="00956FD1"/>
    <w:rsid w:val="00962472"/>
    <w:rsid w:val="009631E1"/>
    <w:rsid w:val="00963F27"/>
    <w:rsid w:val="00965338"/>
    <w:rsid w:val="009659E9"/>
    <w:rsid w:val="00967F64"/>
    <w:rsid w:val="00970957"/>
    <w:rsid w:val="00971383"/>
    <w:rsid w:val="00971ED2"/>
    <w:rsid w:val="009825A3"/>
    <w:rsid w:val="0098332A"/>
    <w:rsid w:val="009870C2"/>
    <w:rsid w:val="009908FD"/>
    <w:rsid w:val="00990966"/>
    <w:rsid w:val="00991272"/>
    <w:rsid w:val="00995138"/>
    <w:rsid w:val="009A13FB"/>
    <w:rsid w:val="009A19D5"/>
    <w:rsid w:val="009A2A0E"/>
    <w:rsid w:val="009A34F7"/>
    <w:rsid w:val="009A3B0D"/>
    <w:rsid w:val="009A55F4"/>
    <w:rsid w:val="009A6985"/>
    <w:rsid w:val="009A7F43"/>
    <w:rsid w:val="009A7FE2"/>
    <w:rsid w:val="009B06AA"/>
    <w:rsid w:val="009B1064"/>
    <w:rsid w:val="009B2BDF"/>
    <w:rsid w:val="009B31F6"/>
    <w:rsid w:val="009C2196"/>
    <w:rsid w:val="009C3EC8"/>
    <w:rsid w:val="009C6926"/>
    <w:rsid w:val="009D726F"/>
    <w:rsid w:val="009E01A6"/>
    <w:rsid w:val="009E5FCB"/>
    <w:rsid w:val="009F3CCF"/>
    <w:rsid w:val="009F412A"/>
    <w:rsid w:val="009F7748"/>
    <w:rsid w:val="009F7775"/>
    <w:rsid w:val="00A00532"/>
    <w:rsid w:val="00A01B56"/>
    <w:rsid w:val="00A03C71"/>
    <w:rsid w:val="00A03ED5"/>
    <w:rsid w:val="00A059F0"/>
    <w:rsid w:val="00A20559"/>
    <w:rsid w:val="00A25ADB"/>
    <w:rsid w:val="00A36349"/>
    <w:rsid w:val="00A36832"/>
    <w:rsid w:val="00A4605D"/>
    <w:rsid w:val="00A46B81"/>
    <w:rsid w:val="00A47381"/>
    <w:rsid w:val="00A50F66"/>
    <w:rsid w:val="00A56405"/>
    <w:rsid w:val="00A70939"/>
    <w:rsid w:val="00A720FF"/>
    <w:rsid w:val="00A734B2"/>
    <w:rsid w:val="00A73F88"/>
    <w:rsid w:val="00A76347"/>
    <w:rsid w:val="00A763BC"/>
    <w:rsid w:val="00A80C76"/>
    <w:rsid w:val="00A81548"/>
    <w:rsid w:val="00A82DFD"/>
    <w:rsid w:val="00A93A7C"/>
    <w:rsid w:val="00A94230"/>
    <w:rsid w:val="00A94F05"/>
    <w:rsid w:val="00A97782"/>
    <w:rsid w:val="00AA0A5E"/>
    <w:rsid w:val="00AA6934"/>
    <w:rsid w:val="00AA6A0E"/>
    <w:rsid w:val="00AB5937"/>
    <w:rsid w:val="00AC18B4"/>
    <w:rsid w:val="00AC6C68"/>
    <w:rsid w:val="00AD367B"/>
    <w:rsid w:val="00AD36EA"/>
    <w:rsid w:val="00AD475B"/>
    <w:rsid w:val="00AD59F1"/>
    <w:rsid w:val="00AD7453"/>
    <w:rsid w:val="00AD7E40"/>
    <w:rsid w:val="00AE6144"/>
    <w:rsid w:val="00AE7348"/>
    <w:rsid w:val="00AF147D"/>
    <w:rsid w:val="00AF324B"/>
    <w:rsid w:val="00AF3FB3"/>
    <w:rsid w:val="00AF6A55"/>
    <w:rsid w:val="00AF7FBF"/>
    <w:rsid w:val="00B06B39"/>
    <w:rsid w:val="00B10B80"/>
    <w:rsid w:val="00B165DD"/>
    <w:rsid w:val="00B200CF"/>
    <w:rsid w:val="00B2193C"/>
    <w:rsid w:val="00B26D84"/>
    <w:rsid w:val="00B27349"/>
    <w:rsid w:val="00B33357"/>
    <w:rsid w:val="00B367B3"/>
    <w:rsid w:val="00B40649"/>
    <w:rsid w:val="00B40D7F"/>
    <w:rsid w:val="00B41B75"/>
    <w:rsid w:val="00B422EE"/>
    <w:rsid w:val="00B44907"/>
    <w:rsid w:val="00B506AA"/>
    <w:rsid w:val="00B53033"/>
    <w:rsid w:val="00B578B6"/>
    <w:rsid w:val="00B60632"/>
    <w:rsid w:val="00B61BE4"/>
    <w:rsid w:val="00B635C8"/>
    <w:rsid w:val="00B64E9F"/>
    <w:rsid w:val="00B71321"/>
    <w:rsid w:val="00B7136D"/>
    <w:rsid w:val="00B73222"/>
    <w:rsid w:val="00B75003"/>
    <w:rsid w:val="00B768F7"/>
    <w:rsid w:val="00B83E8C"/>
    <w:rsid w:val="00B84454"/>
    <w:rsid w:val="00B87FE4"/>
    <w:rsid w:val="00B93DF5"/>
    <w:rsid w:val="00BA07F4"/>
    <w:rsid w:val="00BA37F5"/>
    <w:rsid w:val="00BA57AB"/>
    <w:rsid w:val="00BA6ACC"/>
    <w:rsid w:val="00BB0B86"/>
    <w:rsid w:val="00BB20E5"/>
    <w:rsid w:val="00BB3B5B"/>
    <w:rsid w:val="00BC034E"/>
    <w:rsid w:val="00BC0991"/>
    <w:rsid w:val="00BC191F"/>
    <w:rsid w:val="00BC2869"/>
    <w:rsid w:val="00BC2E1D"/>
    <w:rsid w:val="00BC3FC3"/>
    <w:rsid w:val="00BC46BB"/>
    <w:rsid w:val="00BC47A2"/>
    <w:rsid w:val="00BC4C11"/>
    <w:rsid w:val="00BC68DB"/>
    <w:rsid w:val="00BD0971"/>
    <w:rsid w:val="00BD78B1"/>
    <w:rsid w:val="00BE7539"/>
    <w:rsid w:val="00BF210B"/>
    <w:rsid w:val="00C00270"/>
    <w:rsid w:val="00C00979"/>
    <w:rsid w:val="00C00C54"/>
    <w:rsid w:val="00C05897"/>
    <w:rsid w:val="00C06A14"/>
    <w:rsid w:val="00C0777C"/>
    <w:rsid w:val="00C119AF"/>
    <w:rsid w:val="00C11E97"/>
    <w:rsid w:val="00C123FC"/>
    <w:rsid w:val="00C2108E"/>
    <w:rsid w:val="00C2201F"/>
    <w:rsid w:val="00C2766A"/>
    <w:rsid w:val="00C30C3B"/>
    <w:rsid w:val="00C33AFC"/>
    <w:rsid w:val="00C36AA1"/>
    <w:rsid w:val="00C40EC7"/>
    <w:rsid w:val="00C44212"/>
    <w:rsid w:val="00C5796E"/>
    <w:rsid w:val="00C60F97"/>
    <w:rsid w:val="00C61311"/>
    <w:rsid w:val="00C617E7"/>
    <w:rsid w:val="00C644FC"/>
    <w:rsid w:val="00C6577F"/>
    <w:rsid w:val="00C65C2E"/>
    <w:rsid w:val="00C72B61"/>
    <w:rsid w:val="00C7463F"/>
    <w:rsid w:val="00C77FF8"/>
    <w:rsid w:val="00C80558"/>
    <w:rsid w:val="00C819FB"/>
    <w:rsid w:val="00C81A1E"/>
    <w:rsid w:val="00C867D7"/>
    <w:rsid w:val="00C87CC6"/>
    <w:rsid w:val="00C95525"/>
    <w:rsid w:val="00C97356"/>
    <w:rsid w:val="00CA114E"/>
    <w:rsid w:val="00CA191C"/>
    <w:rsid w:val="00CA4D05"/>
    <w:rsid w:val="00CB0321"/>
    <w:rsid w:val="00CB10E9"/>
    <w:rsid w:val="00CB3F72"/>
    <w:rsid w:val="00CB3FCD"/>
    <w:rsid w:val="00CB49D4"/>
    <w:rsid w:val="00CB6E50"/>
    <w:rsid w:val="00CB76BA"/>
    <w:rsid w:val="00CB7B49"/>
    <w:rsid w:val="00CC0D0B"/>
    <w:rsid w:val="00CC1BA8"/>
    <w:rsid w:val="00CC1FC5"/>
    <w:rsid w:val="00CC205E"/>
    <w:rsid w:val="00CD0B91"/>
    <w:rsid w:val="00CD184D"/>
    <w:rsid w:val="00CD4D61"/>
    <w:rsid w:val="00CD5650"/>
    <w:rsid w:val="00CD61BA"/>
    <w:rsid w:val="00CE01C8"/>
    <w:rsid w:val="00CE3876"/>
    <w:rsid w:val="00CE47B7"/>
    <w:rsid w:val="00CE5601"/>
    <w:rsid w:val="00CF0139"/>
    <w:rsid w:val="00CF0F9A"/>
    <w:rsid w:val="00CF210B"/>
    <w:rsid w:val="00CF7218"/>
    <w:rsid w:val="00D00363"/>
    <w:rsid w:val="00D0748E"/>
    <w:rsid w:val="00D11B7C"/>
    <w:rsid w:val="00D134B8"/>
    <w:rsid w:val="00D16AE6"/>
    <w:rsid w:val="00D172DF"/>
    <w:rsid w:val="00D20EA2"/>
    <w:rsid w:val="00D24531"/>
    <w:rsid w:val="00D248CB"/>
    <w:rsid w:val="00D269DA"/>
    <w:rsid w:val="00D336FC"/>
    <w:rsid w:val="00D33F75"/>
    <w:rsid w:val="00D35697"/>
    <w:rsid w:val="00D3696D"/>
    <w:rsid w:val="00D370FD"/>
    <w:rsid w:val="00D40A36"/>
    <w:rsid w:val="00D46165"/>
    <w:rsid w:val="00D46311"/>
    <w:rsid w:val="00D55E69"/>
    <w:rsid w:val="00D646DC"/>
    <w:rsid w:val="00D6490A"/>
    <w:rsid w:val="00D66A9F"/>
    <w:rsid w:val="00D83194"/>
    <w:rsid w:val="00D8746E"/>
    <w:rsid w:val="00D907ED"/>
    <w:rsid w:val="00D9101F"/>
    <w:rsid w:val="00D91145"/>
    <w:rsid w:val="00D9240B"/>
    <w:rsid w:val="00D935A2"/>
    <w:rsid w:val="00D93E03"/>
    <w:rsid w:val="00D95A2A"/>
    <w:rsid w:val="00DA0A78"/>
    <w:rsid w:val="00DA0BA6"/>
    <w:rsid w:val="00DA730D"/>
    <w:rsid w:val="00DB7FF5"/>
    <w:rsid w:val="00DC56DD"/>
    <w:rsid w:val="00DD3350"/>
    <w:rsid w:val="00DD3966"/>
    <w:rsid w:val="00DD571E"/>
    <w:rsid w:val="00DE552E"/>
    <w:rsid w:val="00DE7648"/>
    <w:rsid w:val="00DF0FC0"/>
    <w:rsid w:val="00DF7591"/>
    <w:rsid w:val="00E03318"/>
    <w:rsid w:val="00E03C03"/>
    <w:rsid w:val="00E05BA3"/>
    <w:rsid w:val="00E05CB5"/>
    <w:rsid w:val="00E061BC"/>
    <w:rsid w:val="00E06AC8"/>
    <w:rsid w:val="00E07484"/>
    <w:rsid w:val="00E1222F"/>
    <w:rsid w:val="00E13B5B"/>
    <w:rsid w:val="00E16C38"/>
    <w:rsid w:val="00E3078E"/>
    <w:rsid w:val="00E31660"/>
    <w:rsid w:val="00E32BEF"/>
    <w:rsid w:val="00E366B1"/>
    <w:rsid w:val="00E40317"/>
    <w:rsid w:val="00E41BB8"/>
    <w:rsid w:val="00E42172"/>
    <w:rsid w:val="00E46BDC"/>
    <w:rsid w:val="00E530D1"/>
    <w:rsid w:val="00E534CB"/>
    <w:rsid w:val="00E549A8"/>
    <w:rsid w:val="00E6280A"/>
    <w:rsid w:val="00E6572E"/>
    <w:rsid w:val="00E658D4"/>
    <w:rsid w:val="00E66B06"/>
    <w:rsid w:val="00E671A8"/>
    <w:rsid w:val="00E764EC"/>
    <w:rsid w:val="00E77D75"/>
    <w:rsid w:val="00E807F7"/>
    <w:rsid w:val="00E82CC9"/>
    <w:rsid w:val="00E868CC"/>
    <w:rsid w:val="00E86BDE"/>
    <w:rsid w:val="00E87B9C"/>
    <w:rsid w:val="00E91A6B"/>
    <w:rsid w:val="00E94339"/>
    <w:rsid w:val="00E95884"/>
    <w:rsid w:val="00E95DCD"/>
    <w:rsid w:val="00E97110"/>
    <w:rsid w:val="00EA706C"/>
    <w:rsid w:val="00EC1390"/>
    <w:rsid w:val="00EC18A2"/>
    <w:rsid w:val="00EC2021"/>
    <w:rsid w:val="00EC6427"/>
    <w:rsid w:val="00ED08BD"/>
    <w:rsid w:val="00ED0ACA"/>
    <w:rsid w:val="00ED1C9C"/>
    <w:rsid w:val="00ED2C9D"/>
    <w:rsid w:val="00ED4158"/>
    <w:rsid w:val="00ED5091"/>
    <w:rsid w:val="00ED7B01"/>
    <w:rsid w:val="00EE1EFD"/>
    <w:rsid w:val="00EE1F29"/>
    <w:rsid w:val="00EE2063"/>
    <w:rsid w:val="00EE32EA"/>
    <w:rsid w:val="00EF09F0"/>
    <w:rsid w:val="00EF3D9D"/>
    <w:rsid w:val="00EF5D6D"/>
    <w:rsid w:val="00F01DF3"/>
    <w:rsid w:val="00F01DF5"/>
    <w:rsid w:val="00F031E2"/>
    <w:rsid w:val="00F05F51"/>
    <w:rsid w:val="00F109AE"/>
    <w:rsid w:val="00F117D0"/>
    <w:rsid w:val="00F14872"/>
    <w:rsid w:val="00F157FC"/>
    <w:rsid w:val="00F17259"/>
    <w:rsid w:val="00F17BCA"/>
    <w:rsid w:val="00F24237"/>
    <w:rsid w:val="00F27C6F"/>
    <w:rsid w:val="00F313C3"/>
    <w:rsid w:val="00F333E0"/>
    <w:rsid w:val="00F34938"/>
    <w:rsid w:val="00F36B8C"/>
    <w:rsid w:val="00F4044E"/>
    <w:rsid w:val="00F40C7A"/>
    <w:rsid w:val="00F40E76"/>
    <w:rsid w:val="00F448D1"/>
    <w:rsid w:val="00F46631"/>
    <w:rsid w:val="00F474F0"/>
    <w:rsid w:val="00F53176"/>
    <w:rsid w:val="00F53426"/>
    <w:rsid w:val="00F5556B"/>
    <w:rsid w:val="00F559F0"/>
    <w:rsid w:val="00F5772C"/>
    <w:rsid w:val="00F60DAD"/>
    <w:rsid w:val="00F63DF2"/>
    <w:rsid w:val="00F66259"/>
    <w:rsid w:val="00F72564"/>
    <w:rsid w:val="00F73422"/>
    <w:rsid w:val="00F759F1"/>
    <w:rsid w:val="00F77BE5"/>
    <w:rsid w:val="00F77EDD"/>
    <w:rsid w:val="00F8020F"/>
    <w:rsid w:val="00F80EB4"/>
    <w:rsid w:val="00F8163F"/>
    <w:rsid w:val="00F8299F"/>
    <w:rsid w:val="00F86772"/>
    <w:rsid w:val="00F901FA"/>
    <w:rsid w:val="00F92126"/>
    <w:rsid w:val="00F94EF5"/>
    <w:rsid w:val="00F97431"/>
    <w:rsid w:val="00FA024F"/>
    <w:rsid w:val="00FA0519"/>
    <w:rsid w:val="00FA0885"/>
    <w:rsid w:val="00FA5030"/>
    <w:rsid w:val="00FA5130"/>
    <w:rsid w:val="00FB0AC8"/>
    <w:rsid w:val="00FB2D56"/>
    <w:rsid w:val="00FB5714"/>
    <w:rsid w:val="00FC0B6F"/>
    <w:rsid w:val="00FC25BA"/>
    <w:rsid w:val="00FC34B6"/>
    <w:rsid w:val="00FC34EB"/>
    <w:rsid w:val="00FD38D7"/>
    <w:rsid w:val="00FD3DB5"/>
    <w:rsid w:val="00FD41F1"/>
    <w:rsid w:val="00FD5CCF"/>
    <w:rsid w:val="00FD673F"/>
    <w:rsid w:val="00FE37A6"/>
    <w:rsid w:val="00FE57CF"/>
    <w:rsid w:val="00FE7A6C"/>
    <w:rsid w:val="00FF1627"/>
    <w:rsid w:val="00FF31EE"/>
    <w:rsid w:val="00FF3CFE"/>
    <w:rsid w:val="00FF4A76"/>
    <w:rsid w:val="04EDC68E"/>
    <w:rsid w:val="084E3898"/>
    <w:rsid w:val="0B164241"/>
    <w:rsid w:val="0CE96309"/>
    <w:rsid w:val="0FB71802"/>
    <w:rsid w:val="0FC4136F"/>
    <w:rsid w:val="19158E38"/>
    <w:rsid w:val="1B5CAD47"/>
    <w:rsid w:val="1CF343D6"/>
    <w:rsid w:val="22C94522"/>
    <w:rsid w:val="2BB42DEF"/>
    <w:rsid w:val="424DF404"/>
    <w:rsid w:val="455717C2"/>
    <w:rsid w:val="497BEB69"/>
    <w:rsid w:val="4A8ABC60"/>
    <w:rsid w:val="4EEFCF52"/>
    <w:rsid w:val="5648E3DD"/>
    <w:rsid w:val="642EA302"/>
    <w:rsid w:val="7A3DBB7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F200DE6"/>
  <w15:chartTrackingRefBased/>
  <w15:docId w15:val="{0B5FC820-A029-4433-986D-75D592A7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9EA"/>
    <w:pPr>
      <w:suppressAutoHyphens/>
      <w:spacing w:line="100" w:lineRule="atLeast"/>
      <w:jc w:val="both"/>
    </w:pPr>
    <w:rPr>
      <w:rFonts w:ascii="Arial" w:eastAsia="SimSun" w:hAnsi="Arial" w:cs="Arial"/>
      <w:color w:val="000000"/>
      <w:sz w:val="22"/>
      <w:szCs w:val="24"/>
      <w:lang w:val="en-US" w:eastAsia="ar-SA"/>
    </w:rPr>
  </w:style>
  <w:style w:type="paragraph" w:styleId="Heading1">
    <w:name w:val="heading 1"/>
    <w:basedOn w:val="Normal"/>
    <w:next w:val="BodyText"/>
    <w:qFormat/>
    <w:rsid w:val="00783D02"/>
    <w:pPr>
      <w:keepNext/>
      <w:keepLines/>
      <w:numPr>
        <w:numId w:val="2"/>
      </w:numPr>
      <w:spacing w:before="100" w:after="100"/>
      <w:outlineLvl w:val="0"/>
    </w:pPr>
    <w:rPr>
      <w:b/>
      <w:sz w:val="24"/>
      <w:szCs w:val="32"/>
    </w:rPr>
  </w:style>
  <w:style w:type="paragraph" w:styleId="Heading2">
    <w:name w:val="heading 2"/>
    <w:basedOn w:val="Heading1"/>
    <w:next w:val="BodyText"/>
    <w:qFormat/>
    <w:rsid w:val="005B6585"/>
    <w:pPr>
      <w:numPr>
        <w:ilvl w:val="1"/>
      </w:numPr>
      <w:outlineLvl w:val="1"/>
    </w:pPr>
    <w:rPr>
      <w:sz w:val="22"/>
      <w:szCs w:val="22"/>
    </w:rPr>
  </w:style>
  <w:style w:type="paragraph" w:styleId="Heading3">
    <w:name w:val="heading 3"/>
    <w:basedOn w:val="Normal"/>
    <w:next w:val="BodyText"/>
    <w:qFormat/>
    <w:rsid w:val="004B3D54"/>
    <w:pPr>
      <w:keepNext/>
      <w:keepLines/>
      <w:numPr>
        <w:ilvl w:val="2"/>
        <w:numId w:val="2"/>
      </w:numPr>
      <w:tabs>
        <w:tab w:val="clear" w:pos="3828"/>
        <w:tab w:val="num" w:pos="0"/>
      </w:tabs>
      <w:spacing w:before="120" w:after="120"/>
      <w:ind w:left="720"/>
      <w:outlineLvl w:val="2"/>
    </w:pPr>
    <w:rPr>
      <w:b/>
      <w:bCs/>
      <w:iCs/>
      <w:lang w:val="en-CA"/>
    </w:rPr>
  </w:style>
  <w:style w:type="paragraph" w:styleId="Heading4">
    <w:name w:val="heading 4"/>
    <w:basedOn w:val="Normal"/>
    <w:next w:val="BodyText"/>
    <w:qFormat/>
    <w:pPr>
      <w:keepNext/>
      <w:keepLines/>
      <w:numPr>
        <w:ilvl w:val="3"/>
        <w:numId w:val="2"/>
      </w:numPr>
      <w:spacing w:before="120" w:after="120"/>
      <w:outlineLvl w:val="3"/>
    </w:pPr>
    <w:rPr>
      <w:b/>
      <w:iCs/>
    </w:rPr>
  </w:style>
  <w:style w:type="paragraph" w:styleId="Heading5">
    <w:name w:val="heading 5"/>
    <w:basedOn w:val="Normal"/>
    <w:next w:val="BodyText"/>
    <w:qFormat/>
    <w:rsid w:val="000E0BBA"/>
    <w:pPr>
      <w:keepNext/>
      <w:keepLines/>
      <w:numPr>
        <w:ilvl w:val="4"/>
        <w:numId w:val="2"/>
      </w:numPr>
      <w:spacing w:before="40"/>
      <w:outlineLvl w:val="4"/>
    </w:pPr>
    <w:rPr>
      <w:b/>
      <w:color w:val="2E74B5"/>
    </w:rPr>
  </w:style>
  <w:style w:type="paragraph" w:styleId="Heading6">
    <w:name w:val="heading 6"/>
    <w:basedOn w:val="Normal"/>
    <w:next w:val="BodyText"/>
    <w:qFormat/>
    <w:pPr>
      <w:keepNext/>
      <w:keepLines/>
      <w:numPr>
        <w:ilvl w:val="5"/>
        <w:numId w:val="2"/>
      </w:numPr>
      <w:spacing w:before="40"/>
      <w:outlineLvl w:val="5"/>
    </w:pPr>
    <w:rPr>
      <w:rFonts w:ascii="Calibri Light" w:hAnsi="Calibri Light"/>
      <w:color w:val="1F4D78"/>
    </w:rPr>
  </w:style>
  <w:style w:type="paragraph" w:styleId="Heading7">
    <w:name w:val="heading 7"/>
    <w:basedOn w:val="Normal"/>
    <w:next w:val="BodyText"/>
    <w:qFormat/>
    <w:pPr>
      <w:keepNext/>
      <w:keepLines/>
      <w:numPr>
        <w:ilvl w:val="6"/>
        <w:numId w:val="2"/>
      </w:numPr>
      <w:spacing w:before="40"/>
      <w:outlineLvl w:val="6"/>
    </w:pPr>
    <w:rPr>
      <w:rFonts w:ascii="Calibri Light" w:hAnsi="Calibri Light"/>
      <w:i/>
      <w:iCs/>
      <w:color w:val="1F4D78"/>
    </w:rPr>
  </w:style>
  <w:style w:type="paragraph" w:styleId="Heading8">
    <w:name w:val="heading 8"/>
    <w:basedOn w:val="Normal"/>
    <w:next w:val="BodyText"/>
    <w:qFormat/>
    <w:pPr>
      <w:keepNext/>
      <w:keepLines/>
      <w:numPr>
        <w:ilvl w:val="7"/>
        <w:numId w:val="2"/>
      </w:numPr>
      <w:spacing w:before="40"/>
      <w:outlineLvl w:val="7"/>
    </w:pPr>
    <w:rPr>
      <w:rFonts w:ascii="Calibri Light" w:hAnsi="Calibri Light"/>
      <w:color w:val="272727"/>
      <w:sz w:val="21"/>
      <w:szCs w:val="21"/>
    </w:rPr>
  </w:style>
  <w:style w:type="paragraph" w:styleId="Heading9">
    <w:name w:val="heading 9"/>
    <w:basedOn w:val="Normal"/>
    <w:next w:val="BodyText"/>
    <w:qFormat/>
    <w:pPr>
      <w:keepNext/>
      <w:keepLines/>
      <w:numPr>
        <w:ilvl w:val="8"/>
        <w:numId w:val="2"/>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Char">
    <w:name w:val="Note Char"/>
    <w:basedOn w:val="DefaultParagraphFont"/>
    <w:rPr>
      <w:rFonts w:ascii="Times-Roman" w:hAnsi="Times-Roman" w:cs="Times-Roman"/>
      <w:b/>
      <w:color w:val="44546A"/>
      <w:sz w:val="16"/>
      <w:szCs w:val="18"/>
    </w:rPr>
  </w:style>
  <w:style w:type="character" w:customStyle="1" w:styleId="TitleChar">
    <w:name w:val="Title Char"/>
    <w:basedOn w:val="DefaultParagraphFont"/>
    <w:rPr>
      <w:rFonts w:ascii="Arial" w:hAnsi="Arial"/>
      <w:b/>
      <w:spacing w:val="-10"/>
      <w:kern w:val="1"/>
      <w:szCs w:val="56"/>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Arial" w:hAnsi="Arial"/>
      <w:b/>
      <w:sz w:val="24"/>
      <w:szCs w:val="32"/>
    </w:rPr>
  </w:style>
  <w:style w:type="character" w:customStyle="1" w:styleId="Heading2Char">
    <w:name w:val="Heading 2 Char"/>
    <w:basedOn w:val="DefaultParagraphFont"/>
    <w:rPr>
      <w:rFonts w:ascii="Arial" w:hAnsi="Arial"/>
      <w:b/>
    </w:rPr>
  </w:style>
  <w:style w:type="character" w:customStyle="1" w:styleId="Heading3Char">
    <w:name w:val="Heading 3 Char"/>
    <w:basedOn w:val="DefaultParagraphFont"/>
    <w:rPr>
      <w:rFonts w:ascii="Arial" w:hAnsi="Arial"/>
      <w:b/>
      <w:bCs/>
      <w:iCs/>
      <w:szCs w:val="24"/>
      <w:lang w:val="en-CA"/>
    </w:rPr>
  </w:style>
  <w:style w:type="character" w:customStyle="1" w:styleId="Heading4Char">
    <w:name w:val="Heading 4 Char"/>
    <w:basedOn w:val="DefaultParagraphFont"/>
    <w:rPr>
      <w:rFonts w:ascii="Arial" w:hAnsi="Arial"/>
      <w:b/>
      <w:iCs/>
    </w:rPr>
  </w:style>
  <w:style w:type="character" w:customStyle="1" w:styleId="Heading5Char">
    <w:name w:val="Heading 5 Char"/>
    <w:basedOn w:val="DefaultParagraphFont"/>
    <w:rPr>
      <w:rFonts w:ascii="Calibri Light" w:hAnsi="Calibri Light"/>
      <w:color w:val="2E74B5"/>
      <w:sz w:val="16"/>
    </w:rPr>
  </w:style>
  <w:style w:type="character" w:customStyle="1" w:styleId="Heading6Char">
    <w:name w:val="Heading 6 Char"/>
    <w:basedOn w:val="DefaultParagraphFont"/>
    <w:rPr>
      <w:rFonts w:ascii="Calibri Light" w:hAnsi="Calibri Light"/>
      <w:color w:val="1F4D78"/>
      <w:sz w:val="16"/>
    </w:rPr>
  </w:style>
  <w:style w:type="character" w:customStyle="1" w:styleId="Heading7Char">
    <w:name w:val="Heading 7 Char"/>
    <w:basedOn w:val="DefaultParagraphFont"/>
    <w:rPr>
      <w:rFonts w:ascii="Calibri Light" w:hAnsi="Calibri Light"/>
      <w:i/>
      <w:iCs/>
      <w:color w:val="1F4D78"/>
      <w:sz w:val="16"/>
    </w:rPr>
  </w:style>
  <w:style w:type="character" w:customStyle="1" w:styleId="Heading8Char">
    <w:name w:val="Heading 8 Char"/>
    <w:basedOn w:val="DefaultParagraphFont"/>
    <w:rPr>
      <w:rFonts w:ascii="Calibri Light" w:hAnsi="Calibri Light"/>
      <w:color w:val="272727"/>
      <w:sz w:val="21"/>
      <w:szCs w:val="21"/>
    </w:rPr>
  </w:style>
  <w:style w:type="character" w:customStyle="1" w:styleId="Heading9Char">
    <w:name w:val="Heading 9 Char"/>
    <w:basedOn w:val="DefaultParagraphFont"/>
    <w:rPr>
      <w:rFonts w:ascii="Calibri Light" w:hAnsi="Calibri Light"/>
      <w:i/>
      <w:iCs/>
      <w:color w:val="272727"/>
      <w:sz w:val="21"/>
      <w:szCs w:val="21"/>
    </w:rPr>
  </w:style>
  <w:style w:type="character" w:customStyle="1" w:styleId="CommentReference1">
    <w:name w:val="Comment Reference1"/>
    <w:basedOn w:val="DefaultParagraphFont"/>
    <w:rPr>
      <w:sz w:val="16"/>
      <w:szCs w:val="16"/>
    </w:rPr>
  </w:style>
  <w:style w:type="character" w:customStyle="1" w:styleId="templatetextChar">
    <w:name w:val="template text Char"/>
    <w:basedOn w:val="DefaultParagraphFont"/>
    <w:rPr>
      <w:rFonts w:ascii="Arial" w:hAnsi="Arial"/>
      <w:i/>
      <w:iCs/>
      <w:color w:val="FF0000"/>
      <w:sz w:val="18"/>
      <w:szCs w:val="20"/>
    </w:rPr>
  </w:style>
  <w:style w:type="character" w:customStyle="1" w:styleId="CommentTextChar">
    <w:name w:val="Comment Text Char"/>
    <w:basedOn w:val="DefaultParagraphFont"/>
    <w:rPr>
      <w:rFonts w:ascii="Arial" w:hAnsi="Arial"/>
      <w:sz w:val="20"/>
      <w:szCs w:val="20"/>
    </w:rPr>
  </w:style>
  <w:style w:type="character" w:customStyle="1" w:styleId="CommentSubjectChar">
    <w:name w:val="Comment Subject Char"/>
    <w:basedOn w:val="CommentTextChar"/>
    <w:rPr>
      <w:rFonts w:ascii="Arial" w:hAnsi="Arial"/>
      <w:b/>
      <w:bCs/>
      <w:sz w:val="20"/>
      <w:szCs w:val="20"/>
    </w:rPr>
  </w:style>
  <w:style w:type="character" w:customStyle="1" w:styleId="BodyTextChar">
    <w:name w:val="Body Text Char"/>
    <w:basedOn w:val="DefaultParagraphFont"/>
    <w:rPr>
      <w:rFonts w:ascii="Times New Roman" w:hAnsi="Times New Roman"/>
      <w:sz w:val="18"/>
    </w:rPr>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character" w:customStyle="1" w:styleId="AnnexChar">
    <w:name w:val="Annex Char"/>
    <w:basedOn w:val="Heading1Char"/>
    <w:rPr>
      <w:rFonts w:ascii="Arial" w:hAnsi="Arial"/>
      <w:b/>
      <w:sz w:val="24"/>
      <w:szCs w:val="32"/>
    </w:rPr>
  </w:style>
  <w:style w:type="character" w:customStyle="1" w:styleId="HeaderChar">
    <w:name w:val="Header Char"/>
    <w:basedOn w:val="DefaultParagraphFont"/>
    <w:rPr>
      <w:rFonts w:ascii="Times New Roman" w:eastAsia="Times New Roman" w:hAnsi="Times New Roman" w:cs="Times New Roman"/>
      <w:sz w:val="24"/>
      <w:szCs w:val="24"/>
    </w:rPr>
  </w:style>
  <w:style w:type="character" w:customStyle="1" w:styleId="FooterChar">
    <w:name w:val="Footer Char"/>
    <w:basedOn w:val="DefaultParagraphFont"/>
    <w:uiPriority w:val="99"/>
    <w:rPr>
      <w:rFonts w:ascii="Times New Roman" w:eastAsia="Times New Roman" w:hAnsi="Times New Roman" w:cs="Times New Roman"/>
      <w:sz w:val="24"/>
      <w:szCs w:val="24"/>
    </w:rPr>
  </w:style>
  <w:style w:type="character" w:customStyle="1" w:styleId="PageNumber1">
    <w:name w:val="Page Number1"/>
    <w:basedOn w:val="DefaultParagraphFont"/>
  </w:style>
  <w:style w:type="character" w:customStyle="1" w:styleId="FootnoteTextChar">
    <w:name w:val="Footnote Text Char"/>
    <w:basedOn w:val="DefaultParagraphFont"/>
    <w:rPr>
      <w:rFonts w:ascii="Arial" w:eastAsia="Times New Roman" w:hAnsi="Arial" w:cs="Times New Roman"/>
      <w:sz w:val="16"/>
      <w:szCs w:val="20"/>
    </w:rPr>
  </w:style>
  <w:style w:type="character" w:customStyle="1" w:styleId="FootnoteReference1">
    <w:name w:val="Footnote Reference1"/>
    <w:rPr>
      <w:vertAlign w:val="superscript"/>
    </w:rPr>
  </w:style>
  <w:style w:type="character" w:customStyle="1" w:styleId="BodyTextIndentChar">
    <w:name w:val="Body Text Indent Char"/>
    <w:basedOn w:val="DefaultParagraphFont"/>
    <w:rPr>
      <w:rFonts w:ascii="Arial" w:eastAsia="Times New Roman" w:hAnsi="Arial" w:cs="Times New Roman"/>
      <w:sz w:val="20"/>
      <w:szCs w:val="20"/>
      <w:lang w:val="en-CA"/>
    </w:rPr>
  </w:style>
  <w:style w:type="character" w:customStyle="1" w:styleId="BodyText2Char">
    <w:name w:val="Body Text 2 Char"/>
    <w:basedOn w:val="DefaultParagraphFont"/>
    <w:rPr>
      <w:rFonts w:ascii="Arial" w:eastAsia="Times New Roman" w:hAnsi="Arial" w:cs="Times New Roman"/>
      <w:sz w:val="20"/>
      <w:szCs w:val="16"/>
      <w:lang w:val="en-CA"/>
    </w:rPr>
  </w:style>
  <w:style w:type="character" w:customStyle="1" w:styleId="BodyText3Char">
    <w:name w:val="Body Text 3 Char"/>
    <w:basedOn w:val="DefaultParagraphFont"/>
    <w:rPr>
      <w:rFonts w:ascii="Arial" w:eastAsia="Times New Roman" w:hAnsi="Arial" w:cs="Times New Roman"/>
      <w:sz w:val="16"/>
      <w:szCs w:val="10"/>
      <w:lang w:val="en-CA"/>
    </w:rPr>
  </w:style>
  <w:style w:type="character" w:customStyle="1" w:styleId="HTMLAddressChar">
    <w:name w:val="HTML Address Char"/>
    <w:basedOn w:val="DefaultParagraphFont"/>
    <w:rPr>
      <w:rFonts w:ascii="Arial" w:eastAsia="Times New Roman" w:hAnsi="Arial" w:cs="Times New Roman"/>
      <w:i/>
      <w:iCs/>
      <w:sz w:val="20"/>
      <w:szCs w:val="20"/>
    </w:rPr>
  </w:style>
  <w:style w:type="character" w:customStyle="1" w:styleId="MessageHeaderChar">
    <w:name w:val="Message Header Char"/>
    <w:basedOn w:val="DefaultParagraphFont"/>
    <w:rPr>
      <w:rFonts w:ascii="Arial" w:eastAsia="Times New Roman" w:hAnsi="Arial" w:cs="Arial"/>
      <w:sz w:val="24"/>
      <w:szCs w:val="24"/>
    </w:rPr>
  </w:style>
  <w:style w:type="character" w:customStyle="1" w:styleId="ClosingChar">
    <w:name w:val="Closing Char"/>
    <w:basedOn w:val="DefaultParagraphFont"/>
    <w:rPr>
      <w:rFonts w:ascii="Arial" w:eastAsia="Times New Roman" w:hAnsi="Arial" w:cs="Times New Roman"/>
      <w:sz w:val="20"/>
      <w:szCs w:val="20"/>
    </w:rPr>
  </w:style>
  <w:style w:type="character" w:customStyle="1" w:styleId="EndnoteTextChar">
    <w:name w:val="Endnote Text Char"/>
    <w:basedOn w:val="DefaultParagraphFont"/>
    <w:rPr>
      <w:rFonts w:ascii="Arial" w:eastAsia="Times New Roman" w:hAnsi="Arial" w:cs="Times New Roman"/>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BodyTextFirstIndentChar">
    <w:name w:val="Body Text First Indent Char"/>
    <w:basedOn w:val="BodyTextChar"/>
    <w:rPr>
      <w:rFonts w:ascii="Arial" w:eastAsia="Times New Roman" w:hAnsi="Arial" w:cs="Times New Roman"/>
      <w:sz w:val="18"/>
    </w:rPr>
  </w:style>
  <w:style w:type="character" w:customStyle="1" w:styleId="BodyTextIndent2Char">
    <w:name w:val="Body Text Indent 2 Char"/>
    <w:basedOn w:val="DefaultParagraphFont"/>
    <w:rPr>
      <w:rFonts w:ascii="Arial" w:eastAsia="Times New Roman" w:hAnsi="Arial" w:cs="Times New Roman"/>
      <w:sz w:val="20"/>
      <w:szCs w:val="20"/>
    </w:rPr>
  </w:style>
  <w:style w:type="character" w:customStyle="1" w:styleId="BodyTextIndent3Char">
    <w:name w:val="Body Text Indent 3 Char"/>
    <w:basedOn w:val="DefaultParagraphFont"/>
    <w:rPr>
      <w:rFonts w:ascii="Arial" w:eastAsia="Times New Roman" w:hAnsi="Arial" w:cs="Times New Roman"/>
      <w:sz w:val="16"/>
      <w:szCs w:val="16"/>
    </w:rPr>
  </w:style>
  <w:style w:type="character" w:customStyle="1" w:styleId="BodyTextFirstIndent2Char">
    <w:name w:val="Body Text First Indent 2 Char"/>
    <w:basedOn w:val="BodyTextIndentChar"/>
    <w:rPr>
      <w:rFonts w:ascii="Arial" w:eastAsia="Times New Roman" w:hAnsi="Arial" w:cs="Times New Roman"/>
      <w:sz w:val="20"/>
      <w:szCs w:val="20"/>
      <w:lang w:val="en-CA"/>
    </w:rPr>
  </w:style>
  <w:style w:type="character" w:customStyle="1" w:styleId="SalutationChar">
    <w:name w:val="Salutation Char"/>
    <w:basedOn w:val="DefaultParagraphFont"/>
    <w:rPr>
      <w:rFonts w:ascii="Arial" w:eastAsia="Times New Roman" w:hAnsi="Arial" w:cs="Times New Roman"/>
      <w:sz w:val="20"/>
      <w:szCs w:val="20"/>
    </w:rPr>
  </w:style>
  <w:style w:type="character" w:customStyle="1" w:styleId="SubtitleChar">
    <w:name w:val="Subtitle Char"/>
    <w:basedOn w:val="DefaultParagraphFont"/>
    <w:rPr>
      <w:rFonts w:ascii="Arial" w:eastAsia="Times New Roman" w:hAnsi="Arial" w:cs="Arial"/>
      <w:color w:val="365F91"/>
      <w:sz w:val="24"/>
      <w:szCs w:val="24"/>
    </w:rPr>
  </w:style>
  <w:style w:type="character" w:customStyle="1" w:styleId="MacroTextChar">
    <w:name w:val="Macro Text Char"/>
    <w:basedOn w:val="DefaultParagraphFont"/>
    <w:rPr>
      <w:rFonts w:ascii="Courier New" w:eastAsia="Times New Roman" w:hAnsi="Courier New" w:cs="Courier New"/>
      <w:sz w:val="20"/>
      <w:szCs w:val="20"/>
    </w:rPr>
  </w:style>
  <w:style w:type="character" w:customStyle="1" w:styleId="NoteHeadingChar">
    <w:name w:val="Note Heading Char"/>
    <w:basedOn w:val="DefaultParagraphFont"/>
    <w:rPr>
      <w:rFonts w:ascii="Arial" w:eastAsia="Times New Roman" w:hAnsi="Arial" w:cs="Times New Roman"/>
      <w:sz w:val="20"/>
      <w:szCs w:val="20"/>
    </w:rPr>
  </w:style>
  <w:style w:type="character" w:styleId="FollowedHyperlink">
    <w:name w:val="FollowedHyperlink"/>
    <w:rPr>
      <w:color w:val="800080"/>
      <w:u w:val="single"/>
    </w:rPr>
  </w:style>
  <w:style w:type="character" w:styleId="Strong">
    <w:name w:val="Strong"/>
    <w:qFormat/>
    <w:rPr>
      <w:b/>
      <w:bCs/>
    </w:rPr>
  </w:style>
  <w:style w:type="character" w:customStyle="1" w:styleId="headercellChar">
    <w:name w:val="headercell Char"/>
    <w:rPr>
      <w:b/>
      <w:bCs/>
      <w:sz w:val="24"/>
      <w:szCs w:val="24"/>
      <w:lang w:val="fr-CA" w:eastAsia="ar-SA" w:bidi="ar-SA"/>
    </w:rPr>
  </w:style>
  <w:style w:type="character" w:customStyle="1" w:styleId="BodyChar">
    <w:name w:val="Body Char"/>
    <w:rPr>
      <w:rFonts w:ascii="Arial" w:eastAsia="Times New Roman" w:hAnsi="Arial" w:cs="Times New Roman"/>
      <w:szCs w:val="20"/>
      <w:lang w:val="en-CA"/>
    </w:rPr>
  </w:style>
  <w:style w:type="character" w:styleId="Emphasis">
    <w:name w:val="Emphasis"/>
    <w:qFormat/>
    <w:rPr>
      <w:b/>
      <w:bCs/>
      <w:i w:val="0"/>
      <w:iCs w:val="0"/>
    </w:rPr>
  </w:style>
  <w:style w:type="character" w:customStyle="1" w:styleId="highlightedsearchterm">
    <w:name w:val="highlightedsearchterm"/>
    <w:basedOn w:val="DefaultParagraphFont"/>
  </w:style>
  <w:style w:type="character" w:customStyle="1" w:styleId="ANNEXChar0">
    <w:name w:val="ANNEX Char"/>
    <w:basedOn w:val="Heading1Char"/>
    <w:rPr>
      <w:rFonts w:ascii="Arial" w:eastAsia="Times New Roman" w:hAnsi="Arial" w:cs="Arial"/>
      <w:b/>
      <w:kern w:val="1"/>
      <w:sz w:val="28"/>
      <w:szCs w:val="32"/>
      <w:lang w:val="en-CA"/>
    </w:rPr>
  </w:style>
  <w:style w:type="character" w:customStyle="1" w:styleId="AppH-FChar">
    <w:name w:val="AppH-F Char"/>
    <w:basedOn w:val="ANNEXChar0"/>
    <w:rPr>
      <w:rFonts w:ascii="Arial" w:eastAsia="Times New Roman" w:hAnsi="Arial" w:cs="Arial"/>
      <w:b/>
      <w:bCs/>
      <w:iCs/>
      <w:kern w:val="1"/>
      <w:sz w:val="28"/>
      <w:szCs w:val="32"/>
      <w:lang w:val="en-CA"/>
    </w:rPr>
  </w:style>
  <w:style w:type="character" w:customStyle="1" w:styleId="Annex-F-3Char">
    <w:name w:val="Annex-F-3 Char"/>
    <w:basedOn w:val="Heading4Char"/>
    <w:rPr>
      <w:rFonts w:ascii="Arial" w:hAnsi="Arial"/>
      <w:b/>
      <w:iCs/>
    </w:rPr>
  </w:style>
  <w:style w:type="character" w:customStyle="1" w:styleId="Annex-F-4Char">
    <w:name w:val="Annex-F-4 Char"/>
    <w:basedOn w:val="Annex-F-3Char"/>
    <w:rPr>
      <w:rFonts w:ascii="Arial" w:hAnsi="Arial"/>
      <w:b/>
      <w:iCs/>
    </w:rPr>
  </w:style>
  <w:style w:type="character" w:customStyle="1" w:styleId="Annex-F-7Char">
    <w:name w:val="Annex-F-7 Char"/>
    <w:basedOn w:val="Heading2Char"/>
    <w:rPr>
      <w:rFonts w:ascii="Arial" w:hAnsi="Arial" w:cs="Arial"/>
      <w:b/>
      <w:bCs/>
      <w:iCs/>
      <w:lang w:val="en-CA"/>
    </w:rPr>
  </w:style>
  <w:style w:type="character" w:customStyle="1" w:styleId="Annex-F-1Char">
    <w:name w:val="Annex-F-1 Char"/>
    <w:basedOn w:val="Annex-F-7Char"/>
    <w:rPr>
      <w:rFonts w:ascii="Arial" w:hAnsi="Arial" w:cs="Arial"/>
      <w:b/>
      <w:bCs/>
      <w:iCs/>
      <w:lang w:val="en-CA"/>
    </w:rPr>
  </w:style>
  <w:style w:type="character" w:customStyle="1" w:styleId="AppH-CChar">
    <w:name w:val="AppH-C Char"/>
    <w:basedOn w:val="Heading2Char"/>
    <w:rPr>
      <w:rFonts w:ascii="Arial" w:hAnsi="Arial" w:cs="Arial"/>
      <w:b/>
      <w:bCs/>
      <w:iCs/>
      <w:lang w:val="en-CA"/>
    </w:rPr>
  </w:style>
  <w:style w:type="character" w:customStyle="1" w:styleId="AppH-D-1Char">
    <w:name w:val="AppH-D-1 Char"/>
    <w:basedOn w:val="AppH-CChar"/>
    <w:rPr>
      <w:rFonts w:ascii="Arial" w:hAnsi="Arial" w:cs="Arial"/>
      <w:b/>
      <w:bCs/>
      <w:iCs/>
      <w:lang w:val="en-CA"/>
    </w:rPr>
  </w:style>
  <w:style w:type="character" w:customStyle="1" w:styleId="FieldLabel">
    <w:name w:val="Field Label"/>
    <w:rPr>
      <w:i/>
      <w:iCs/>
      <w:color w:val="004080"/>
      <w:sz w:val="20"/>
      <w:szCs w:val="20"/>
    </w:rPr>
  </w:style>
  <w:style w:type="character" w:customStyle="1" w:styleId="Objecttype">
    <w:name w:val="Object type"/>
    <w:rPr>
      <w:b/>
      <w:bCs/>
      <w:color w:val="000000"/>
      <w:sz w:val="20"/>
      <w:szCs w:val="20"/>
      <w:u w:val="single"/>
    </w:rPr>
  </w:style>
  <w:style w:type="character" w:customStyle="1" w:styleId="S122Heading1Char">
    <w:name w:val="S122Heading1 Char"/>
    <w:basedOn w:val="Heading1Char"/>
    <w:rPr>
      <w:rFonts w:ascii="Arial" w:hAnsi="Arial"/>
      <w:b/>
      <w:sz w:val="24"/>
      <w:szCs w:val="32"/>
    </w:rPr>
  </w:style>
  <w:style w:type="character" w:customStyle="1" w:styleId="S122Heading2Char">
    <w:name w:val="S122Heading2 Char"/>
    <w:basedOn w:val="Heading2Char"/>
    <w:rPr>
      <w:rFonts w:ascii="Arial" w:hAnsi="Arial"/>
      <w:b/>
    </w:rPr>
  </w:style>
  <w:style w:type="character" w:customStyle="1" w:styleId="S122Heading3Char">
    <w:name w:val="S122Heading3 Char"/>
    <w:basedOn w:val="Heading3Char"/>
    <w:rPr>
      <w:rFonts w:ascii="Arial" w:hAnsi="Arial"/>
      <w:b/>
      <w:bCs/>
      <w:iCs/>
      <w:szCs w:val="24"/>
      <w:lang w:val="en-CA"/>
    </w:rPr>
  </w:style>
  <w:style w:type="character" w:customStyle="1" w:styleId="ListParagraphChar">
    <w:name w:val="List Paragraph Char"/>
    <w:basedOn w:val="DefaultParagraphFont"/>
    <w:rPr>
      <w:rFonts w:ascii="Arial" w:hAnsi="Arial"/>
      <w:sz w:val="16"/>
    </w:rPr>
  </w:style>
  <w:style w:type="character" w:customStyle="1" w:styleId="Lev1HeadingChar">
    <w:name w:val="Lev1_Heading Char"/>
    <w:basedOn w:val="ListParagraphChar"/>
    <w:rPr>
      <w:rFonts w:ascii="Arial" w:hAnsi="Arial"/>
      <w:b/>
      <w:sz w:val="24"/>
      <w:szCs w:val="24"/>
    </w:rPr>
  </w:style>
  <w:style w:type="character" w:customStyle="1" w:styleId="Lev2HeadingChar">
    <w:name w:val="Lev2_Heading Char"/>
    <w:basedOn w:val="ListParagraphChar"/>
    <w:rPr>
      <w:rFonts w:ascii="Arial" w:hAnsi="Arial"/>
      <w:b/>
      <w:sz w:val="16"/>
      <w:szCs w:val="24"/>
    </w:rPr>
  </w:style>
  <w:style w:type="character" w:customStyle="1" w:styleId="Lev3HeadingChar">
    <w:name w:val="Lev3_Heading Char"/>
    <w:basedOn w:val="ListParagraphChar"/>
    <w:rPr>
      <w:rFonts w:ascii="Arial" w:hAnsi="Arial"/>
      <w:b/>
      <w:sz w:val="16"/>
      <w:szCs w:val="24"/>
    </w:rPr>
  </w:style>
  <w:style w:type="character" w:customStyle="1" w:styleId="Lev5HeadingChar">
    <w:name w:val="Lev5_Heading Char"/>
    <w:basedOn w:val="ListParagraphChar"/>
    <w:rPr>
      <w:rFonts w:ascii="Arial" w:hAnsi="Arial"/>
      <w:b/>
      <w:sz w:val="16"/>
      <w:szCs w:val="24"/>
    </w:rPr>
  </w:style>
  <w:style w:type="character" w:customStyle="1" w:styleId="Level5HeadingChar">
    <w:name w:val="Level5_Heading Char"/>
    <w:basedOn w:val="ListParagraphChar"/>
    <w:rPr>
      <w:rFonts w:ascii="Arial" w:hAnsi="Arial"/>
      <w:b/>
      <w:sz w:val="16"/>
      <w:szCs w:val="24"/>
    </w:rPr>
  </w:style>
  <w:style w:type="character" w:customStyle="1" w:styleId="Lev4HeadingChar">
    <w:name w:val="Lev4_Heading Char"/>
    <w:basedOn w:val="DefaultParagraphFont"/>
    <w:rPr>
      <w:rFonts w:ascii="Arial" w:hAnsi="Arial"/>
      <w:sz w:val="16"/>
    </w:rPr>
  </w:style>
  <w:style w:type="character" w:customStyle="1" w:styleId="Lev4-HeadingChar">
    <w:name w:val="Lev4-Heading Char"/>
    <w:basedOn w:val="Lev4HeadingChar"/>
    <w:rPr>
      <w:rFonts w:ascii="Arial" w:hAnsi="Arial"/>
      <w:b/>
      <w:sz w:val="16"/>
    </w:rPr>
  </w:style>
  <w:style w:type="character" w:customStyle="1" w:styleId="Defterms">
    <w:name w:val="Defterms"/>
    <w:basedOn w:val="DefaultParagraphFont"/>
    <w:rPr>
      <w:color w:val="00000A"/>
      <w:lang w:val="fr-FR"/>
    </w:rPr>
  </w:style>
  <w:style w:type="character" w:customStyle="1" w:styleId="EndnoteReference1">
    <w:name w:val="Endnote Reference1"/>
    <w:basedOn w:val="DefaultParagraphFont"/>
    <w:rPr>
      <w:vertAlign w:val="superscript"/>
      <w:lang w:val="fr-FR"/>
    </w:rPr>
  </w:style>
  <w:style w:type="character" w:customStyle="1" w:styleId="ExtXref">
    <w:name w:val="ExtXref"/>
    <w:basedOn w:val="DefaultParagraphFont"/>
    <w:rPr>
      <w:color w:val="00000A"/>
      <w:lang w:val="fr-FR"/>
    </w:rPr>
  </w:style>
  <w:style w:type="character" w:customStyle="1" w:styleId="LineNumber1">
    <w:name w:val="Line Number1"/>
    <w:basedOn w:val="DefaultParagraphFont"/>
    <w:rPr>
      <w:lang w:val="fr-FR"/>
    </w:rPr>
  </w:style>
  <w:style w:type="character" w:customStyle="1" w:styleId="TableFootNoteXref">
    <w:name w:val="TableFootNoteXref"/>
    <w:rPr>
      <w:position w:val="8"/>
      <w:sz w:val="14"/>
      <w:lang w:val="fr-FR"/>
    </w:rPr>
  </w:style>
  <w:style w:type="character" w:customStyle="1" w:styleId="attr-list">
    <w:name w:val="attr-list"/>
  </w:style>
  <w:style w:type="character" w:customStyle="1" w:styleId="apple-style-span">
    <w:name w:val="apple-style-span"/>
    <w:basedOn w:val="DefaultParagraphFont"/>
  </w:style>
  <w:style w:type="character" w:customStyle="1" w:styleId="body">
    <w:name w:val="body"/>
    <w:basedOn w:val="DefaultParagraphFont"/>
  </w:style>
  <w:style w:type="character" w:customStyle="1" w:styleId="ListLabel1">
    <w:name w:val="ListLabel 1"/>
    <w:rPr>
      <w:b/>
      <w:i w:val="0"/>
      <w:sz w:val="28"/>
      <w:lang w:val="fr-CA"/>
    </w:rPr>
  </w:style>
  <w:style w:type="character" w:customStyle="1" w:styleId="ListLabel2">
    <w:name w:val="ListLabel 2"/>
    <w:rPr>
      <w:b/>
      <w:i w:val="0"/>
      <w:sz w:val="28"/>
    </w:rPr>
  </w:style>
  <w:style w:type="character" w:customStyle="1" w:styleId="ListLabel3">
    <w:name w:val="ListLabel 3"/>
    <w:rPr>
      <w:b/>
      <w:i w:val="0"/>
      <w:caps w:val="0"/>
      <w:smallCaps w:val="0"/>
      <w:strike w:val="0"/>
      <w:dstrike w:val="0"/>
      <w:color w:val="000000"/>
      <w:spacing w:val="0"/>
      <w:kern w:val="1"/>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rPr>
      <w:b w:val="0"/>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rPr>
      <w:rFonts w:cs="Arial"/>
      <w:b/>
      <w:sz w:val="22"/>
      <w:szCs w:val="22"/>
    </w:rPr>
  </w:style>
  <w:style w:type="character" w:customStyle="1" w:styleId="ListLabel6">
    <w:name w:val="ListLabel 6"/>
    <w:rPr>
      <w:rFonts w:cs="Courier New"/>
    </w:rPr>
  </w:style>
  <w:style w:type="character" w:customStyle="1" w:styleId="ListLabel7">
    <w:name w:val="ListLabel 7"/>
    <w:rPr>
      <w:sz w:val="22"/>
    </w:rPr>
  </w:style>
  <w:style w:type="character" w:customStyle="1" w:styleId="ListLabel8">
    <w:name w:val="ListLabel 8"/>
    <w:rPr>
      <w:sz w:val="24"/>
    </w:rPr>
  </w:style>
  <w:style w:type="character" w:customStyle="1" w:styleId="ListLabel9">
    <w:name w:val="ListLabel 9"/>
    <w:rPr>
      <w:b/>
      <w:bCs w:val="0"/>
      <w:i w:val="0"/>
      <w:caps w:val="0"/>
      <w:smallCaps w:val="0"/>
      <w:strike w:val="0"/>
      <w:dstrike w:val="0"/>
      <w:vanish w:val="0"/>
      <w:color w:val="000000"/>
      <w:spacing w:val="0"/>
      <w:kern w:val="1"/>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CommentReference">
    <w:name w:val="annotation reference"/>
    <w:rPr>
      <w:sz w:val="16"/>
      <w:szCs w:val="16"/>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link w:val="BodyTextChar1"/>
    <w:rsid w:val="00F333E0"/>
  </w:style>
  <w:style w:type="paragraph" w:styleId="List">
    <w:name w:val="List"/>
    <w:basedOn w:val="Normal"/>
    <w:pPr>
      <w:spacing w:before="200"/>
      <w:ind w:left="283" w:hanging="283"/>
    </w:pPr>
    <w:rPr>
      <w:rFonts w:eastAsia="Times New Roman" w:cs="Times New Roman"/>
      <w:sz w:val="20"/>
      <w:szCs w:val="20"/>
    </w:rPr>
  </w:style>
  <w:style w:type="paragraph" w:styleId="Caption">
    <w:name w:val="caption"/>
    <w:basedOn w:val="Normal"/>
    <w:qFormat/>
    <w:rsid w:val="00861C3C"/>
    <w:pPr>
      <w:suppressLineNumbers/>
      <w:spacing w:before="120" w:after="120"/>
    </w:pPr>
    <w:rPr>
      <w:iCs/>
    </w:rPr>
  </w:style>
  <w:style w:type="paragraph" w:customStyle="1" w:styleId="Index">
    <w:name w:val="Index"/>
    <w:basedOn w:val="Normal"/>
    <w:pPr>
      <w:suppressLineNumbers/>
    </w:pPr>
  </w:style>
  <w:style w:type="paragraph" w:customStyle="1" w:styleId="Note">
    <w:name w:val="Note"/>
    <w:basedOn w:val="Normal"/>
    <w:pPr>
      <w:ind w:left="900"/>
    </w:pPr>
    <w:rPr>
      <w:rFonts w:ascii="Times-Roman" w:hAnsi="Times-Roman" w:cs="Times-Roman"/>
      <w:b/>
      <w:color w:val="44546A"/>
      <w:szCs w:val="18"/>
    </w:rPr>
  </w:style>
  <w:style w:type="paragraph" w:styleId="Title">
    <w:name w:val="Title"/>
    <w:basedOn w:val="Normal"/>
    <w:next w:val="Subtitle"/>
    <w:qFormat/>
    <w:pPr>
      <w:jc w:val="center"/>
    </w:pPr>
    <w:rPr>
      <w:b/>
      <w:bCs/>
      <w:spacing w:val="-10"/>
      <w:kern w:val="1"/>
      <w:sz w:val="36"/>
      <w:szCs w:val="56"/>
    </w:rPr>
  </w:style>
  <w:style w:type="paragraph" w:styleId="Subtitle">
    <w:name w:val="Subtitle"/>
    <w:basedOn w:val="Normal"/>
    <w:next w:val="BodyText"/>
    <w:qFormat/>
    <w:pPr>
      <w:keepNext/>
      <w:spacing w:after="120"/>
      <w:jc w:val="center"/>
    </w:pPr>
    <w:rPr>
      <w:rFonts w:eastAsia="Times New Roman"/>
      <w:i/>
      <w:iCs/>
      <w:color w:val="365F91"/>
    </w:rPr>
  </w:style>
  <w:style w:type="paragraph" w:styleId="BalloonText">
    <w:name w:val="Balloon Text"/>
    <w:basedOn w:val="Normal"/>
    <w:rPr>
      <w:rFonts w:ascii="Segoe UI" w:hAnsi="Segoe UI" w:cs="Segoe UI"/>
      <w:sz w:val="18"/>
      <w:szCs w:val="18"/>
    </w:rPr>
  </w:style>
  <w:style w:type="paragraph" w:styleId="ListParagraph">
    <w:name w:val="List Paragraph"/>
    <w:basedOn w:val="Normal"/>
    <w:uiPriority w:val="34"/>
    <w:qFormat/>
    <w:pPr>
      <w:ind w:left="720"/>
    </w:pPr>
  </w:style>
  <w:style w:type="paragraph" w:customStyle="1" w:styleId="templatetext">
    <w:name w:val="template text"/>
    <w:basedOn w:val="Normal"/>
    <w:pPr>
      <w:spacing w:after="120"/>
    </w:pPr>
    <w:rPr>
      <w:i/>
      <w:iCs/>
      <w:color w:val="FF0000"/>
      <w:sz w:val="18"/>
      <w:szCs w:val="20"/>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customStyle="1" w:styleId="ISOChange">
    <w:name w:val="ISO_Change"/>
    <w:basedOn w:val="Normal"/>
    <w:pPr>
      <w:spacing w:before="210" w:line="210" w:lineRule="exact"/>
    </w:pPr>
    <w:rPr>
      <w:rFonts w:eastAsia="Times New Roman" w:cs="Times New Roman"/>
      <w:sz w:val="18"/>
      <w:szCs w:val="20"/>
      <w:lang w:val="en-GB"/>
    </w:rPr>
  </w:style>
  <w:style w:type="paragraph" w:customStyle="1" w:styleId="NormReference">
    <w:name w:val="Norm Reference"/>
    <w:basedOn w:val="Normal"/>
    <w:pPr>
      <w:tabs>
        <w:tab w:val="left" w:pos="1418"/>
      </w:tabs>
      <w:spacing w:after="120"/>
      <w:ind w:left="1152" w:hanging="432"/>
    </w:pPr>
    <w:rPr>
      <w:rFonts w:eastAsia="Times New Roman"/>
      <w:szCs w:val="20"/>
      <w:lang w:val="en-CA"/>
    </w:rPr>
  </w:style>
  <w:style w:type="paragraph" w:styleId="Bibliography">
    <w:name w:val="Bibliography"/>
    <w:basedOn w:val="Normal"/>
  </w:style>
  <w:style w:type="paragraph" w:customStyle="1" w:styleId="CM7">
    <w:name w:val="CM7"/>
    <w:basedOn w:val="Normal"/>
    <w:pPr>
      <w:widowControl w:val="0"/>
    </w:pPr>
  </w:style>
  <w:style w:type="paragraph" w:customStyle="1" w:styleId="Term">
    <w:name w:val="Term"/>
    <w:basedOn w:val="BodyText"/>
    <w:pPr>
      <w:spacing w:before="240"/>
      <w:ind w:left="567"/>
    </w:pPr>
    <w:rPr>
      <w:rFonts w:eastAsia="Times New Roman" w:cs="Times New Roman"/>
      <w:szCs w:val="20"/>
      <w:lang w:val="en-GB"/>
    </w:rPr>
  </w:style>
  <w:style w:type="paragraph" w:customStyle="1" w:styleId="Caption1">
    <w:name w:val="Caption1"/>
    <w:basedOn w:val="Normal"/>
    <w:pPr>
      <w:spacing w:after="200"/>
    </w:pPr>
    <w:rPr>
      <w:rFonts w:ascii="Times New Roman" w:hAnsi="Times New Roman"/>
      <w:i/>
      <w:iCs/>
      <w:color w:val="44546A"/>
      <w:sz w:val="18"/>
      <w:szCs w:val="18"/>
    </w:rPr>
  </w:style>
  <w:style w:type="paragraph" w:customStyle="1" w:styleId="CM2">
    <w:name w:val="CM2"/>
    <w:basedOn w:val="Normal"/>
    <w:pPr>
      <w:widowControl w:val="0"/>
      <w:spacing w:line="186" w:lineRule="atLeast"/>
    </w:pPr>
  </w:style>
  <w:style w:type="paragraph" w:customStyle="1" w:styleId="Annex">
    <w:name w:val="Annex"/>
    <w:basedOn w:val="Heading1"/>
    <w:pPr>
      <w:numPr>
        <w:numId w:val="0"/>
      </w:numPr>
    </w:pPr>
  </w:style>
  <w:style w:type="paragraph" w:customStyle="1" w:styleId="Tabletitle">
    <w:name w:val="Table title"/>
    <w:basedOn w:val="Normal"/>
    <w:pPr>
      <w:keepNext/>
      <w:spacing w:before="60" w:after="60"/>
      <w:jc w:val="center"/>
    </w:pPr>
    <w:rPr>
      <w:rFonts w:eastAsia="MS Mincho" w:cs="Times New Roman"/>
      <w:b/>
      <w:szCs w:val="20"/>
      <w:lang w:val="de-DE"/>
    </w:rPr>
  </w:style>
  <w:style w:type="paragraph" w:customStyle="1" w:styleId="Tabletext">
    <w:name w:val="Table text"/>
    <w:basedOn w:val="Normal"/>
    <w:pPr>
      <w:spacing w:before="60" w:after="60"/>
    </w:pPr>
    <w:rPr>
      <w:rFonts w:eastAsia="MS Mincho" w:cs="Times New Roman"/>
      <w:szCs w:val="16"/>
      <w:lang w:val="en-GB"/>
    </w:rPr>
  </w:style>
  <w:style w:type="paragraph" w:customStyle="1" w:styleId="Body0">
    <w:name w:val="Body"/>
    <w:basedOn w:val="Normal"/>
    <w:pPr>
      <w:spacing w:after="240"/>
      <w:ind w:left="567"/>
    </w:pPr>
    <w:rPr>
      <w:rFonts w:eastAsia="Times New Roman" w:cs="Times New Roman"/>
      <w:szCs w:val="20"/>
      <w:lang w:val="en-CA"/>
    </w:rPr>
  </w:style>
  <w:style w:type="paragraph" w:styleId="ListNumber">
    <w:name w:val="List Number"/>
    <w:basedOn w:val="Normal"/>
    <w:pPr>
      <w:tabs>
        <w:tab w:val="num" w:pos="0"/>
      </w:tabs>
      <w:ind w:left="432" w:hanging="432"/>
    </w:pPr>
    <w:rPr>
      <w:rFonts w:ascii="Times New Roman" w:eastAsia="Times New Roman" w:hAnsi="Times New Roman" w:cs="Times New Roman"/>
    </w:rPr>
  </w:style>
  <w:style w:type="paragraph" w:styleId="ListBullet">
    <w:name w:val="List Bullet"/>
    <w:basedOn w:val="Normal"/>
    <w:rPr>
      <w:rFonts w:eastAsia="Times New Roman" w:cs="Times New Roman"/>
    </w:rPr>
  </w:style>
  <w:style w:type="paragraph" w:styleId="Header">
    <w:name w:val="header"/>
    <w:basedOn w:val="Normal"/>
    <w:pPr>
      <w:suppressLineNumbers/>
      <w:tabs>
        <w:tab w:val="center" w:pos="4320"/>
        <w:tab w:val="right" w:pos="8640"/>
      </w:tabs>
    </w:pPr>
    <w:rPr>
      <w:rFonts w:ascii="Times New Roman" w:eastAsia="Times New Roman" w:hAnsi="Times New Roman" w:cs="Times New Roman"/>
    </w:rPr>
  </w:style>
  <w:style w:type="paragraph" w:styleId="Footer">
    <w:name w:val="footer"/>
    <w:basedOn w:val="Normal"/>
    <w:uiPriority w:val="99"/>
    <w:pPr>
      <w:suppressLineNumbers/>
      <w:tabs>
        <w:tab w:val="center" w:pos="4320"/>
        <w:tab w:val="right" w:pos="8640"/>
      </w:tabs>
    </w:pPr>
    <w:rPr>
      <w:rFonts w:ascii="Times New Roman" w:eastAsia="Times New Roman" w:hAnsi="Times New Roman" w:cs="Times New Roman"/>
    </w:rPr>
  </w:style>
  <w:style w:type="paragraph" w:customStyle="1" w:styleId="FootnoteText1">
    <w:name w:val="Footnote Text1"/>
    <w:basedOn w:val="Normal"/>
    <w:rPr>
      <w:rFonts w:eastAsia="Times New Roman" w:cs="Times New Roman"/>
      <w:szCs w:val="20"/>
    </w:rPr>
  </w:style>
  <w:style w:type="paragraph" w:customStyle="1" w:styleId="a2">
    <w:name w:val="a2"/>
    <w:basedOn w:val="Heading2"/>
    <w:pPr>
      <w:keepLines w:val="0"/>
      <w:numPr>
        <w:ilvl w:val="0"/>
        <w:numId w:val="0"/>
      </w:numPr>
      <w:tabs>
        <w:tab w:val="left" w:pos="500"/>
        <w:tab w:val="left" w:pos="720"/>
      </w:tabs>
      <w:spacing w:before="270" w:after="240" w:line="270" w:lineRule="exact"/>
    </w:pPr>
    <w:rPr>
      <w:rFonts w:eastAsia="MS Mincho"/>
      <w:i/>
      <w:szCs w:val="20"/>
      <w:lang w:val="en-GB"/>
    </w:rPr>
  </w:style>
  <w:style w:type="paragraph" w:customStyle="1" w:styleId="a3">
    <w:name w:val="a3"/>
    <w:basedOn w:val="Heading3"/>
    <w:pPr>
      <w:keepLines w:val="0"/>
      <w:numPr>
        <w:ilvl w:val="0"/>
        <w:numId w:val="0"/>
      </w:numPr>
      <w:tabs>
        <w:tab w:val="left" w:pos="640"/>
      </w:tabs>
      <w:spacing w:before="60" w:after="240" w:line="250" w:lineRule="exact"/>
    </w:pPr>
    <w:rPr>
      <w:rFonts w:eastAsia="MS Mincho"/>
      <w:szCs w:val="20"/>
      <w:lang w:val="en-GB"/>
    </w:rPr>
  </w:style>
  <w:style w:type="paragraph" w:customStyle="1" w:styleId="a4">
    <w:name w:val="a4"/>
    <w:basedOn w:val="Heading4"/>
    <w:pPr>
      <w:keepLines w:val="0"/>
      <w:numPr>
        <w:ilvl w:val="0"/>
        <w:numId w:val="0"/>
      </w:numPr>
      <w:tabs>
        <w:tab w:val="left" w:pos="880"/>
      </w:tabs>
      <w:spacing w:before="60" w:after="240" w:line="230" w:lineRule="exact"/>
    </w:pPr>
    <w:rPr>
      <w:rFonts w:eastAsia="MS Mincho"/>
      <w:iCs w:val="0"/>
      <w:color w:val="365F91"/>
      <w:sz w:val="20"/>
      <w:szCs w:val="20"/>
      <w:lang w:val="en-GB"/>
    </w:rPr>
  </w:style>
  <w:style w:type="paragraph" w:customStyle="1" w:styleId="a5">
    <w:name w:val="a5"/>
    <w:basedOn w:val="Heading5"/>
    <w:pPr>
      <w:keepLines w:val="0"/>
      <w:numPr>
        <w:ilvl w:val="0"/>
        <w:numId w:val="0"/>
      </w:numPr>
      <w:tabs>
        <w:tab w:val="left" w:pos="1140"/>
        <w:tab w:val="left" w:pos="1360"/>
      </w:tabs>
      <w:spacing w:before="60" w:after="240" w:line="230" w:lineRule="exact"/>
    </w:pPr>
    <w:rPr>
      <w:rFonts w:eastAsia="MS Mincho" w:cs="Times New Roman"/>
      <w:b w:val="0"/>
      <w:color w:val="00000A"/>
      <w:sz w:val="20"/>
      <w:szCs w:val="20"/>
      <w:lang w:val="en-GB"/>
    </w:rPr>
  </w:style>
  <w:style w:type="paragraph" w:customStyle="1" w:styleId="a6">
    <w:name w:val="a6"/>
    <w:basedOn w:val="Heading6"/>
    <w:pPr>
      <w:keepLines w:val="0"/>
      <w:numPr>
        <w:ilvl w:val="0"/>
        <w:numId w:val="0"/>
      </w:numPr>
      <w:tabs>
        <w:tab w:val="left" w:pos="1140"/>
        <w:tab w:val="left" w:pos="1360"/>
      </w:tabs>
      <w:spacing w:before="60" w:after="240" w:line="230" w:lineRule="exact"/>
    </w:pPr>
    <w:rPr>
      <w:rFonts w:ascii="Arial" w:eastAsia="MS Mincho" w:hAnsi="Arial" w:cs="Times New Roman"/>
      <w:b/>
      <w:bCs/>
      <w:color w:val="365F91"/>
      <w:sz w:val="20"/>
      <w:szCs w:val="20"/>
      <w:lang w:val="en-GB"/>
    </w:rPr>
  </w:style>
  <w:style w:type="paragraph" w:customStyle="1" w:styleId="ANNEX0">
    <w:name w:val="ANNEX"/>
    <w:basedOn w:val="Heading1"/>
    <w:pPr>
      <w:keepLines w:val="0"/>
      <w:pageBreakBefore/>
      <w:spacing w:before="240" w:after="120"/>
      <w:ind w:left="1350" w:hanging="1350"/>
    </w:pPr>
    <w:rPr>
      <w:rFonts w:eastAsia="Times New Roman"/>
      <w:kern w:val="1"/>
      <w:sz w:val="28"/>
      <w:lang w:val="en-CA"/>
    </w:rPr>
  </w:style>
  <w:style w:type="paragraph" w:styleId="ListNumber2">
    <w:name w:val="List Number 2"/>
    <w:basedOn w:val="Normal"/>
    <w:pPr>
      <w:tabs>
        <w:tab w:val="left" w:pos="800"/>
        <w:tab w:val="left" w:pos="1080"/>
      </w:tabs>
      <w:spacing w:after="240" w:line="230" w:lineRule="atLeast"/>
      <w:ind w:left="800" w:hanging="400"/>
    </w:pPr>
    <w:rPr>
      <w:rFonts w:eastAsia="MS Mincho" w:cs="Times New Roman"/>
      <w:sz w:val="20"/>
      <w:szCs w:val="20"/>
      <w:lang w:val="en-GB"/>
    </w:rPr>
  </w:style>
  <w:style w:type="paragraph" w:styleId="ListNumber3">
    <w:name w:val="List Number 3"/>
    <w:basedOn w:val="Normal"/>
    <w:pPr>
      <w:tabs>
        <w:tab w:val="left" w:pos="1800"/>
      </w:tabs>
      <w:spacing w:after="240" w:line="230" w:lineRule="atLeast"/>
      <w:ind w:left="1200" w:hanging="400"/>
    </w:pPr>
    <w:rPr>
      <w:rFonts w:eastAsia="MS Mincho" w:cs="Times New Roman"/>
      <w:sz w:val="20"/>
      <w:szCs w:val="20"/>
      <w:lang w:val="en-GB"/>
    </w:rPr>
  </w:style>
  <w:style w:type="paragraph" w:styleId="ListNumber4">
    <w:name w:val="List Number 4"/>
    <w:basedOn w:val="Normal"/>
    <w:pPr>
      <w:tabs>
        <w:tab w:val="left" w:pos="1600"/>
        <w:tab w:val="left" w:pos="2520"/>
      </w:tabs>
      <w:spacing w:after="240" w:line="230" w:lineRule="atLeast"/>
      <w:ind w:left="1600" w:hanging="400"/>
    </w:pPr>
    <w:rPr>
      <w:rFonts w:eastAsia="MS Mincho" w:cs="Times New Roman"/>
      <w:sz w:val="20"/>
      <w:szCs w:val="20"/>
      <w:lang w:val="en-GB"/>
    </w:rPr>
  </w:style>
  <w:style w:type="paragraph" w:customStyle="1" w:styleId="zzLn5">
    <w:name w:val="zzLn5"/>
    <w:basedOn w:val="Normal"/>
    <w:pPr>
      <w:tabs>
        <w:tab w:val="left" w:pos="3240"/>
      </w:tabs>
      <w:spacing w:after="240" w:line="230" w:lineRule="atLeast"/>
    </w:pPr>
    <w:rPr>
      <w:rFonts w:eastAsia="MS Mincho" w:cs="Times New Roman"/>
      <w:sz w:val="20"/>
      <w:szCs w:val="20"/>
      <w:lang w:val="en-GB"/>
    </w:rPr>
  </w:style>
  <w:style w:type="paragraph" w:customStyle="1" w:styleId="zzLn6">
    <w:name w:val="zzLn6"/>
    <w:basedOn w:val="Normal"/>
    <w:pPr>
      <w:tabs>
        <w:tab w:val="left" w:pos="3960"/>
      </w:tabs>
      <w:spacing w:after="240" w:line="230" w:lineRule="atLeast"/>
    </w:pPr>
    <w:rPr>
      <w:rFonts w:eastAsia="MS Mincho" w:cs="Times New Roman"/>
      <w:sz w:val="20"/>
      <w:szCs w:val="20"/>
      <w:lang w:val="en-GB"/>
    </w:rPr>
  </w:style>
  <w:style w:type="paragraph" w:customStyle="1" w:styleId="Bibliography1">
    <w:name w:val="Bibliography1"/>
    <w:basedOn w:val="Normal"/>
    <w:pPr>
      <w:tabs>
        <w:tab w:val="left" w:pos="660"/>
      </w:tabs>
      <w:spacing w:after="240" w:line="230" w:lineRule="atLeast"/>
    </w:pPr>
    <w:rPr>
      <w:rFonts w:eastAsia="Times New Roman" w:cs="Times New Roman"/>
      <w:sz w:val="20"/>
      <w:szCs w:val="20"/>
      <w:lang w:val="en-GB"/>
    </w:rPr>
  </w:style>
  <w:style w:type="paragraph" w:styleId="TOC7">
    <w:name w:val="toc 7"/>
    <w:basedOn w:val="Normal"/>
    <w:uiPriority w:val="39"/>
    <w:pPr>
      <w:tabs>
        <w:tab w:val="right" w:leader="dot" w:pos="8274"/>
      </w:tabs>
      <w:ind w:left="1200"/>
    </w:pPr>
    <w:rPr>
      <w:rFonts w:ascii="Times New Roman" w:eastAsia="Times New Roman" w:hAnsi="Times New Roman" w:cs="Times New Roman"/>
      <w:sz w:val="18"/>
      <w:szCs w:val="20"/>
    </w:rPr>
  </w:style>
  <w:style w:type="paragraph" w:styleId="TOC8">
    <w:name w:val="toc 8"/>
    <w:basedOn w:val="Normal"/>
    <w:uiPriority w:val="39"/>
    <w:pPr>
      <w:tabs>
        <w:tab w:val="right" w:leader="dot" w:pos="7991"/>
      </w:tabs>
      <w:ind w:left="1400"/>
    </w:pPr>
    <w:rPr>
      <w:rFonts w:ascii="Times New Roman" w:eastAsia="Times New Roman" w:hAnsi="Times New Roman" w:cs="Times New Roman"/>
      <w:sz w:val="18"/>
      <w:szCs w:val="20"/>
    </w:rPr>
  </w:style>
  <w:style w:type="paragraph" w:styleId="TOC1">
    <w:name w:val="toc 1"/>
    <w:basedOn w:val="Normal"/>
    <w:uiPriority w:val="39"/>
    <w:pPr>
      <w:tabs>
        <w:tab w:val="right" w:leader="dot" w:pos="9972"/>
      </w:tabs>
      <w:spacing w:before="120"/>
    </w:pPr>
    <w:rPr>
      <w:rFonts w:eastAsia="Times New Roman" w:cs="Times New Roman"/>
      <w:b/>
      <w:sz w:val="20"/>
      <w:szCs w:val="20"/>
      <w:lang w:val="fr-CA"/>
    </w:rPr>
  </w:style>
  <w:style w:type="paragraph" w:styleId="TOC2">
    <w:name w:val="toc 2"/>
    <w:basedOn w:val="Normal"/>
    <w:uiPriority w:val="39"/>
    <w:pPr>
      <w:tabs>
        <w:tab w:val="right" w:leader="dot" w:pos="9689"/>
      </w:tabs>
      <w:ind w:left="200"/>
    </w:pPr>
    <w:rPr>
      <w:rFonts w:eastAsia="Times New Roman" w:cs="Times New Roman"/>
      <w:smallCaps/>
      <w:sz w:val="20"/>
      <w:szCs w:val="20"/>
    </w:rPr>
  </w:style>
  <w:style w:type="paragraph" w:styleId="TOC3">
    <w:name w:val="toc 3"/>
    <w:basedOn w:val="Normal"/>
    <w:uiPriority w:val="39"/>
    <w:pPr>
      <w:tabs>
        <w:tab w:val="right" w:leader="dot" w:pos="9406"/>
      </w:tabs>
      <w:ind w:left="400"/>
    </w:pPr>
    <w:rPr>
      <w:rFonts w:eastAsia="Times New Roman" w:cs="Times New Roman"/>
      <w:i/>
      <w:sz w:val="20"/>
      <w:szCs w:val="20"/>
    </w:rPr>
  </w:style>
  <w:style w:type="paragraph" w:styleId="TOC4">
    <w:name w:val="toc 4"/>
    <w:basedOn w:val="Normal"/>
    <w:uiPriority w:val="39"/>
    <w:pPr>
      <w:tabs>
        <w:tab w:val="right" w:leader="dot" w:pos="9123"/>
      </w:tabs>
      <w:ind w:left="600"/>
    </w:pPr>
    <w:rPr>
      <w:rFonts w:ascii="Times New Roman" w:eastAsia="Times New Roman" w:hAnsi="Times New Roman" w:cs="Times New Roman"/>
      <w:sz w:val="18"/>
      <w:szCs w:val="20"/>
    </w:rPr>
  </w:style>
  <w:style w:type="paragraph" w:styleId="TOC5">
    <w:name w:val="toc 5"/>
    <w:basedOn w:val="Normal"/>
    <w:uiPriority w:val="39"/>
    <w:pPr>
      <w:tabs>
        <w:tab w:val="right" w:leader="dot" w:pos="8840"/>
      </w:tabs>
      <w:ind w:left="800"/>
    </w:pPr>
    <w:rPr>
      <w:rFonts w:ascii="Times New Roman" w:eastAsia="Times New Roman" w:hAnsi="Times New Roman" w:cs="Times New Roman"/>
      <w:sz w:val="18"/>
      <w:szCs w:val="20"/>
    </w:rPr>
  </w:style>
  <w:style w:type="paragraph" w:styleId="TOC6">
    <w:name w:val="toc 6"/>
    <w:basedOn w:val="Normal"/>
    <w:uiPriority w:val="39"/>
    <w:pPr>
      <w:tabs>
        <w:tab w:val="right" w:leader="dot" w:pos="8557"/>
      </w:tabs>
      <w:ind w:left="1000"/>
    </w:pPr>
    <w:rPr>
      <w:rFonts w:ascii="Times New Roman" w:eastAsia="Times New Roman" w:hAnsi="Times New Roman" w:cs="Times New Roman"/>
      <w:sz w:val="18"/>
      <w:szCs w:val="20"/>
    </w:rPr>
  </w:style>
  <w:style w:type="paragraph" w:styleId="TOC9">
    <w:name w:val="toc 9"/>
    <w:basedOn w:val="Normal"/>
    <w:uiPriority w:val="39"/>
    <w:pPr>
      <w:tabs>
        <w:tab w:val="right" w:leader="dot" w:pos="7708"/>
      </w:tabs>
      <w:ind w:left="1600"/>
    </w:pPr>
    <w:rPr>
      <w:rFonts w:ascii="Times New Roman" w:eastAsia="Times New Roman" w:hAnsi="Times New Roman" w:cs="Times New Roman"/>
      <w:sz w:val="18"/>
      <w:szCs w:val="20"/>
    </w:rPr>
  </w:style>
  <w:style w:type="paragraph" w:customStyle="1" w:styleId="zzCopyright">
    <w:name w:val="zzCopyright"/>
    <w:basedOn w:val="Normal"/>
    <w:pPr>
      <w:pBdr>
        <w:top w:val="single" w:sz="4" w:space="1" w:color="0000FF"/>
        <w:left w:val="single" w:sz="4" w:space="4" w:color="0000FF"/>
        <w:bottom w:val="single" w:sz="4" w:space="1" w:color="0000FF"/>
        <w:right w:val="single" w:sz="4" w:space="4" w:color="0000FF"/>
      </w:pBdr>
      <w:tabs>
        <w:tab w:val="left" w:pos="514"/>
        <w:tab w:val="left" w:pos="9623"/>
      </w:tabs>
      <w:spacing w:before="200" w:line="230" w:lineRule="atLeast"/>
      <w:ind w:left="288" w:right="288"/>
    </w:pPr>
    <w:rPr>
      <w:rFonts w:eastAsia="Times New Roman" w:cs="Times New Roman"/>
      <w:color w:val="0000FF"/>
      <w:sz w:val="20"/>
      <w:szCs w:val="20"/>
      <w:lang w:val="en-GB"/>
    </w:rPr>
  </w:style>
  <w:style w:type="paragraph" w:styleId="BodyTextIndent">
    <w:name w:val="Body Text Indent"/>
    <w:basedOn w:val="BodyText"/>
    <w:pPr>
      <w:spacing w:before="200"/>
      <w:ind w:left="567" w:firstLine="210"/>
    </w:pPr>
    <w:rPr>
      <w:rFonts w:eastAsia="Times New Roman" w:cs="Times New Roman"/>
    </w:rPr>
  </w:style>
  <w:style w:type="paragraph" w:styleId="BodyText2">
    <w:name w:val="Body Text 2"/>
    <w:basedOn w:val="Normal"/>
    <w:pPr>
      <w:spacing w:before="120" w:after="120"/>
      <w:jc w:val="center"/>
    </w:pPr>
    <w:rPr>
      <w:rFonts w:eastAsia="Times New Roman" w:cs="Times New Roman"/>
      <w:sz w:val="20"/>
      <w:szCs w:val="16"/>
      <w:lang w:val="en-CA"/>
    </w:rPr>
  </w:style>
  <w:style w:type="paragraph" w:styleId="BodyText3">
    <w:name w:val="Body Text 3"/>
    <w:basedOn w:val="Normal"/>
    <w:pPr>
      <w:spacing w:before="120"/>
      <w:jc w:val="center"/>
    </w:pPr>
    <w:rPr>
      <w:rFonts w:eastAsia="Times New Roman" w:cs="Times New Roman"/>
      <w:szCs w:val="10"/>
      <w:lang w:val="en-CA"/>
    </w:rPr>
  </w:style>
  <w:style w:type="paragraph" w:customStyle="1" w:styleId="EnvelopeAddress1">
    <w:name w:val="Envelope Address1"/>
    <w:basedOn w:val="Normal"/>
    <w:pPr>
      <w:spacing w:before="200"/>
      <w:ind w:left="2835"/>
    </w:pPr>
    <w:rPr>
      <w:rFonts w:eastAsia="Times New Roman"/>
    </w:rPr>
  </w:style>
  <w:style w:type="paragraph" w:customStyle="1" w:styleId="EnvelopeReturn1">
    <w:name w:val="Envelope Return1"/>
    <w:basedOn w:val="Normal"/>
    <w:pPr>
      <w:spacing w:before="200"/>
    </w:pPr>
    <w:rPr>
      <w:rFonts w:eastAsia="Times New Roman"/>
      <w:sz w:val="20"/>
      <w:szCs w:val="20"/>
    </w:rPr>
  </w:style>
  <w:style w:type="paragraph" w:styleId="HTMLAddress">
    <w:name w:val="HTML Address"/>
    <w:basedOn w:val="Normal"/>
    <w:pPr>
      <w:spacing w:before="200"/>
    </w:pPr>
    <w:rPr>
      <w:rFonts w:eastAsia="Times New Roman" w:cs="Times New Roman"/>
      <w:i/>
      <w:iCs/>
      <w:sz w:val="20"/>
      <w:szCs w:val="20"/>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spacing w:before="200"/>
      <w:ind w:left="1134" w:hanging="1134"/>
    </w:pPr>
    <w:rPr>
      <w:rFonts w:eastAsia="Times New Roman"/>
    </w:rPr>
  </w:style>
  <w:style w:type="paragraph" w:styleId="Closing">
    <w:name w:val="Closing"/>
    <w:basedOn w:val="Normal"/>
    <w:pPr>
      <w:spacing w:before="200"/>
      <w:ind w:left="4252"/>
    </w:pPr>
    <w:rPr>
      <w:rFonts w:eastAsia="Times New Roman" w:cs="Times New Roman"/>
      <w:sz w:val="20"/>
      <w:szCs w:val="20"/>
    </w:rPr>
  </w:style>
  <w:style w:type="paragraph" w:customStyle="1" w:styleId="Index11">
    <w:name w:val="Index 11"/>
    <w:basedOn w:val="Normal"/>
    <w:pPr>
      <w:spacing w:before="200"/>
      <w:ind w:left="200" w:hanging="200"/>
    </w:pPr>
    <w:rPr>
      <w:rFonts w:eastAsia="Times New Roman" w:cs="Times New Roman"/>
      <w:sz w:val="20"/>
      <w:szCs w:val="20"/>
    </w:rPr>
  </w:style>
  <w:style w:type="paragraph" w:customStyle="1" w:styleId="Index21">
    <w:name w:val="Index 21"/>
    <w:basedOn w:val="Normal"/>
    <w:pPr>
      <w:spacing w:before="200"/>
      <w:ind w:left="400" w:hanging="200"/>
    </w:pPr>
    <w:rPr>
      <w:rFonts w:eastAsia="Times New Roman" w:cs="Times New Roman"/>
      <w:sz w:val="20"/>
      <w:szCs w:val="20"/>
    </w:rPr>
  </w:style>
  <w:style w:type="paragraph" w:customStyle="1" w:styleId="Index31">
    <w:name w:val="Index 31"/>
    <w:basedOn w:val="Normal"/>
    <w:pPr>
      <w:spacing w:before="200"/>
      <w:ind w:left="600" w:hanging="200"/>
    </w:pPr>
    <w:rPr>
      <w:rFonts w:eastAsia="Times New Roman" w:cs="Times New Roman"/>
      <w:sz w:val="20"/>
      <w:szCs w:val="20"/>
    </w:rPr>
  </w:style>
  <w:style w:type="paragraph" w:customStyle="1" w:styleId="Index41">
    <w:name w:val="Index 41"/>
    <w:basedOn w:val="Normal"/>
    <w:pPr>
      <w:spacing w:before="200"/>
      <w:ind w:left="800" w:hanging="200"/>
    </w:pPr>
    <w:rPr>
      <w:rFonts w:eastAsia="Times New Roman" w:cs="Times New Roman"/>
      <w:sz w:val="20"/>
      <w:szCs w:val="20"/>
    </w:rPr>
  </w:style>
  <w:style w:type="paragraph" w:customStyle="1" w:styleId="Index51">
    <w:name w:val="Index 51"/>
    <w:basedOn w:val="Normal"/>
    <w:pPr>
      <w:spacing w:before="200"/>
      <w:ind w:left="1000" w:hanging="200"/>
    </w:pPr>
    <w:rPr>
      <w:rFonts w:eastAsia="Times New Roman" w:cs="Times New Roman"/>
      <w:sz w:val="20"/>
      <w:szCs w:val="20"/>
    </w:rPr>
  </w:style>
  <w:style w:type="paragraph" w:customStyle="1" w:styleId="Index61">
    <w:name w:val="Index 61"/>
    <w:basedOn w:val="Normal"/>
    <w:pPr>
      <w:spacing w:before="200"/>
      <w:ind w:left="1200" w:hanging="200"/>
    </w:pPr>
    <w:rPr>
      <w:rFonts w:eastAsia="Times New Roman" w:cs="Times New Roman"/>
      <w:sz w:val="20"/>
      <w:szCs w:val="20"/>
    </w:rPr>
  </w:style>
  <w:style w:type="paragraph" w:customStyle="1" w:styleId="Index71">
    <w:name w:val="Index 71"/>
    <w:basedOn w:val="Normal"/>
    <w:pPr>
      <w:spacing w:before="200"/>
      <w:ind w:left="1400" w:hanging="200"/>
    </w:pPr>
    <w:rPr>
      <w:rFonts w:eastAsia="Times New Roman" w:cs="Times New Roman"/>
      <w:sz w:val="20"/>
      <w:szCs w:val="20"/>
    </w:rPr>
  </w:style>
  <w:style w:type="paragraph" w:customStyle="1" w:styleId="Index81">
    <w:name w:val="Index 81"/>
    <w:basedOn w:val="Normal"/>
    <w:pPr>
      <w:spacing w:before="200"/>
      <w:ind w:left="1600" w:hanging="200"/>
    </w:pPr>
    <w:rPr>
      <w:rFonts w:eastAsia="Times New Roman" w:cs="Times New Roman"/>
      <w:sz w:val="20"/>
      <w:szCs w:val="20"/>
    </w:rPr>
  </w:style>
  <w:style w:type="paragraph" w:customStyle="1" w:styleId="Index91">
    <w:name w:val="Index 91"/>
    <w:basedOn w:val="Normal"/>
    <w:pPr>
      <w:spacing w:before="200"/>
      <w:ind w:left="1800" w:hanging="200"/>
    </w:pPr>
    <w:rPr>
      <w:rFonts w:eastAsia="Times New Roman" w:cs="Times New Roman"/>
      <w:sz w:val="20"/>
      <w:szCs w:val="20"/>
    </w:rPr>
  </w:style>
  <w:style w:type="paragraph" w:styleId="List2">
    <w:name w:val="List 2"/>
    <w:basedOn w:val="Normal"/>
    <w:pPr>
      <w:spacing w:before="200" w:after="120"/>
      <w:ind w:left="566" w:hanging="283"/>
    </w:pPr>
    <w:rPr>
      <w:rFonts w:eastAsia="Times New Roman" w:cs="Times New Roman"/>
      <w:sz w:val="20"/>
      <w:szCs w:val="20"/>
    </w:rPr>
  </w:style>
  <w:style w:type="paragraph" w:styleId="List3">
    <w:name w:val="List 3"/>
    <w:basedOn w:val="Normal"/>
    <w:pPr>
      <w:spacing w:before="200" w:after="120"/>
      <w:ind w:left="849" w:hanging="283"/>
    </w:pPr>
    <w:rPr>
      <w:rFonts w:eastAsia="Times New Roman" w:cs="Times New Roman"/>
      <w:sz w:val="20"/>
      <w:szCs w:val="20"/>
    </w:rPr>
  </w:style>
  <w:style w:type="paragraph" w:styleId="List4">
    <w:name w:val="List 4"/>
    <w:basedOn w:val="Normal"/>
    <w:pPr>
      <w:spacing w:before="200" w:after="120"/>
      <w:ind w:left="1132" w:hanging="283"/>
    </w:pPr>
    <w:rPr>
      <w:rFonts w:eastAsia="Times New Roman" w:cs="Times New Roman"/>
      <w:sz w:val="20"/>
      <w:szCs w:val="20"/>
    </w:rPr>
  </w:style>
  <w:style w:type="paragraph" w:styleId="List5">
    <w:name w:val="List 5"/>
    <w:basedOn w:val="Normal"/>
    <w:pPr>
      <w:spacing w:before="200" w:after="120"/>
      <w:ind w:left="1415" w:hanging="283"/>
    </w:pPr>
    <w:rPr>
      <w:rFonts w:eastAsia="Times New Roman" w:cs="Times New Roman"/>
      <w:sz w:val="20"/>
      <w:szCs w:val="20"/>
    </w:rPr>
  </w:style>
  <w:style w:type="paragraph" w:styleId="ListNumber5">
    <w:name w:val="List Number 5"/>
    <w:basedOn w:val="Normal"/>
    <w:pPr>
      <w:tabs>
        <w:tab w:val="left" w:pos="1492"/>
      </w:tabs>
      <w:spacing w:before="200"/>
      <w:ind w:left="1492" w:hanging="360"/>
    </w:pPr>
    <w:rPr>
      <w:rFonts w:eastAsia="Times New Roman" w:cs="Times New Roman"/>
      <w:sz w:val="20"/>
      <w:szCs w:val="20"/>
    </w:rPr>
  </w:style>
  <w:style w:type="paragraph" w:styleId="ListBullet2">
    <w:name w:val="List Bullet 2"/>
    <w:basedOn w:val="Normal"/>
    <w:pPr>
      <w:tabs>
        <w:tab w:val="left" w:pos="643"/>
      </w:tabs>
      <w:spacing w:before="200"/>
      <w:ind w:left="643" w:hanging="360"/>
    </w:pPr>
    <w:rPr>
      <w:rFonts w:eastAsia="Times New Roman" w:cs="Times New Roman"/>
      <w:sz w:val="20"/>
      <w:szCs w:val="20"/>
    </w:rPr>
  </w:style>
  <w:style w:type="paragraph" w:styleId="ListBullet3">
    <w:name w:val="List Bullet 3"/>
    <w:basedOn w:val="Normal"/>
    <w:pPr>
      <w:tabs>
        <w:tab w:val="left" w:pos="926"/>
      </w:tabs>
      <w:spacing w:before="200"/>
      <w:ind w:left="926" w:hanging="360"/>
    </w:pPr>
    <w:rPr>
      <w:rFonts w:eastAsia="Times New Roman" w:cs="Times New Roman"/>
      <w:sz w:val="20"/>
      <w:szCs w:val="20"/>
    </w:rPr>
  </w:style>
  <w:style w:type="paragraph" w:styleId="ListBullet4">
    <w:name w:val="List Bullet 4"/>
    <w:basedOn w:val="Normal"/>
    <w:pPr>
      <w:tabs>
        <w:tab w:val="left" w:pos="1209"/>
      </w:tabs>
      <w:spacing w:before="200"/>
      <w:ind w:left="1209" w:hanging="360"/>
    </w:pPr>
    <w:rPr>
      <w:rFonts w:eastAsia="Times New Roman" w:cs="Times New Roman"/>
      <w:sz w:val="20"/>
      <w:szCs w:val="20"/>
    </w:rPr>
  </w:style>
  <w:style w:type="paragraph" w:styleId="ListBullet5">
    <w:name w:val="List Bullet 5"/>
    <w:basedOn w:val="Normal"/>
    <w:pPr>
      <w:tabs>
        <w:tab w:val="left" w:pos="1492"/>
      </w:tabs>
      <w:spacing w:before="200"/>
      <w:ind w:left="1492" w:hanging="360"/>
    </w:pPr>
    <w:rPr>
      <w:rFonts w:eastAsia="Times New Roman" w:cs="Times New Roman"/>
      <w:sz w:val="20"/>
      <w:szCs w:val="20"/>
    </w:rPr>
  </w:style>
  <w:style w:type="paragraph" w:styleId="ListContinue">
    <w:name w:val="List Continue"/>
    <w:basedOn w:val="Normal"/>
    <w:pPr>
      <w:spacing w:before="200" w:after="120"/>
      <w:ind w:left="283"/>
    </w:pPr>
    <w:rPr>
      <w:rFonts w:eastAsia="Times New Roman" w:cs="Times New Roman"/>
      <w:sz w:val="20"/>
      <w:szCs w:val="20"/>
    </w:rPr>
  </w:style>
  <w:style w:type="paragraph" w:styleId="ListContinue2">
    <w:name w:val="List Continue 2"/>
    <w:basedOn w:val="Normal"/>
    <w:pPr>
      <w:spacing w:before="200" w:after="120"/>
      <w:ind w:left="566"/>
    </w:pPr>
    <w:rPr>
      <w:rFonts w:eastAsia="Times New Roman" w:cs="Times New Roman"/>
      <w:sz w:val="20"/>
      <w:szCs w:val="20"/>
    </w:rPr>
  </w:style>
  <w:style w:type="paragraph" w:styleId="ListContinue3">
    <w:name w:val="List Continue 3"/>
    <w:basedOn w:val="Normal"/>
    <w:pPr>
      <w:spacing w:before="200" w:after="120"/>
      <w:ind w:left="849"/>
    </w:pPr>
    <w:rPr>
      <w:rFonts w:eastAsia="Times New Roman" w:cs="Times New Roman"/>
      <w:sz w:val="20"/>
      <w:szCs w:val="20"/>
    </w:rPr>
  </w:style>
  <w:style w:type="paragraph" w:styleId="ListContinue4">
    <w:name w:val="List Continue 4"/>
    <w:basedOn w:val="Normal"/>
    <w:pPr>
      <w:spacing w:before="200" w:after="120"/>
      <w:ind w:left="1132"/>
    </w:pPr>
    <w:rPr>
      <w:rFonts w:eastAsia="Times New Roman" w:cs="Times New Roman"/>
      <w:sz w:val="20"/>
      <w:szCs w:val="20"/>
    </w:rPr>
  </w:style>
  <w:style w:type="paragraph" w:styleId="ListContinue5">
    <w:name w:val="List Continue 5"/>
    <w:basedOn w:val="Normal"/>
    <w:pPr>
      <w:spacing w:before="200" w:after="120"/>
      <w:ind w:left="1415"/>
    </w:pPr>
    <w:rPr>
      <w:rFonts w:eastAsia="Times New Roman" w:cs="Times New Roman"/>
      <w:sz w:val="20"/>
      <w:szCs w:val="20"/>
    </w:rPr>
  </w:style>
  <w:style w:type="paragraph" w:styleId="NormalWeb">
    <w:name w:val="Normal (Web)"/>
    <w:basedOn w:val="Normal"/>
    <w:pPr>
      <w:spacing w:before="200"/>
    </w:pPr>
    <w:rPr>
      <w:rFonts w:ascii="Times New Roman" w:eastAsia="Times New Roman" w:hAnsi="Times New Roman" w:cs="Times New Roman"/>
    </w:rPr>
  </w:style>
  <w:style w:type="paragraph" w:styleId="BlockText">
    <w:name w:val="Block Text"/>
    <w:basedOn w:val="Normal"/>
    <w:pPr>
      <w:spacing w:before="200" w:after="120"/>
      <w:ind w:left="1440" w:right="1440"/>
    </w:pPr>
    <w:rPr>
      <w:rFonts w:eastAsia="Times New Roman" w:cs="Times New Roman"/>
      <w:sz w:val="20"/>
      <w:szCs w:val="20"/>
    </w:rPr>
  </w:style>
  <w:style w:type="paragraph" w:customStyle="1" w:styleId="EndnoteText1">
    <w:name w:val="Endnote Text1"/>
    <w:basedOn w:val="Normal"/>
    <w:pPr>
      <w:spacing w:before="200"/>
    </w:pPr>
    <w:rPr>
      <w:rFonts w:eastAsia="Times New Roman" w:cs="Times New Roman"/>
      <w:sz w:val="20"/>
      <w:szCs w:val="20"/>
    </w:rPr>
  </w:style>
  <w:style w:type="paragraph" w:styleId="HTMLPreformatted">
    <w:name w:val="HTML Preformatted"/>
    <w:basedOn w:val="Normal"/>
    <w:pPr>
      <w:spacing w:before="200"/>
    </w:pPr>
    <w:rPr>
      <w:rFonts w:ascii="Courier New" w:eastAsia="Times New Roman" w:hAnsi="Courier New" w:cs="Courier New"/>
      <w:sz w:val="20"/>
      <w:szCs w:val="20"/>
    </w:rPr>
  </w:style>
  <w:style w:type="paragraph" w:styleId="BodyTextIndent2">
    <w:name w:val="Body Text Indent 2"/>
    <w:basedOn w:val="Normal"/>
    <w:pPr>
      <w:spacing w:before="200" w:after="120" w:line="480" w:lineRule="auto"/>
      <w:ind w:left="283"/>
    </w:pPr>
    <w:rPr>
      <w:rFonts w:eastAsia="Times New Roman" w:cs="Times New Roman"/>
      <w:sz w:val="20"/>
      <w:szCs w:val="20"/>
    </w:rPr>
  </w:style>
  <w:style w:type="paragraph" w:styleId="BodyTextIndent3">
    <w:name w:val="Body Text Indent 3"/>
    <w:basedOn w:val="Normal"/>
    <w:pPr>
      <w:spacing w:before="200" w:after="120"/>
      <w:ind w:left="283"/>
    </w:pPr>
    <w:rPr>
      <w:rFonts w:eastAsia="Times New Roman" w:cs="Times New Roman"/>
      <w:szCs w:val="16"/>
    </w:rPr>
  </w:style>
  <w:style w:type="paragraph" w:styleId="BodyTextFirstIndent2">
    <w:name w:val="Body Text First Indent 2"/>
    <w:basedOn w:val="BodyTextIndent"/>
    <w:pPr>
      <w:ind w:left="283"/>
    </w:pPr>
  </w:style>
  <w:style w:type="paragraph" w:styleId="NormalIndent">
    <w:name w:val="Normal Indent"/>
    <w:basedOn w:val="Normal"/>
    <w:pPr>
      <w:spacing w:before="200"/>
      <w:ind w:left="708"/>
    </w:pPr>
    <w:rPr>
      <w:rFonts w:eastAsia="Times New Roman" w:cs="Times New Roman"/>
      <w:sz w:val="20"/>
      <w:szCs w:val="20"/>
    </w:rPr>
  </w:style>
  <w:style w:type="paragraph" w:customStyle="1" w:styleId="Complimentaryclose">
    <w:name w:val="Complimentary close"/>
    <w:basedOn w:val="Normal"/>
    <w:pPr>
      <w:suppressLineNumbers/>
      <w:spacing w:before="200"/>
    </w:pPr>
    <w:rPr>
      <w:rFonts w:eastAsia="Times New Roman" w:cs="Times New Roman"/>
      <w:sz w:val="20"/>
      <w:szCs w:val="20"/>
    </w:rPr>
  </w:style>
  <w:style w:type="paragraph" w:customStyle="1" w:styleId="TableofFigures1">
    <w:name w:val="Table of Figures1"/>
    <w:basedOn w:val="Normal"/>
    <w:pPr>
      <w:spacing w:before="200"/>
      <w:ind w:left="400" w:hanging="400"/>
    </w:pPr>
    <w:rPr>
      <w:rFonts w:eastAsia="Times New Roman" w:cs="Times New Roman"/>
      <w:sz w:val="20"/>
      <w:szCs w:val="20"/>
    </w:rPr>
  </w:style>
  <w:style w:type="paragraph" w:customStyle="1" w:styleId="TableofAuthorities1">
    <w:name w:val="Table of Authorities1"/>
    <w:basedOn w:val="Normal"/>
    <w:pPr>
      <w:spacing w:before="200"/>
      <w:ind w:left="200" w:hanging="200"/>
    </w:pPr>
    <w:rPr>
      <w:rFonts w:eastAsia="Times New Roman" w:cs="Times New Roman"/>
      <w:sz w:val="20"/>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00" w:line="100" w:lineRule="atLeast"/>
    </w:pPr>
    <w:rPr>
      <w:rFonts w:ascii="Courier New" w:hAnsi="Courier New" w:cs="Courier New"/>
      <w:lang w:val="en-US" w:eastAsia="ar-SA"/>
    </w:rPr>
  </w:style>
  <w:style w:type="paragraph" w:styleId="NoteHeading">
    <w:name w:val="Note Heading"/>
    <w:basedOn w:val="Normal"/>
    <w:pPr>
      <w:spacing w:before="200"/>
    </w:pPr>
    <w:rPr>
      <w:rFonts w:eastAsia="Times New Roman" w:cs="Times New Roman"/>
      <w:sz w:val="20"/>
      <w:szCs w:val="20"/>
    </w:rPr>
  </w:style>
  <w:style w:type="paragraph" w:customStyle="1" w:styleId="IndexHeading1">
    <w:name w:val="Index Heading1"/>
    <w:basedOn w:val="Normal"/>
    <w:pPr>
      <w:spacing w:before="200"/>
    </w:pPr>
    <w:rPr>
      <w:rFonts w:eastAsia="Times New Roman"/>
      <w:b/>
      <w:bCs/>
      <w:sz w:val="20"/>
      <w:szCs w:val="20"/>
    </w:rPr>
  </w:style>
  <w:style w:type="paragraph" w:customStyle="1" w:styleId="TOAHeading1">
    <w:name w:val="TOA Heading1"/>
    <w:basedOn w:val="Normal"/>
    <w:pPr>
      <w:spacing w:before="120"/>
    </w:pPr>
    <w:rPr>
      <w:rFonts w:eastAsia="Times New Roman"/>
      <w:b/>
      <w:bCs/>
    </w:rPr>
  </w:style>
  <w:style w:type="paragraph" w:customStyle="1" w:styleId="CM6">
    <w:name w:val="CM6"/>
    <w:basedOn w:val="Normal"/>
    <w:pPr>
      <w:spacing w:line="226" w:lineRule="atLeast"/>
    </w:pPr>
    <w:rPr>
      <w:rFonts w:eastAsia="Times New Roman" w:cs="Times New Roman"/>
      <w:color w:val="00000A"/>
    </w:rPr>
  </w:style>
  <w:style w:type="paragraph" w:customStyle="1" w:styleId="CM32">
    <w:name w:val="CM32"/>
    <w:basedOn w:val="Normal"/>
    <w:pPr>
      <w:spacing w:after="240"/>
    </w:pPr>
    <w:rPr>
      <w:rFonts w:eastAsia="Times New Roman" w:cs="Times New Roman"/>
      <w:color w:val="00000A"/>
    </w:rPr>
  </w:style>
  <w:style w:type="paragraph" w:customStyle="1" w:styleId="CM11">
    <w:name w:val="CM11"/>
    <w:basedOn w:val="Normal"/>
    <w:pPr>
      <w:spacing w:line="231" w:lineRule="atLeast"/>
    </w:pPr>
    <w:rPr>
      <w:rFonts w:eastAsia="Times New Roman" w:cs="Times New Roman"/>
      <w:color w:val="00000A"/>
    </w:rPr>
  </w:style>
  <w:style w:type="paragraph" w:customStyle="1" w:styleId="CM46">
    <w:name w:val="CM46"/>
    <w:basedOn w:val="Normal"/>
    <w:pPr>
      <w:spacing w:after="237"/>
    </w:pPr>
    <w:rPr>
      <w:rFonts w:eastAsia="Times New Roman" w:cs="Times New Roman"/>
      <w:color w:val="00000A"/>
    </w:rPr>
  </w:style>
  <w:style w:type="paragraph" w:customStyle="1" w:styleId="CM10">
    <w:name w:val="CM10"/>
    <w:basedOn w:val="Normal"/>
    <w:pPr>
      <w:spacing w:line="473" w:lineRule="atLeast"/>
    </w:pPr>
    <w:rPr>
      <w:rFonts w:eastAsia="Times New Roman" w:cs="Times New Roman"/>
      <w:color w:val="00000A"/>
    </w:rPr>
  </w:style>
  <w:style w:type="paragraph" w:customStyle="1" w:styleId="Style1">
    <w:name w:val="Style1"/>
    <w:basedOn w:val="Heading1"/>
    <w:pPr>
      <w:keepLines w:val="0"/>
      <w:numPr>
        <w:numId w:val="0"/>
      </w:numPr>
      <w:tabs>
        <w:tab w:val="left" w:pos="522"/>
      </w:tabs>
      <w:spacing w:before="360" w:after="120"/>
      <w:ind w:left="522"/>
    </w:pPr>
    <w:rPr>
      <w:rFonts w:eastAsia="Times New Roman"/>
      <w:bCs/>
      <w:kern w:val="1"/>
      <w:sz w:val="28"/>
      <w:lang w:val="en-CA"/>
    </w:rPr>
  </w:style>
  <w:style w:type="paragraph" w:customStyle="1" w:styleId="Style2">
    <w:name w:val="Style2"/>
    <w:basedOn w:val="Heading1"/>
    <w:pPr>
      <w:keepLines w:val="0"/>
      <w:numPr>
        <w:numId w:val="0"/>
      </w:numPr>
      <w:spacing w:before="360" w:after="120"/>
    </w:pPr>
    <w:rPr>
      <w:rFonts w:eastAsia="Times New Roman"/>
      <w:bCs/>
      <w:kern w:val="1"/>
      <w:sz w:val="28"/>
      <w:lang w:val="en-CA"/>
    </w:rPr>
  </w:style>
  <w:style w:type="paragraph" w:customStyle="1" w:styleId="Style3">
    <w:name w:val="Style3"/>
    <w:basedOn w:val="Style1"/>
  </w:style>
  <w:style w:type="paragraph" w:customStyle="1" w:styleId="headercell">
    <w:name w:val="headercell"/>
    <w:basedOn w:val="Normal"/>
    <w:pPr>
      <w:spacing w:before="100" w:after="100"/>
    </w:pPr>
    <w:rPr>
      <w:rFonts w:ascii="Times New Roman" w:eastAsia="Times New Roman" w:hAnsi="Times New Roman" w:cs="Times New Roman"/>
      <w:b/>
      <w:bCs/>
      <w:lang w:val="fr-CA"/>
    </w:rPr>
  </w:style>
  <w:style w:type="paragraph" w:customStyle="1" w:styleId="tableblack">
    <w:name w:val="tableblack"/>
    <w:basedOn w:val="Normal"/>
    <w:pPr>
      <w:pBdr>
        <w:top w:val="single" w:sz="6" w:space="0" w:color="000000"/>
        <w:left w:val="single" w:sz="6" w:space="0" w:color="000000"/>
        <w:bottom w:val="single" w:sz="6" w:space="0" w:color="000000"/>
        <w:right w:val="single" w:sz="6" w:space="0" w:color="000000"/>
      </w:pBdr>
      <w:spacing w:before="100" w:after="100"/>
    </w:pPr>
    <w:rPr>
      <w:rFonts w:ascii="Times New Roman" w:eastAsia="Times New Roman" w:hAnsi="Times New Roman" w:cs="Times New Roman"/>
      <w:lang w:val="fr-CA"/>
    </w:rPr>
  </w:style>
  <w:style w:type="paragraph" w:customStyle="1" w:styleId="tableattribute">
    <w:name w:val="tableattribute"/>
    <w:basedOn w:val="Normal"/>
    <w:pPr>
      <w:pBdr>
        <w:top w:val="double" w:sz="1" w:space="0" w:color="000000"/>
        <w:left w:val="double" w:sz="1" w:space="0" w:color="000000"/>
        <w:bottom w:val="double" w:sz="1" w:space="0" w:color="000000"/>
        <w:right w:val="double" w:sz="1" w:space="0" w:color="000000"/>
      </w:pBdr>
      <w:shd w:val="clear" w:color="auto" w:fill="FFFFFF"/>
      <w:spacing w:before="100" w:after="100"/>
    </w:pPr>
    <w:rPr>
      <w:rFonts w:ascii="Times New Roman" w:eastAsia="Times New Roman" w:hAnsi="Times New Roman" w:cs="Times New Roman"/>
      <w:lang w:val="fr-CA"/>
    </w:rPr>
  </w:style>
  <w:style w:type="paragraph" w:customStyle="1" w:styleId="tableclear">
    <w:name w:val="tableclear"/>
    <w:basedOn w:val="Normal"/>
    <w:pPr>
      <w:spacing w:before="100" w:after="100"/>
    </w:pPr>
    <w:rPr>
      <w:rFonts w:ascii="Times New Roman" w:eastAsia="Times New Roman" w:hAnsi="Times New Roman" w:cs="Times New Roman"/>
      <w:lang w:val="fr-CA"/>
    </w:rPr>
  </w:style>
  <w:style w:type="paragraph" w:customStyle="1" w:styleId="tablecopyright">
    <w:name w:val="tablecopyright"/>
    <w:basedOn w:val="Normal"/>
    <w:pPr>
      <w:pBdr>
        <w:top w:val="single" w:sz="12" w:space="0" w:color="0000FF"/>
        <w:left w:val="single" w:sz="12" w:space="0" w:color="0000FF"/>
        <w:bottom w:val="single" w:sz="12" w:space="0" w:color="0000FF"/>
        <w:right w:val="single" w:sz="12" w:space="0" w:color="0000FF"/>
      </w:pBdr>
      <w:spacing w:before="100" w:after="100"/>
    </w:pPr>
    <w:rPr>
      <w:rFonts w:eastAsia="Times New Roman"/>
      <w:b/>
      <w:bCs/>
      <w:color w:val="0B77FD"/>
      <w:sz w:val="18"/>
      <w:szCs w:val="18"/>
      <w:lang w:val="fr-CA"/>
    </w:rPr>
  </w:style>
  <w:style w:type="paragraph" w:customStyle="1" w:styleId="Heading2Arial">
    <w:name w:val="Heading 2 + Arial"/>
    <w:basedOn w:val="Normal"/>
    <w:rPr>
      <w:rFonts w:eastAsia="Times New Roman"/>
      <w:b/>
      <w:bCs/>
      <w:sz w:val="18"/>
      <w:szCs w:val="18"/>
      <w:lang w:val="fr-CA"/>
    </w:rPr>
  </w:style>
  <w:style w:type="paragraph" w:customStyle="1" w:styleId="StyleBodyText11pt">
    <w:name w:val="Style Body Text + 11 pt"/>
    <w:basedOn w:val="BodyText"/>
    <w:pPr>
      <w:spacing w:before="200"/>
      <w:ind w:left="567"/>
    </w:pPr>
    <w:rPr>
      <w:rFonts w:eastAsia="Times New Roman" w:cs="Times New Roman"/>
      <w:lang w:val="en-CA"/>
    </w:rPr>
  </w:style>
  <w:style w:type="paragraph" w:customStyle="1" w:styleId="Copyright">
    <w:name w:val="Copyright"/>
    <w:basedOn w:val="Normal"/>
    <w:pPr>
      <w:tabs>
        <w:tab w:val="right" w:pos="9360"/>
      </w:tabs>
      <w:ind w:left="900"/>
    </w:pPr>
    <w:rPr>
      <w:rFonts w:eastAsia="Times New Roman"/>
      <w:sz w:val="20"/>
      <w:szCs w:val="20"/>
      <w:lang w:val="en-CA"/>
    </w:rPr>
  </w:style>
  <w:style w:type="paragraph" w:customStyle="1" w:styleId="TOCTitle">
    <w:name w:val="TOC Title"/>
    <w:basedOn w:val="Normal"/>
    <w:pPr>
      <w:spacing w:before="360" w:after="120"/>
      <w:jc w:val="center"/>
    </w:pPr>
    <w:rPr>
      <w:rFonts w:eastAsia="Times New Roman" w:cs="Times New Roman"/>
      <w:b/>
    </w:rPr>
  </w:style>
  <w:style w:type="paragraph" w:customStyle="1" w:styleId="ListofSymbandAbbrev">
    <w:name w:val="List of Symb and Abbrev"/>
    <w:basedOn w:val="BodyText"/>
    <w:pPr>
      <w:tabs>
        <w:tab w:val="left" w:pos="2410"/>
      </w:tabs>
      <w:spacing w:before="200"/>
      <w:ind w:left="567"/>
    </w:pPr>
    <w:rPr>
      <w:rFonts w:eastAsia="Times New Roman" w:cs="Times New Roman"/>
      <w:lang w:val="en-CA"/>
    </w:rPr>
  </w:style>
  <w:style w:type="paragraph" w:customStyle="1" w:styleId="Titlenoindex">
    <w:name w:val="Title no index"/>
    <w:basedOn w:val="Normal"/>
    <w:pPr>
      <w:spacing w:before="240" w:after="240"/>
      <w:jc w:val="center"/>
    </w:pPr>
    <w:rPr>
      <w:rFonts w:eastAsia="Times New Roman"/>
      <w:b/>
      <w:color w:val="365F91"/>
      <w:sz w:val="32"/>
      <w:szCs w:val="32"/>
    </w:rPr>
  </w:style>
  <w:style w:type="paragraph" w:customStyle="1" w:styleId="AbstractandIntro">
    <w:name w:val="Abstract and Intro"/>
    <w:basedOn w:val="Heading1"/>
    <w:pPr>
      <w:keepLines w:val="0"/>
      <w:numPr>
        <w:numId w:val="0"/>
      </w:numPr>
      <w:spacing w:before="240" w:after="120"/>
      <w:ind w:left="90"/>
    </w:pPr>
    <w:rPr>
      <w:rFonts w:eastAsia="Times New Roman"/>
      <w:bCs/>
      <w:kern w:val="1"/>
      <w:sz w:val="28"/>
      <w:szCs w:val="28"/>
      <w:lang w:val="en-CA"/>
    </w:rPr>
  </w:style>
  <w:style w:type="paragraph" w:customStyle="1" w:styleId="ContentsHeading">
    <w:name w:val="Contents Heading"/>
    <w:basedOn w:val="Heading1"/>
    <w:pPr>
      <w:numPr>
        <w:numId w:val="0"/>
      </w:numPr>
      <w:suppressLineNumbers/>
      <w:spacing w:before="480" w:after="0" w:line="276" w:lineRule="auto"/>
    </w:pPr>
    <w:rPr>
      <w:rFonts w:ascii="Cambria" w:eastAsia="MS Gothic" w:hAnsi="Cambria" w:cs="Times New Roman"/>
      <w:bCs/>
      <w:sz w:val="28"/>
      <w:szCs w:val="28"/>
    </w:rPr>
  </w:style>
  <w:style w:type="paragraph" w:customStyle="1" w:styleId="UseCaseTitle">
    <w:name w:val="Use Case Title"/>
    <w:basedOn w:val="Normal"/>
    <w:rPr>
      <w:rFonts w:eastAsia="MS Mincho" w:cs="Times New Roman"/>
      <w:b/>
      <w:color w:val="365F91"/>
      <w:szCs w:val="20"/>
      <w:lang w:val="en-GB"/>
    </w:rPr>
  </w:style>
  <w:style w:type="paragraph" w:customStyle="1" w:styleId="Tabletype">
    <w:name w:val="Table type"/>
    <w:basedOn w:val="Normal"/>
    <w:rPr>
      <w:rFonts w:eastAsia="Times New Roman"/>
      <w:color w:val="484848"/>
      <w:sz w:val="18"/>
      <w:szCs w:val="18"/>
    </w:rPr>
  </w:style>
  <w:style w:type="paragraph" w:customStyle="1" w:styleId="OList1">
    <w:name w:val="OList1"/>
    <w:basedOn w:val="List"/>
    <w:pPr>
      <w:tabs>
        <w:tab w:val="left" w:pos="1134"/>
        <w:tab w:val="left" w:pos="3686"/>
      </w:tabs>
      <w:ind w:left="1134"/>
    </w:pPr>
  </w:style>
  <w:style w:type="paragraph" w:customStyle="1" w:styleId="OList2">
    <w:name w:val="OList2"/>
    <w:basedOn w:val="OList1"/>
    <w:pPr>
      <w:tabs>
        <w:tab w:val="clear" w:pos="1134"/>
        <w:tab w:val="clear" w:pos="3686"/>
      </w:tabs>
      <w:ind w:left="3686" w:hanging="2126"/>
    </w:pPr>
  </w:style>
  <w:style w:type="paragraph" w:customStyle="1" w:styleId="StyleOList2Left225cmHanging425cm">
    <w:name w:val="Style OList2 + Left:  2.25 cm Hanging:  4.25 cm"/>
    <w:basedOn w:val="OList2"/>
    <w:pPr>
      <w:ind w:hanging="2410"/>
    </w:pPr>
  </w:style>
  <w:style w:type="paragraph" w:customStyle="1" w:styleId="OList3">
    <w:name w:val="OList3"/>
    <w:basedOn w:val="OList1"/>
    <w:pPr>
      <w:ind w:left="3686" w:hanging="2912"/>
    </w:pPr>
  </w:style>
  <w:style w:type="paragraph" w:customStyle="1" w:styleId="Appendix">
    <w:name w:val="Appendix"/>
    <w:basedOn w:val="ANNEX0"/>
    <w:pPr>
      <w:numPr>
        <w:numId w:val="0"/>
      </w:numPr>
      <w:ind w:left="1350" w:hanging="1350"/>
    </w:pPr>
  </w:style>
  <w:style w:type="paragraph" w:customStyle="1" w:styleId="AppH-1">
    <w:name w:val="AppH-1"/>
    <w:basedOn w:val="Heading2"/>
    <w:pPr>
      <w:keepLines w:val="0"/>
      <w:numPr>
        <w:ilvl w:val="0"/>
        <w:numId w:val="0"/>
      </w:numPr>
      <w:spacing w:before="240" w:after="80"/>
    </w:pPr>
    <w:rPr>
      <w:bCs/>
      <w:iCs/>
      <w:lang w:val="en-CA"/>
    </w:rPr>
  </w:style>
  <w:style w:type="paragraph" w:customStyle="1" w:styleId="Annex-F-2">
    <w:name w:val="Annex-F-2"/>
    <w:basedOn w:val="Heading3"/>
    <w:pPr>
      <w:keepLines w:val="0"/>
      <w:numPr>
        <w:ilvl w:val="0"/>
        <w:numId w:val="0"/>
      </w:numPr>
      <w:tabs>
        <w:tab w:val="num" w:pos="0"/>
      </w:tabs>
      <w:spacing w:before="240" w:after="80"/>
      <w:ind w:left="432" w:hanging="432"/>
    </w:pPr>
    <w:rPr>
      <w:bCs w:val="0"/>
      <w:iCs w:val="0"/>
    </w:rPr>
  </w:style>
  <w:style w:type="paragraph" w:customStyle="1" w:styleId="AppH-C">
    <w:name w:val="AppH-C"/>
    <w:basedOn w:val="Heading2"/>
    <w:pPr>
      <w:keepLines w:val="0"/>
      <w:numPr>
        <w:ilvl w:val="0"/>
        <w:numId w:val="0"/>
      </w:numPr>
      <w:spacing w:before="240" w:after="80"/>
    </w:pPr>
    <w:rPr>
      <w:bCs/>
      <w:iCs/>
      <w:lang w:val="en-CA"/>
    </w:rPr>
  </w:style>
  <w:style w:type="paragraph" w:customStyle="1" w:styleId="Annex-F-7">
    <w:name w:val="Annex-F-7"/>
    <w:basedOn w:val="Heading2"/>
    <w:pPr>
      <w:keepLines w:val="0"/>
      <w:numPr>
        <w:ilvl w:val="0"/>
        <w:numId w:val="0"/>
      </w:numPr>
      <w:spacing w:before="240" w:after="80"/>
    </w:pPr>
    <w:rPr>
      <w:bCs/>
      <w:iCs/>
      <w:lang w:val="en-CA"/>
    </w:rPr>
  </w:style>
  <w:style w:type="paragraph" w:customStyle="1" w:styleId="AppH-E">
    <w:name w:val="AppH-E"/>
    <w:basedOn w:val="Heading2"/>
    <w:pPr>
      <w:keepLines w:val="0"/>
      <w:numPr>
        <w:ilvl w:val="0"/>
      </w:numPr>
      <w:tabs>
        <w:tab w:val="left" w:pos="851"/>
      </w:tabs>
      <w:spacing w:before="240" w:after="80"/>
      <w:ind w:left="709" w:hanging="425"/>
    </w:pPr>
    <w:rPr>
      <w:bCs/>
      <w:iCs/>
      <w:lang w:val="en-CA"/>
    </w:rPr>
  </w:style>
  <w:style w:type="paragraph" w:customStyle="1" w:styleId="IHOTitle">
    <w:name w:val="IHO Title"/>
    <w:basedOn w:val="Titlenoindex"/>
    <w:rPr>
      <w:color w:val="00000A"/>
      <w:sz w:val="28"/>
    </w:rPr>
  </w:style>
  <w:style w:type="paragraph" w:customStyle="1" w:styleId="IHOSubTitle">
    <w:name w:val="IHO SubTitle"/>
    <w:basedOn w:val="IHOTitle"/>
    <w:rPr>
      <w:sz w:val="24"/>
    </w:rPr>
  </w:style>
  <w:style w:type="paragraph" w:customStyle="1" w:styleId="IHOTitelNoIndex">
    <w:name w:val="IHO Titel No Index"/>
    <w:basedOn w:val="Titlenoindex"/>
    <w:rPr>
      <w:color w:val="00000A"/>
    </w:rPr>
  </w:style>
  <w:style w:type="paragraph" w:customStyle="1" w:styleId="IHOAbstractandIntro">
    <w:name w:val="IHO Abstract and Intro"/>
    <w:basedOn w:val="AbstractandIntro"/>
  </w:style>
  <w:style w:type="paragraph" w:customStyle="1" w:styleId="FihureTitle">
    <w:name w:val="Fihure Title"/>
    <w:basedOn w:val="Body0"/>
    <w:pPr>
      <w:jc w:val="center"/>
    </w:pPr>
    <w:rPr>
      <w:sz w:val="20"/>
    </w:rPr>
  </w:style>
  <w:style w:type="paragraph" w:customStyle="1" w:styleId="Table-Caption">
    <w:name w:val="Table-Caption"/>
    <w:basedOn w:val="Normal"/>
    <w:pPr>
      <w:spacing w:before="240" w:after="120"/>
      <w:ind w:left="1440" w:right="1440"/>
      <w:jc w:val="center"/>
    </w:pPr>
    <w:rPr>
      <w:rFonts w:eastAsia="Times New Roman" w:cs="Times New Roman"/>
      <w:b/>
      <w:sz w:val="20"/>
      <w:szCs w:val="20"/>
      <w:lang w:val="en-GB"/>
    </w:rPr>
  </w:style>
  <w:style w:type="paragraph" w:customStyle="1" w:styleId="Un-numberedHeading">
    <w:name w:val="Un-numbered Heading"/>
    <w:basedOn w:val="Normal"/>
    <w:rPr>
      <w:rFonts w:eastAsia="Times New Roman" w:cs="Times New Roman"/>
      <w:b/>
      <w:sz w:val="28"/>
      <w:szCs w:val="20"/>
      <w:lang w:val="en-GB"/>
    </w:rPr>
  </w:style>
  <w:style w:type="paragraph" w:customStyle="1" w:styleId="Fig-Caption">
    <w:name w:val="Fig-Caption"/>
    <w:basedOn w:val="Normal"/>
    <w:pPr>
      <w:ind w:left="1440" w:right="1440"/>
      <w:jc w:val="center"/>
    </w:pPr>
    <w:rPr>
      <w:rFonts w:eastAsia="Times New Roman" w:cs="Times New Roman"/>
      <w:b/>
      <w:sz w:val="20"/>
      <w:szCs w:val="20"/>
      <w:lang w:val="en-GB"/>
    </w:rPr>
  </w:style>
  <w:style w:type="paragraph" w:customStyle="1" w:styleId="ParagraphText">
    <w:name w:val="Paragraph Text"/>
    <w:basedOn w:val="Normal"/>
    <w:pPr>
      <w:spacing w:after="62"/>
    </w:pPr>
    <w:rPr>
      <w:rFonts w:eastAsia="MS Mincho" w:cs="Times New Roman"/>
      <w:sz w:val="20"/>
      <w:szCs w:val="16"/>
      <w:lang w:val="en-GB"/>
    </w:rPr>
  </w:style>
  <w:style w:type="paragraph" w:customStyle="1" w:styleId="AppH-F">
    <w:name w:val="AppH-F"/>
    <w:basedOn w:val="AppH-1"/>
  </w:style>
  <w:style w:type="paragraph" w:customStyle="1" w:styleId="AppH-D">
    <w:name w:val="AppH-D"/>
    <w:basedOn w:val="Normal"/>
  </w:style>
  <w:style w:type="paragraph" w:customStyle="1" w:styleId="Annex-F-3">
    <w:name w:val="Annex-F-3"/>
    <w:basedOn w:val="Heading4"/>
    <w:pPr>
      <w:numPr>
        <w:ilvl w:val="0"/>
        <w:numId w:val="0"/>
      </w:numPr>
    </w:pPr>
  </w:style>
  <w:style w:type="paragraph" w:customStyle="1" w:styleId="Annex-F-4">
    <w:name w:val="Annex-F-4"/>
    <w:basedOn w:val="Annex-F-3"/>
    <w:pPr>
      <w:ind w:left="720" w:hanging="720"/>
    </w:pPr>
  </w:style>
  <w:style w:type="paragraph" w:customStyle="1" w:styleId="AppH-A">
    <w:name w:val="AppH-A"/>
    <w:basedOn w:val="Heading2"/>
    <w:pPr>
      <w:keepLines w:val="0"/>
      <w:numPr>
        <w:ilvl w:val="0"/>
        <w:numId w:val="0"/>
      </w:numPr>
      <w:tabs>
        <w:tab w:val="left" w:pos="360"/>
        <w:tab w:val="left" w:pos="576"/>
      </w:tabs>
      <w:spacing w:before="240" w:after="80"/>
    </w:pPr>
    <w:rPr>
      <w:bCs/>
      <w:iCs/>
      <w:lang w:val="en-CA"/>
    </w:rPr>
  </w:style>
  <w:style w:type="paragraph" w:customStyle="1" w:styleId="Annex-F-1">
    <w:name w:val="Annex-F-1"/>
    <w:basedOn w:val="Annex-F-7"/>
  </w:style>
  <w:style w:type="paragraph" w:customStyle="1" w:styleId="AppH-D-1">
    <w:name w:val="AppH-D-1"/>
    <w:basedOn w:val="AppH-C"/>
    <w:pPr>
      <w:numPr>
        <w:numId w:val="2"/>
      </w:numPr>
    </w:pPr>
  </w:style>
  <w:style w:type="paragraph" w:customStyle="1" w:styleId="Figuretitle">
    <w:name w:val="Figure title"/>
    <w:basedOn w:val="Normal"/>
    <w:pPr>
      <w:spacing w:before="220" w:after="220" w:line="230" w:lineRule="atLeast"/>
      <w:jc w:val="center"/>
    </w:pPr>
    <w:rPr>
      <w:rFonts w:eastAsia="MS Mincho" w:cs="Times New Roman"/>
      <w:b/>
      <w:sz w:val="20"/>
      <w:szCs w:val="20"/>
      <w:lang w:val="en-GB"/>
    </w:rPr>
  </w:style>
  <w:style w:type="paragraph" w:customStyle="1" w:styleId="ListHeader">
    <w:name w:val="List Header"/>
    <w:pPr>
      <w:widowControl w:val="0"/>
      <w:shd w:val="clear" w:color="auto" w:fill="FFFFFF"/>
      <w:suppressAutoHyphens/>
      <w:spacing w:line="100" w:lineRule="atLeast"/>
    </w:pPr>
    <w:rPr>
      <w:rFonts w:ascii="Arial" w:hAnsi="Arial" w:cs="Arial"/>
      <w:b/>
      <w:bCs/>
      <w:i/>
      <w:iCs/>
      <w:color w:val="0000A0"/>
      <w:lang w:val="en-AU" w:eastAsia="ar-SA"/>
    </w:rPr>
  </w:style>
  <w:style w:type="paragraph" w:customStyle="1" w:styleId="zzCover">
    <w:name w:val="zzCover"/>
    <w:basedOn w:val="Normal"/>
    <w:pPr>
      <w:spacing w:after="220" w:line="230" w:lineRule="atLeast"/>
      <w:jc w:val="right"/>
    </w:pPr>
    <w:rPr>
      <w:rFonts w:eastAsia="MS Mincho" w:cs="Times New Roman"/>
      <w:b/>
      <w:szCs w:val="20"/>
      <w:lang w:val="en-GB"/>
    </w:rPr>
  </w:style>
  <w:style w:type="paragraph" w:customStyle="1" w:styleId="S122Heading1">
    <w:name w:val="S122Heading1"/>
    <w:basedOn w:val="Heading1"/>
    <w:pPr>
      <w:numPr>
        <w:numId w:val="0"/>
      </w:numPr>
    </w:pPr>
  </w:style>
  <w:style w:type="paragraph" w:customStyle="1" w:styleId="S122Heading2">
    <w:name w:val="S122Heading2"/>
    <w:basedOn w:val="Heading2"/>
    <w:pPr>
      <w:numPr>
        <w:ilvl w:val="0"/>
        <w:numId w:val="0"/>
      </w:numPr>
    </w:pPr>
  </w:style>
  <w:style w:type="paragraph" w:customStyle="1" w:styleId="S122Heading3">
    <w:name w:val="S122Heading3"/>
    <w:basedOn w:val="Heading3"/>
    <w:pPr>
      <w:numPr>
        <w:ilvl w:val="0"/>
        <w:numId w:val="0"/>
      </w:numPr>
    </w:pPr>
  </w:style>
  <w:style w:type="paragraph" w:customStyle="1" w:styleId="Lev1Heading">
    <w:name w:val="Lev1_Heading"/>
    <w:basedOn w:val="ListParagraph"/>
    <w:pPr>
      <w:tabs>
        <w:tab w:val="num" w:pos="0"/>
      </w:tabs>
      <w:spacing w:after="160"/>
      <w:ind w:left="432" w:hanging="432"/>
    </w:pPr>
    <w:rPr>
      <w:b/>
    </w:rPr>
  </w:style>
  <w:style w:type="paragraph" w:customStyle="1" w:styleId="Lev2Heading">
    <w:name w:val="Lev2_Heading"/>
    <w:basedOn w:val="ListParagraph"/>
    <w:pPr>
      <w:spacing w:after="160"/>
    </w:pPr>
    <w:rPr>
      <w:b/>
    </w:rPr>
  </w:style>
  <w:style w:type="paragraph" w:customStyle="1" w:styleId="Lev3Heading">
    <w:name w:val="Lev3_Heading"/>
    <w:basedOn w:val="ListParagraph"/>
    <w:pPr>
      <w:spacing w:after="160"/>
      <w:ind w:left="1225" w:hanging="1225"/>
    </w:pPr>
    <w:rPr>
      <w:b/>
    </w:rPr>
  </w:style>
  <w:style w:type="paragraph" w:customStyle="1" w:styleId="Lev5Heading">
    <w:name w:val="Lev5_Heading"/>
    <w:basedOn w:val="ListParagraph"/>
    <w:pPr>
      <w:spacing w:after="160"/>
    </w:pPr>
    <w:rPr>
      <w:b/>
    </w:rPr>
  </w:style>
  <w:style w:type="paragraph" w:customStyle="1" w:styleId="Level5Heading">
    <w:name w:val="Level5_Heading"/>
    <w:basedOn w:val="ListParagraph"/>
    <w:pPr>
      <w:spacing w:after="160"/>
      <w:ind w:left="0"/>
    </w:pPr>
    <w:rPr>
      <w:b/>
    </w:rPr>
  </w:style>
  <w:style w:type="paragraph" w:customStyle="1" w:styleId="Lev4Heading">
    <w:name w:val="Lev4_Heading"/>
    <w:basedOn w:val="Normal"/>
  </w:style>
  <w:style w:type="paragraph" w:customStyle="1" w:styleId="Lev4-Heading">
    <w:name w:val="Lev4-Heading"/>
    <w:basedOn w:val="Lev4Heading"/>
    <w:rPr>
      <w:b/>
    </w:rPr>
  </w:style>
  <w:style w:type="paragraph" w:customStyle="1" w:styleId="A1">
    <w:name w:val="A.1"/>
    <w:basedOn w:val="Heading2"/>
    <w:pPr>
      <w:keepLines w:val="0"/>
      <w:numPr>
        <w:ilvl w:val="0"/>
        <w:numId w:val="0"/>
      </w:numPr>
      <w:tabs>
        <w:tab w:val="left" w:pos="360"/>
        <w:tab w:val="left" w:pos="500"/>
        <w:tab w:val="left" w:pos="720"/>
      </w:tabs>
      <w:spacing w:before="270" w:after="240" w:line="270" w:lineRule="exact"/>
    </w:pPr>
    <w:rPr>
      <w:rFonts w:eastAsia="MS Mincho" w:cs="Times New Roman"/>
      <w:bCs/>
      <w:sz w:val="24"/>
      <w:szCs w:val="20"/>
      <w:lang w:val="en-GB"/>
    </w:rPr>
  </w:style>
  <w:style w:type="paragraph" w:customStyle="1" w:styleId="ANNEXN">
    <w:name w:val="ANNEXN"/>
    <w:basedOn w:val="ANNEX0"/>
    <w:pPr>
      <w:numPr>
        <w:numId w:val="0"/>
      </w:numPr>
      <w:spacing w:before="0" w:after="760" w:line="310" w:lineRule="exact"/>
      <w:ind w:left="1350" w:hanging="1350"/>
      <w:jc w:val="center"/>
    </w:pPr>
    <w:rPr>
      <w:rFonts w:eastAsia="MS Mincho" w:cs="Times New Roman"/>
      <w:szCs w:val="20"/>
      <w:lang w:val="en-GB"/>
    </w:rPr>
  </w:style>
  <w:style w:type="paragraph" w:customStyle="1" w:styleId="ANNEXZ">
    <w:name w:val="ANNEXZ"/>
    <w:basedOn w:val="ANNEX0"/>
    <w:pPr>
      <w:numPr>
        <w:numId w:val="0"/>
      </w:numPr>
      <w:spacing w:before="0" w:after="760" w:line="310" w:lineRule="exact"/>
      <w:ind w:left="1350" w:hanging="1350"/>
      <w:jc w:val="center"/>
    </w:pPr>
    <w:rPr>
      <w:rFonts w:eastAsia="MS Mincho" w:cs="Times New Roman"/>
      <w:szCs w:val="20"/>
      <w:lang w:val="en-GB"/>
    </w:rPr>
  </w:style>
  <w:style w:type="paragraph" w:customStyle="1" w:styleId="Definition">
    <w:name w:val="Definition"/>
    <w:basedOn w:val="Normal"/>
    <w:pPr>
      <w:spacing w:after="240" w:line="230" w:lineRule="atLeast"/>
    </w:pPr>
    <w:rPr>
      <w:rFonts w:eastAsia="MS Mincho" w:cs="Times New Roman"/>
      <w:sz w:val="20"/>
      <w:szCs w:val="20"/>
      <w:lang w:val="en-GB"/>
    </w:rPr>
  </w:style>
  <w:style w:type="paragraph" w:customStyle="1" w:styleId="dl">
    <w:name w:val="dl"/>
    <w:basedOn w:val="Normal"/>
    <w:pPr>
      <w:spacing w:after="240" w:line="230" w:lineRule="atLeast"/>
      <w:ind w:left="800" w:hanging="400"/>
    </w:pPr>
    <w:rPr>
      <w:rFonts w:eastAsia="MS Mincho" w:cs="Times New Roman"/>
      <w:sz w:val="20"/>
      <w:szCs w:val="20"/>
      <w:lang w:val="en-GB"/>
    </w:rPr>
  </w:style>
  <w:style w:type="paragraph" w:customStyle="1" w:styleId="Example">
    <w:name w:val="Example"/>
    <w:basedOn w:val="Normal"/>
    <w:pPr>
      <w:tabs>
        <w:tab w:val="left" w:pos="1360"/>
      </w:tabs>
      <w:spacing w:after="240" w:line="210" w:lineRule="atLeast"/>
    </w:pPr>
    <w:rPr>
      <w:rFonts w:eastAsia="MS Mincho" w:cs="Times New Roman"/>
      <w:sz w:val="18"/>
      <w:szCs w:val="20"/>
      <w:lang w:val="en-GB"/>
    </w:rPr>
  </w:style>
  <w:style w:type="paragraph" w:customStyle="1" w:styleId="Figurefootnote">
    <w:name w:val="Figure footnote"/>
    <w:basedOn w:val="Normal"/>
    <w:pPr>
      <w:keepNext/>
      <w:tabs>
        <w:tab w:val="left" w:pos="340"/>
      </w:tabs>
      <w:spacing w:after="60" w:line="210" w:lineRule="atLeast"/>
    </w:pPr>
    <w:rPr>
      <w:rFonts w:eastAsia="MS Mincho" w:cs="Times New Roman"/>
      <w:sz w:val="18"/>
      <w:szCs w:val="20"/>
      <w:lang w:val="en-GB"/>
    </w:rPr>
  </w:style>
  <w:style w:type="paragraph" w:customStyle="1" w:styleId="Foreword">
    <w:name w:val="Foreword"/>
    <w:basedOn w:val="Normal"/>
    <w:pPr>
      <w:spacing w:after="240" w:line="230" w:lineRule="atLeast"/>
    </w:pPr>
    <w:rPr>
      <w:rFonts w:eastAsia="MS Mincho" w:cs="Times New Roman"/>
      <w:color w:val="0000FF"/>
      <w:sz w:val="20"/>
      <w:szCs w:val="20"/>
      <w:lang w:val="en-GB"/>
    </w:rPr>
  </w:style>
  <w:style w:type="paragraph" w:customStyle="1" w:styleId="Formula">
    <w:name w:val="Formula"/>
    <w:basedOn w:val="Normal"/>
    <w:pPr>
      <w:tabs>
        <w:tab w:val="right" w:pos="9752"/>
      </w:tabs>
      <w:spacing w:after="220" w:line="230" w:lineRule="atLeast"/>
      <w:ind w:left="403"/>
    </w:pPr>
    <w:rPr>
      <w:rFonts w:eastAsia="MS Mincho" w:cs="Times New Roman"/>
      <w:sz w:val="20"/>
      <w:szCs w:val="20"/>
      <w:lang w:val="en-GB"/>
    </w:rPr>
  </w:style>
  <w:style w:type="paragraph" w:customStyle="1" w:styleId="Introduction">
    <w:name w:val="Introduction"/>
    <w:basedOn w:val="Normal"/>
    <w:pPr>
      <w:keepNext/>
      <w:pageBreakBefore/>
      <w:tabs>
        <w:tab w:val="left" w:pos="400"/>
      </w:tabs>
      <w:spacing w:before="960" w:after="310" w:line="310" w:lineRule="exact"/>
    </w:pPr>
    <w:rPr>
      <w:rFonts w:eastAsia="MS Mincho" w:cs="Times New Roman"/>
      <w:b/>
      <w:sz w:val="28"/>
      <w:szCs w:val="20"/>
      <w:lang w:val="en-GB"/>
    </w:rPr>
  </w:style>
  <w:style w:type="paragraph" w:customStyle="1" w:styleId="MSDNFR">
    <w:name w:val="MSDNFR"/>
    <w:basedOn w:val="Normal"/>
    <w:pPr>
      <w:spacing w:after="240" w:line="220" w:lineRule="atLeast"/>
    </w:pPr>
    <w:rPr>
      <w:rFonts w:eastAsia="MS Mincho" w:cs="Times New Roman"/>
      <w:color w:val="0000FF"/>
      <w:sz w:val="20"/>
      <w:szCs w:val="20"/>
      <w:lang w:val="en-GB"/>
    </w:rPr>
  </w:style>
  <w:style w:type="paragraph" w:customStyle="1" w:styleId="na2">
    <w:name w:val="na2"/>
    <w:basedOn w:val="A1"/>
    <w:pPr>
      <w:tabs>
        <w:tab w:val="clear" w:pos="360"/>
        <w:tab w:val="clear" w:pos="500"/>
        <w:tab w:val="clear" w:pos="720"/>
      </w:tabs>
    </w:pPr>
  </w:style>
  <w:style w:type="paragraph" w:customStyle="1" w:styleId="na3">
    <w:name w:val="na3"/>
    <w:basedOn w:val="a3"/>
    <w:pPr>
      <w:tabs>
        <w:tab w:val="clear" w:pos="640"/>
        <w:tab w:val="left" w:pos="880"/>
      </w:tabs>
    </w:pPr>
    <w:rPr>
      <w:rFonts w:cs="Times New Roman"/>
      <w:b w:val="0"/>
      <w:iCs w:val="0"/>
    </w:rPr>
  </w:style>
  <w:style w:type="paragraph" w:customStyle="1" w:styleId="na4">
    <w:name w:val="na4"/>
    <w:basedOn w:val="a4"/>
    <w:pPr>
      <w:tabs>
        <w:tab w:val="clear" w:pos="880"/>
        <w:tab w:val="left" w:pos="1060"/>
      </w:tabs>
      <w:jc w:val="left"/>
    </w:pPr>
    <w:rPr>
      <w:rFonts w:cs="Times New Roman"/>
      <w:bCs/>
      <w:color w:val="00000A"/>
    </w:rPr>
  </w:style>
  <w:style w:type="paragraph" w:customStyle="1" w:styleId="na5">
    <w:name w:val="na5"/>
    <w:basedOn w:val="a5"/>
    <w:rPr>
      <w:bCs/>
    </w:rPr>
  </w:style>
  <w:style w:type="paragraph" w:customStyle="1" w:styleId="na6">
    <w:name w:val="na6"/>
    <w:basedOn w:val="a6"/>
    <w:rPr>
      <w:color w:val="00000A"/>
    </w:rPr>
  </w:style>
  <w:style w:type="paragraph" w:customStyle="1" w:styleId="RefNorm">
    <w:name w:val="RefNorm"/>
    <w:basedOn w:val="Normal"/>
    <w:pPr>
      <w:spacing w:after="240" w:line="230" w:lineRule="atLeast"/>
    </w:pPr>
    <w:rPr>
      <w:rFonts w:eastAsia="MS Mincho" w:cs="Times New Roman"/>
      <w:sz w:val="20"/>
      <w:szCs w:val="20"/>
      <w:lang w:val="en-GB"/>
    </w:rPr>
  </w:style>
  <w:style w:type="paragraph" w:customStyle="1" w:styleId="Special">
    <w:name w:val="Special"/>
    <w:basedOn w:val="Normal"/>
    <w:pPr>
      <w:spacing w:after="240" w:line="230" w:lineRule="atLeast"/>
    </w:pPr>
    <w:rPr>
      <w:rFonts w:eastAsia="MS Mincho" w:cs="Times New Roman"/>
      <w:sz w:val="20"/>
      <w:szCs w:val="20"/>
      <w:lang w:val="en-GB"/>
    </w:rPr>
  </w:style>
  <w:style w:type="paragraph" w:customStyle="1" w:styleId="Tablefootnote">
    <w:name w:val="Table footnote"/>
    <w:basedOn w:val="Normal"/>
    <w:pPr>
      <w:tabs>
        <w:tab w:val="left" w:pos="340"/>
      </w:tabs>
      <w:spacing w:before="60" w:after="60" w:line="190" w:lineRule="atLeast"/>
    </w:pPr>
    <w:rPr>
      <w:rFonts w:eastAsia="MS Mincho" w:cs="Times New Roman"/>
      <w:szCs w:val="20"/>
      <w:lang w:val="en-GB"/>
    </w:rPr>
  </w:style>
  <w:style w:type="paragraph" w:customStyle="1" w:styleId="Terms">
    <w:name w:val="Term(s)"/>
    <w:basedOn w:val="Normal"/>
    <w:pPr>
      <w:keepNext/>
      <w:spacing w:line="230" w:lineRule="atLeast"/>
    </w:pPr>
    <w:rPr>
      <w:rFonts w:eastAsia="MS Mincho" w:cs="Times New Roman"/>
      <w:b/>
      <w:sz w:val="20"/>
      <w:szCs w:val="20"/>
      <w:lang w:val="en-GB"/>
    </w:rPr>
  </w:style>
  <w:style w:type="paragraph" w:customStyle="1" w:styleId="TermNum">
    <w:name w:val="TermNum"/>
    <w:basedOn w:val="Normal"/>
    <w:pPr>
      <w:keepNext/>
      <w:spacing w:line="230" w:lineRule="atLeast"/>
    </w:pPr>
    <w:rPr>
      <w:rFonts w:eastAsia="MS Mincho" w:cs="Times New Roman"/>
      <w:b/>
      <w:sz w:val="20"/>
      <w:szCs w:val="20"/>
      <w:lang w:val="en-GB"/>
    </w:rPr>
  </w:style>
  <w:style w:type="paragraph" w:customStyle="1" w:styleId="zzBiblio">
    <w:name w:val="zzBiblio"/>
    <w:basedOn w:val="Normal"/>
    <w:pPr>
      <w:pageBreakBefore/>
      <w:spacing w:after="760" w:line="310" w:lineRule="exact"/>
      <w:jc w:val="center"/>
    </w:pPr>
    <w:rPr>
      <w:rFonts w:eastAsia="MS Mincho" w:cs="Times New Roman"/>
      <w:b/>
      <w:sz w:val="28"/>
      <w:szCs w:val="20"/>
      <w:lang w:val="en-GB"/>
    </w:rPr>
  </w:style>
  <w:style w:type="paragraph" w:customStyle="1" w:styleId="zzContents">
    <w:name w:val="zzContents"/>
    <w:basedOn w:val="Introduction"/>
    <w:pPr>
      <w:tabs>
        <w:tab w:val="clear" w:pos="400"/>
      </w:tabs>
    </w:pPr>
  </w:style>
  <w:style w:type="paragraph" w:customStyle="1" w:styleId="zzForeword">
    <w:name w:val="zzForeword"/>
    <w:basedOn w:val="Introduction"/>
    <w:pPr>
      <w:tabs>
        <w:tab w:val="clear" w:pos="400"/>
      </w:tabs>
    </w:pPr>
    <w:rPr>
      <w:color w:val="0000FF"/>
    </w:rPr>
  </w:style>
  <w:style w:type="paragraph" w:customStyle="1" w:styleId="zzHelp">
    <w:name w:val="zzHelp"/>
    <w:basedOn w:val="Normal"/>
    <w:pPr>
      <w:spacing w:after="240" w:line="230" w:lineRule="atLeast"/>
    </w:pPr>
    <w:rPr>
      <w:rFonts w:eastAsia="MS Mincho" w:cs="Times New Roman"/>
      <w:color w:val="008000"/>
      <w:sz w:val="20"/>
      <w:szCs w:val="20"/>
      <w:lang w:val="en-GB"/>
    </w:rPr>
  </w:style>
  <w:style w:type="paragraph" w:customStyle="1" w:styleId="zzIndex">
    <w:name w:val="zzIndex"/>
    <w:basedOn w:val="zzBiblio"/>
  </w:style>
  <w:style w:type="paragraph" w:customStyle="1" w:styleId="zzLc5">
    <w:name w:val="zzLc5"/>
    <w:basedOn w:val="Normal"/>
    <w:pPr>
      <w:spacing w:after="240" w:line="230" w:lineRule="atLeast"/>
    </w:pPr>
    <w:rPr>
      <w:rFonts w:eastAsia="MS Mincho" w:cs="Times New Roman"/>
      <w:sz w:val="20"/>
      <w:szCs w:val="20"/>
      <w:lang w:val="en-GB"/>
    </w:rPr>
  </w:style>
  <w:style w:type="paragraph" w:customStyle="1" w:styleId="zzLc6">
    <w:name w:val="zzLc6"/>
    <w:basedOn w:val="Normal"/>
    <w:pPr>
      <w:spacing w:after="240" w:line="230" w:lineRule="atLeast"/>
    </w:pPr>
    <w:rPr>
      <w:rFonts w:eastAsia="MS Mincho" w:cs="Times New Roman"/>
      <w:sz w:val="20"/>
      <w:szCs w:val="20"/>
      <w:lang w:val="en-GB"/>
    </w:rPr>
  </w:style>
  <w:style w:type="paragraph" w:customStyle="1" w:styleId="zzSTDTitle">
    <w:name w:val="zzSTDTitle"/>
    <w:basedOn w:val="Normal"/>
    <w:pPr>
      <w:spacing w:before="400" w:after="760" w:line="350" w:lineRule="exact"/>
    </w:pPr>
    <w:rPr>
      <w:rFonts w:eastAsia="MS Mincho" w:cs="Times New Roman"/>
      <w:b/>
      <w:color w:val="0000FF"/>
      <w:sz w:val="32"/>
      <w:szCs w:val="20"/>
      <w:lang w:val="en-GB"/>
    </w:rPr>
  </w:style>
  <w:style w:type="paragraph" w:customStyle="1" w:styleId="Tabletext10">
    <w:name w:val="Table text (10)"/>
    <w:basedOn w:val="Normal"/>
    <w:pPr>
      <w:spacing w:before="60" w:after="60" w:line="230" w:lineRule="atLeast"/>
    </w:pPr>
    <w:rPr>
      <w:rFonts w:eastAsia="MS Mincho" w:cs="Times New Roman"/>
      <w:sz w:val="20"/>
      <w:szCs w:val="20"/>
      <w:lang w:val="en-GB"/>
    </w:rPr>
  </w:style>
  <w:style w:type="paragraph" w:customStyle="1" w:styleId="Tabletext9">
    <w:name w:val="Table text (9)"/>
    <w:basedOn w:val="Normal"/>
    <w:pPr>
      <w:spacing w:before="60" w:after="60" w:line="210" w:lineRule="atLeast"/>
    </w:pPr>
    <w:rPr>
      <w:rFonts w:eastAsia="MS Mincho" w:cs="Times New Roman"/>
      <w:sz w:val="18"/>
      <w:szCs w:val="20"/>
      <w:lang w:val="en-GB"/>
    </w:rPr>
  </w:style>
  <w:style w:type="paragraph" w:customStyle="1" w:styleId="Tabletext8">
    <w:name w:val="Table text (8)"/>
    <w:basedOn w:val="Normal"/>
    <w:pPr>
      <w:spacing w:before="60" w:after="60" w:line="190" w:lineRule="atLeast"/>
    </w:pPr>
    <w:rPr>
      <w:rFonts w:eastAsia="MS Mincho" w:cs="Times New Roman"/>
      <w:szCs w:val="20"/>
      <w:lang w:val="en-GB"/>
    </w:rPr>
  </w:style>
  <w:style w:type="paragraph" w:customStyle="1" w:styleId="Tabletext7">
    <w:name w:val="Table text (7)"/>
    <w:basedOn w:val="Normal"/>
    <w:pPr>
      <w:spacing w:before="60" w:after="60" w:line="170" w:lineRule="atLeast"/>
    </w:pPr>
    <w:rPr>
      <w:rFonts w:eastAsia="MS Mincho" w:cs="Times New Roman"/>
      <w:sz w:val="14"/>
      <w:szCs w:val="20"/>
      <w:lang w:val="en-GB"/>
    </w:rPr>
  </w:style>
  <w:style w:type="paragraph" w:customStyle="1" w:styleId="NormalWeb1">
    <w:name w:val="Normal (Web)1"/>
    <w:basedOn w:val="Normal"/>
    <w:rPr>
      <w:rFonts w:ascii="Times New Roman" w:eastAsia="Times New Roman" w:hAnsi="Times New Roman" w:cs="Times New Roman"/>
    </w:rPr>
  </w:style>
  <w:style w:type="paragraph" w:customStyle="1" w:styleId="NoSpacing1">
    <w:name w:val="No Spacing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line="100" w:lineRule="atLeast"/>
    </w:pPr>
    <w:rPr>
      <w:rFonts w:ascii="Courier New" w:hAnsi="Courier New"/>
      <w:lang w:val="en-GB" w:eastAsia="ar-SA"/>
    </w:rPr>
  </w:style>
  <w:style w:type="paragraph" w:customStyle="1" w:styleId="Small">
    <w:name w:val="Small"/>
    <w:basedOn w:val="Normal"/>
    <w:pPr>
      <w:widowControl w:val="0"/>
      <w:spacing w:before="20"/>
    </w:pPr>
    <w:rPr>
      <w:rFonts w:eastAsia="Times New Roman" w:cs="Times New Roman"/>
      <w:szCs w:val="16"/>
      <w:lang w:val="en-GB"/>
    </w:rPr>
  </w:style>
  <w:style w:type="paragraph" w:customStyle="1" w:styleId="TableContents">
    <w:name w:val="Table Contents"/>
    <w:basedOn w:val="Normal"/>
    <w:pPr>
      <w:suppressLineNumbers/>
    </w:pPr>
  </w:style>
  <w:style w:type="paragraph" w:customStyle="1" w:styleId="Heading10">
    <w:name w:val="Heading 10"/>
    <w:basedOn w:val="Heading"/>
    <w:next w:val="BodyText"/>
    <w:pPr>
      <w:tabs>
        <w:tab w:val="num" w:pos="0"/>
      </w:tabs>
      <w:ind w:left="1584" w:hanging="1584"/>
      <w:outlineLvl w:val="8"/>
    </w:pPr>
    <w:rPr>
      <w:b/>
      <w:bCs/>
      <w:sz w:val="21"/>
      <w:szCs w:val="21"/>
    </w:rPr>
  </w:style>
  <w:style w:type="paragraph" w:styleId="CommentText">
    <w:name w:val="annotation text"/>
    <w:basedOn w:val="Normal"/>
    <w:link w:val="CommentTextChar1"/>
    <w:uiPriority w:val="99"/>
    <w:unhideWhenUsed/>
    <w:pPr>
      <w:spacing w:line="240" w:lineRule="auto"/>
    </w:pPr>
    <w:rPr>
      <w:sz w:val="20"/>
      <w:szCs w:val="20"/>
    </w:rPr>
  </w:style>
  <w:style w:type="character" w:customStyle="1" w:styleId="CommentTextChar1">
    <w:name w:val="Comment Text Char1"/>
    <w:basedOn w:val="DefaultParagraphFont"/>
    <w:link w:val="CommentText"/>
    <w:uiPriority w:val="99"/>
    <w:rPr>
      <w:rFonts w:ascii="Arial" w:eastAsia="SimSun" w:hAnsi="Arial" w:cs="Arial"/>
      <w:color w:val="000000"/>
      <w:lang w:val="en-US" w:eastAsia="ar-SA"/>
    </w:rPr>
  </w:style>
  <w:style w:type="paragraph" w:styleId="CommentSubject">
    <w:name w:val="annotation subject"/>
    <w:basedOn w:val="CommentText"/>
    <w:next w:val="CommentText"/>
    <w:link w:val="CommentSubjectChar1"/>
    <w:uiPriority w:val="99"/>
    <w:semiHidden/>
    <w:unhideWhenUsed/>
    <w:rsid w:val="00CE5601"/>
    <w:rPr>
      <w:b/>
      <w:bCs/>
    </w:rPr>
  </w:style>
  <w:style w:type="character" w:customStyle="1" w:styleId="CommentSubjectChar1">
    <w:name w:val="Comment Subject Char1"/>
    <w:basedOn w:val="CommentTextChar1"/>
    <w:link w:val="CommentSubject"/>
    <w:uiPriority w:val="99"/>
    <w:semiHidden/>
    <w:rsid w:val="00CE5601"/>
    <w:rPr>
      <w:rFonts w:ascii="Arial" w:eastAsia="SimSun" w:hAnsi="Arial" w:cs="Arial"/>
      <w:b/>
      <w:bCs/>
      <w:color w:val="000000"/>
      <w:lang w:val="en-US" w:eastAsia="ar-SA"/>
    </w:rPr>
  </w:style>
  <w:style w:type="character" w:customStyle="1" w:styleId="BodyTextChar1">
    <w:name w:val="Body Text Char1"/>
    <w:basedOn w:val="DefaultParagraphFont"/>
    <w:link w:val="BodyText"/>
    <w:rsid w:val="00F333E0"/>
    <w:rPr>
      <w:rFonts w:ascii="Arial" w:eastAsia="SimSun" w:hAnsi="Arial" w:cs="Arial"/>
      <w:color w:val="000000"/>
      <w:sz w:val="22"/>
      <w:szCs w:val="24"/>
      <w:lang w:val="en-US" w:eastAsia="ar-SA"/>
    </w:rPr>
  </w:style>
  <w:style w:type="table" w:styleId="TableGrid">
    <w:name w:val="Table Grid"/>
    <w:basedOn w:val="TableNormal"/>
    <w:rsid w:val="00B71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멘션1"/>
    <w:basedOn w:val="DefaultParagraphFont"/>
    <w:uiPriority w:val="99"/>
    <w:semiHidden/>
    <w:unhideWhenUsed/>
    <w:rsid w:val="00734FE6"/>
    <w:rPr>
      <w:color w:val="2B579A"/>
      <w:shd w:val="clear" w:color="auto" w:fill="E6E6E6"/>
    </w:rPr>
  </w:style>
  <w:style w:type="paragraph" w:styleId="Revision">
    <w:name w:val="Revision"/>
    <w:hidden/>
    <w:uiPriority w:val="99"/>
    <w:semiHidden/>
    <w:rsid w:val="00783D02"/>
    <w:rPr>
      <w:rFonts w:ascii="Arial" w:eastAsia="SimSun" w:hAnsi="Arial" w:cs="Arial"/>
      <w:color w:val="000000"/>
      <w:sz w:val="24"/>
      <w:szCs w:val="24"/>
      <w:lang w:val="en-US" w:eastAsia="ar-SA"/>
    </w:rPr>
  </w:style>
  <w:style w:type="paragraph" w:customStyle="1" w:styleId="TableStyle1">
    <w:name w:val="Table Style 1"/>
    <w:rsid w:val="00F157FC"/>
    <w:rPr>
      <w:rFonts w:ascii="Helvetica" w:eastAsia="Helvetica" w:hAnsi="Helvetica" w:cs="Helvetica"/>
      <w:b/>
      <w:bCs/>
      <w:color w:val="000000"/>
      <w:lang w:val="en-US" w:eastAsia="en-US"/>
    </w:rPr>
  </w:style>
  <w:style w:type="paragraph" w:customStyle="1" w:styleId="TableStyle2">
    <w:name w:val="Table Style 2"/>
    <w:rsid w:val="00F157FC"/>
    <w:rPr>
      <w:rFonts w:ascii="Helvetica" w:eastAsia="Helvetica" w:hAnsi="Helvetica" w:cs="Helvetica"/>
      <w:color w:val="000000"/>
      <w:lang w:val="en-US" w:eastAsia="en-US"/>
    </w:rPr>
  </w:style>
  <w:style w:type="paragraph" w:styleId="TOCHeading">
    <w:name w:val="TOC Heading"/>
    <w:basedOn w:val="Heading1"/>
    <w:next w:val="Normal"/>
    <w:uiPriority w:val="39"/>
    <w:unhideWhenUsed/>
    <w:qFormat/>
    <w:rsid w:val="00F901FA"/>
    <w:pPr>
      <w:numPr>
        <w:numId w:val="0"/>
      </w:numPr>
      <w:suppressAutoHyphens w:val="0"/>
      <w:spacing w:before="240" w:after="0" w:line="259" w:lineRule="auto"/>
      <w:outlineLvl w:val="9"/>
    </w:pPr>
    <w:rPr>
      <w:rFonts w:asciiTheme="majorHAnsi" w:eastAsiaTheme="majorEastAsia" w:hAnsiTheme="majorHAnsi" w:cstheme="majorBidi"/>
      <w:b w:val="0"/>
      <w:color w:val="2F5496" w:themeColor="accent1" w:themeShade="BF"/>
      <w:sz w:val="32"/>
      <w:lang w:eastAsia="ko-KR"/>
    </w:rPr>
  </w:style>
  <w:style w:type="paragraph" w:customStyle="1" w:styleId="Basisalinea">
    <w:name w:val="[Basisalinea]"/>
    <w:basedOn w:val="Normal"/>
    <w:uiPriority w:val="99"/>
    <w:rsid w:val="000F20D7"/>
    <w:pPr>
      <w:suppressAutoHyphens w:val="0"/>
      <w:autoSpaceDE w:val="0"/>
      <w:autoSpaceDN w:val="0"/>
      <w:adjustRightInd w:val="0"/>
      <w:spacing w:line="288" w:lineRule="auto"/>
      <w:textAlignment w:val="center"/>
    </w:pPr>
    <w:rPr>
      <w:rFonts w:ascii="Times" w:eastAsia="Calibri" w:hAnsi="Times" w:cs="Times"/>
      <w:sz w:val="24"/>
      <w:lang w:val="nl-NL" w:eastAsia="en-US"/>
    </w:rPr>
  </w:style>
  <w:style w:type="paragraph" w:customStyle="1" w:styleId="Default">
    <w:name w:val="Default"/>
    <w:rsid w:val="00025C86"/>
    <w:pPr>
      <w:widowControl w:val="0"/>
      <w:autoSpaceDE w:val="0"/>
      <w:autoSpaceDN w:val="0"/>
      <w:adjustRightInd w:val="0"/>
    </w:pPr>
    <w:rPr>
      <w:rFonts w:ascii="Arial" w:hAnsi="Arial" w:cs="Arial"/>
      <w:color w:val="000000"/>
      <w:sz w:val="24"/>
      <w:szCs w:val="24"/>
      <w:lang w:val="en-US"/>
    </w:rPr>
  </w:style>
  <w:style w:type="character" w:customStyle="1" w:styleId="contentpasted3">
    <w:name w:val="contentpasted3"/>
    <w:basedOn w:val="DefaultParagraphFont"/>
    <w:rsid w:val="00FC34EB"/>
  </w:style>
  <w:style w:type="character" w:customStyle="1" w:styleId="eop">
    <w:name w:val="eop"/>
    <w:basedOn w:val="DefaultParagraphFont"/>
    <w:rsid w:val="00BE7539"/>
  </w:style>
  <w:style w:type="character" w:styleId="UnresolvedMention">
    <w:name w:val="Unresolved Mention"/>
    <w:basedOn w:val="DefaultParagraphFont"/>
    <w:uiPriority w:val="99"/>
    <w:semiHidden/>
    <w:unhideWhenUsed/>
    <w:rsid w:val="00286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53206">
      <w:bodyDiv w:val="1"/>
      <w:marLeft w:val="0"/>
      <w:marRight w:val="0"/>
      <w:marTop w:val="0"/>
      <w:marBottom w:val="0"/>
      <w:divBdr>
        <w:top w:val="none" w:sz="0" w:space="0" w:color="auto"/>
        <w:left w:val="none" w:sz="0" w:space="0" w:color="auto"/>
        <w:bottom w:val="none" w:sz="0" w:space="0" w:color="auto"/>
        <w:right w:val="none" w:sz="0" w:space="0" w:color="auto"/>
      </w:divBdr>
      <w:divsChild>
        <w:div w:id="27537842">
          <w:marLeft w:val="0"/>
          <w:marRight w:val="0"/>
          <w:marTop w:val="0"/>
          <w:marBottom w:val="0"/>
          <w:divBdr>
            <w:top w:val="none" w:sz="0" w:space="0" w:color="auto"/>
            <w:left w:val="none" w:sz="0" w:space="0" w:color="auto"/>
            <w:bottom w:val="none" w:sz="0" w:space="0" w:color="auto"/>
            <w:right w:val="none" w:sz="0" w:space="0" w:color="auto"/>
          </w:divBdr>
        </w:div>
        <w:div w:id="111823933">
          <w:marLeft w:val="0"/>
          <w:marRight w:val="0"/>
          <w:marTop w:val="0"/>
          <w:marBottom w:val="0"/>
          <w:divBdr>
            <w:top w:val="none" w:sz="0" w:space="0" w:color="auto"/>
            <w:left w:val="none" w:sz="0" w:space="0" w:color="auto"/>
            <w:bottom w:val="none" w:sz="0" w:space="0" w:color="auto"/>
            <w:right w:val="none" w:sz="0" w:space="0" w:color="auto"/>
          </w:divBdr>
        </w:div>
        <w:div w:id="127743690">
          <w:marLeft w:val="0"/>
          <w:marRight w:val="0"/>
          <w:marTop w:val="0"/>
          <w:marBottom w:val="0"/>
          <w:divBdr>
            <w:top w:val="none" w:sz="0" w:space="0" w:color="auto"/>
            <w:left w:val="none" w:sz="0" w:space="0" w:color="auto"/>
            <w:bottom w:val="none" w:sz="0" w:space="0" w:color="auto"/>
            <w:right w:val="none" w:sz="0" w:space="0" w:color="auto"/>
          </w:divBdr>
        </w:div>
        <w:div w:id="1124927888">
          <w:marLeft w:val="0"/>
          <w:marRight w:val="0"/>
          <w:marTop w:val="0"/>
          <w:marBottom w:val="0"/>
          <w:divBdr>
            <w:top w:val="none" w:sz="0" w:space="0" w:color="auto"/>
            <w:left w:val="none" w:sz="0" w:space="0" w:color="auto"/>
            <w:bottom w:val="none" w:sz="0" w:space="0" w:color="auto"/>
            <w:right w:val="none" w:sz="0" w:space="0" w:color="auto"/>
          </w:divBdr>
        </w:div>
        <w:div w:id="1399784164">
          <w:marLeft w:val="0"/>
          <w:marRight w:val="0"/>
          <w:marTop w:val="0"/>
          <w:marBottom w:val="0"/>
          <w:divBdr>
            <w:top w:val="none" w:sz="0" w:space="0" w:color="auto"/>
            <w:left w:val="none" w:sz="0" w:space="0" w:color="auto"/>
            <w:bottom w:val="none" w:sz="0" w:space="0" w:color="auto"/>
            <w:right w:val="none" w:sz="0" w:space="0" w:color="auto"/>
          </w:divBdr>
        </w:div>
        <w:div w:id="1560821941">
          <w:marLeft w:val="0"/>
          <w:marRight w:val="0"/>
          <w:marTop w:val="0"/>
          <w:marBottom w:val="0"/>
          <w:divBdr>
            <w:top w:val="none" w:sz="0" w:space="0" w:color="auto"/>
            <w:left w:val="none" w:sz="0" w:space="0" w:color="auto"/>
            <w:bottom w:val="none" w:sz="0" w:space="0" w:color="auto"/>
            <w:right w:val="none" w:sz="0" w:space="0" w:color="auto"/>
          </w:divBdr>
        </w:div>
        <w:div w:id="1636569433">
          <w:marLeft w:val="0"/>
          <w:marRight w:val="0"/>
          <w:marTop w:val="0"/>
          <w:marBottom w:val="0"/>
          <w:divBdr>
            <w:top w:val="none" w:sz="0" w:space="0" w:color="auto"/>
            <w:left w:val="none" w:sz="0" w:space="0" w:color="auto"/>
            <w:bottom w:val="none" w:sz="0" w:space="0" w:color="auto"/>
            <w:right w:val="none" w:sz="0" w:space="0" w:color="auto"/>
          </w:divBdr>
        </w:div>
        <w:div w:id="1808350491">
          <w:marLeft w:val="0"/>
          <w:marRight w:val="0"/>
          <w:marTop w:val="0"/>
          <w:marBottom w:val="0"/>
          <w:divBdr>
            <w:top w:val="none" w:sz="0" w:space="0" w:color="auto"/>
            <w:left w:val="none" w:sz="0" w:space="0" w:color="auto"/>
            <w:bottom w:val="none" w:sz="0" w:space="0" w:color="auto"/>
            <w:right w:val="none" w:sz="0" w:space="0" w:color="auto"/>
          </w:divBdr>
        </w:div>
        <w:div w:id="1898277247">
          <w:marLeft w:val="0"/>
          <w:marRight w:val="0"/>
          <w:marTop w:val="0"/>
          <w:marBottom w:val="0"/>
          <w:divBdr>
            <w:top w:val="none" w:sz="0" w:space="0" w:color="auto"/>
            <w:left w:val="none" w:sz="0" w:space="0" w:color="auto"/>
            <w:bottom w:val="none" w:sz="0" w:space="0" w:color="auto"/>
            <w:right w:val="none" w:sz="0" w:space="0" w:color="auto"/>
          </w:divBdr>
        </w:div>
        <w:div w:id="1907571298">
          <w:marLeft w:val="0"/>
          <w:marRight w:val="0"/>
          <w:marTop w:val="0"/>
          <w:marBottom w:val="0"/>
          <w:divBdr>
            <w:top w:val="none" w:sz="0" w:space="0" w:color="auto"/>
            <w:left w:val="none" w:sz="0" w:space="0" w:color="auto"/>
            <w:bottom w:val="none" w:sz="0" w:space="0" w:color="auto"/>
            <w:right w:val="none" w:sz="0" w:space="0" w:color="auto"/>
          </w:divBdr>
        </w:div>
      </w:divsChild>
    </w:div>
    <w:div w:id="209616053">
      <w:bodyDiv w:val="1"/>
      <w:marLeft w:val="0"/>
      <w:marRight w:val="0"/>
      <w:marTop w:val="0"/>
      <w:marBottom w:val="0"/>
      <w:divBdr>
        <w:top w:val="none" w:sz="0" w:space="0" w:color="auto"/>
        <w:left w:val="none" w:sz="0" w:space="0" w:color="auto"/>
        <w:bottom w:val="none" w:sz="0" w:space="0" w:color="auto"/>
        <w:right w:val="none" w:sz="0" w:space="0" w:color="auto"/>
      </w:divBdr>
    </w:div>
    <w:div w:id="286669215">
      <w:bodyDiv w:val="1"/>
      <w:marLeft w:val="0"/>
      <w:marRight w:val="0"/>
      <w:marTop w:val="0"/>
      <w:marBottom w:val="0"/>
      <w:divBdr>
        <w:top w:val="none" w:sz="0" w:space="0" w:color="auto"/>
        <w:left w:val="none" w:sz="0" w:space="0" w:color="auto"/>
        <w:bottom w:val="none" w:sz="0" w:space="0" w:color="auto"/>
        <w:right w:val="none" w:sz="0" w:space="0" w:color="auto"/>
      </w:divBdr>
    </w:div>
    <w:div w:id="332143428">
      <w:bodyDiv w:val="1"/>
      <w:marLeft w:val="0"/>
      <w:marRight w:val="0"/>
      <w:marTop w:val="0"/>
      <w:marBottom w:val="0"/>
      <w:divBdr>
        <w:top w:val="none" w:sz="0" w:space="0" w:color="auto"/>
        <w:left w:val="none" w:sz="0" w:space="0" w:color="auto"/>
        <w:bottom w:val="none" w:sz="0" w:space="0" w:color="auto"/>
        <w:right w:val="none" w:sz="0" w:space="0" w:color="auto"/>
      </w:divBdr>
    </w:div>
    <w:div w:id="370960828">
      <w:bodyDiv w:val="1"/>
      <w:marLeft w:val="0"/>
      <w:marRight w:val="0"/>
      <w:marTop w:val="0"/>
      <w:marBottom w:val="0"/>
      <w:divBdr>
        <w:top w:val="none" w:sz="0" w:space="0" w:color="auto"/>
        <w:left w:val="none" w:sz="0" w:space="0" w:color="auto"/>
        <w:bottom w:val="none" w:sz="0" w:space="0" w:color="auto"/>
        <w:right w:val="none" w:sz="0" w:space="0" w:color="auto"/>
      </w:divBdr>
    </w:div>
    <w:div w:id="485557061">
      <w:bodyDiv w:val="1"/>
      <w:marLeft w:val="0"/>
      <w:marRight w:val="0"/>
      <w:marTop w:val="0"/>
      <w:marBottom w:val="0"/>
      <w:divBdr>
        <w:top w:val="none" w:sz="0" w:space="0" w:color="auto"/>
        <w:left w:val="none" w:sz="0" w:space="0" w:color="auto"/>
        <w:bottom w:val="none" w:sz="0" w:space="0" w:color="auto"/>
        <w:right w:val="none" w:sz="0" w:space="0" w:color="auto"/>
      </w:divBdr>
    </w:div>
    <w:div w:id="528374922">
      <w:bodyDiv w:val="1"/>
      <w:marLeft w:val="0"/>
      <w:marRight w:val="0"/>
      <w:marTop w:val="0"/>
      <w:marBottom w:val="0"/>
      <w:divBdr>
        <w:top w:val="none" w:sz="0" w:space="0" w:color="auto"/>
        <w:left w:val="none" w:sz="0" w:space="0" w:color="auto"/>
        <w:bottom w:val="none" w:sz="0" w:space="0" w:color="auto"/>
        <w:right w:val="none" w:sz="0" w:space="0" w:color="auto"/>
      </w:divBdr>
    </w:div>
    <w:div w:id="594830358">
      <w:bodyDiv w:val="1"/>
      <w:marLeft w:val="0"/>
      <w:marRight w:val="0"/>
      <w:marTop w:val="0"/>
      <w:marBottom w:val="0"/>
      <w:divBdr>
        <w:top w:val="none" w:sz="0" w:space="0" w:color="auto"/>
        <w:left w:val="none" w:sz="0" w:space="0" w:color="auto"/>
        <w:bottom w:val="none" w:sz="0" w:space="0" w:color="auto"/>
        <w:right w:val="none" w:sz="0" w:space="0" w:color="auto"/>
      </w:divBdr>
    </w:div>
    <w:div w:id="656953683">
      <w:bodyDiv w:val="1"/>
      <w:marLeft w:val="0"/>
      <w:marRight w:val="0"/>
      <w:marTop w:val="0"/>
      <w:marBottom w:val="0"/>
      <w:divBdr>
        <w:top w:val="none" w:sz="0" w:space="0" w:color="auto"/>
        <w:left w:val="none" w:sz="0" w:space="0" w:color="auto"/>
        <w:bottom w:val="none" w:sz="0" w:space="0" w:color="auto"/>
        <w:right w:val="none" w:sz="0" w:space="0" w:color="auto"/>
      </w:divBdr>
    </w:div>
    <w:div w:id="685835443">
      <w:bodyDiv w:val="1"/>
      <w:marLeft w:val="0"/>
      <w:marRight w:val="0"/>
      <w:marTop w:val="0"/>
      <w:marBottom w:val="0"/>
      <w:divBdr>
        <w:top w:val="none" w:sz="0" w:space="0" w:color="auto"/>
        <w:left w:val="none" w:sz="0" w:space="0" w:color="auto"/>
        <w:bottom w:val="none" w:sz="0" w:space="0" w:color="auto"/>
        <w:right w:val="none" w:sz="0" w:space="0" w:color="auto"/>
      </w:divBdr>
    </w:div>
    <w:div w:id="702904295">
      <w:bodyDiv w:val="1"/>
      <w:marLeft w:val="0"/>
      <w:marRight w:val="0"/>
      <w:marTop w:val="0"/>
      <w:marBottom w:val="0"/>
      <w:divBdr>
        <w:top w:val="none" w:sz="0" w:space="0" w:color="auto"/>
        <w:left w:val="none" w:sz="0" w:space="0" w:color="auto"/>
        <w:bottom w:val="none" w:sz="0" w:space="0" w:color="auto"/>
        <w:right w:val="none" w:sz="0" w:space="0" w:color="auto"/>
      </w:divBdr>
    </w:div>
    <w:div w:id="740711668">
      <w:bodyDiv w:val="1"/>
      <w:marLeft w:val="0"/>
      <w:marRight w:val="0"/>
      <w:marTop w:val="0"/>
      <w:marBottom w:val="0"/>
      <w:divBdr>
        <w:top w:val="none" w:sz="0" w:space="0" w:color="auto"/>
        <w:left w:val="none" w:sz="0" w:space="0" w:color="auto"/>
        <w:bottom w:val="none" w:sz="0" w:space="0" w:color="auto"/>
        <w:right w:val="none" w:sz="0" w:space="0" w:color="auto"/>
      </w:divBdr>
    </w:div>
    <w:div w:id="741100586">
      <w:bodyDiv w:val="1"/>
      <w:marLeft w:val="0"/>
      <w:marRight w:val="0"/>
      <w:marTop w:val="0"/>
      <w:marBottom w:val="0"/>
      <w:divBdr>
        <w:top w:val="none" w:sz="0" w:space="0" w:color="auto"/>
        <w:left w:val="none" w:sz="0" w:space="0" w:color="auto"/>
        <w:bottom w:val="none" w:sz="0" w:space="0" w:color="auto"/>
        <w:right w:val="none" w:sz="0" w:space="0" w:color="auto"/>
      </w:divBdr>
    </w:div>
    <w:div w:id="846359447">
      <w:bodyDiv w:val="1"/>
      <w:marLeft w:val="0"/>
      <w:marRight w:val="0"/>
      <w:marTop w:val="0"/>
      <w:marBottom w:val="0"/>
      <w:divBdr>
        <w:top w:val="none" w:sz="0" w:space="0" w:color="auto"/>
        <w:left w:val="none" w:sz="0" w:space="0" w:color="auto"/>
        <w:bottom w:val="none" w:sz="0" w:space="0" w:color="auto"/>
        <w:right w:val="none" w:sz="0" w:space="0" w:color="auto"/>
      </w:divBdr>
      <w:divsChild>
        <w:div w:id="13576176">
          <w:marLeft w:val="0"/>
          <w:marRight w:val="0"/>
          <w:marTop w:val="0"/>
          <w:marBottom w:val="0"/>
          <w:divBdr>
            <w:top w:val="none" w:sz="0" w:space="0" w:color="auto"/>
            <w:left w:val="none" w:sz="0" w:space="0" w:color="auto"/>
            <w:bottom w:val="none" w:sz="0" w:space="0" w:color="auto"/>
            <w:right w:val="none" w:sz="0" w:space="0" w:color="auto"/>
          </w:divBdr>
        </w:div>
        <w:div w:id="76246728">
          <w:marLeft w:val="0"/>
          <w:marRight w:val="0"/>
          <w:marTop w:val="0"/>
          <w:marBottom w:val="0"/>
          <w:divBdr>
            <w:top w:val="none" w:sz="0" w:space="0" w:color="auto"/>
            <w:left w:val="none" w:sz="0" w:space="0" w:color="auto"/>
            <w:bottom w:val="none" w:sz="0" w:space="0" w:color="auto"/>
            <w:right w:val="none" w:sz="0" w:space="0" w:color="auto"/>
          </w:divBdr>
        </w:div>
        <w:div w:id="127936843">
          <w:marLeft w:val="0"/>
          <w:marRight w:val="0"/>
          <w:marTop w:val="0"/>
          <w:marBottom w:val="0"/>
          <w:divBdr>
            <w:top w:val="none" w:sz="0" w:space="0" w:color="auto"/>
            <w:left w:val="none" w:sz="0" w:space="0" w:color="auto"/>
            <w:bottom w:val="none" w:sz="0" w:space="0" w:color="auto"/>
            <w:right w:val="none" w:sz="0" w:space="0" w:color="auto"/>
          </w:divBdr>
        </w:div>
        <w:div w:id="132019380">
          <w:marLeft w:val="0"/>
          <w:marRight w:val="0"/>
          <w:marTop w:val="0"/>
          <w:marBottom w:val="0"/>
          <w:divBdr>
            <w:top w:val="none" w:sz="0" w:space="0" w:color="auto"/>
            <w:left w:val="none" w:sz="0" w:space="0" w:color="auto"/>
            <w:bottom w:val="none" w:sz="0" w:space="0" w:color="auto"/>
            <w:right w:val="none" w:sz="0" w:space="0" w:color="auto"/>
          </w:divBdr>
        </w:div>
        <w:div w:id="134107543">
          <w:marLeft w:val="0"/>
          <w:marRight w:val="0"/>
          <w:marTop w:val="0"/>
          <w:marBottom w:val="0"/>
          <w:divBdr>
            <w:top w:val="none" w:sz="0" w:space="0" w:color="auto"/>
            <w:left w:val="none" w:sz="0" w:space="0" w:color="auto"/>
            <w:bottom w:val="none" w:sz="0" w:space="0" w:color="auto"/>
            <w:right w:val="none" w:sz="0" w:space="0" w:color="auto"/>
          </w:divBdr>
        </w:div>
        <w:div w:id="228004030">
          <w:marLeft w:val="0"/>
          <w:marRight w:val="0"/>
          <w:marTop w:val="0"/>
          <w:marBottom w:val="0"/>
          <w:divBdr>
            <w:top w:val="none" w:sz="0" w:space="0" w:color="auto"/>
            <w:left w:val="none" w:sz="0" w:space="0" w:color="auto"/>
            <w:bottom w:val="none" w:sz="0" w:space="0" w:color="auto"/>
            <w:right w:val="none" w:sz="0" w:space="0" w:color="auto"/>
          </w:divBdr>
        </w:div>
        <w:div w:id="251814971">
          <w:marLeft w:val="0"/>
          <w:marRight w:val="0"/>
          <w:marTop w:val="0"/>
          <w:marBottom w:val="0"/>
          <w:divBdr>
            <w:top w:val="none" w:sz="0" w:space="0" w:color="auto"/>
            <w:left w:val="none" w:sz="0" w:space="0" w:color="auto"/>
            <w:bottom w:val="none" w:sz="0" w:space="0" w:color="auto"/>
            <w:right w:val="none" w:sz="0" w:space="0" w:color="auto"/>
          </w:divBdr>
        </w:div>
        <w:div w:id="273366461">
          <w:marLeft w:val="0"/>
          <w:marRight w:val="0"/>
          <w:marTop w:val="0"/>
          <w:marBottom w:val="0"/>
          <w:divBdr>
            <w:top w:val="none" w:sz="0" w:space="0" w:color="auto"/>
            <w:left w:val="none" w:sz="0" w:space="0" w:color="auto"/>
            <w:bottom w:val="none" w:sz="0" w:space="0" w:color="auto"/>
            <w:right w:val="none" w:sz="0" w:space="0" w:color="auto"/>
          </w:divBdr>
        </w:div>
        <w:div w:id="531191482">
          <w:marLeft w:val="0"/>
          <w:marRight w:val="0"/>
          <w:marTop w:val="0"/>
          <w:marBottom w:val="0"/>
          <w:divBdr>
            <w:top w:val="none" w:sz="0" w:space="0" w:color="auto"/>
            <w:left w:val="none" w:sz="0" w:space="0" w:color="auto"/>
            <w:bottom w:val="none" w:sz="0" w:space="0" w:color="auto"/>
            <w:right w:val="none" w:sz="0" w:space="0" w:color="auto"/>
          </w:divBdr>
        </w:div>
        <w:div w:id="596837863">
          <w:marLeft w:val="0"/>
          <w:marRight w:val="0"/>
          <w:marTop w:val="0"/>
          <w:marBottom w:val="0"/>
          <w:divBdr>
            <w:top w:val="none" w:sz="0" w:space="0" w:color="auto"/>
            <w:left w:val="none" w:sz="0" w:space="0" w:color="auto"/>
            <w:bottom w:val="none" w:sz="0" w:space="0" w:color="auto"/>
            <w:right w:val="none" w:sz="0" w:space="0" w:color="auto"/>
          </w:divBdr>
        </w:div>
        <w:div w:id="636035473">
          <w:marLeft w:val="0"/>
          <w:marRight w:val="0"/>
          <w:marTop w:val="0"/>
          <w:marBottom w:val="0"/>
          <w:divBdr>
            <w:top w:val="none" w:sz="0" w:space="0" w:color="auto"/>
            <w:left w:val="none" w:sz="0" w:space="0" w:color="auto"/>
            <w:bottom w:val="none" w:sz="0" w:space="0" w:color="auto"/>
            <w:right w:val="none" w:sz="0" w:space="0" w:color="auto"/>
          </w:divBdr>
        </w:div>
        <w:div w:id="684330936">
          <w:marLeft w:val="0"/>
          <w:marRight w:val="0"/>
          <w:marTop w:val="0"/>
          <w:marBottom w:val="0"/>
          <w:divBdr>
            <w:top w:val="none" w:sz="0" w:space="0" w:color="auto"/>
            <w:left w:val="none" w:sz="0" w:space="0" w:color="auto"/>
            <w:bottom w:val="none" w:sz="0" w:space="0" w:color="auto"/>
            <w:right w:val="none" w:sz="0" w:space="0" w:color="auto"/>
          </w:divBdr>
        </w:div>
        <w:div w:id="779765770">
          <w:marLeft w:val="0"/>
          <w:marRight w:val="0"/>
          <w:marTop w:val="0"/>
          <w:marBottom w:val="0"/>
          <w:divBdr>
            <w:top w:val="none" w:sz="0" w:space="0" w:color="auto"/>
            <w:left w:val="none" w:sz="0" w:space="0" w:color="auto"/>
            <w:bottom w:val="none" w:sz="0" w:space="0" w:color="auto"/>
            <w:right w:val="none" w:sz="0" w:space="0" w:color="auto"/>
          </w:divBdr>
        </w:div>
        <w:div w:id="838278401">
          <w:marLeft w:val="0"/>
          <w:marRight w:val="0"/>
          <w:marTop w:val="0"/>
          <w:marBottom w:val="0"/>
          <w:divBdr>
            <w:top w:val="none" w:sz="0" w:space="0" w:color="auto"/>
            <w:left w:val="none" w:sz="0" w:space="0" w:color="auto"/>
            <w:bottom w:val="none" w:sz="0" w:space="0" w:color="auto"/>
            <w:right w:val="none" w:sz="0" w:space="0" w:color="auto"/>
          </w:divBdr>
        </w:div>
        <w:div w:id="875316705">
          <w:marLeft w:val="0"/>
          <w:marRight w:val="0"/>
          <w:marTop w:val="0"/>
          <w:marBottom w:val="0"/>
          <w:divBdr>
            <w:top w:val="none" w:sz="0" w:space="0" w:color="auto"/>
            <w:left w:val="none" w:sz="0" w:space="0" w:color="auto"/>
            <w:bottom w:val="none" w:sz="0" w:space="0" w:color="auto"/>
            <w:right w:val="none" w:sz="0" w:space="0" w:color="auto"/>
          </w:divBdr>
        </w:div>
        <w:div w:id="893586446">
          <w:marLeft w:val="0"/>
          <w:marRight w:val="0"/>
          <w:marTop w:val="0"/>
          <w:marBottom w:val="0"/>
          <w:divBdr>
            <w:top w:val="none" w:sz="0" w:space="0" w:color="auto"/>
            <w:left w:val="none" w:sz="0" w:space="0" w:color="auto"/>
            <w:bottom w:val="none" w:sz="0" w:space="0" w:color="auto"/>
            <w:right w:val="none" w:sz="0" w:space="0" w:color="auto"/>
          </w:divBdr>
        </w:div>
        <w:div w:id="912010069">
          <w:marLeft w:val="0"/>
          <w:marRight w:val="0"/>
          <w:marTop w:val="0"/>
          <w:marBottom w:val="0"/>
          <w:divBdr>
            <w:top w:val="none" w:sz="0" w:space="0" w:color="auto"/>
            <w:left w:val="none" w:sz="0" w:space="0" w:color="auto"/>
            <w:bottom w:val="none" w:sz="0" w:space="0" w:color="auto"/>
            <w:right w:val="none" w:sz="0" w:space="0" w:color="auto"/>
          </w:divBdr>
        </w:div>
        <w:div w:id="969475094">
          <w:marLeft w:val="0"/>
          <w:marRight w:val="0"/>
          <w:marTop w:val="0"/>
          <w:marBottom w:val="0"/>
          <w:divBdr>
            <w:top w:val="none" w:sz="0" w:space="0" w:color="auto"/>
            <w:left w:val="none" w:sz="0" w:space="0" w:color="auto"/>
            <w:bottom w:val="none" w:sz="0" w:space="0" w:color="auto"/>
            <w:right w:val="none" w:sz="0" w:space="0" w:color="auto"/>
          </w:divBdr>
        </w:div>
        <w:div w:id="981426816">
          <w:marLeft w:val="0"/>
          <w:marRight w:val="0"/>
          <w:marTop w:val="0"/>
          <w:marBottom w:val="0"/>
          <w:divBdr>
            <w:top w:val="none" w:sz="0" w:space="0" w:color="auto"/>
            <w:left w:val="none" w:sz="0" w:space="0" w:color="auto"/>
            <w:bottom w:val="none" w:sz="0" w:space="0" w:color="auto"/>
            <w:right w:val="none" w:sz="0" w:space="0" w:color="auto"/>
          </w:divBdr>
        </w:div>
        <w:div w:id="985475739">
          <w:marLeft w:val="0"/>
          <w:marRight w:val="0"/>
          <w:marTop w:val="0"/>
          <w:marBottom w:val="0"/>
          <w:divBdr>
            <w:top w:val="none" w:sz="0" w:space="0" w:color="auto"/>
            <w:left w:val="none" w:sz="0" w:space="0" w:color="auto"/>
            <w:bottom w:val="none" w:sz="0" w:space="0" w:color="auto"/>
            <w:right w:val="none" w:sz="0" w:space="0" w:color="auto"/>
          </w:divBdr>
        </w:div>
        <w:div w:id="1020398136">
          <w:marLeft w:val="0"/>
          <w:marRight w:val="0"/>
          <w:marTop w:val="0"/>
          <w:marBottom w:val="0"/>
          <w:divBdr>
            <w:top w:val="none" w:sz="0" w:space="0" w:color="auto"/>
            <w:left w:val="none" w:sz="0" w:space="0" w:color="auto"/>
            <w:bottom w:val="none" w:sz="0" w:space="0" w:color="auto"/>
            <w:right w:val="none" w:sz="0" w:space="0" w:color="auto"/>
          </w:divBdr>
        </w:div>
        <w:div w:id="1053578153">
          <w:marLeft w:val="0"/>
          <w:marRight w:val="0"/>
          <w:marTop w:val="0"/>
          <w:marBottom w:val="0"/>
          <w:divBdr>
            <w:top w:val="none" w:sz="0" w:space="0" w:color="auto"/>
            <w:left w:val="none" w:sz="0" w:space="0" w:color="auto"/>
            <w:bottom w:val="none" w:sz="0" w:space="0" w:color="auto"/>
            <w:right w:val="none" w:sz="0" w:space="0" w:color="auto"/>
          </w:divBdr>
        </w:div>
        <w:div w:id="1054041219">
          <w:marLeft w:val="0"/>
          <w:marRight w:val="0"/>
          <w:marTop w:val="0"/>
          <w:marBottom w:val="0"/>
          <w:divBdr>
            <w:top w:val="none" w:sz="0" w:space="0" w:color="auto"/>
            <w:left w:val="none" w:sz="0" w:space="0" w:color="auto"/>
            <w:bottom w:val="none" w:sz="0" w:space="0" w:color="auto"/>
            <w:right w:val="none" w:sz="0" w:space="0" w:color="auto"/>
          </w:divBdr>
        </w:div>
        <w:div w:id="1087653205">
          <w:marLeft w:val="0"/>
          <w:marRight w:val="0"/>
          <w:marTop w:val="0"/>
          <w:marBottom w:val="0"/>
          <w:divBdr>
            <w:top w:val="none" w:sz="0" w:space="0" w:color="auto"/>
            <w:left w:val="none" w:sz="0" w:space="0" w:color="auto"/>
            <w:bottom w:val="none" w:sz="0" w:space="0" w:color="auto"/>
            <w:right w:val="none" w:sz="0" w:space="0" w:color="auto"/>
          </w:divBdr>
        </w:div>
        <w:div w:id="1109738451">
          <w:marLeft w:val="0"/>
          <w:marRight w:val="0"/>
          <w:marTop w:val="0"/>
          <w:marBottom w:val="0"/>
          <w:divBdr>
            <w:top w:val="none" w:sz="0" w:space="0" w:color="auto"/>
            <w:left w:val="none" w:sz="0" w:space="0" w:color="auto"/>
            <w:bottom w:val="none" w:sz="0" w:space="0" w:color="auto"/>
            <w:right w:val="none" w:sz="0" w:space="0" w:color="auto"/>
          </w:divBdr>
        </w:div>
        <w:div w:id="1249120559">
          <w:marLeft w:val="0"/>
          <w:marRight w:val="0"/>
          <w:marTop w:val="0"/>
          <w:marBottom w:val="0"/>
          <w:divBdr>
            <w:top w:val="none" w:sz="0" w:space="0" w:color="auto"/>
            <w:left w:val="none" w:sz="0" w:space="0" w:color="auto"/>
            <w:bottom w:val="none" w:sz="0" w:space="0" w:color="auto"/>
            <w:right w:val="none" w:sz="0" w:space="0" w:color="auto"/>
          </w:divBdr>
        </w:div>
        <w:div w:id="1250650158">
          <w:marLeft w:val="0"/>
          <w:marRight w:val="0"/>
          <w:marTop w:val="0"/>
          <w:marBottom w:val="0"/>
          <w:divBdr>
            <w:top w:val="none" w:sz="0" w:space="0" w:color="auto"/>
            <w:left w:val="none" w:sz="0" w:space="0" w:color="auto"/>
            <w:bottom w:val="none" w:sz="0" w:space="0" w:color="auto"/>
            <w:right w:val="none" w:sz="0" w:space="0" w:color="auto"/>
          </w:divBdr>
        </w:div>
        <w:div w:id="1356619061">
          <w:marLeft w:val="0"/>
          <w:marRight w:val="0"/>
          <w:marTop w:val="0"/>
          <w:marBottom w:val="0"/>
          <w:divBdr>
            <w:top w:val="none" w:sz="0" w:space="0" w:color="auto"/>
            <w:left w:val="none" w:sz="0" w:space="0" w:color="auto"/>
            <w:bottom w:val="none" w:sz="0" w:space="0" w:color="auto"/>
            <w:right w:val="none" w:sz="0" w:space="0" w:color="auto"/>
          </w:divBdr>
        </w:div>
        <w:div w:id="1419056242">
          <w:marLeft w:val="0"/>
          <w:marRight w:val="0"/>
          <w:marTop w:val="0"/>
          <w:marBottom w:val="0"/>
          <w:divBdr>
            <w:top w:val="none" w:sz="0" w:space="0" w:color="auto"/>
            <w:left w:val="none" w:sz="0" w:space="0" w:color="auto"/>
            <w:bottom w:val="none" w:sz="0" w:space="0" w:color="auto"/>
            <w:right w:val="none" w:sz="0" w:space="0" w:color="auto"/>
          </w:divBdr>
        </w:div>
        <w:div w:id="1423259009">
          <w:marLeft w:val="0"/>
          <w:marRight w:val="0"/>
          <w:marTop w:val="0"/>
          <w:marBottom w:val="0"/>
          <w:divBdr>
            <w:top w:val="none" w:sz="0" w:space="0" w:color="auto"/>
            <w:left w:val="none" w:sz="0" w:space="0" w:color="auto"/>
            <w:bottom w:val="none" w:sz="0" w:space="0" w:color="auto"/>
            <w:right w:val="none" w:sz="0" w:space="0" w:color="auto"/>
          </w:divBdr>
        </w:div>
        <w:div w:id="1425614402">
          <w:marLeft w:val="0"/>
          <w:marRight w:val="0"/>
          <w:marTop w:val="0"/>
          <w:marBottom w:val="0"/>
          <w:divBdr>
            <w:top w:val="none" w:sz="0" w:space="0" w:color="auto"/>
            <w:left w:val="none" w:sz="0" w:space="0" w:color="auto"/>
            <w:bottom w:val="none" w:sz="0" w:space="0" w:color="auto"/>
            <w:right w:val="none" w:sz="0" w:space="0" w:color="auto"/>
          </w:divBdr>
        </w:div>
        <w:div w:id="1434010975">
          <w:marLeft w:val="0"/>
          <w:marRight w:val="0"/>
          <w:marTop w:val="0"/>
          <w:marBottom w:val="0"/>
          <w:divBdr>
            <w:top w:val="none" w:sz="0" w:space="0" w:color="auto"/>
            <w:left w:val="none" w:sz="0" w:space="0" w:color="auto"/>
            <w:bottom w:val="none" w:sz="0" w:space="0" w:color="auto"/>
            <w:right w:val="none" w:sz="0" w:space="0" w:color="auto"/>
          </w:divBdr>
        </w:div>
        <w:div w:id="1463157775">
          <w:marLeft w:val="0"/>
          <w:marRight w:val="0"/>
          <w:marTop w:val="0"/>
          <w:marBottom w:val="0"/>
          <w:divBdr>
            <w:top w:val="none" w:sz="0" w:space="0" w:color="auto"/>
            <w:left w:val="none" w:sz="0" w:space="0" w:color="auto"/>
            <w:bottom w:val="none" w:sz="0" w:space="0" w:color="auto"/>
            <w:right w:val="none" w:sz="0" w:space="0" w:color="auto"/>
          </w:divBdr>
        </w:div>
        <w:div w:id="1531457717">
          <w:marLeft w:val="0"/>
          <w:marRight w:val="0"/>
          <w:marTop w:val="0"/>
          <w:marBottom w:val="0"/>
          <w:divBdr>
            <w:top w:val="none" w:sz="0" w:space="0" w:color="auto"/>
            <w:left w:val="none" w:sz="0" w:space="0" w:color="auto"/>
            <w:bottom w:val="none" w:sz="0" w:space="0" w:color="auto"/>
            <w:right w:val="none" w:sz="0" w:space="0" w:color="auto"/>
          </w:divBdr>
        </w:div>
        <w:div w:id="1533227618">
          <w:marLeft w:val="0"/>
          <w:marRight w:val="0"/>
          <w:marTop w:val="0"/>
          <w:marBottom w:val="0"/>
          <w:divBdr>
            <w:top w:val="none" w:sz="0" w:space="0" w:color="auto"/>
            <w:left w:val="none" w:sz="0" w:space="0" w:color="auto"/>
            <w:bottom w:val="none" w:sz="0" w:space="0" w:color="auto"/>
            <w:right w:val="none" w:sz="0" w:space="0" w:color="auto"/>
          </w:divBdr>
        </w:div>
        <w:div w:id="1542940988">
          <w:marLeft w:val="0"/>
          <w:marRight w:val="0"/>
          <w:marTop w:val="0"/>
          <w:marBottom w:val="0"/>
          <w:divBdr>
            <w:top w:val="none" w:sz="0" w:space="0" w:color="auto"/>
            <w:left w:val="none" w:sz="0" w:space="0" w:color="auto"/>
            <w:bottom w:val="none" w:sz="0" w:space="0" w:color="auto"/>
            <w:right w:val="none" w:sz="0" w:space="0" w:color="auto"/>
          </w:divBdr>
        </w:div>
        <w:div w:id="1655603066">
          <w:marLeft w:val="0"/>
          <w:marRight w:val="0"/>
          <w:marTop w:val="0"/>
          <w:marBottom w:val="0"/>
          <w:divBdr>
            <w:top w:val="none" w:sz="0" w:space="0" w:color="auto"/>
            <w:left w:val="none" w:sz="0" w:space="0" w:color="auto"/>
            <w:bottom w:val="none" w:sz="0" w:space="0" w:color="auto"/>
            <w:right w:val="none" w:sz="0" w:space="0" w:color="auto"/>
          </w:divBdr>
        </w:div>
        <w:div w:id="1681197884">
          <w:marLeft w:val="0"/>
          <w:marRight w:val="0"/>
          <w:marTop w:val="0"/>
          <w:marBottom w:val="0"/>
          <w:divBdr>
            <w:top w:val="none" w:sz="0" w:space="0" w:color="auto"/>
            <w:left w:val="none" w:sz="0" w:space="0" w:color="auto"/>
            <w:bottom w:val="none" w:sz="0" w:space="0" w:color="auto"/>
            <w:right w:val="none" w:sz="0" w:space="0" w:color="auto"/>
          </w:divBdr>
        </w:div>
        <w:div w:id="1710373264">
          <w:marLeft w:val="0"/>
          <w:marRight w:val="0"/>
          <w:marTop w:val="0"/>
          <w:marBottom w:val="0"/>
          <w:divBdr>
            <w:top w:val="none" w:sz="0" w:space="0" w:color="auto"/>
            <w:left w:val="none" w:sz="0" w:space="0" w:color="auto"/>
            <w:bottom w:val="none" w:sz="0" w:space="0" w:color="auto"/>
            <w:right w:val="none" w:sz="0" w:space="0" w:color="auto"/>
          </w:divBdr>
        </w:div>
        <w:div w:id="1748378107">
          <w:marLeft w:val="0"/>
          <w:marRight w:val="0"/>
          <w:marTop w:val="0"/>
          <w:marBottom w:val="0"/>
          <w:divBdr>
            <w:top w:val="none" w:sz="0" w:space="0" w:color="auto"/>
            <w:left w:val="none" w:sz="0" w:space="0" w:color="auto"/>
            <w:bottom w:val="none" w:sz="0" w:space="0" w:color="auto"/>
            <w:right w:val="none" w:sz="0" w:space="0" w:color="auto"/>
          </w:divBdr>
        </w:div>
        <w:div w:id="1786535347">
          <w:marLeft w:val="0"/>
          <w:marRight w:val="0"/>
          <w:marTop w:val="0"/>
          <w:marBottom w:val="0"/>
          <w:divBdr>
            <w:top w:val="none" w:sz="0" w:space="0" w:color="auto"/>
            <w:left w:val="none" w:sz="0" w:space="0" w:color="auto"/>
            <w:bottom w:val="none" w:sz="0" w:space="0" w:color="auto"/>
            <w:right w:val="none" w:sz="0" w:space="0" w:color="auto"/>
          </w:divBdr>
        </w:div>
        <w:div w:id="1864635667">
          <w:marLeft w:val="0"/>
          <w:marRight w:val="0"/>
          <w:marTop w:val="0"/>
          <w:marBottom w:val="0"/>
          <w:divBdr>
            <w:top w:val="none" w:sz="0" w:space="0" w:color="auto"/>
            <w:left w:val="none" w:sz="0" w:space="0" w:color="auto"/>
            <w:bottom w:val="none" w:sz="0" w:space="0" w:color="auto"/>
            <w:right w:val="none" w:sz="0" w:space="0" w:color="auto"/>
          </w:divBdr>
        </w:div>
        <w:div w:id="1929383598">
          <w:marLeft w:val="0"/>
          <w:marRight w:val="0"/>
          <w:marTop w:val="0"/>
          <w:marBottom w:val="0"/>
          <w:divBdr>
            <w:top w:val="none" w:sz="0" w:space="0" w:color="auto"/>
            <w:left w:val="none" w:sz="0" w:space="0" w:color="auto"/>
            <w:bottom w:val="none" w:sz="0" w:space="0" w:color="auto"/>
            <w:right w:val="none" w:sz="0" w:space="0" w:color="auto"/>
          </w:divBdr>
        </w:div>
        <w:div w:id="1978760086">
          <w:marLeft w:val="0"/>
          <w:marRight w:val="0"/>
          <w:marTop w:val="0"/>
          <w:marBottom w:val="0"/>
          <w:divBdr>
            <w:top w:val="none" w:sz="0" w:space="0" w:color="auto"/>
            <w:left w:val="none" w:sz="0" w:space="0" w:color="auto"/>
            <w:bottom w:val="none" w:sz="0" w:space="0" w:color="auto"/>
            <w:right w:val="none" w:sz="0" w:space="0" w:color="auto"/>
          </w:divBdr>
        </w:div>
        <w:div w:id="2117208760">
          <w:marLeft w:val="0"/>
          <w:marRight w:val="0"/>
          <w:marTop w:val="0"/>
          <w:marBottom w:val="0"/>
          <w:divBdr>
            <w:top w:val="none" w:sz="0" w:space="0" w:color="auto"/>
            <w:left w:val="none" w:sz="0" w:space="0" w:color="auto"/>
            <w:bottom w:val="none" w:sz="0" w:space="0" w:color="auto"/>
            <w:right w:val="none" w:sz="0" w:space="0" w:color="auto"/>
          </w:divBdr>
        </w:div>
      </w:divsChild>
    </w:div>
    <w:div w:id="1075512805">
      <w:bodyDiv w:val="1"/>
      <w:marLeft w:val="0"/>
      <w:marRight w:val="0"/>
      <w:marTop w:val="0"/>
      <w:marBottom w:val="0"/>
      <w:divBdr>
        <w:top w:val="none" w:sz="0" w:space="0" w:color="auto"/>
        <w:left w:val="none" w:sz="0" w:space="0" w:color="auto"/>
        <w:bottom w:val="none" w:sz="0" w:space="0" w:color="auto"/>
        <w:right w:val="none" w:sz="0" w:space="0" w:color="auto"/>
      </w:divBdr>
    </w:div>
    <w:div w:id="1205101882">
      <w:bodyDiv w:val="1"/>
      <w:marLeft w:val="0"/>
      <w:marRight w:val="0"/>
      <w:marTop w:val="0"/>
      <w:marBottom w:val="0"/>
      <w:divBdr>
        <w:top w:val="none" w:sz="0" w:space="0" w:color="auto"/>
        <w:left w:val="none" w:sz="0" w:space="0" w:color="auto"/>
        <w:bottom w:val="none" w:sz="0" w:space="0" w:color="auto"/>
        <w:right w:val="none" w:sz="0" w:space="0" w:color="auto"/>
      </w:divBdr>
    </w:div>
    <w:div w:id="1898542482">
      <w:bodyDiv w:val="1"/>
      <w:marLeft w:val="0"/>
      <w:marRight w:val="0"/>
      <w:marTop w:val="0"/>
      <w:marBottom w:val="0"/>
      <w:divBdr>
        <w:top w:val="none" w:sz="0" w:space="0" w:color="auto"/>
        <w:left w:val="none" w:sz="0" w:space="0" w:color="auto"/>
        <w:bottom w:val="none" w:sz="0" w:space="0" w:color="auto"/>
        <w:right w:val="none" w:sz="0" w:space="0" w:color="auto"/>
      </w:divBdr>
    </w:div>
    <w:div w:id="2006086109">
      <w:bodyDiv w:val="1"/>
      <w:marLeft w:val="0"/>
      <w:marRight w:val="0"/>
      <w:marTop w:val="0"/>
      <w:marBottom w:val="0"/>
      <w:divBdr>
        <w:top w:val="none" w:sz="0" w:space="0" w:color="auto"/>
        <w:left w:val="none" w:sz="0" w:space="0" w:color="auto"/>
        <w:bottom w:val="none" w:sz="0" w:space="0" w:color="auto"/>
        <w:right w:val="none" w:sz="0" w:space="0" w:color="auto"/>
      </w:divBdr>
    </w:div>
    <w:div w:id="210622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microsoft.com/office/2018/08/relationships/commentsExtensible" Target="commentsExtensible.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image" Target="media/image9.png"/><Relationship Id="rId10" Type="http://schemas.openxmlformats.org/officeDocument/2006/relationships/image" Target="media/image3.png"/><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2.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6C81-08F1-4082-8683-C16027D9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49</Pages>
  <Words>16324</Words>
  <Characters>93047</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dc:creator>
  <cp:keywords/>
  <cp:lastModifiedBy>Raphael Malyankar</cp:lastModifiedBy>
  <cp:revision>197</cp:revision>
  <cp:lastPrinted>1900-01-01T07:00:00Z</cp:lastPrinted>
  <dcterms:created xsi:type="dcterms:W3CDTF">2023-01-12T15:58:00Z</dcterms:created>
  <dcterms:modified xsi:type="dcterms:W3CDTF">2025-02-19T05:50:00Z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